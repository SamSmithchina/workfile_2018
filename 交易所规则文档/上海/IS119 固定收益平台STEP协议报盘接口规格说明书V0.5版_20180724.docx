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3F09" w:rsidRPr="00521373" w:rsidRDefault="00795A4B" w:rsidP="00833F09">
      <w:pPr>
        <w:rPr>
          <w:rFonts w:ascii="宋体" w:hAnsi="宋体"/>
        </w:rPr>
      </w:pPr>
      <w:bookmarkStart w:id="0" w:name="_Toc309032587"/>
      <w:r>
        <w:rPr>
          <w:rFonts w:ascii="宋体" w:hAnsi="宋体"/>
          <w:noProof/>
          <w:lang w:val="en-US" w:eastAsia="zh-CN"/>
        </w:rPr>
        <w:pict>
          <v:shapetype id="_x0000_t202" coordsize="21600,21600" o:spt="202" path="m,l,21600r21600,l21600,xe">
            <v:stroke joinstyle="miter"/>
            <v:path gradientshapeok="t" o:connecttype="rect"/>
          </v:shapetype>
          <v:shape id="Text Box 9" o:spid="_x0000_s1026" type="#_x0000_t202" style="position:absolute;margin-left:78.6pt;margin-top:17.1pt;width:334.95pt;height:35.8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W2ewIAAP8E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" stroked="f">
            <v:textbox inset="0,0,0,0">
              <w:txbxContent>
                <w:p w:rsidR="003D2B1C" w:rsidRDefault="003D2B1C" w:rsidP="004101FE">
                  <w:pPr>
                    <w:pStyle w:val="ac"/>
                    <w:spacing w:line="100" w:lineRule="atLeast"/>
                    <w:jc w:val="center"/>
                    <w:rPr>
                      <w:lang w:eastAsia="zh-CN"/>
                    </w:rPr>
                  </w:pPr>
                  <w:r>
                    <w:t>上海证券交易所技术文档</w:t>
                  </w:r>
                </w:p>
                <w:p w:rsidR="003D2B1C" w:rsidRPr="004101FE" w:rsidRDefault="003D2B1C" w:rsidP="004101FE">
                  <w:pPr>
                    <w:spacing w:line="100" w:lineRule="atLeast"/>
                    <w:rPr>
                      <w:lang w:eastAsia="zh-CN"/>
                    </w:rPr>
                  </w:pPr>
                </w:p>
                <w:p w:rsidR="003D2B1C" w:rsidRDefault="003D2B1C" w:rsidP="00833F09">
                  <w:pPr>
                    <w:spacing w:line="100" w:lineRule="atLeast"/>
                    <w:jc w:val="center"/>
                  </w:pPr>
                </w:p>
                <w:p w:rsidR="003D2B1C" w:rsidRDefault="003D2B1C" w:rsidP="00833F09">
                  <w:pPr>
                    <w:spacing w:line="100" w:lineRule="atLeast"/>
                    <w:jc w:val="center"/>
                  </w:pPr>
                </w:p>
                <w:p w:rsidR="003D2B1C" w:rsidRDefault="003D2B1C" w:rsidP="00833F09">
                  <w:pPr>
                    <w:spacing w:line="100" w:lineRule="atLeast"/>
                    <w:jc w:val="center"/>
                  </w:pPr>
                </w:p>
              </w:txbxContent>
            </v:textbox>
          </v:shape>
        </w:pict>
      </w:r>
    </w:p>
    <w:p w:rsidR="00833F09" w:rsidRPr="00521373" w:rsidRDefault="00795A4B" w:rsidP="00833F09">
      <w:pPr>
        <w:rPr>
          <w:rFonts w:ascii="宋体" w:hAnsi="宋体"/>
        </w:rPr>
        <w:sectPr w:rsidR="00833F09" w:rsidRPr="00521373" w:rsidSect="00A553C6">
          <w:headerReference w:type="default" r:id="rId8"/>
          <w:footnotePr>
            <w:pos w:val="beneathText"/>
          </w:footnotePr>
          <w:pgSz w:w="11905" w:h="16837"/>
          <w:pgMar w:top="1134" w:right="1134" w:bottom="1134" w:left="1134" w:header="907" w:footer="720" w:gutter="0"/>
          <w:pgNumType w:start="1"/>
          <w:cols w:space="720"/>
          <w:docGrid w:linePitch="560" w:charSpace="4710"/>
        </w:sectPr>
      </w:pPr>
      <w:r>
        <w:rPr>
          <w:rFonts w:ascii="宋体" w:hAnsi="宋体"/>
          <w:noProof/>
          <w:lang w:val="en-US" w:eastAsia="zh-CN"/>
        </w:rPr>
        <w:pict>
          <v:shape id="Text Box 7" o:spid="_x0000_s1027" type="#_x0000_t202" style="position:absolute;margin-left:70pt;margin-top:109.45pt;width:334.95pt;height:142.55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" stroked="f">
            <v:textbox inset="0,0,0,0">
              <w:txbxContent>
                <w:p w:rsidR="003D2B1C" w:rsidRDefault="003D2B1C" w:rsidP="00833F09">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固定收益</w:t>
                  </w:r>
                  <w:r w:rsidRPr="00833F09">
                    <w:rPr>
                      <w:rFonts w:ascii="楷体_GB2312" w:hAnsi="楷体_GB2312"/>
                      <w:b/>
                      <w:sz w:val="36"/>
                    </w:rPr>
                    <w:t>平台</w:t>
                  </w:r>
                </w:p>
                <w:p w:rsidR="003D2B1C" w:rsidRDefault="003D2B1C" w:rsidP="00833F09">
                  <w:pPr>
                    <w:tabs>
                      <w:tab w:val="left" w:pos="4200"/>
                    </w:tabs>
                    <w:spacing w:before="0" w:after="0" w:line="100" w:lineRule="atLeast"/>
                    <w:jc w:val="center"/>
                    <w:rPr>
                      <w:rFonts w:ascii="楷体_GB2312" w:hAnsi="楷体_GB2312"/>
                      <w:b/>
                      <w:sz w:val="36"/>
                      <w:lang w:eastAsia="zh-CN"/>
                    </w:rPr>
                  </w:pPr>
                </w:p>
                <w:p w:rsidR="003D2B1C" w:rsidRPr="00833F09" w:rsidRDefault="003D2B1C" w:rsidP="00833F09">
                  <w:pPr>
                    <w:tabs>
                      <w:tab w:val="left" w:pos="4200"/>
                    </w:tabs>
                    <w:spacing w:before="0" w:after="0" w:line="100" w:lineRule="atLeast"/>
                    <w:jc w:val="center"/>
                    <w:rPr>
                      <w:rFonts w:ascii="楷体_GB2312" w:hAnsi="楷体_GB2312"/>
                      <w:b/>
                      <w:sz w:val="36"/>
                    </w:rPr>
                  </w:pPr>
                  <w:r w:rsidRPr="00B803BB">
                    <w:rPr>
                      <w:rFonts w:ascii="楷体_GB2312" w:hAnsi="楷体_GB2312" w:hint="eastAsia"/>
                      <w:b/>
                      <w:sz w:val="36"/>
                    </w:rPr>
                    <w:t>STEP</w:t>
                  </w:r>
                  <w:r w:rsidRPr="00B803BB">
                    <w:rPr>
                      <w:rFonts w:ascii="楷体_GB2312" w:hAnsi="楷体_GB2312" w:hint="eastAsia"/>
                      <w:b/>
                      <w:sz w:val="36"/>
                    </w:rPr>
                    <w:t>协议报盘</w:t>
                  </w:r>
                  <w:r>
                    <w:rPr>
                      <w:rFonts w:ascii="楷体_GB2312" w:hAnsi="楷体_GB2312"/>
                      <w:b/>
                      <w:sz w:val="36"/>
                    </w:rPr>
                    <w:t>接口</w:t>
                  </w:r>
                  <w:r w:rsidRPr="00833F09">
                    <w:rPr>
                      <w:rFonts w:ascii="楷体_GB2312" w:hAnsi="楷体_GB2312"/>
                      <w:b/>
                      <w:sz w:val="36"/>
                    </w:rPr>
                    <w:t>规格说明书</w:t>
                  </w:r>
                </w:p>
                <w:p w:rsidR="003D2B1C" w:rsidRDefault="003D2B1C" w:rsidP="00833F09">
                  <w:pPr>
                    <w:tabs>
                      <w:tab w:val="left" w:pos="4200"/>
                    </w:tabs>
                    <w:spacing w:before="0" w:after="0" w:line="100" w:lineRule="atLeast"/>
                    <w:jc w:val="center"/>
                    <w:rPr>
                      <w:rFonts w:ascii="Times New Roman" w:hAnsi="Times New Roman"/>
                      <w:b/>
                      <w:sz w:val="36"/>
                      <w:lang w:val="en-US" w:eastAsia="zh-CN"/>
                    </w:rPr>
                  </w:pPr>
                </w:p>
                <w:p w:rsidR="003D2B1C" w:rsidRDefault="003D2B1C" w:rsidP="00833F09">
                  <w:pPr>
                    <w:tabs>
                      <w:tab w:val="left" w:pos="4200"/>
                    </w:tabs>
                    <w:spacing w:before="0" w:after="0" w:line="100" w:lineRule="atLeast"/>
                    <w:jc w:val="center"/>
                    <w:rPr>
                      <w:rFonts w:ascii="楷体_GB2312" w:hAnsi="楷体_GB2312"/>
                      <w:b/>
                      <w:sz w:val="36"/>
                    </w:rPr>
                  </w:pPr>
                  <w:r>
                    <w:rPr>
                      <w:rFonts w:ascii="楷体_GB2312" w:hAnsi="楷体_GB2312"/>
                      <w:b/>
                      <w:sz w:val="36"/>
                    </w:rPr>
                    <w:t>（</w:t>
                  </w:r>
                  <w:r w:rsidRPr="00B803BB">
                    <w:rPr>
                      <w:rFonts w:ascii="楷体_GB2312" w:hAnsi="楷体_GB2312" w:hint="eastAsia"/>
                      <w:b/>
                      <w:sz w:val="36"/>
                    </w:rPr>
                    <w:t>V0.</w:t>
                  </w:r>
                  <w:del w:id="1" w:author="user" w:date="2018-03-20T19:20:00Z">
                    <w:r w:rsidDel="00EB4016">
                      <w:rPr>
                        <w:rFonts w:ascii="楷体_GB2312" w:hAnsi="楷体_GB2312" w:hint="eastAsia"/>
                        <w:b/>
                        <w:sz w:val="36"/>
                        <w:lang w:eastAsia="zh-CN"/>
                      </w:rPr>
                      <w:delText>3</w:delText>
                    </w:r>
                  </w:del>
                  <w:ins w:id="2" w:author="user" w:date="2018-03-20T19:20:00Z">
                    <w:r>
                      <w:rPr>
                        <w:rFonts w:ascii="楷体_GB2312" w:hAnsi="楷体_GB2312" w:hint="eastAsia"/>
                        <w:b/>
                        <w:sz w:val="36"/>
                        <w:lang w:eastAsia="zh-CN"/>
                      </w:rPr>
                      <w:t>5</w:t>
                    </w:r>
                  </w:ins>
                  <w:r w:rsidRPr="00B803BB">
                    <w:rPr>
                      <w:rFonts w:ascii="楷体_GB2312" w:hAnsi="楷体_GB2312" w:hint="eastAsia"/>
                      <w:b/>
                      <w:sz w:val="36"/>
                    </w:rPr>
                    <w:t>版</w:t>
                  </w:r>
                  <w:r>
                    <w:rPr>
                      <w:rFonts w:ascii="楷体_GB2312" w:hAnsi="楷体_GB2312"/>
                      <w:b/>
                      <w:sz w:val="36"/>
                    </w:rPr>
                    <w:t>）</w:t>
                  </w:r>
                </w:p>
              </w:txbxContent>
            </v:textbox>
          </v:shape>
        </w:pict>
      </w:r>
      <w:r>
        <w:rPr>
          <w:rFonts w:ascii="宋体" w:hAnsi="宋体"/>
          <w:noProof/>
          <w:lang w:val="en-US" w:eastAsia="zh-CN"/>
        </w:rPr>
        <w:pict>
          <v:shape id="Text Box 8" o:spid="_x0000_s1028" type="#_x0000_t202" style="position:absolute;margin-left:70pt;margin-top:559.45pt;width:334.95pt;height:128.3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wjfQIAAAc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" stroked="f">
            <v:textbox inset="0,0,0,0">
              <w:txbxContent>
                <w:p w:rsidR="003D2B1C" w:rsidRDefault="003D2B1C" w:rsidP="00833F09">
                  <w:pPr>
                    <w:spacing w:before="0" w:after="0" w:line="100" w:lineRule="atLeast"/>
                    <w:jc w:val="center"/>
                    <w:rPr>
                      <w:rFonts w:ascii="楷体_GB2312" w:hAnsi="楷体_GB2312"/>
                      <w:b/>
                      <w:sz w:val="32"/>
                    </w:rPr>
                  </w:pPr>
                  <w:r>
                    <w:rPr>
                      <w:rFonts w:ascii="楷体_GB2312" w:hAnsi="楷体_GB2312"/>
                      <w:b/>
                      <w:sz w:val="32"/>
                    </w:rPr>
                    <w:t>上海证券交易所</w:t>
                  </w:r>
                </w:p>
                <w:p w:rsidR="003D2B1C" w:rsidRDefault="003D2B1C" w:rsidP="00837C35">
                  <w:pPr>
                    <w:spacing w:before="0" w:after="0" w:line="100" w:lineRule="atLeast"/>
                    <w:rPr>
                      <w:rFonts w:ascii="楷体_GB2312" w:hAnsi="楷体_GB2312"/>
                      <w:b/>
                      <w:sz w:val="32"/>
                      <w:lang w:eastAsia="zh-CN"/>
                    </w:rPr>
                  </w:pPr>
                </w:p>
                <w:p w:rsidR="003D2B1C" w:rsidRDefault="003D2B1C" w:rsidP="00833F09">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b/>
                      <w:sz w:val="32"/>
                    </w:rPr>
                    <w:t>○</w:t>
                  </w:r>
                  <w:r>
                    <w:rPr>
                      <w:rFonts w:ascii="楷体_GB2312" w:hAnsi="楷体_GB2312" w:hint="eastAsia"/>
                      <w:b/>
                      <w:sz w:val="32"/>
                      <w:lang w:eastAsia="zh-CN"/>
                    </w:rPr>
                    <w:t>一八</w:t>
                  </w:r>
                  <w:r>
                    <w:rPr>
                      <w:rFonts w:ascii="楷体_GB2312" w:hAnsi="楷体_GB2312"/>
                      <w:b/>
                      <w:sz w:val="32"/>
                    </w:rPr>
                    <w:t>年</w:t>
                  </w:r>
                  <w:del w:id="3" w:author="user" w:date="2018-03-20T21:02:00Z">
                    <w:r w:rsidDel="00841CD1">
                      <w:rPr>
                        <w:rFonts w:ascii="楷体_GB2312" w:hAnsi="楷体_GB2312" w:hint="eastAsia"/>
                        <w:b/>
                        <w:sz w:val="32"/>
                        <w:lang w:eastAsia="zh-CN"/>
                      </w:rPr>
                      <w:delText>一</w:delText>
                    </w:r>
                  </w:del>
                  <w:ins w:id="4" w:author="user" w:date="2018-06-19T10:37:00Z">
                    <w:r>
                      <w:rPr>
                        <w:rFonts w:ascii="楷体_GB2312" w:hAnsi="楷体_GB2312" w:hint="eastAsia"/>
                        <w:b/>
                        <w:sz w:val="32"/>
                        <w:lang w:eastAsia="zh-CN"/>
                      </w:rPr>
                      <w:t>六</w:t>
                    </w:r>
                  </w:ins>
                  <w:r>
                    <w:rPr>
                      <w:rFonts w:ascii="楷体_GB2312" w:hAnsi="楷体_GB2312"/>
                      <w:b/>
                      <w:sz w:val="32"/>
                    </w:rPr>
                    <w:t>月</w:t>
                  </w:r>
                </w:p>
              </w:txbxContent>
            </v:textbox>
          </v:shape>
        </w:pict>
      </w:r>
      <w:r w:rsidR="00435D86">
        <w:rPr>
          <w:rFonts w:ascii="宋体" w:hAnsi="宋体"/>
          <w:noProof/>
          <w:lang w:val="en-US" w:eastAsia="zh-CN"/>
        </w:rPr>
        <w:drawing>
          <wp:anchor distT="0" distB="0" distL="114935" distR="114935" simplePos="0" relativeHeight="251655168"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435D86">
        <w:rPr>
          <w:rFonts w:ascii="宋体" w:hAnsi="宋体"/>
          <w:noProof/>
          <w:lang w:val="en-US" w:eastAsia="zh-CN"/>
        </w:rPr>
        <w:drawing>
          <wp:anchor distT="0" distB="0" distL="114935" distR="114935" simplePos="0" relativeHeight="251662336"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EB4016" w:rsidRDefault="00EB4016" w:rsidP="00EB4016">
      <w:pPr>
        <w:ind w:left="420" w:hanging="420"/>
        <w:jc w:val="center"/>
        <w:rPr>
          <w:ins w:id="5" w:author="user" w:date="2018-03-20T19:21:00Z"/>
          <w:b/>
          <w:sz w:val="24"/>
          <w:szCs w:val="24"/>
          <w:lang w:eastAsia="zh-CN"/>
        </w:rPr>
      </w:pPr>
    </w:p>
    <w:p w:rsidR="00EB4016" w:rsidRDefault="00EB4016" w:rsidP="00EB4016">
      <w:pPr>
        <w:ind w:left="420" w:hanging="420"/>
        <w:jc w:val="center"/>
        <w:rPr>
          <w:ins w:id="6" w:author="user" w:date="2018-03-20T19:21:00Z"/>
          <w:b/>
          <w:sz w:val="24"/>
          <w:szCs w:val="24"/>
          <w:lang w:val="en-US" w:eastAsia="zh-CN"/>
        </w:rPr>
      </w:pPr>
      <w:ins w:id="7" w:author="user" w:date="2018-03-20T19:21:00Z">
        <w:r>
          <w:rPr>
            <w:rFonts w:hint="eastAsia"/>
            <w:b/>
            <w:sz w:val="24"/>
            <w:szCs w:val="24"/>
            <w:lang w:eastAsia="zh-CN"/>
          </w:rPr>
          <w:t>《</w:t>
        </w:r>
        <w:r w:rsidRPr="00CD7A7F">
          <w:rPr>
            <w:rFonts w:hint="eastAsia"/>
            <w:b/>
            <w:sz w:val="24"/>
            <w:szCs w:val="24"/>
            <w:lang w:eastAsia="zh-CN"/>
          </w:rPr>
          <w:t>固定收益平台</w:t>
        </w:r>
        <w:r w:rsidRPr="00CD7A7F">
          <w:rPr>
            <w:rFonts w:hint="eastAsia"/>
            <w:b/>
            <w:sz w:val="24"/>
            <w:szCs w:val="24"/>
            <w:lang w:eastAsia="zh-CN"/>
          </w:rPr>
          <w:t>STEP</w:t>
        </w:r>
        <w:r w:rsidRPr="00CD7A7F">
          <w:rPr>
            <w:rFonts w:hint="eastAsia"/>
            <w:b/>
            <w:sz w:val="24"/>
            <w:szCs w:val="24"/>
            <w:lang w:eastAsia="zh-CN"/>
          </w:rPr>
          <w:t>协议报盘接口规格说明书</w:t>
        </w:r>
        <w:r>
          <w:rPr>
            <w:b/>
            <w:sz w:val="24"/>
            <w:szCs w:val="24"/>
          </w:rPr>
          <w:t>》</w:t>
        </w:r>
        <w:r>
          <w:rPr>
            <w:rFonts w:hint="eastAsia"/>
            <w:b/>
            <w:sz w:val="24"/>
            <w:szCs w:val="24"/>
            <w:lang w:eastAsia="zh-CN"/>
          </w:rPr>
          <w:t>0</w:t>
        </w:r>
        <w:r>
          <w:rPr>
            <w:b/>
            <w:sz w:val="24"/>
            <w:szCs w:val="24"/>
            <w:lang w:val="en-US"/>
          </w:rPr>
          <w:t>.</w:t>
        </w:r>
        <w:r>
          <w:rPr>
            <w:rFonts w:hint="eastAsia"/>
            <w:b/>
            <w:sz w:val="24"/>
            <w:szCs w:val="24"/>
            <w:lang w:val="en-US" w:eastAsia="zh-CN"/>
          </w:rPr>
          <w:t>5</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w:t>
        </w:r>
        <w:r>
          <w:rPr>
            <w:b/>
            <w:sz w:val="24"/>
            <w:szCs w:val="24"/>
            <w:lang w:val="en-US" w:eastAsia="zh-CN"/>
          </w:rPr>
          <w:t>8</w:t>
        </w:r>
        <w:r>
          <w:rPr>
            <w:rFonts w:hint="eastAsia"/>
            <w:b/>
            <w:sz w:val="24"/>
            <w:szCs w:val="24"/>
            <w:lang w:val="en-US" w:eastAsia="zh-CN"/>
          </w:rPr>
          <w:t>.</w:t>
        </w:r>
        <w:r>
          <w:rPr>
            <w:b/>
            <w:sz w:val="24"/>
            <w:szCs w:val="24"/>
            <w:lang w:val="en-US" w:eastAsia="zh-CN"/>
          </w:rPr>
          <w:t>0</w:t>
        </w:r>
      </w:ins>
      <w:ins w:id="8" w:author="user" w:date="2018-06-19T10:37:00Z">
        <w:del w:id="9" w:author="User" w:date="2018-09-25T14:36:00Z">
          <w:r w:rsidR="002332DB" w:rsidDel="00F42100">
            <w:rPr>
              <w:b/>
              <w:sz w:val="24"/>
              <w:szCs w:val="24"/>
              <w:lang w:val="en-US" w:eastAsia="zh-CN"/>
            </w:rPr>
            <w:delText>6</w:delText>
          </w:r>
        </w:del>
      </w:ins>
      <w:ins w:id="10" w:author="User" w:date="2018-09-25T14:36:00Z">
        <w:r w:rsidR="00F42100">
          <w:rPr>
            <w:b/>
            <w:sz w:val="24"/>
            <w:szCs w:val="24"/>
            <w:lang w:val="en-US" w:eastAsia="zh-CN"/>
          </w:rPr>
          <w:t>9</w:t>
        </w:r>
      </w:ins>
      <w:bookmarkStart w:id="11" w:name="_GoBack"/>
      <w:bookmarkEnd w:id="11"/>
    </w:p>
    <w:p w:rsidR="00BA39FF" w:rsidRDefault="00CD40F7" w:rsidP="00781450">
      <w:pPr>
        <w:pStyle w:val="affffff"/>
        <w:numPr>
          <w:ilvl w:val="0"/>
          <w:numId w:val="38"/>
        </w:numPr>
        <w:ind w:firstLineChars="0"/>
        <w:rPr>
          <w:ins w:id="12" w:author="user" w:date="2018-05-25T09:47:00Z"/>
          <w:lang w:eastAsia="zh-CN"/>
        </w:rPr>
      </w:pPr>
      <w:ins w:id="13" w:author="user" w:date="2018-03-20T19:25:00Z">
        <w:r>
          <w:rPr>
            <w:rFonts w:hint="eastAsia"/>
            <w:lang w:val="en-US" w:eastAsia="zh-CN"/>
          </w:rPr>
          <w:t>迁移</w:t>
        </w:r>
      </w:ins>
      <w:ins w:id="14" w:author="user" w:date="2018-03-20T21:00:00Z">
        <w:r w:rsidR="00781450">
          <w:rPr>
            <w:rFonts w:hint="eastAsia"/>
            <w:lang w:val="en-US" w:eastAsia="zh-CN"/>
          </w:rPr>
          <w:t>《</w:t>
        </w:r>
      </w:ins>
      <w:ins w:id="15" w:author="user" w:date="2018-03-20T20:59:00Z">
        <w:r w:rsidR="00781450" w:rsidRPr="00781450">
          <w:rPr>
            <w:rFonts w:hint="eastAsia"/>
            <w:lang w:val="en-US" w:eastAsia="zh-CN"/>
          </w:rPr>
          <w:t xml:space="preserve">IS112 </w:t>
        </w:r>
        <w:r w:rsidR="00781450" w:rsidRPr="00781450">
          <w:rPr>
            <w:rFonts w:hint="eastAsia"/>
            <w:lang w:val="en-US" w:eastAsia="zh-CN"/>
          </w:rPr>
          <w:t>固定收益平台电子报盘接口规格说明书</w:t>
        </w:r>
      </w:ins>
      <w:ins w:id="16" w:author="user" w:date="2018-03-20T21:00:00Z">
        <w:r w:rsidR="00781450">
          <w:rPr>
            <w:rFonts w:hint="eastAsia"/>
            <w:lang w:val="en-US" w:eastAsia="zh-CN"/>
          </w:rPr>
          <w:t>&gt;&gt;</w:t>
        </w:r>
        <w:r w:rsidR="00781450">
          <w:rPr>
            <w:rFonts w:hint="eastAsia"/>
            <w:lang w:val="en-US" w:eastAsia="zh-CN"/>
          </w:rPr>
          <w:t>现券</w:t>
        </w:r>
      </w:ins>
      <w:ins w:id="17" w:author="user" w:date="2018-03-20T21:01:00Z">
        <w:r w:rsidR="00781450">
          <w:rPr>
            <w:rFonts w:hint="eastAsia"/>
            <w:lang w:val="en-US" w:eastAsia="zh-CN"/>
          </w:rPr>
          <w:t>订单</w:t>
        </w:r>
        <w:del w:id="18" w:author="user" w:date="2018-03-26T10:48:00Z">
          <w:r w:rsidR="00781450" w:rsidDel="00690FAD">
            <w:rPr>
              <w:rFonts w:hint="eastAsia"/>
              <w:lang w:val="en-US" w:eastAsia="zh-CN"/>
            </w:rPr>
            <w:delText>累</w:delText>
          </w:r>
        </w:del>
      </w:ins>
      <w:ins w:id="19" w:author="user" w:date="2018-03-26T10:48:00Z">
        <w:r w:rsidR="00690FAD">
          <w:rPr>
            <w:rFonts w:hint="eastAsia"/>
            <w:lang w:val="en-US" w:eastAsia="zh-CN"/>
          </w:rPr>
          <w:t>类</w:t>
        </w:r>
      </w:ins>
      <w:ins w:id="20" w:author="user" w:date="2018-03-20T21:01:00Z">
        <w:r w:rsidR="00781450">
          <w:rPr>
            <w:rFonts w:hint="eastAsia"/>
            <w:lang w:val="en-US" w:eastAsia="zh-CN"/>
          </w:rPr>
          <w:t>功能</w:t>
        </w:r>
      </w:ins>
      <w:ins w:id="21" w:author="user" w:date="2018-03-20T20:58:00Z">
        <w:r w:rsidR="001C6137">
          <w:rPr>
            <w:rFonts w:hint="eastAsia"/>
            <w:lang w:eastAsia="zh-CN"/>
          </w:rPr>
          <w:t>，</w:t>
        </w:r>
      </w:ins>
      <w:ins w:id="22" w:author="user" w:date="2018-03-20T20:59:00Z">
        <w:r w:rsidR="001C6137">
          <w:rPr>
            <w:rFonts w:hint="eastAsia"/>
            <w:lang w:eastAsia="zh-CN"/>
          </w:rPr>
          <w:t>新增</w:t>
        </w:r>
        <w:r w:rsidR="001C6137">
          <w:rPr>
            <w:rFonts w:hint="eastAsia"/>
            <w:lang w:eastAsia="zh-CN"/>
          </w:rPr>
          <w:t>4.4</w:t>
        </w:r>
        <w:r w:rsidR="001C6137" w:rsidRPr="001C6137">
          <w:rPr>
            <w:rFonts w:hint="eastAsia"/>
            <w:lang w:eastAsia="zh-CN"/>
          </w:rPr>
          <w:t>现券订单类流程说明</w:t>
        </w:r>
        <w:r w:rsidR="001C6137">
          <w:rPr>
            <w:rFonts w:hint="eastAsia"/>
            <w:lang w:eastAsia="zh-CN"/>
          </w:rPr>
          <w:t>和</w:t>
        </w:r>
        <w:r w:rsidR="004A60A0">
          <w:rPr>
            <w:rFonts w:hint="eastAsia"/>
            <w:lang w:eastAsia="zh-CN"/>
          </w:rPr>
          <w:t>4.5</w:t>
        </w:r>
        <w:r w:rsidR="001C6137" w:rsidRPr="001C6137">
          <w:rPr>
            <w:rFonts w:hint="eastAsia"/>
            <w:lang w:eastAsia="zh-CN"/>
          </w:rPr>
          <w:t>现券订单类消息</w:t>
        </w:r>
      </w:ins>
      <w:ins w:id="23" w:author="user" w:date="2018-03-20T21:01:00Z">
        <w:r w:rsidR="00B33CE3">
          <w:rPr>
            <w:rFonts w:hint="eastAsia"/>
            <w:lang w:eastAsia="zh-CN"/>
          </w:rPr>
          <w:t>。</w:t>
        </w:r>
      </w:ins>
    </w:p>
    <w:p w:rsidR="0014580A" w:rsidRDefault="002E2DF4" w:rsidP="00BF173B">
      <w:pPr>
        <w:pStyle w:val="affffff"/>
        <w:numPr>
          <w:ilvl w:val="0"/>
          <w:numId w:val="38"/>
        </w:numPr>
        <w:ind w:firstLineChars="0"/>
        <w:rPr>
          <w:ins w:id="24" w:author="user" w:date="2018-06-19T10:28:00Z"/>
          <w:lang w:eastAsia="zh-CN"/>
        </w:rPr>
      </w:pPr>
      <w:ins w:id="25" w:author="user" w:date="2018-05-25T09:47:00Z">
        <w:r>
          <w:rPr>
            <w:rFonts w:hint="eastAsia"/>
            <w:lang w:eastAsia="zh-CN"/>
          </w:rPr>
          <w:t>增加</w:t>
        </w:r>
      </w:ins>
      <w:ins w:id="26" w:author="User" w:date="2018-09-25T14:36:00Z">
        <w:r w:rsidR="00901AB9">
          <w:rPr>
            <w:rFonts w:hint="eastAsia"/>
            <w:lang w:eastAsia="zh-CN"/>
          </w:rPr>
          <w:t>4.6.</w:t>
        </w:r>
        <w:r w:rsidR="00901AB9">
          <w:rPr>
            <w:lang w:eastAsia="zh-CN"/>
          </w:rPr>
          <w:t>3</w:t>
        </w:r>
        <w:r w:rsidR="00901AB9">
          <w:rPr>
            <w:rFonts w:hint="eastAsia"/>
            <w:lang w:eastAsia="zh-CN"/>
          </w:rPr>
          <w:t>、</w:t>
        </w:r>
        <w:r w:rsidR="00901AB9">
          <w:rPr>
            <w:rFonts w:hint="eastAsia"/>
            <w:lang w:eastAsia="zh-CN"/>
          </w:rPr>
          <w:t>4.6.4</w:t>
        </w:r>
      </w:ins>
      <w:ins w:id="27" w:author="user" w:date="2018-06-19T10:27:00Z">
        <w:r w:rsidR="00BF173B">
          <w:rPr>
            <w:rFonts w:hint="eastAsia"/>
            <w:lang w:eastAsia="zh-CN"/>
          </w:rPr>
          <w:t>质押式协议回购</w:t>
        </w:r>
      </w:ins>
      <w:ins w:id="28" w:author="user" w:date="2018-05-25T09:48:00Z">
        <w:r>
          <w:rPr>
            <w:rFonts w:hint="eastAsia"/>
            <w:lang w:eastAsia="zh-CN"/>
          </w:rPr>
          <w:t>订单</w:t>
        </w:r>
      </w:ins>
      <w:ins w:id="29" w:author="user" w:date="2018-05-25T09:47:00Z">
        <w:r>
          <w:rPr>
            <w:lang w:eastAsia="zh-CN"/>
          </w:rPr>
          <w:t>状态</w:t>
        </w:r>
      </w:ins>
      <w:ins w:id="30" w:author="user" w:date="2018-05-25T09:48:00Z">
        <w:r>
          <w:rPr>
            <w:rFonts w:hint="eastAsia"/>
            <w:lang w:eastAsia="zh-CN"/>
          </w:rPr>
          <w:t>变更</w:t>
        </w:r>
        <w:r>
          <w:rPr>
            <w:lang w:eastAsia="zh-CN"/>
          </w:rPr>
          <w:t>查询消息</w:t>
        </w:r>
      </w:ins>
      <w:ins w:id="31" w:author="user" w:date="2018-05-25T09:51:00Z">
        <w:r w:rsidR="00A47FBC">
          <w:rPr>
            <w:rFonts w:hint="eastAsia"/>
            <w:lang w:eastAsia="zh-CN"/>
          </w:rPr>
          <w:t>。</w:t>
        </w:r>
      </w:ins>
    </w:p>
    <w:p w:rsidR="00ED5F32" w:rsidRDefault="00ED5F32" w:rsidP="00BF173B">
      <w:pPr>
        <w:pStyle w:val="affffff"/>
        <w:numPr>
          <w:ilvl w:val="0"/>
          <w:numId w:val="38"/>
        </w:numPr>
        <w:ind w:firstLineChars="0"/>
        <w:rPr>
          <w:ins w:id="32" w:author="user" w:date="2018-06-19T11:00:00Z"/>
          <w:lang w:eastAsia="zh-CN"/>
        </w:rPr>
      </w:pPr>
      <w:ins w:id="33" w:author="user" w:date="2018-06-19T10:29:00Z">
        <w:r>
          <w:rPr>
            <w:rFonts w:hint="eastAsia"/>
            <w:lang w:eastAsia="zh-CN"/>
          </w:rPr>
          <w:t xml:space="preserve">3 </w:t>
        </w:r>
        <w:r>
          <w:rPr>
            <w:rFonts w:hint="eastAsia"/>
            <w:lang w:eastAsia="zh-CN"/>
          </w:rPr>
          <w:t>数据格式约定</w:t>
        </w:r>
        <w:r>
          <w:rPr>
            <w:lang w:eastAsia="zh-CN"/>
          </w:rPr>
          <w:t>中</w:t>
        </w:r>
      </w:ins>
      <w:ins w:id="34" w:author="user" w:date="2018-06-19T10:28:00Z">
        <w:r>
          <w:rPr>
            <w:rFonts w:hint="eastAsia"/>
            <w:lang w:eastAsia="zh-CN"/>
          </w:rPr>
          <w:t>增加</w:t>
        </w:r>
        <w:r>
          <w:rPr>
            <w:lang w:eastAsia="zh-CN"/>
          </w:rPr>
          <w:t>各</w:t>
        </w:r>
      </w:ins>
      <w:ins w:id="35" w:author="user" w:date="2018-06-19T10:30:00Z">
        <w:r>
          <w:rPr>
            <w:rFonts w:hint="eastAsia"/>
            <w:lang w:eastAsia="zh-CN"/>
          </w:rPr>
          <w:t>消息</w:t>
        </w:r>
      </w:ins>
      <w:ins w:id="36" w:author="user" w:date="2018-06-19T10:28:00Z">
        <w:r>
          <w:rPr>
            <w:lang w:eastAsia="zh-CN"/>
          </w:rPr>
          <w:t>类型对应</w:t>
        </w:r>
      </w:ins>
      <w:ins w:id="37" w:author="user" w:date="2018-06-19T10:30:00Z">
        <w:r>
          <w:rPr>
            <w:rFonts w:hint="eastAsia"/>
            <w:lang w:eastAsia="zh-CN"/>
          </w:rPr>
          <w:t>业务</w:t>
        </w:r>
      </w:ins>
      <w:ins w:id="38" w:author="user" w:date="2018-06-19T10:28:00Z">
        <w:r>
          <w:rPr>
            <w:lang w:eastAsia="zh-CN"/>
          </w:rPr>
          <w:t>类型编号</w:t>
        </w:r>
      </w:ins>
      <w:ins w:id="39" w:author="user" w:date="2018-06-19T10:30:00Z">
        <w:r>
          <w:rPr>
            <w:rFonts w:hint="eastAsia"/>
            <w:lang w:eastAsia="zh-CN"/>
          </w:rPr>
          <w:t>。</w:t>
        </w:r>
      </w:ins>
    </w:p>
    <w:p w:rsidR="0019379D" w:rsidRDefault="0019379D" w:rsidP="0019379D">
      <w:pPr>
        <w:pStyle w:val="affffff"/>
        <w:numPr>
          <w:ilvl w:val="0"/>
          <w:numId w:val="38"/>
        </w:numPr>
        <w:ind w:firstLineChars="0"/>
        <w:rPr>
          <w:ins w:id="40" w:author="user" w:date="2018-06-19T10:54:00Z"/>
          <w:lang w:eastAsia="zh-CN"/>
        </w:rPr>
      </w:pPr>
      <w:ins w:id="41" w:author="user" w:date="2018-06-19T11:00:00Z">
        <w:r>
          <w:rPr>
            <w:rFonts w:hint="eastAsia"/>
            <w:lang w:eastAsia="zh-CN"/>
          </w:rPr>
          <w:t>修改</w:t>
        </w:r>
        <w:r>
          <w:rPr>
            <w:lang w:eastAsia="zh-CN"/>
          </w:rPr>
          <w:t>成交执行报告</w:t>
        </w:r>
        <w:r>
          <w:rPr>
            <w:rFonts w:hint="eastAsia"/>
            <w:lang w:eastAsia="zh-CN"/>
          </w:rPr>
          <w:t>响应</w:t>
        </w:r>
        <w:r>
          <w:rPr>
            <w:lang w:eastAsia="zh-CN"/>
          </w:rPr>
          <w:t>报文部分字段描述。成交执行报告</w:t>
        </w:r>
        <w:r>
          <w:rPr>
            <w:rFonts w:hint="eastAsia"/>
            <w:lang w:eastAsia="zh-CN"/>
          </w:rPr>
          <w:t>查询</w:t>
        </w:r>
        <w:r>
          <w:rPr>
            <w:lang w:eastAsia="zh-CN"/>
          </w:rPr>
          <w:t>报文的业务类型</w:t>
        </w:r>
        <w:r>
          <w:rPr>
            <w:rFonts w:hint="eastAsia"/>
            <w:lang w:eastAsia="zh-CN"/>
          </w:rPr>
          <w:t>编号由</w:t>
        </w:r>
        <w:r>
          <w:rPr>
            <w:lang w:eastAsia="zh-CN"/>
          </w:rPr>
          <w:t>“FPR”</w:t>
        </w:r>
        <w:r>
          <w:rPr>
            <w:lang w:eastAsia="zh-CN"/>
          </w:rPr>
          <w:t>修改为</w:t>
        </w:r>
        <w:r>
          <w:rPr>
            <w:lang w:eastAsia="zh-CN"/>
          </w:rPr>
          <w:t>“</w:t>
        </w:r>
        <w:r w:rsidRPr="00901AB9">
          <w:rPr>
            <w:color w:val="FF0000"/>
            <w:lang w:eastAsia="zh-CN"/>
          </w:rPr>
          <w:t>FSP</w:t>
        </w:r>
        <w:r>
          <w:rPr>
            <w:lang w:eastAsia="zh-CN"/>
          </w:rPr>
          <w:t>”</w:t>
        </w:r>
        <w:r>
          <w:rPr>
            <w:lang w:eastAsia="zh-CN"/>
          </w:rPr>
          <w:t>。</w:t>
        </w:r>
      </w:ins>
    </w:p>
    <w:p w:rsidR="0019379D" w:rsidRDefault="0019379D" w:rsidP="0019379D">
      <w:pPr>
        <w:pStyle w:val="affffff"/>
        <w:ind w:left="1162" w:firstLineChars="0" w:firstLine="0"/>
        <w:rPr>
          <w:ins w:id="42" w:author="user" w:date="2018-03-20T19:25:00Z"/>
          <w:lang w:eastAsia="zh-CN"/>
        </w:rPr>
      </w:pPr>
    </w:p>
    <w:p w:rsidR="00BA39FF" w:rsidRPr="0019379D" w:rsidRDefault="00BA39FF" w:rsidP="006200B3">
      <w:pPr>
        <w:ind w:left="420" w:hanging="420"/>
        <w:jc w:val="center"/>
        <w:rPr>
          <w:ins w:id="43" w:author="user" w:date="2018-03-20T19:23:00Z"/>
          <w:b/>
          <w:sz w:val="24"/>
          <w:szCs w:val="24"/>
          <w:lang w:eastAsia="zh-CN"/>
        </w:rPr>
      </w:pPr>
    </w:p>
    <w:p w:rsidR="00BA39FF" w:rsidRPr="00BA39FF" w:rsidRDefault="00BA39FF" w:rsidP="006200B3">
      <w:pPr>
        <w:ind w:left="420" w:hanging="420"/>
        <w:jc w:val="center"/>
        <w:rPr>
          <w:ins w:id="44" w:author="user" w:date="2018-03-20T19:23:00Z"/>
          <w:b/>
          <w:sz w:val="24"/>
          <w:szCs w:val="24"/>
          <w:lang w:eastAsia="zh-CN"/>
        </w:rPr>
      </w:pPr>
    </w:p>
    <w:p w:rsidR="006200B3" w:rsidRDefault="006200B3" w:rsidP="006200B3">
      <w:pPr>
        <w:ind w:left="420" w:hanging="420"/>
        <w:jc w:val="center"/>
        <w:rPr>
          <w:b/>
          <w:sz w:val="24"/>
          <w:szCs w:val="24"/>
          <w:lang w:val="en-US" w:eastAsia="zh-CN"/>
        </w:rPr>
      </w:pPr>
      <w:r>
        <w:rPr>
          <w:rFonts w:hint="eastAsia"/>
          <w:b/>
          <w:sz w:val="24"/>
          <w:szCs w:val="24"/>
          <w:lang w:eastAsia="zh-CN"/>
        </w:rPr>
        <w:t>《</w:t>
      </w:r>
      <w:r w:rsidRPr="00CD7A7F">
        <w:rPr>
          <w:rFonts w:hint="eastAsia"/>
          <w:b/>
          <w:sz w:val="24"/>
          <w:szCs w:val="24"/>
          <w:lang w:eastAsia="zh-CN"/>
        </w:rPr>
        <w:t>固定收益平台</w:t>
      </w:r>
      <w:r w:rsidRPr="00CD7A7F">
        <w:rPr>
          <w:rFonts w:hint="eastAsia"/>
          <w:b/>
          <w:sz w:val="24"/>
          <w:szCs w:val="24"/>
          <w:lang w:eastAsia="zh-CN"/>
        </w:rPr>
        <w:t>STEP</w:t>
      </w:r>
      <w:r w:rsidRPr="00CD7A7F">
        <w:rPr>
          <w:rFonts w:hint="eastAsia"/>
          <w:b/>
          <w:sz w:val="24"/>
          <w:szCs w:val="24"/>
          <w:lang w:eastAsia="zh-CN"/>
        </w:rPr>
        <w:t>协议报盘接口规格说明书</w:t>
      </w:r>
      <w:r>
        <w:rPr>
          <w:b/>
          <w:sz w:val="24"/>
          <w:szCs w:val="24"/>
        </w:rPr>
        <w:t>》</w:t>
      </w:r>
      <w:r>
        <w:rPr>
          <w:rFonts w:hint="eastAsia"/>
          <w:b/>
          <w:sz w:val="24"/>
          <w:szCs w:val="24"/>
          <w:lang w:eastAsia="zh-CN"/>
        </w:rPr>
        <w:t>0</w:t>
      </w:r>
      <w:r>
        <w:rPr>
          <w:b/>
          <w:sz w:val="24"/>
          <w:szCs w:val="24"/>
          <w:lang w:val="en-US"/>
        </w:rPr>
        <w:t>.</w:t>
      </w:r>
      <w:r w:rsidR="0006323D">
        <w:rPr>
          <w:b/>
          <w:sz w:val="24"/>
          <w:szCs w:val="24"/>
          <w:lang w:val="en-US" w:eastAsia="zh-CN"/>
        </w:rPr>
        <w:t>3</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w:t>
      </w:r>
      <w:r w:rsidR="004823A1">
        <w:rPr>
          <w:b/>
          <w:sz w:val="24"/>
          <w:szCs w:val="24"/>
          <w:lang w:val="en-US" w:eastAsia="zh-CN"/>
        </w:rPr>
        <w:t>8</w:t>
      </w:r>
      <w:r>
        <w:rPr>
          <w:rFonts w:hint="eastAsia"/>
          <w:b/>
          <w:sz w:val="24"/>
          <w:szCs w:val="24"/>
          <w:lang w:val="en-US" w:eastAsia="zh-CN"/>
        </w:rPr>
        <w:t>.</w:t>
      </w:r>
      <w:r w:rsidR="004823A1">
        <w:rPr>
          <w:b/>
          <w:sz w:val="24"/>
          <w:szCs w:val="24"/>
          <w:lang w:val="en-US" w:eastAsia="zh-CN"/>
        </w:rPr>
        <w:t>01</w:t>
      </w:r>
    </w:p>
    <w:p w:rsidR="006200B3" w:rsidRDefault="00F94C5D" w:rsidP="00870016">
      <w:pPr>
        <w:pStyle w:val="affffff"/>
        <w:numPr>
          <w:ilvl w:val="0"/>
          <w:numId w:val="40"/>
        </w:numPr>
        <w:ind w:firstLineChars="0"/>
        <w:rPr>
          <w:lang w:eastAsia="zh-CN"/>
        </w:rPr>
      </w:pPr>
      <w:r>
        <w:rPr>
          <w:rFonts w:hint="eastAsia"/>
          <w:lang w:val="en-US" w:eastAsia="zh-CN"/>
        </w:rPr>
        <w:t>配合</w:t>
      </w:r>
      <w:r>
        <w:rPr>
          <w:lang w:val="en-US" w:eastAsia="zh-CN"/>
        </w:rPr>
        <w:t>固定收益平台</w:t>
      </w:r>
      <w:r>
        <w:rPr>
          <w:rFonts w:hint="eastAsia"/>
          <w:lang w:val="en-US" w:eastAsia="zh-CN"/>
        </w:rPr>
        <w:t>增加</w:t>
      </w:r>
      <w:r>
        <w:rPr>
          <w:lang w:val="en-US" w:eastAsia="zh-CN"/>
        </w:rPr>
        <w:t>投资者账户名称字段，</w:t>
      </w:r>
      <w:r>
        <w:rPr>
          <w:rFonts w:hint="eastAsia"/>
          <w:lang w:val="en-US" w:eastAsia="zh-CN"/>
        </w:rPr>
        <w:t>具体为：</w:t>
      </w:r>
      <w:r w:rsidR="006200B3" w:rsidRPr="00DA76BE">
        <w:rPr>
          <w:rFonts w:hint="eastAsia"/>
          <w:lang w:eastAsia="zh-CN"/>
        </w:rPr>
        <w:t>报价申报消息增加</w:t>
      </w:r>
      <w:r w:rsidR="000E4D9D">
        <w:rPr>
          <w:rFonts w:hint="eastAsia"/>
          <w:lang w:eastAsia="zh-CN"/>
        </w:rPr>
        <w:t>“</w:t>
      </w:r>
      <w:r w:rsidR="000B7AA5">
        <w:rPr>
          <w:rFonts w:hint="eastAsia"/>
          <w:lang w:eastAsia="zh-CN"/>
        </w:rPr>
        <w:t>投资者</w:t>
      </w:r>
      <w:r w:rsidR="00863F22">
        <w:rPr>
          <w:rFonts w:hint="eastAsia"/>
          <w:lang w:eastAsia="zh-CN"/>
        </w:rPr>
        <w:t>账户</w:t>
      </w:r>
      <w:r w:rsidR="000B7AA5">
        <w:rPr>
          <w:rFonts w:hint="eastAsia"/>
          <w:lang w:eastAsia="zh-CN"/>
        </w:rPr>
        <w:t>名称</w:t>
      </w:r>
      <w:r w:rsidR="000E4D9D">
        <w:rPr>
          <w:rFonts w:hint="eastAsia"/>
          <w:lang w:eastAsia="zh-CN"/>
        </w:rPr>
        <w:t>”</w:t>
      </w:r>
      <w:r w:rsidR="006200B3" w:rsidRPr="00DA76BE">
        <w:rPr>
          <w:rFonts w:hint="eastAsia"/>
          <w:lang w:eastAsia="zh-CN"/>
        </w:rPr>
        <w:t>字段，</w:t>
      </w:r>
      <w:r>
        <w:rPr>
          <w:lang w:eastAsia="zh-CN"/>
        </w:rPr>
        <w:t>修改</w:t>
      </w:r>
      <w:r>
        <w:rPr>
          <w:rFonts w:hint="eastAsia"/>
          <w:lang w:eastAsia="zh-CN"/>
        </w:rPr>
        <w:t>“</w:t>
      </w:r>
      <w:r w:rsidRPr="00A23F8E">
        <w:rPr>
          <w:rFonts w:ascii="宋体" w:hAnsi="宋体" w:cs="宋体" w:hint="eastAsia"/>
          <w:color w:val="000000"/>
          <w:lang w:val="en-US" w:eastAsia="zh-CN"/>
        </w:rPr>
        <w:t>发起方重复组</w:t>
      </w:r>
      <w:r>
        <w:rPr>
          <w:rFonts w:ascii="宋体" w:hAnsi="宋体" w:cs="宋体" w:hint="eastAsia"/>
          <w:color w:val="000000"/>
          <w:lang w:val="en-US" w:eastAsia="zh-CN"/>
        </w:rPr>
        <w:t>”</w:t>
      </w:r>
      <w:r>
        <w:rPr>
          <w:rFonts w:ascii="宋体" w:hAnsi="宋体" w:cs="宋体"/>
          <w:color w:val="000000"/>
          <w:lang w:val="en-US" w:eastAsia="zh-CN"/>
        </w:rPr>
        <w:t>字段的默认取值</w:t>
      </w:r>
      <w:r>
        <w:rPr>
          <w:rFonts w:ascii="宋体" w:hAnsi="宋体" w:cs="宋体" w:hint="eastAsia"/>
          <w:color w:val="000000"/>
          <w:lang w:val="en-US" w:eastAsia="zh-CN"/>
        </w:rPr>
        <w:t>为7</w:t>
      </w:r>
      <w:r>
        <w:rPr>
          <w:rFonts w:hint="eastAsia"/>
          <w:lang w:eastAsia="zh-CN"/>
        </w:rPr>
        <w:t>；</w:t>
      </w:r>
      <w:r w:rsidR="006200B3" w:rsidRPr="00DA76BE">
        <w:rPr>
          <w:rFonts w:hint="eastAsia"/>
          <w:lang w:eastAsia="zh-CN"/>
        </w:rPr>
        <w:t>非公开报价行情响应消息增加</w:t>
      </w:r>
      <w:r w:rsidR="000E4D9D">
        <w:rPr>
          <w:rFonts w:hint="eastAsia"/>
          <w:lang w:eastAsia="zh-CN"/>
        </w:rPr>
        <w:t>“</w:t>
      </w:r>
      <w:r w:rsidR="000B7AA5">
        <w:rPr>
          <w:rFonts w:hint="eastAsia"/>
          <w:lang w:eastAsia="zh-CN"/>
        </w:rPr>
        <w:t>投资者账户</w:t>
      </w:r>
      <w:r w:rsidR="006200B3" w:rsidRPr="00DA76BE">
        <w:rPr>
          <w:rFonts w:hint="eastAsia"/>
          <w:lang w:eastAsia="zh-CN"/>
        </w:rPr>
        <w:t>名称</w:t>
      </w:r>
      <w:r w:rsidR="000E4D9D">
        <w:rPr>
          <w:rFonts w:hint="eastAsia"/>
          <w:lang w:eastAsia="zh-CN"/>
        </w:rPr>
        <w:t>”</w:t>
      </w:r>
      <w:r w:rsidR="006200B3" w:rsidRPr="00DA76BE">
        <w:rPr>
          <w:rFonts w:hint="eastAsia"/>
          <w:lang w:eastAsia="zh-CN"/>
        </w:rPr>
        <w:t>字段</w:t>
      </w:r>
      <w:r>
        <w:rPr>
          <w:rFonts w:hint="eastAsia"/>
          <w:lang w:eastAsia="zh-CN"/>
        </w:rPr>
        <w:t>，</w:t>
      </w:r>
      <w:r>
        <w:rPr>
          <w:lang w:eastAsia="zh-CN"/>
        </w:rPr>
        <w:t>修改</w:t>
      </w:r>
      <w:r>
        <w:rPr>
          <w:rFonts w:hint="eastAsia"/>
          <w:lang w:eastAsia="zh-CN"/>
        </w:rPr>
        <w:t>“</w:t>
      </w:r>
      <w:r w:rsidRPr="00A23F8E">
        <w:rPr>
          <w:rFonts w:ascii="宋体" w:hAnsi="宋体" w:cs="宋体" w:hint="eastAsia"/>
          <w:color w:val="000000"/>
          <w:lang w:val="en-US" w:eastAsia="zh-CN"/>
        </w:rPr>
        <w:t>发起方重复组</w:t>
      </w:r>
      <w:r>
        <w:rPr>
          <w:rFonts w:ascii="宋体" w:hAnsi="宋体" w:cs="宋体" w:hint="eastAsia"/>
          <w:color w:val="000000"/>
          <w:lang w:val="en-US" w:eastAsia="zh-CN"/>
        </w:rPr>
        <w:t>”</w:t>
      </w:r>
      <w:r>
        <w:rPr>
          <w:rFonts w:ascii="宋体" w:hAnsi="宋体" w:cs="宋体"/>
          <w:color w:val="000000"/>
          <w:lang w:val="en-US" w:eastAsia="zh-CN"/>
        </w:rPr>
        <w:t>字段的默认取值</w:t>
      </w:r>
      <w:r>
        <w:rPr>
          <w:rFonts w:ascii="宋体" w:hAnsi="宋体" w:cs="宋体" w:hint="eastAsia"/>
          <w:color w:val="000000"/>
          <w:lang w:val="en-US" w:eastAsia="zh-CN"/>
        </w:rPr>
        <w:t>为</w:t>
      </w:r>
      <w:r>
        <w:rPr>
          <w:rFonts w:ascii="宋体" w:hAnsi="宋体" w:cs="宋体"/>
          <w:color w:val="000000"/>
          <w:lang w:val="en-US" w:eastAsia="zh-CN"/>
        </w:rPr>
        <w:t>4</w:t>
      </w:r>
      <w:r w:rsidR="000B7AA5">
        <w:rPr>
          <w:rFonts w:hint="eastAsia"/>
          <w:lang w:eastAsia="zh-CN"/>
        </w:rPr>
        <w:t>。</w:t>
      </w:r>
    </w:p>
    <w:p w:rsidR="00120976" w:rsidRDefault="00120976" w:rsidP="00870016">
      <w:pPr>
        <w:pStyle w:val="affffff"/>
        <w:numPr>
          <w:ilvl w:val="0"/>
          <w:numId w:val="40"/>
        </w:numPr>
        <w:ind w:firstLineChars="0"/>
        <w:rPr>
          <w:lang w:eastAsia="zh-CN"/>
        </w:rPr>
      </w:pPr>
      <w:r>
        <w:rPr>
          <w:rFonts w:hint="eastAsia"/>
          <w:lang w:eastAsia="zh-CN"/>
        </w:rPr>
        <w:t>修改</w:t>
      </w:r>
      <w:r>
        <w:rPr>
          <w:lang w:eastAsia="zh-CN"/>
        </w:rPr>
        <w:t>成交申报信息的质权人名称字段说明，将</w:t>
      </w:r>
      <w:r w:rsidR="000E4D9D">
        <w:rPr>
          <w:rFonts w:hint="eastAsia"/>
          <w:lang w:eastAsia="zh-CN"/>
        </w:rPr>
        <w:t>“</w:t>
      </w:r>
      <w:r>
        <w:rPr>
          <w:rFonts w:ascii="宋体" w:hAnsi="宋体" w:cs="宋体" w:hint="eastAsia"/>
          <w:color w:val="000000"/>
          <w:lang w:val="en-US" w:eastAsia="zh-CN"/>
        </w:rPr>
        <w:t>质押式协议回购</w:t>
      </w:r>
      <w:r w:rsidRPr="00A23F8E">
        <w:rPr>
          <w:rFonts w:ascii="宋体" w:hAnsi="宋体" w:cs="宋体" w:hint="eastAsia"/>
          <w:color w:val="000000"/>
          <w:lang w:val="en-US" w:eastAsia="zh-CN"/>
        </w:rPr>
        <w:t>到期确认</w:t>
      </w:r>
      <w:r>
        <w:rPr>
          <w:rFonts w:ascii="宋体" w:hAnsi="宋体" w:cs="宋体" w:hint="eastAsia"/>
          <w:color w:val="000000"/>
          <w:lang w:val="en-US" w:eastAsia="zh-CN"/>
        </w:rPr>
        <w:t>申报</w:t>
      </w:r>
      <w:r w:rsidRPr="00A23F8E">
        <w:rPr>
          <w:rFonts w:ascii="宋体" w:hAnsi="宋体" w:cs="宋体" w:hint="eastAsia"/>
          <w:color w:val="000000"/>
          <w:lang w:val="en-US" w:eastAsia="zh-CN"/>
        </w:rPr>
        <w:t>时填写</w:t>
      </w:r>
      <w:r w:rsidR="000E4D9D">
        <w:rPr>
          <w:rFonts w:hint="eastAsia"/>
          <w:lang w:eastAsia="zh-CN"/>
        </w:rPr>
        <w:t>”</w:t>
      </w:r>
      <w:r>
        <w:rPr>
          <w:rFonts w:hint="eastAsia"/>
          <w:lang w:eastAsia="zh-CN"/>
        </w:rPr>
        <w:t>修改为</w:t>
      </w:r>
      <w:r w:rsidR="000E4D9D">
        <w:rPr>
          <w:rFonts w:hint="eastAsia"/>
          <w:lang w:eastAsia="zh-CN"/>
        </w:rPr>
        <w:t>“</w:t>
      </w:r>
      <w:r>
        <w:rPr>
          <w:rFonts w:ascii="宋体" w:hAnsi="宋体" w:cs="宋体" w:hint="eastAsia"/>
          <w:color w:val="000000"/>
          <w:lang w:val="en-US" w:eastAsia="zh-CN"/>
        </w:rPr>
        <w:t>质押式协议回购</w:t>
      </w:r>
      <w:r w:rsidRPr="00A23F8E">
        <w:rPr>
          <w:rFonts w:ascii="宋体" w:hAnsi="宋体" w:cs="宋体" w:hint="eastAsia"/>
          <w:color w:val="000000"/>
          <w:lang w:val="en-US" w:eastAsia="zh-CN"/>
        </w:rPr>
        <w:t>到期</w:t>
      </w:r>
      <w:r w:rsidR="00625C4B">
        <w:rPr>
          <w:rFonts w:ascii="宋体" w:hAnsi="宋体" w:cs="宋体" w:hint="eastAsia"/>
          <w:color w:val="000000"/>
          <w:lang w:val="en-US" w:eastAsia="zh-CN"/>
        </w:rPr>
        <w:t>续做</w:t>
      </w:r>
      <w:r w:rsidRPr="00A23F8E">
        <w:rPr>
          <w:rFonts w:ascii="宋体" w:hAnsi="宋体" w:cs="宋体" w:hint="eastAsia"/>
          <w:color w:val="000000"/>
          <w:lang w:val="en-US" w:eastAsia="zh-CN"/>
        </w:rPr>
        <w:t>确认</w:t>
      </w:r>
      <w:r>
        <w:rPr>
          <w:rFonts w:ascii="宋体" w:hAnsi="宋体" w:cs="宋体" w:hint="eastAsia"/>
          <w:color w:val="000000"/>
          <w:lang w:val="en-US" w:eastAsia="zh-CN"/>
        </w:rPr>
        <w:t>申报</w:t>
      </w:r>
      <w:r w:rsidRPr="00A23F8E">
        <w:rPr>
          <w:rFonts w:ascii="宋体" w:hAnsi="宋体" w:cs="宋体" w:hint="eastAsia"/>
          <w:color w:val="000000"/>
          <w:lang w:val="en-US" w:eastAsia="zh-CN"/>
        </w:rPr>
        <w:t>时填写</w:t>
      </w:r>
      <w:r w:rsidR="000E4D9D">
        <w:rPr>
          <w:rFonts w:hint="eastAsia"/>
          <w:lang w:eastAsia="zh-CN"/>
        </w:rPr>
        <w:t>”</w:t>
      </w:r>
      <w:r w:rsidR="001C6979">
        <w:rPr>
          <w:rFonts w:hint="eastAsia"/>
          <w:lang w:eastAsia="zh-CN"/>
        </w:rPr>
        <w:t>。修改成交申报信息</w:t>
      </w:r>
      <w:r w:rsidR="001C6979">
        <w:rPr>
          <w:lang w:eastAsia="zh-CN"/>
        </w:rPr>
        <w:t>的</w:t>
      </w:r>
      <w:r w:rsidR="001C6979">
        <w:rPr>
          <w:rFonts w:ascii="宋体" w:hAnsi="宋体" w:cs="宋体" w:hint="eastAsia"/>
          <w:color w:val="000000"/>
          <w:lang w:val="en-US" w:eastAsia="zh-CN"/>
        </w:rPr>
        <w:t>成交申报时交易所成交日期</w:t>
      </w:r>
      <w:r w:rsidR="001C6979">
        <w:rPr>
          <w:rFonts w:ascii="宋体" w:hAnsi="宋体" w:cs="宋体"/>
          <w:color w:val="000000"/>
          <w:lang w:val="en-US" w:eastAsia="zh-CN"/>
        </w:rPr>
        <w:t>字段</w:t>
      </w:r>
      <w:r w:rsidR="001C6979">
        <w:rPr>
          <w:rFonts w:ascii="宋体" w:hAnsi="宋体" w:cs="宋体" w:hint="eastAsia"/>
          <w:color w:val="000000"/>
          <w:lang w:val="en-US" w:eastAsia="zh-CN"/>
        </w:rPr>
        <w:t>说明</w:t>
      </w:r>
      <w:r w:rsidR="001C6979">
        <w:rPr>
          <w:rFonts w:ascii="宋体" w:hAnsi="宋体" w:cs="宋体"/>
          <w:color w:val="000000"/>
          <w:lang w:val="en-US" w:eastAsia="zh-CN"/>
        </w:rPr>
        <w:t>，</w:t>
      </w:r>
      <w:r w:rsidR="001C6979" w:rsidRPr="00A23F8E">
        <w:rPr>
          <w:rFonts w:ascii="宋体" w:hAnsi="宋体" w:cs="宋体" w:hint="eastAsia"/>
          <w:color w:val="000000"/>
          <w:lang w:val="en-US" w:eastAsia="zh-CN"/>
        </w:rPr>
        <w:t>解除质押</w:t>
      </w:r>
      <w:r w:rsidR="00B86ACC">
        <w:rPr>
          <w:rFonts w:ascii="宋体" w:hAnsi="宋体" w:cs="宋体" w:hint="eastAsia"/>
          <w:color w:val="000000"/>
          <w:lang w:val="en-US" w:eastAsia="zh-CN"/>
        </w:rPr>
        <w:t>申报</w:t>
      </w:r>
      <w:r w:rsidR="001C6979" w:rsidRPr="00A23F8E">
        <w:rPr>
          <w:rFonts w:ascii="宋体" w:hAnsi="宋体" w:cs="宋体" w:hint="eastAsia"/>
          <w:color w:val="000000"/>
          <w:lang w:val="en-US" w:eastAsia="zh-CN"/>
        </w:rPr>
        <w:t>确认</w:t>
      </w:r>
      <w:r w:rsidR="001C6979">
        <w:rPr>
          <w:rFonts w:ascii="宋体" w:hAnsi="宋体" w:cs="宋体" w:hint="eastAsia"/>
          <w:color w:val="000000"/>
          <w:lang w:val="en-US" w:eastAsia="zh-CN"/>
        </w:rPr>
        <w:t>需要</w:t>
      </w:r>
      <w:r w:rsidR="001C6979">
        <w:rPr>
          <w:rFonts w:ascii="宋体" w:hAnsi="宋体" w:cs="宋体"/>
          <w:color w:val="000000"/>
          <w:lang w:val="en-US" w:eastAsia="zh-CN"/>
        </w:rPr>
        <w:t>填写该字段</w:t>
      </w:r>
      <w:r w:rsidR="000E4D9D">
        <w:rPr>
          <w:rFonts w:hint="eastAsia"/>
          <w:lang w:eastAsia="zh-CN"/>
        </w:rPr>
        <w:t>。</w:t>
      </w:r>
    </w:p>
    <w:p w:rsidR="00A92DD8" w:rsidRDefault="00A92DD8" w:rsidP="00870016">
      <w:pPr>
        <w:pStyle w:val="affffff"/>
        <w:numPr>
          <w:ilvl w:val="0"/>
          <w:numId w:val="40"/>
        </w:numPr>
        <w:ind w:firstLineChars="0"/>
        <w:rPr>
          <w:lang w:eastAsia="zh-CN"/>
        </w:rPr>
      </w:pPr>
      <w:r>
        <w:rPr>
          <w:rFonts w:hint="eastAsia"/>
          <w:lang w:eastAsia="zh-CN"/>
        </w:rPr>
        <w:t>修改报价申报</w:t>
      </w:r>
      <w:r>
        <w:rPr>
          <w:lang w:eastAsia="zh-CN"/>
        </w:rPr>
        <w:t>信息的</w:t>
      </w:r>
      <w:r>
        <w:rPr>
          <w:rFonts w:hint="eastAsia"/>
          <w:lang w:eastAsia="zh-CN"/>
        </w:rPr>
        <w:t>质押券</w:t>
      </w:r>
      <w:r>
        <w:rPr>
          <w:lang w:eastAsia="zh-CN"/>
        </w:rPr>
        <w:t>数量字段说明，将</w:t>
      </w:r>
      <w:r>
        <w:rPr>
          <w:rFonts w:hint="eastAsia"/>
          <w:lang w:eastAsia="zh-CN"/>
        </w:rPr>
        <w:t>“到期续做</w:t>
      </w:r>
      <w:r>
        <w:rPr>
          <w:lang w:eastAsia="zh-CN"/>
        </w:rPr>
        <w:t>申报时无意义</w:t>
      </w:r>
      <w:r>
        <w:rPr>
          <w:rFonts w:hint="eastAsia"/>
          <w:lang w:eastAsia="zh-CN"/>
        </w:rPr>
        <w:t>”</w:t>
      </w:r>
      <w:r>
        <w:rPr>
          <w:lang w:eastAsia="zh-CN"/>
        </w:rPr>
        <w:t>修改为</w:t>
      </w:r>
      <w:r>
        <w:rPr>
          <w:rFonts w:hint="eastAsia"/>
          <w:lang w:eastAsia="zh-CN"/>
        </w:rPr>
        <w:t>“到期续做申报时</w:t>
      </w:r>
      <w:r>
        <w:rPr>
          <w:lang w:eastAsia="zh-CN"/>
        </w:rPr>
        <w:t>填</w:t>
      </w:r>
      <w:r>
        <w:rPr>
          <w:rFonts w:hint="eastAsia"/>
          <w:lang w:eastAsia="zh-CN"/>
        </w:rPr>
        <w:t>原</w:t>
      </w:r>
      <w:r>
        <w:rPr>
          <w:lang w:eastAsia="zh-CN"/>
        </w:rPr>
        <w:t>质押券数量</w:t>
      </w:r>
      <w:r>
        <w:rPr>
          <w:rFonts w:hint="eastAsia"/>
          <w:lang w:eastAsia="zh-CN"/>
        </w:rPr>
        <w:t>”</w:t>
      </w:r>
      <w:r>
        <w:rPr>
          <w:lang w:eastAsia="zh-CN"/>
        </w:rPr>
        <w:t>。</w:t>
      </w:r>
    </w:p>
    <w:p w:rsidR="00544484" w:rsidRDefault="00544484" w:rsidP="00870016">
      <w:pPr>
        <w:pStyle w:val="affffff"/>
        <w:numPr>
          <w:ilvl w:val="0"/>
          <w:numId w:val="40"/>
        </w:numPr>
        <w:ind w:firstLineChars="0"/>
        <w:rPr>
          <w:lang w:eastAsia="zh-CN"/>
        </w:rPr>
      </w:pPr>
      <w:r>
        <w:rPr>
          <w:rFonts w:hint="eastAsia"/>
          <w:lang w:eastAsia="zh-CN"/>
        </w:rPr>
        <w:t>修改“到期续作”</w:t>
      </w:r>
      <w:r>
        <w:rPr>
          <w:lang w:eastAsia="zh-CN"/>
        </w:rPr>
        <w:t>为</w:t>
      </w:r>
      <w:r>
        <w:rPr>
          <w:rFonts w:hint="eastAsia"/>
          <w:lang w:eastAsia="zh-CN"/>
        </w:rPr>
        <w:t>“</w:t>
      </w:r>
      <w:r>
        <w:rPr>
          <w:lang w:eastAsia="zh-CN"/>
        </w:rPr>
        <w:t>到期续做</w:t>
      </w:r>
      <w:r>
        <w:rPr>
          <w:rFonts w:hint="eastAsia"/>
          <w:lang w:eastAsia="zh-CN"/>
        </w:rPr>
        <w:t>”</w:t>
      </w:r>
      <w:r w:rsidR="00A92DD8">
        <w:rPr>
          <w:rFonts w:hint="eastAsia"/>
          <w:lang w:eastAsia="zh-CN"/>
        </w:rPr>
        <w:t>。</w:t>
      </w:r>
    </w:p>
    <w:p w:rsidR="00F47E02" w:rsidRDefault="00F47E02" w:rsidP="00870016">
      <w:pPr>
        <w:pStyle w:val="affffff"/>
        <w:numPr>
          <w:ilvl w:val="0"/>
          <w:numId w:val="40"/>
        </w:numPr>
        <w:ind w:firstLineChars="0"/>
        <w:rPr>
          <w:lang w:eastAsia="zh-CN"/>
        </w:rPr>
      </w:pPr>
      <w:r>
        <w:rPr>
          <w:rFonts w:hint="eastAsia"/>
          <w:lang w:eastAsia="zh-CN"/>
        </w:rPr>
        <w:t>修改</w:t>
      </w:r>
      <w:r>
        <w:rPr>
          <w:lang w:eastAsia="zh-CN"/>
        </w:rPr>
        <w:t>未结算协议回购查询</w:t>
      </w:r>
      <w:r>
        <w:rPr>
          <w:rFonts w:hint="eastAsia"/>
          <w:lang w:eastAsia="zh-CN"/>
        </w:rPr>
        <w:t>响应的此次查询</w:t>
      </w:r>
      <w:r>
        <w:rPr>
          <w:lang w:eastAsia="zh-CN"/>
        </w:rPr>
        <w:t>结束序号字段</w:t>
      </w:r>
      <w:r>
        <w:rPr>
          <w:rFonts w:hint="eastAsia"/>
          <w:lang w:eastAsia="zh-CN"/>
        </w:rPr>
        <w:t>（</w:t>
      </w:r>
      <w:r>
        <w:rPr>
          <w:rFonts w:hint="eastAsia"/>
          <w:lang w:eastAsia="zh-CN"/>
        </w:rPr>
        <w:t>16</w:t>
      </w:r>
      <w:r>
        <w:rPr>
          <w:rFonts w:hint="eastAsia"/>
          <w:lang w:eastAsia="zh-CN"/>
        </w:rPr>
        <w:t>）</w:t>
      </w:r>
      <w:r>
        <w:rPr>
          <w:lang w:eastAsia="zh-CN"/>
        </w:rPr>
        <w:t>说明，</w:t>
      </w:r>
      <w:r>
        <w:rPr>
          <w:rFonts w:hint="eastAsia"/>
          <w:lang w:eastAsia="zh-CN"/>
        </w:rPr>
        <w:t>修改为“</w:t>
      </w:r>
      <w:r w:rsidRPr="008050B9">
        <w:rPr>
          <w:rFonts w:ascii="宋体" w:hAnsi="宋体" w:cs="宋体" w:hint="eastAsia"/>
          <w:color w:val="000000"/>
          <w:lang w:val="en-US" w:eastAsia="zh-CN"/>
        </w:rPr>
        <w:t>此次查询结束行情序号（全市场）</w:t>
      </w:r>
      <w:r>
        <w:rPr>
          <w:rFonts w:hint="eastAsia"/>
          <w:lang w:eastAsia="zh-CN"/>
        </w:rPr>
        <w:t>”。</w:t>
      </w:r>
    </w:p>
    <w:p w:rsidR="00D40480" w:rsidRPr="00767204" w:rsidRDefault="00837449" w:rsidP="00870016">
      <w:pPr>
        <w:pStyle w:val="affffff"/>
        <w:numPr>
          <w:ilvl w:val="0"/>
          <w:numId w:val="40"/>
        </w:numPr>
        <w:ind w:firstLineChars="0"/>
        <w:rPr>
          <w:lang w:eastAsia="zh-CN"/>
        </w:rPr>
      </w:pPr>
      <w:r>
        <w:rPr>
          <w:rFonts w:hint="eastAsia"/>
          <w:lang w:eastAsia="zh-CN"/>
        </w:rPr>
        <w:t>修改</w:t>
      </w:r>
      <w:r w:rsidR="00D40480">
        <w:rPr>
          <w:rFonts w:hint="eastAsia"/>
          <w:lang w:eastAsia="zh-CN"/>
        </w:rPr>
        <w:t>协议回购订单类消息描述</w:t>
      </w:r>
      <w:r w:rsidR="00D40480">
        <w:rPr>
          <w:lang w:eastAsia="zh-CN"/>
        </w:rPr>
        <w:t>，</w:t>
      </w:r>
      <w:r>
        <w:rPr>
          <w:rFonts w:hint="eastAsia"/>
          <w:lang w:eastAsia="zh-CN"/>
        </w:rPr>
        <w:t>增加</w:t>
      </w:r>
      <w:r w:rsidR="00D40480">
        <w:rPr>
          <w:lang w:eastAsia="zh-CN"/>
        </w:rPr>
        <w:t>：</w:t>
      </w:r>
      <w:r w:rsidR="00D40480">
        <w:rPr>
          <w:rFonts w:ascii="宋体" w:hAnsi="宋体" w:hint="eastAsia"/>
          <w:bCs/>
          <w:lang w:eastAsia="zh-CN"/>
        </w:rPr>
        <w:t>意向申报</w:t>
      </w:r>
      <w:r w:rsidR="00D40480">
        <w:rPr>
          <w:rFonts w:ascii="宋体" w:hAnsi="宋体"/>
          <w:bCs/>
          <w:lang w:eastAsia="zh-CN"/>
        </w:rPr>
        <w:t>类、报价申报类消息填写</w:t>
      </w:r>
      <w:r w:rsidR="00D40480">
        <w:rPr>
          <w:rFonts w:ascii="宋体" w:hAnsi="宋体" w:hint="eastAsia"/>
          <w:bCs/>
          <w:lang w:eastAsia="zh-CN"/>
        </w:rPr>
        <w:t>成交金额</w:t>
      </w:r>
      <w:r w:rsidR="00D40480">
        <w:rPr>
          <w:rFonts w:ascii="宋体" w:hAnsi="宋体"/>
          <w:bCs/>
          <w:lang w:eastAsia="zh-CN"/>
        </w:rPr>
        <w:t>字段时，</w:t>
      </w:r>
      <w:r w:rsidR="00D40480">
        <w:rPr>
          <w:rFonts w:ascii="宋体" w:hAnsi="宋体" w:hint="eastAsia"/>
          <w:bCs/>
          <w:lang w:eastAsia="zh-CN"/>
        </w:rPr>
        <w:t>以</w:t>
      </w:r>
      <w:r w:rsidR="00D40480">
        <w:rPr>
          <w:rFonts w:ascii="宋体" w:hAnsi="宋体"/>
          <w:bCs/>
          <w:lang w:eastAsia="zh-CN"/>
        </w:rPr>
        <w:t>折算比例为基准进行计算。</w:t>
      </w:r>
      <w:r>
        <w:rPr>
          <w:rFonts w:ascii="宋体" w:hAnsi="宋体" w:hint="eastAsia"/>
          <w:bCs/>
          <w:lang w:eastAsia="zh-CN"/>
        </w:rPr>
        <w:t>同时</w:t>
      </w:r>
      <w:r>
        <w:rPr>
          <w:rFonts w:ascii="宋体" w:hAnsi="宋体"/>
          <w:bCs/>
          <w:lang w:eastAsia="zh-CN"/>
        </w:rPr>
        <w:t>为避免产生歧义，删除</w:t>
      </w:r>
      <w:r>
        <w:rPr>
          <w:rFonts w:ascii="宋体" w:hAnsi="宋体" w:hint="eastAsia"/>
          <w:bCs/>
          <w:lang w:eastAsia="zh-CN"/>
        </w:rPr>
        <w:t>意向申报</w:t>
      </w:r>
      <w:r>
        <w:rPr>
          <w:rFonts w:ascii="宋体" w:hAnsi="宋体"/>
          <w:bCs/>
          <w:lang w:eastAsia="zh-CN"/>
        </w:rPr>
        <w:t>类、</w:t>
      </w:r>
      <w:r>
        <w:rPr>
          <w:rFonts w:hint="eastAsia"/>
          <w:lang w:eastAsia="zh-CN"/>
        </w:rPr>
        <w:t>报价申报</w:t>
      </w:r>
      <w:r>
        <w:rPr>
          <w:lang w:eastAsia="zh-CN"/>
        </w:rPr>
        <w:t>消息</w:t>
      </w:r>
      <w:r>
        <w:rPr>
          <w:rFonts w:hint="eastAsia"/>
          <w:lang w:eastAsia="zh-CN"/>
        </w:rPr>
        <w:t>的</w:t>
      </w:r>
      <w:r>
        <w:rPr>
          <w:lang w:eastAsia="zh-CN"/>
        </w:rPr>
        <w:t>折算比例字段的计算公式说明。</w:t>
      </w:r>
    </w:p>
    <w:p w:rsidR="00837449" w:rsidRDefault="00903C52" w:rsidP="00870016">
      <w:pPr>
        <w:pStyle w:val="affffff"/>
        <w:numPr>
          <w:ilvl w:val="0"/>
          <w:numId w:val="40"/>
        </w:numPr>
        <w:ind w:firstLineChars="0"/>
        <w:rPr>
          <w:lang w:eastAsia="zh-CN"/>
        </w:rPr>
      </w:pPr>
      <w:r>
        <w:rPr>
          <w:rFonts w:hint="eastAsia"/>
          <w:lang w:eastAsia="zh-CN"/>
        </w:rPr>
        <w:t>为</w:t>
      </w:r>
      <w:r w:rsidR="00692B8A">
        <w:rPr>
          <w:lang w:eastAsia="zh-CN"/>
        </w:rPr>
        <w:t>避免</w:t>
      </w:r>
      <w:r w:rsidR="00692B8A">
        <w:rPr>
          <w:rFonts w:hint="eastAsia"/>
          <w:lang w:eastAsia="zh-CN"/>
        </w:rPr>
        <w:t>产生歧义</w:t>
      </w:r>
      <w:r w:rsidR="00692B8A">
        <w:rPr>
          <w:lang w:eastAsia="zh-CN"/>
        </w:rPr>
        <w:t>，</w:t>
      </w:r>
      <w:r w:rsidR="00692B8A">
        <w:rPr>
          <w:rFonts w:hint="eastAsia"/>
          <w:lang w:eastAsia="zh-CN"/>
        </w:rPr>
        <w:t>修改</w:t>
      </w:r>
      <w:r w:rsidR="00692B8A">
        <w:rPr>
          <w:lang w:eastAsia="zh-CN"/>
        </w:rPr>
        <w:t>非公开报价行情查询响应消息</w:t>
      </w:r>
      <w:r w:rsidR="00692B8A">
        <w:rPr>
          <w:rFonts w:hint="eastAsia"/>
          <w:lang w:eastAsia="zh-CN"/>
        </w:rPr>
        <w:t>中，行情类型</w:t>
      </w:r>
      <w:r w:rsidR="00692B8A">
        <w:rPr>
          <w:lang w:eastAsia="zh-CN"/>
        </w:rPr>
        <w:t>为</w:t>
      </w:r>
      <w:r>
        <w:rPr>
          <w:rFonts w:hint="eastAsia"/>
          <w:lang w:eastAsia="zh-CN"/>
        </w:rPr>
        <w:t>“</w:t>
      </w:r>
      <w:r w:rsidR="00692B8A">
        <w:rPr>
          <w:rFonts w:hint="eastAsia"/>
          <w:lang w:eastAsia="zh-CN"/>
        </w:rPr>
        <w:t>删除</w:t>
      </w:r>
      <w:r>
        <w:rPr>
          <w:rFonts w:hint="eastAsia"/>
          <w:lang w:eastAsia="zh-CN"/>
        </w:rPr>
        <w:t>”</w:t>
      </w:r>
      <w:r w:rsidR="00692B8A">
        <w:rPr>
          <w:rFonts w:hint="eastAsia"/>
          <w:lang w:eastAsia="zh-CN"/>
        </w:rPr>
        <w:t>的行情</w:t>
      </w:r>
      <w:r>
        <w:rPr>
          <w:rFonts w:hint="eastAsia"/>
          <w:lang w:eastAsia="zh-CN"/>
        </w:rPr>
        <w:t>的“</w:t>
      </w:r>
      <w:r w:rsidR="00692B8A" w:rsidRPr="00692B8A">
        <w:rPr>
          <w:rFonts w:hint="eastAsia"/>
          <w:lang w:eastAsia="zh-CN"/>
        </w:rPr>
        <w:t>买卖方向</w:t>
      </w:r>
      <w:r>
        <w:rPr>
          <w:rFonts w:hint="eastAsia"/>
          <w:lang w:eastAsia="zh-CN"/>
        </w:rPr>
        <w:t>”</w:t>
      </w:r>
      <w:r>
        <w:rPr>
          <w:lang w:eastAsia="zh-CN"/>
        </w:rPr>
        <w:t>字段</w:t>
      </w:r>
      <w:r w:rsidR="00692B8A">
        <w:rPr>
          <w:rFonts w:hint="eastAsia"/>
          <w:lang w:eastAsia="zh-CN"/>
        </w:rPr>
        <w:t>的</w:t>
      </w:r>
      <w:r>
        <w:rPr>
          <w:rFonts w:hint="eastAsia"/>
          <w:lang w:eastAsia="zh-CN"/>
        </w:rPr>
        <w:t>默认返回值</w:t>
      </w:r>
      <w:r w:rsidR="00692B8A" w:rsidRPr="00692B8A">
        <w:rPr>
          <w:rFonts w:hint="eastAsia"/>
          <w:lang w:eastAsia="zh-CN"/>
        </w:rPr>
        <w:t>。</w:t>
      </w:r>
    </w:p>
    <w:p w:rsidR="006200B3" w:rsidRPr="00DA76BE" w:rsidRDefault="006200B3">
      <w:pPr>
        <w:ind w:left="420" w:hanging="420"/>
        <w:jc w:val="center"/>
        <w:rPr>
          <w:lang w:eastAsia="zh-CN"/>
        </w:rPr>
      </w:pPr>
    </w:p>
    <w:p w:rsidR="008978CD" w:rsidRDefault="008978CD" w:rsidP="008978CD">
      <w:pPr>
        <w:ind w:left="420" w:hanging="420"/>
        <w:jc w:val="center"/>
        <w:rPr>
          <w:b/>
          <w:sz w:val="24"/>
          <w:szCs w:val="24"/>
          <w:lang w:val="en-US" w:eastAsia="zh-CN"/>
        </w:rPr>
      </w:pPr>
      <w:r>
        <w:rPr>
          <w:rFonts w:hint="eastAsia"/>
          <w:b/>
          <w:sz w:val="24"/>
          <w:szCs w:val="24"/>
          <w:lang w:eastAsia="zh-CN"/>
        </w:rPr>
        <w:t>《</w:t>
      </w:r>
      <w:r w:rsidRPr="00CD7A7F">
        <w:rPr>
          <w:rFonts w:hint="eastAsia"/>
          <w:b/>
          <w:sz w:val="24"/>
          <w:szCs w:val="24"/>
          <w:lang w:eastAsia="zh-CN"/>
        </w:rPr>
        <w:t>固定收益平台</w:t>
      </w:r>
      <w:r w:rsidRPr="00CD7A7F">
        <w:rPr>
          <w:rFonts w:hint="eastAsia"/>
          <w:b/>
          <w:sz w:val="24"/>
          <w:szCs w:val="24"/>
          <w:lang w:eastAsia="zh-CN"/>
        </w:rPr>
        <w:t>STEP</w:t>
      </w:r>
      <w:r w:rsidRPr="00CD7A7F">
        <w:rPr>
          <w:rFonts w:hint="eastAsia"/>
          <w:b/>
          <w:sz w:val="24"/>
          <w:szCs w:val="24"/>
          <w:lang w:eastAsia="zh-CN"/>
        </w:rPr>
        <w:t>协议报盘接口规格说明书</w:t>
      </w:r>
      <w:r>
        <w:rPr>
          <w:b/>
          <w:sz w:val="24"/>
          <w:szCs w:val="24"/>
        </w:rPr>
        <w:t>》</w:t>
      </w:r>
      <w:r>
        <w:rPr>
          <w:rFonts w:hint="eastAsia"/>
          <w:b/>
          <w:sz w:val="24"/>
          <w:szCs w:val="24"/>
          <w:lang w:eastAsia="zh-CN"/>
        </w:rPr>
        <w:t>0</w:t>
      </w:r>
      <w:r>
        <w:rPr>
          <w:b/>
          <w:sz w:val="24"/>
          <w:szCs w:val="24"/>
          <w:lang w:val="en-US"/>
        </w:rPr>
        <w:t>.</w:t>
      </w:r>
      <w:r>
        <w:rPr>
          <w:rFonts w:hint="eastAsia"/>
          <w:b/>
          <w:sz w:val="24"/>
          <w:szCs w:val="24"/>
          <w:lang w:val="en-US" w:eastAsia="zh-CN"/>
        </w:rPr>
        <w:t>28</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2017.11</w:t>
      </w:r>
    </w:p>
    <w:p w:rsidR="008978CD" w:rsidRPr="008978CD" w:rsidRDefault="008978CD" w:rsidP="008978CD">
      <w:pPr>
        <w:ind w:left="802"/>
        <w:rPr>
          <w:b/>
          <w:sz w:val="24"/>
          <w:szCs w:val="24"/>
          <w:lang w:val="en-US" w:eastAsia="zh-CN"/>
        </w:rPr>
      </w:pPr>
      <w:r w:rsidRPr="00DD6261">
        <w:t>1</w:t>
      </w:r>
      <w:r w:rsidRPr="00DD6261">
        <w:rPr>
          <w:rFonts w:hint="eastAsia"/>
        </w:rPr>
        <w:t>、</w:t>
      </w:r>
      <w:r>
        <w:rPr>
          <w:rFonts w:hint="eastAsia"/>
          <w:lang w:eastAsia="zh-CN"/>
        </w:rPr>
        <w:t>EzDAV0.2.8</w:t>
      </w:r>
      <w:r>
        <w:rPr>
          <w:rFonts w:hint="eastAsia"/>
          <w:lang w:eastAsia="zh-CN"/>
        </w:rPr>
        <w:t>版本上线，发布了正式版本</w:t>
      </w:r>
      <w:r w:rsidR="000B7AA5">
        <w:rPr>
          <w:rFonts w:hint="eastAsia"/>
          <w:lang w:eastAsia="zh-CN"/>
        </w:rPr>
        <w:t>。</w:t>
      </w:r>
    </w:p>
    <w:p w:rsidR="008978CD" w:rsidRDefault="008978CD" w:rsidP="001C1157">
      <w:pPr>
        <w:ind w:left="420" w:hanging="420"/>
        <w:jc w:val="center"/>
        <w:rPr>
          <w:b/>
          <w:sz w:val="24"/>
          <w:szCs w:val="24"/>
          <w:lang w:eastAsia="zh-CN"/>
        </w:rPr>
      </w:pPr>
    </w:p>
    <w:p w:rsidR="001C1157" w:rsidRDefault="001C1157" w:rsidP="001C1157">
      <w:pPr>
        <w:ind w:left="420" w:hanging="420"/>
        <w:jc w:val="center"/>
        <w:rPr>
          <w:b/>
          <w:sz w:val="24"/>
          <w:szCs w:val="24"/>
          <w:lang w:val="en-US" w:eastAsia="zh-CN"/>
        </w:rPr>
      </w:pPr>
      <w:r>
        <w:rPr>
          <w:rFonts w:hint="eastAsia"/>
          <w:b/>
          <w:sz w:val="24"/>
          <w:szCs w:val="24"/>
          <w:lang w:eastAsia="zh-CN"/>
        </w:rPr>
        <w:t>《</w:t>
      </w:r>
      <w:r w:rsidRPr="00CD7A7F">
        <w:rPr>
          <w:rFonts w:hint="eastAsia"/>
          <w:b/>
          <w:sz w:val="24"/>
          <w:szCs w:val="24"/>
          <w:lang w:eastAsia="zh-CN"/>
        </w:rPr>
        <w:t>固定收益平台</w:t>
      </w:r>
      <w:r w:rsidRPr="00CD7A7F">
        <w:rPr>
          <w:rFonts w:hint="eastAsia"/>
          <w:b/>
          <w:sz w:val="24"/>
          <w:szCs w:val="24"/>
          <w:lang w:eastAsia="zh-CN"/>
        </w:rPr>
        <w:t>STEP</w:t>
      </w:r>
      <w:r w:rsidRPr="00CD7A7F">
        <w:rPr>
          <w:rFonts w:hint="eastAsia"/>
          <w:b/>
          <w:sz w:val="24"/>
          <w:szCs w:val="24"/>
          <w:lang w:eastAsia="zh-CN"/>
        </w:rPr>
        <w:t>协议报盘接口规格说明书</w:t>
      </w:r>
      <w:r>
        <w:rPr>
          <w:b/>
          <w:sz w:val="24"/>
          <w:szCs w:val="24"/>
        </w:rPr>
        <w:t>》</w:t>
      </w:r>
      <w:r>
        <w:rPr>
          <w:rFonts w:hint="eastAsia"/>
          <w:b/>
          <w:sz w:val="24"/>
          <w:szCs w:val="24"/>
          <w:lang w:eastAsia="zh-CN"/>
        </w:rPr>
        <w:t>0</w:t>
      </w:r>
      <w:r>
        <w:rPr>
          <w:b/>
          <w:sz w:val="24"/>
          <w:szCs w:val="24"/>
          <w:lang w:val="en-US"/>
        </w:rPr>
        <w:t>.</w:t>
      </w:r>
      <w:r>
        <w:rPr>
          <w:rFonts w:hint="eastAsia"/>
          <w:b/>
          <w:sz w:val="24"/>
          <w:szCs w:val="24"/>
          <w:lang w:val="en-US" w:eastAsia="zh-CN"/>
        </w:rPr>
        <w:t>2</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2017.</w:t>
      </w:r>
      <w:r w:rsidR="003C2D0E">
        <w:rPr>
          <w:rFonts w:hint="eastAsia"/>
          <w:b/>
          <w:sz w:val="24"/>
          <w:szCs w:val="24"/>
          <w:lang w:val="en-US" w:eastAsia="zh-CN"/>
        </w:rPr>
        <w:t>8</w:t>
      </w:r>
    </w:p>
    <w:p w:rsidR="001C1157" w:rsidRDefault="001C1157" w:rsidP="001C1157">
      <w:pPr>
        <w:ind w:left="802"/>
        <w:rPr>
          <w:lang w:val="en-US" w:eastAsia="zh-CN"/>
        </w:rPr>
      </w:pPr>
      <w:r w:rsidRPr="00DD6261">
        <w:lastRenderedPageBreak/>
        <w:t>1</w:t>
      </w:r>
      <w:r w:rsidRPr="00DD6261">
        <w:rPr>
          <w:rFonts w:hint="eastAsia"/>
        </w:rPr>
        <w:t>、</w:t>
      </w:r>
      <w:r>
        <w:rPr>
          <w:rFonts w:hint="eastAsia"/>
          <w:lang w:eastAsia="zh-CN"/>
        </w:rPr>
        <w:t>发布了</w:t>
      </w:r>
      <w:r w:rsidRPr="001C1157">
        <w:rPr>
          <w:rFonts w:hint="eastAsia"/>
          <w:lang w:eastAsia="zh-CN"/>
        </w:rPr>
        <w:t>质押式协议回购</w:t>
      </w:r>
      <w:r w:rsidR="00A17217">
        <w:rPr>
          <w:rFonts w:hint="eastAsia"/>
          <w:lang w:eastAsia="zh-CN"/>
        </w:rPr>
        <w:t>意向申报，</w:t>
      </w:r>
      <w:r w:rsidRPr="001C1157">
        <w:rPr>
          <w:rFonts w:hint="eastAsia"/>
          <w:lang w:eastAsia="zh-CN"/>
        </w:rPr>
        <w:t>解除质押申报</w:t>
      </w:r>
      <w:r w:rsidRPr="001C1157">
        <w:rPr>
          <w:rFonts w:hint="eastAsia"/>
          <w:lang w:eastAsia="zh-CN"/>
        </w:rPr>
        <w:t>,</w:t>
      </w:r>
      <w:r w:rsidRPr="001C1157">
        <w:rPr>
          <w:rFonts w:hint="eastAsia"/>
          <w:lang w:eastAsia="zh-CN"/>
        </w:rPr>
        <w:t>质押式协议回购换券申报</w:t>
      </w:r>
      <w:r w:rsidRPr="001C1157">
        <w:rPr>
          <w:rFonts w:hint="eastAsia"/>
          <w:lang w:eastAsia="zh-CN"/>
        </w:rPr>
        <w:t>,</w:t>
      </w:r>
      <w:r w:rsidRPr="001C1157">
        <w:rPr>
          <w:rFonts w:hint="eastAsia"/>
          <w:lang w:eastAsia="zh-CN"/>
        </w:rPr>
        <w:t>质押式协议回购提前终止申报</w:t>
      </w:r>
      <w:r>
        <w:rPr>
          <w:rFonts w:hint="eastAsia"/>
          <w:lang w:eastAsia="zh-CN"/>
        </w:rPr>
        <w:t>的</w:t>
      </w:r>
      <w:r>
        <w:rPr>
          <w:rFonts w:hint="eastAsia"/>
          <w:lang w:eastAsia="zh-CN"/>
        </w:rPr>
        <w:t>STEP</w:t>
      </w:r>
      <w:r>
        <w:rPr>
          <w:rFonts w:hint="eastAsia"/>
          <w:lang w:eastAsia="zh-CN"/>
        </w:rPr>
        <w:t>消息处理流程和消息定义</w:t>
      </w:r>
      <w:r>
        <w:rPr>
          <w:rFonts w:hint="eastAsia"/>
          <w:lang w:eastAsia="zh-CN"/>
        </w:rPr>
        <w:t>,</w:t>
      </w:r>
      <w:r>
        <w:rPr>
          <w:rFonts w:hint="eastAsia"/>
          <w:lang w:eastAsia="zh-CN"/>
        </w:rPr>
        <w:t>首次申报更改为成交申报。</w:t>
      </w:r>
    </w:p>
    <w:p w:rsidR="001C1157" w:rsidRDefault="001C1157" w:rsidP="00CD7A7F">
      <w:pPr>
        <w:ind w:left="420" w:hanging="420"/>
        <w:jc w:val="center"/>
        <w:rPr>
          <w:b/>
          <w:sz w:val="24"/>
          <w:szCs w:val="24"/>
          <w:lang w:eastAsia="zh-CN"/>
        </w:rPr>
      </w:pPr>
    </w:p>
    <w:p w:rsidR="00CD7A7F" w:rsidRDefault="00CD7A7F" w:rsidP="00CD7A7F">
      <w:pPr>
        <w:ind w:left="420" w:hanging="420"/>
        <w:jc w:val="center"/>
        <w:rPr>
          <w:b/>
          <w:sz w:val="24"/>
          <w:szCs w:val="24"/>
          <w:lang w:val="en-US" w:eastAsia="zh-CN"/>
        </w:rPr>
      </w:pPr>
      <w:r>
        <w:rPr>
          <w:rFonts w:hint="eastAsia"/>
          <w:b/>
          <w:sz w:val="24"/>
          <w:szCs w:val="24"/>
          <w:lang w:eastAsia="zh-CN"/>
        </w:rPr>
        <w:t>《</w:t>
      </w:r>
      <w:r w:rsidRPr="00CD7A7F">
        <w:rPr>
          <w:rFonts w:hint="eastAsia"/>
          <w:b/>
          <w:sz w:val="24"/>
          <w:szCs w:val="24"/>
          <w:lang w:eastAsia="zh-CN"/>
        </w:rPr>
        <w:t>固定收益平台</w:t>
      </w:r>
      <w:r w:rsidRPr="00CD7A7F">
        <w:rPr>
          <w:rFonts w:hint="eastAsia"/>
          <w:b/>
          <w:sz w:val="24"/>
          <w:szCs w:val="24"/>
          <w:lang w:eastAsia="zh-CN"/>
        </w:rPr>
        <w:t>STEP</w:t>
      </w:r>
      <w:r w:rsidRPr="00CD7A7F">
        <w:rPr>
          <w:rFonts w:hint="eastAsia"/>
          <w:b/>
          <w:sz w:val="24"/>
          <w:szCs w:val="24"/>
          <w:lang w:eastAsia="zh-CN"/>
        </w:rPr>
        <w:t>协议报盘接口规格说明书</w:t>
      </w:r>
      <w:r>
        <w:rPr>
          <w:b/>
          <w:sz w:val="24"/>
          <w:szCs w:val="24"/>
        </w:rPr>
        <w:t>》</w:t>
      </w:r>
      <w:r>
        <w:rPr>
          <w:rFonts w:hint="eastAsia"/>
          <w:b/>
          <w:sz w:val="24"/>
          <w:szCs w:val="24"/>
          <w:lang w:eastAsia="zh-CN"/>
        </w:rPr>
        <w:t>0</w:t>
      </w:r>
      <w:r>
        <w:rPr>
          <w:b/>
          <w:sz w:val="24"/>
          <w:szCs w:val="24"/>
          <w:lang w:val="en-US"/>
        </w:rPr>
        <w:t>.</w:t>
      </w:r>
      <w:r>
        <w:rPr>
          <w:rFonts w:hint="eastAsia"/>
          <w:b/>
          <w:sz w:val="24"/>
          <w:szCs w:val="24"/>
          <w:lang w:val="en-US" w:eastAsia="zh-CN"/>
        </w:rPr>
        <w:t>1</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2016.</w:t>
      </w:r>
      <w:r w:rsidR="002A214B">
        <w:rPr>
          <w:rFonts w:hint="eastAsia"/>
          <w:b/>
          <w:sz w:val="24"/>
          <w:szCs w:val="24"/>
          <w:lang w:val="en-US" w:eastAsia="zh-CN"/>
        </w:rPr>
        <w:t>10</w:t>
      </w:r>
    </w:p>
    <w:p w:rsidR="00CA0017" w:rsidRDefault="00662D06" w:rsidP="00CD7A7F">
      <w:pPr>
        <w:ind w:left="802"/>
        <w:rPr>
          <w:lang w:val="en-US" w:eastAsia="zh-CN"/>
        </w:rPr>
      </w:pPr>
      <w:r w:rsidRPr="00DD6261">
        <w:t>1</w:t>
      </w:r>
      <w:r w:rsidRPr="00DD6261">
        <w:rPr>
          <w:rFonts w:hint="eastAsia"/>
        </w:rPr>
        <w:t>、</w:t>
      </w:r>
      <w:r w:rsidR="00CA0017">
        <w:rPr>
          <w:rFonts w:hint="eastAsia"/>
          <w:lang w:eastAsia="zh-CN"/>
        </w:rPr>
        <w:t>发布了协议回购首次申报</w:t>
      </w:r>
      <w:r w:rsidR="00CA0017">
        <w:rPr>
          <w:rFonts w:ascii="宋体" w:hAnsi="宋体" w:hint="eastAsia"/>
        </w:rPr>
        <w:t>、到期续做申报</w:t>
      </w:r>
      <w:r w:rsidR="00CA0017">
        <w:rPr>
          <w:rFonts w:ascii="宋体" w:hAnsi="宋体" w:hint="eastAsia"/>
          <w:lang w:eastAsia="zh-CN"/>
        </w:rPr>
        <w:t>和到期确认申报</w:t>
      </w:r>
      <w:r w:rsidR="00CA0017">
        <w:rPr>
          <w:rFonts w:hint="eastAsia"/>
          <w:lang w:eastAsia="zh-CN"/>
        </w:rPr>
        <w:t>的</w:t>
      </w:r>
      <w:r w:rsidR="00CA0017">
        <w:rPr>
          <w:rFonts w:hint="eastAsia"/>
          <w:lang w:eastAsia="zh-CN"/>
        </w:rPr>
        <w:t>STEP</w:t>
      </w:r>
      <w:r w:rsidR="00CA0017">
        <w:rPr>
          <w:rFonts w:hint="eastAsia"/>
          <w:lang w:eastAsia="zh-CN"/>
        </w:rPr>
        <w:t>消息处理流程和消息定义。</w:t>
      </w:r>
    </w:p>
    <w:p w:rsidR="00CA0017" w:rsidRDefault="00CA0017" w:rsidP="00CD7A7F">
      <w:pPr>
        <w:ind w:left="802"/>
        <w:rPr>
          <w:lang w:val="en-US" w:eastAsia="zh-CN"/>
        </w:rPr>
      </w:pPr>
    </w:p>
    <w:p w:rsidR="00CA0017" w:rsidRDefault="00CA0017" w:rsidP="00CD7A7F">
      <w:pPr>
        <w:ind w:left="802"/>
        <w:rPr>
          <w:lang w:val="en-US" w:eastAsia="zh-CN"/>
        </w:rPr>
      </w:pPr>
    </w:p>
    <w:p w:rsidR="00CD7A7F" w:rsidRDefault="00CD7A7F" w:rsidP="00CD7A7F">
      <w:pPr>
        <w:ind w:left="802"/>
      </w:pPr>
      <w:r>
        <w:t>本文档由上海证券交易所起草，并负责进行解释</w:t>
      </w:r>
      <w:r>
        <w:rPr>
          <w:rFonts w:hint="eastAsia"/>
          <w:lang w:eastAsia="zh-CN"/>
        </w:rPr>
        <w:t>,</w:t>
      </w:r>
      <w:r>
        <w:rPr>
          <w:rFonts w:ascii="宋体" w:hAnsi="宋体" w:hint="eastAsia"/>
          <w:color w:val="1F497D"/>
          <w:lang w:eastAsia="zh-CN"/>
        </w:rPr>
        <w:t>以上变更启用安排参见相关业务或测试上线通知</w:t>
      </w:r>
      <w:r>
        <w:t>。</w:t>
      </w:r>
    </w:p>
    <w:p w:rsidR="00CD7A7F" w:rsidRDefault="00CD7A7F" w:rsidP="00CD7A7F">
      <w:pPr>
        <w:ind w:left="802"/>
      </w:pPr>
      <w:r>
        <w:t>服务电话：</w:t>
      </w:r>
      <w:r>
        <w:t>021-</w:t>
      </w:r>
      <w:r w:rsidRPr="00920A5B">
        <w:rPr>
          <w:rFonts w:hint="eastAsia"/>
        </w:rPr>
        <w:t>4009003600</w:t>
      </w:r>
    </w:p>
    <w:p w:rsidR="00CD7A7F" w:rsidRDefault="00CD7A7F" w:rsidP="00CD7A7F">
      <w:pPr>
        <w:ind w:left="802"/>
      </w:pPr>
      <w:r w:rsidRPr="00CD7A7F">
        <w:rPr>
          <w:rFonts w:hint="eastAsia"/>
        </w:rPr>
        <w:t>通信地址：上海市浦东南路</w:t>
      </w:r>
      <w:r>
        <w:t>528</w:t>
      </w:r>
      <w:r w:rsidRPr="00CD7A7F">
        <w:rPr>
          <w:rFonts w:hint="eastAsia"/>
        </w:rPr>
        <w:t>号上交所技术有限责任公司</w:t>
      </w:r>
    </w:p>
    <w:p w:rsidR="00CD7A7F" w:rsidRPr="00C73E93" w:rsidRDefault="00CD7A7F" w:rsidP="00CD7A7F">
      <w:pPr>
        <w:ind w:firstLineChars="400" w:firstLine="800"/>
        <w:rPr>
          <w:lang w:eastAsia="zh-CN"/>
        </w:rPr>
      </w:pPr>
      <w:r>
        <w:t>网站地址：</w:t>
      </w:r>
      <w:hyperlink r:id="rId11" w:history="1">
        <w:r>
          <w:rPr>
            <w:rStyle w:val="a6"/>
          </w:rPr>
          <w:t>http://www.sse.com.cn/</w:t>
        </w:r>
      </w:hyperlink>
      <w:r>
        <w:rPr>
          <w:rFonts w:ascii="Wingdings" w:hAnsi="Wingdings"/>
        </w:rPr>
        <w:t></w:t>
      </w:r>
      <w:r w:rsidR="00640070">
        <w:rPr>
          <w:rFonts w:hint="eastAsia"/>
          <w:color w:val="000000"/>
          <w:sz w:val="21"/>
          <w:szCs w:val="21"/>
        </w:rPr>
        <w:t>交易技术支持专区“数据接口”栏目</w:t>
      </w:r>
    </w:p>
    <w:p w:rsidR="00995D41" w:rsidRPr="00521373" w:rsidRDefault="00995D41" w:rsidP="00995D41">
      <w:pPr>
        <w:ind w:right="480"/>
        <w:rPr>
          <w:rFonts w:ascii="宋体" w:hAnsi="宋体"/>
          <w:sz w:val="24"/>
          <w:lang w:eastAsia="zh-CN"/>
        </w:rPr>
      </w:pPr>
    </w:p>
    <w:p w:rsidR="00995D41" w:rsidRPr="00521373" w:rsidRDefault="00995D41" w:rsidP="002A4743">
      <w:pPr>
        <w:ind w:right="800" w:firstLine="420"/>
        <w:jc w:val="center"/>
        <w:rPr>
          <w:rFonts w:ascii="宋体" w:hAnsi="宋体"/>
        </w:rPr>
      </w:pPr>
    </w:p>
    <w:p w:rsidR="00833F09" w:rsidRPr="00521373" w:rsidRDefault="00833F09" w:rsidP="00833F09">
      <w:pPr>
        <w:pageBreakBefore/>
        <w:spacing w:before="48" w:after="48"/>
        <w:jc w:val="center"/>
        <w:rPr>
          <w:rFonts w:ascii="宋体" w:hAnsi="宋体"/>
          <w:b/>
          <w:sz w:val="32"/>
          <w:szCs w:val="32"/>
        </w:rPr>
        <w:sectPr w:rsidR="00833F09" w:rsidRPr="00521373" w:rsidSect="00A553C6">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r w:rsidRPr="00521373">
        <w:rPr>
          <w:rFonts w:ascii="宋体" w:hAnsi="宋体"/>
          <w:b/>
          <w:sz w:val="32"/>
          <w:szCs w:val="32"/>
        </w:rPr>
        <w:lastRenderedPageBreak/>
        <w:t>目录</w:t>
      </w:r>
    </w:p>
    <w:p w:rsidR="00870016" w:rsidRDefault="00795A4B">
      <w:pPr>
        <w:pStyle w:val="14"/>
        <w:rPr>
          <w:ins w:id="45" w:author="user" w:date="2018-09-25T14:21:00Z"/>
          <w:rFonts w:asciiTheme="minorHAnsi" w:eastAsiaTheme="minorEastAsia" w:hAnsiTheme="minorHAnsi" w:cstheme="minorBidi"/>
          <w:b w:val="0"/>
          <w:bCs w:val="0"/>
          <w:noProof/>
          <w:kern w:val="2"/>
          <w:sz w:val="21"/>
          <w:szCs w:val="22"/>
          <w:lang w:val="en-US" w:eastAsia="zh-CN"/>
        </w:rPr>
      </w:pPr>
      <w:r w:rsidRPr="00521373">
        <w:rPr>
          <w:rFonts w:ascii="宋体" w:hAnsi="宋体"/>
        </w:rPr>
        <w:lastRenderedPageBreak/>
        <w:fldChar w:fldCharType="begin"/>
      </w:r>
      <w:r w:rsidR="00833F09" w:rsidRPr="00521373">
        <w:rPr>
          <w:rFonts w:ascii="宋体" w:hAnsi="宋体"/>
        </w:rPr>
        <w:instrText xml:space="preserve"> TOC \o "1-9" \t "标题 9;9;标题 8;8;标题 7;7;标题 6;6;标题 5;5;标题 4;4;标题 3;3;标题 2;2;标题 1;1;Appendix Char Char Char;1;前言、引言标题;1;附录标识;1;参考文献、索引标题;1;目次、标准名称标题;1;样式 标题 1 + 仿宋_GB2312 小四 自动设置1;1;章标题;2;附录章标题;2;样式 标题 2Chapter X.X. Statementh22Header 2l2Level 2 Headhea...;2" \h</w:instrText>
      </w:r>
      <w:r w:rsidRPr="00521373">
        <w:rPr>
          <w:rFonts w:ascii="宋体" w:hAnsi="宋体"/>
        </w:rPr>
        <w:fldChar w:fldCharType="separate"/>
      </w:r>
      <w:ins w:id="46"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"_Toc525648587"</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1</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rPr>
          <w:t>简介</w:t>
        </w:r>
        <w:r w:rsidR="00870016">
          <w:rPr>
            <w:noProof/>
          </w:rPr>
          <w:tab/>
        </w:r>
        <w:r>
          <w:rPr>
            <w:noProof/>
          </w:rPr>
          <w:fldChar w:fldCharType="begin"/>
        </w:r>
        <w:r w:rsidR="00870016">
          <w:rPr>
            <w:noProof/>
          </w:rPr>
          <w:instrText xml:space="preserve"> PAGEREF _Toc525648587 \h </w:instrText>
        </w:r>
      </w:ins>
      <w:r>
        <w:rPr>
          <w:noProof/>
        </w:rPr>
      </w:r>
      <w:r>
        <w:rPr>
          <w:noProof/>
        </w:rPr>
        <w:fldChar w:fldCharType="separate"/>
      </w:r>
      <w:ins w:id="47" w:author="user" w:date="2018-09-25T14:21:00Z">
        <w:r w:rsidR="00870016">
          <w:rPr>
            <w:noProof/>
          </w:rPr>
          <w:t>6</w:t>
        </w:r>
        <w:r>
          <w:rPr>
            <w:noProof/>
          </w:rPr>
          <w:fldChar w:fldCharType="end"/>
        </w:r>
        <w:r w:rsidRPr="00577129">
          <w:rPr>
            <w:rStyle w:val="a6"/>
            <w:noProof/>
          </w:rPr>
          <w:fldChar w:fldCharType="end"/>
        </w:r>
      </w:ins>
    </w:p>
    <w:p w:rsidR="00870016" w:rsidRDefault="00795A4B">
      <w:pPr>
        <w:pStyle w:val="14"/>
        <w:rPr>
          <w:ins w:id="48" w:author="user" w:date="2018-09-25T14:21:00Z"/>
          <w:rFonts w:asciiTheme="minorHAnsi" w:eastAsiaTheme="minorEastAsia" w:hAnsiTheme="minorHAnsi" w:cstheme="minorBidi"/>
          <w:b w:val="0"/>
          <w:bCs w:val="0"/>
          <w:noProof/>
          <w:kern w:val="2"/>
          <w:sz w:val="21"/>
          <w:szCs w:val="22"/>
          <w:lang w:val="en-US" w:eastAsia="zh-CN"/>
        </w:rPr>
      </w:pPr>
      <w:ins w:id="49"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"_Toc525648588"</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2</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rPr>
          <w:t>会话</w:t>
        </w:r>
        <w:r w:rsidR="00870016" w:rsidRPr="00577129">
          <w:rPr>
            <w:rStyle w:val="a6"/>
            <w:rFonts w:ascii="宋体" w:hAnsi="宋体"/>
            <w:noProof/>
            <w:lang w:eastAsia="zh-CN"/>
          </w:rPr>
          <w:t>机制</w:t>
        </w:r>
        <w:r w:rsidR="00870016">
          <w:rPr>
            <w:noProof/>
          </w:rPr>
          <w:tab/>
        </w:r>
        <w:r>
          <w:rPr>
            <w:noProof/>
          </w:rPr>
          <w:fldChar w:fldCharType="begin"/>
        </w:r>
        <w:r w:rsidR="00870016">
          <w:rPr>
            <w:noProof/>
          </w:rPr>
          <w:instrText xml:space="preserve"> PAGEREF _Toc525648588 \h </w:instrText>
        </w:r>
      </w:ins>
      <w:r>
        <w:rPr>
          <w:noProof/>
        </w:rPr>
      </w:r>
      <w:r>
        <w:rPr>
          <w:noProof/>
        </w:rPr>
        <w:fldChar w:fldCharType="separate"/>
      </w:r>
      <w:ins w:id="50" w:author="user" w:date="2018-09-25T14:21:00Z">
        <w:r w:rsidR="00870016">
          <w:rPr>
            <w:noProof/>
          </w:rPr>
          <w:t>7</w:t>
        </w:r>
        <w:r>
          <w:rPr>
            <w:noProof/>
          </w:rPr>
          <w:fldChar w:fldCharType="end"/>
        </w:r>
        <w:r w:rsidRPr="00577129">
          <w:rPr>
            <w:rStyle w:val="a6"/>
            <w:noProof/>
          </w:rPr>
          <w:fldChar w:fldCharType="end"/>
        </w:r>
      </w:ins>
    </w:p>
    <w:p w:rsidR="00870016" w:rsidRDefault="00795A4B">
      <w:pPr>
        <w:pStyle w:val="20"/>
        <w:rPr>
          <w:ins w:id="51" w:author="user" w:date="2018-09-25T14:21:00Z"/>
          <w:rFonts w:asciiTheme="minorHAnsi" w:eastAsiaTheme="minorEastAsia" w:hAnsiTheme="minorHAnsi" w:cstheme="minorBidi"/>
          <w:b w:val="0"/>
          <w:bCs w:val="0"/>
          <w:noProof/>
          <w:kern w:val="2"/>
          <w:sz w:val="21"/>
          <w:szCs w:val="22"/>
          <w:lang w:val="en-US" w:eastAsia="zh-CN"/>
        </w:rPr>
      </w:pPr>
      <w:ins w:id="52"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"_Toc525648589"</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2.1</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eastAsia="zh-CN"/>
          </w:rPr>
          <w:t>概要</w:t>
        </w:r>
        <w:r w:rsidR="00870016">
          <w:rPr>
            <w:noProof/>
          </w:rPr>
          <w:tab/>
        </w:r>
        <w:r>
          <w:rPr>
            <w:noProof/>
          </w:rPr>
          <w:fldChar w:fldCharType="begin"/>
        </w:r>
        <w:r w:rsidR="00870016">
          <w:rPr>
            <w:noProof/>
          </w:rPr>
          <w:instrText xml:space="preserve"> PAGEREF _Toc525648589 \h </w:instrText>
        </w:r>
      </w:ins>
      <w:r>
        <w:rPr>
          <w:noProof/>
        </w:rPr>
      </w:r>
      <w:r>
        <w:rPr>
          <w:noProof/>
        </w:rPr>
        <w:fldChar w:fldCharType="separate"/>
      </w:r>
      <w:ins w:id="53" w:author="user" w:date="2018-09-25T14:21:00Z">
        <w:r w:rsidR="00870016">
          <w:rPr>
            <w:noProof/>
          </w:rPr>
          <w:t>7</w:t>
        </w:r>
        <w:r>
          <w:rPr>
            <w:noProof/>
          </w:rPr>
          <w:fldChar w:fldCharType="end"/>
        </w:r>
        <w:r w:rsidRPr="00577129">
          <w:rPr>
            <w:rStyle w:val="a6"/>
            <w:noProof/>
          </w:rPr>
          <w:fldChar w:fldCharType="end"/>
        </w:r>
      </w:ins>
    </w:p>
    <w:p w:rsidR="00870016" w:rsidRDefault="00795A4B">
      <w:pPr>
        <w:pStyle w:val="14"/>
        <w:rPr>
          <w:ins w:id="54" w:author="user" w:date="2018-09-25T14:21:00Z"/>
          <w:rFonts w:asciiTheme="minorHAnsi" w:eastAsiaTheme="minorEastAsia" w:hAnsiTheme="minorHAnsi" w:cstheme="minorBidi"/>
          <w:b w:val="0"/>
          <w:bCs w:val="0"/>
          <w:noProof/>
          <w:kern w:val="2"/>
          <w:sz w:val="21"/>
          <w:szCs w:val="22"/>
          <w:lang w:val="en-US" w:eastAsia="zh-CN"/>
        </w:rPr>
      </w:pPr>
      <w:ins w:id="55"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"_Toc525648590"</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3</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rPr>
          <w:t>数据格式约定</w:t>
        </w:r>
        <w:r w:rsidR="00870016">
          <w:rPr>
            <w:noProof/>
          </w:rPr>
          <w:tab/>
        </w:r>
        <w:r>
          <w:rPr>
            <w:noProof/>
          </w:rPr>
          <w:fldChar w:fldCharType="begin"/>
        </w:r>
        <w:r w:rsidR="00870016">
          <w:rPr>
            <w:noProof/>
          </w:rPr>
          <w:instrText xml:space="preserve"> PAGEREF _Toc525648590 \h </w:instrText>
        </w:r>
      </w:ins>
      <w:r>
        <w:rPr>
          <w:noProof/>
        </w:rPr>
      </w:r>
      <w:r>
        <w:rPr>
          <w:noProof/>
        </w:rPr>
        <w:fldChar w:fldCharType="separate"/>
      </w:r>
      <w:ins w:id="56" w:author="user" w:date="2018-09-25T14:21:00Z">
        <w:r w:rsidR="00870016">
          <w:rPr>
            <w:noProof/>
          </w:rPr>
          <w:t>8</w:t>
        </w:r>
        <w:r>
          <w:rPr>
            <w:noProof/>
          </w:rPr>
          <w:fldChar w:fldCharType="end"/>
        </w:r>
        <w:r w:rsidRPr="00577129">
          <w:rPr>
            <w:rStyle w:val="a6"/>
            <w:noProof/>
          </w:rPr>
          <w:fldChar w:fldCharType="end"/>
        </w:r>
      </w:ins>
    </w:p>
    <w:p w:rsidR="00870016" w:rsidRDefault="00795A4B">
      <w:pPr>
        <w:pStyle w:val="14"/>
        <w:rPr>
          <w:ins w:id="57" w:author="user" w:date="2018-09-25T14:21:00Z"/>
          <w:rFonts w:asciiTheme="minorHAnsi" w:eastAsiaTheme="minorEastAsia" w:hAnsiTheme="minorHAnsi" w:cstheme="minorBidi"/>
          <w:b w:val="0"/>
          <w:bCs w:val="0"/>
          <w:noProof/>
          <w:kern w:val="2"/>
          <w:sz w:val="21"/>
          <w:szCs w:val="22"/>
          <w:lang w:val="en-US" w:eastAsia="zh-CN"/>
        </w:rPr>
      </w:pPr>
      <w:ins w:id="58"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"_Toc525648591"</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eastAsia="zh-CN"/>
          </w:rPr>
          <w:t>消息定义</w:t>
        </w:r>
        <w:r w:rsidR="00870016">
          <w:rPr>
            <w:noProof/>
          </w:rPr>
          <w:tab/>
        </w:r>
        <w:r>
          <w:rPr>
            <w:noProof/>
          </w:rPr>
          <w:fldChar w:fldCharType="begin"/>
        </w:r>
        <w:r w:rsidR="00870016">
          <w:rPr>
            <w:noProof/>
          </w:rPr>
          <w:instrText xml:space="preserve"> PAGEREF _Toc525648591 \h </w:instrText>
        </w:r>
      </w:ins>
      <w:r>
        <w:rPr>
          <w:noProof/>
        </w:rPr>
      </w:r>
      <w:r>
        <w:rPr>
          <w:noProof/>
        </w:rPr>
        <w:fldChar w:fldCharType="separate"/>
      </w:r>
      <w:ins w:id="59" w:author="user" w:date="2018-09-25T14:21:00Z">
        <w:r w:rsidR="00870016">
          <w:rPr>
            <w:noProof/>
          </w:rPr>
          <w:t>10</w:t>
        </w:r>
        <w:r>
          <w:rPr>
            <w:noProof/>
          </w:rPr>
          <w:fldChar w:fldCharType="end"/>
        </w:r>
        <w:r w:rsidRPr="00577129">
          <w:rPr>
            <w:rStyle w:val="a6"/>
            <w:noProof/>
          </w:rPr>
          <w:fldChar w:fldCharType="end"/>
        </w:r>
      </w:ins>
    </w:p>
    <w:p w:rsidR="00870016" w:rsidRDefault="00795A4B">
      <w:pPr>
        <w:pStyle w:val="20"/>
        <w:rPr>
          <w:ins w:id="60" w:author="user" w:date="2018-09-25T14:21:00Z"/>
          <w:rFonts w:asciiTheme="minorHAnsi" w:eastAsiaTheme="minorEastAsia" w:hAnsiTheme="minorHAnsi" w:cstheme="minorBidi"/>
          <w:b w:val="0"/>
          <w:bCs w:val="0"/>
          <w:noProof/>
          <w:kern w:val="2"/>
          <w:sz w:val="21"/>
          <w:szCs w:val="22"/>
          <w:lang w:val="en-US" w:eastAsia="zh-CN"/>
        </w:rPr>
      </w:pPr>
      <w:ins w:id="61"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"_Toc525648592"</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4.1</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rPr>
          <w:t>协议回购</w:t>
        </w:r>
        <w:r w:rsidR="00870016" w:rsidRPr="00577129">
          <w:rPr>
            <w:rStyle w:val="a6"/>
            <w:noProof/>
          </w:rPr>
          <w:t>消息</w:t>
        </w:r>
        <w:r w:rsidR="00870016" w:rsidRPr="00577129">
          <w:rPr>
            <w:rStyle w:val="a6"/>
            <w:noProof/>
            <w:lang w:eastAsia="zh-CN"/>
          </w:rPr>
          <w:t>处理</w:t>
        </w:r>
        <w:r w:rsidR="00870016" w:rsidRPr="00577129">
          <w:rPr>
            <w:rStyle w:val="a6"/>
            <w:noProof/>
          </w:rPr>
          <w:t>流程</w:t>
        </w:r>
        <w:r w:rsidR="00870016" w:rsidRPr="00577129">
          <w:rPr>
            <w:rStyle w:val="a6"/>
            <w:noProof/>
            <w:lang w:eastAsia="zh-CN"/>
          </w:rPr>
          <w:t>说明</w:t>
        </w:r>
        <w:r w:rsidR="00870016">
          <w:rPr>
            <w:noProof/>
          </w:rPr>
          <w:tab/>
        </w:r>
        <w:r>
          <w:rPr>
            <w:noProof/>
          </w:rPr>
          <w:fldChar w:fldCharType="begin"/>
        </w:r>
        <w:r w:rsidR="00870016">
          <w:rPr>
            <w:noProof/>
          </w:rPr>
          <w:instrText xml:space="preserve"> PAGEREF _Toc525648592 \h </w:instrText>
        </w:r>
      </w:ins>
      <w:r>
        <w:rPr>
          <w:noProof/>
        </w:rPr>
      </w:r>
      <w:r>
        <w:rPr>
          <w:noProof/>
        </w:rPr>
        <w:fldChar w:fldCharType="separate"/>
      </w:r>
      <w:ins w:id="62" w:author="user" w:date="2018-09-25T14:21:00Z">
        <w:r w:rsidR="00870016">
          <w:rPr>
            <w:noProof/>
          </w:rPr>
          <w:t>11</w:t>
        </w:r>
        <w:r>
          <w:rPr>
            <w:noProof/>
          </w:rPr>
          <w:fldChar w:fldCharType="end"/>
        </w:r>
        <w:r w:rsidRPr="00577129">
          <w:rPr>
            <w:rStyle w:val="a6"/>
            <w:noProof/>
          </w:rPr>
          <w:fldChar w:fldCharType="end"/>
        </w:r>
      </w:ins>
    </w:p>
    <w:p w:rsidR="00870016" w:rsidRDefault="00795A4B">
      <w:pPr>
        <w:pStyle w:val="20"/>
        <w:rPr>
          <w:ins w:id="63" w:author="user" w:date="2018-09-25T14:21:00Z"/>
          <w:rFonts w:asciiTheme="minorHAnsi" w:eastAsiaTheme="minorEastAsia" w:hAnsiTheme="minorHAnsi" w:cstheme="minorBidi"/>
          <w:b w:val="0"/>
          <w:bCs w:val="0"/>
          <w:noProof/>
          <w:kern w:val="2"/>
          <w:sz w:val="21"/>
          <w:szCs w:val="22"/>
          <w:lang w:val="en-US" w:eastAsia="zh-CN"/>
        </w:rPr>
      </w:pPr>
      <w:ins w:id="64"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"_Toc525648593"</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val="en-US" w:eastAsia="zh-CN"/>
          </w:rPr>
          <w:t>4.2</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val="en-US" w:eastAsia="zh-CN"/>
          </w:rPr>
          <w:t>协议回购订单类消息</w:t>
        </w:r>
        <w:r w:rsidR="00870016">
          <w:rPr>
            <w:noProof/>
          </w:rPr>
          <w:tab/>
        </w:r>
        <w:r>
          <w:rPr>
            <w:noProof/>
          </w:rPr>
          <w:fldChar w:fldCharType="begin"/>
        </w:r>
        <w:r w:rsidR="00870016">
          <w:rPr>
            <w:noProof/>
          </w:rPr>
          <w:instrText xml:space="preserve"> PAGEREF _Toc525648593 \h </w:instrText>
        </w:r>
      </w:ins>
      <w:r>
        <w:rPr>
          <w:noProof/>
        </w:rPr>
      </w:r>
      <w:r>
        <w:rPr>
          <w:noProof/>
        </w:rPr>
        <w:fldChar w:fldCharType="separate"/>
      </w:r>
      <w:ins w:id="65" w:author="user" w:date="2018-09-25T14:21:00Z">
        <w:r w:rsidR="00870016">
          <w:rPr>
            <w:noProof/>
          </w:rPr>
          <w:t>14</w:t>
        </w:r>
        <w:r>
          <w:rPr>
            <w:noProof/>
          </w:rPr>
          <w:fldChar w:fldCharType="end"/>
        </w:r>
        <w:r w:rsidRPr="00577129">
          <w:rPr>
            <w:rStyle w:val="a6"/>
            <w:noProof/>
          </w:rPr>
          <w:fldChar w:fldCharType="end"/>
        </w:r>
      </w:ins>
    </w:p>
    <w:p w:rsidR="00870016" w:rsidRDefault="00795A4B">
      <w:pPr>
        <w:pStyle w:val="30"/>
        <w:rPr>
          <w:ins w:id="66" w:author="user" w:date="2018-09-25T14:21:00Z"/>
          <w:rFonts w:asciiTheme="minorHAnsi" w:eastAsiaTheme="minorEastAsia" w:hAnsiTheme="minorHAnsi" w:cstheme="minorBidi"/>
          <w:noProof/>
          <w:kern w:val="2"/>
          <w:sz w:val="21"/>
          <w:szCs w:val="22"/>
          <w:lang w:val="en-US" w:eastAsia="zh-CN"/>
        </w:rPr>
      </w:pPr>
      <w:ins w:id="67"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"_Toc525648594"</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4.2.1</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意向申报消息</w:t>
        </w:r>
        <w:r w:rsidR="00870016" w:rsidRPr="00577129">
          <w:rPr>
            <w:rStyle w:val="a6"/>
            <w:noProof/>
          </w:rPr>
          <w:t>/</w:t>
        </w:r>
        <w:r w:rsidR="00870016" w:rsidRPr="00577129">
          <w:rPr>
            <w:rStyle w:val="a6"/>
            <w:noProof/>
          </w:rPr>
          <w:t>意向申报撤单消息</w:t>
        </w:r>
        <w:r w:rsidR="00870016">
          <w:rPr>
            <w:noProof/>
          </w:rPr>
          <w:tab/>
        </w:r>
        <w:r>
          <w:rPr>
            <w:noProof/>
          </w:rPr>
          <w:fldChar w:fldCharType="begin"/>
        </w:r>
        <w:r w:rsidR="00870016">
          <w:rPr>
            <w:noProof/>
          </w:rPr>
          <w:instrText xml:space="preserve"> PAGEREF _Toc525648594 \h </w:instrText>
        </w:r>
      </w:ins>
      <w:r>
        <w:rPr>
          <w:noProof/>
        </w:rPr>
      </w:r>
      <w:r>
        <w:rPr>
          <w:noProof/>
        </w:rPr>
        <w:fldChar w:fldCharType="separate"/>
      </w:r>
      <w:ins w:id="68" w:author="user" w:date="2018-09-25T14:21:00Z">
        <w:r w:rsidR="00870016">
          <w:rPr>
            <w:noProof/>
          </w:rPr>
          <w:t>14</w:t>
        </w:r>
        <w:r>
          <w:rPr>
            <w:noProof/>
          </w:rPr>
          <w:fldChar w:fldCharType="end"/>
        </w:r>
        <w:r w:rsidRPr="00577129">
          <w:rPr>
            <w:rStyle w:val="a6"/>
            <w:noProof/>
          </w:rPr>
          <w:fldChar w:fldCharType="end"/>
        </w:r>
      </w:ins>
    </w:p>
    <w:p w:rsidR="00870016" w:rsidRDefault="00795A4B">
      <w:pPr>
        <w:pStyle w:val="30"/>
        <w:rPr>
          <w:ins w:id="69" w:author="user" w:date="2018-09-25T14:21:00Z"/>
          <w:rFonts w:asciiTheme="minorHAnsi" w:eastAsiaTheme="minorEastAsia" w:hAnsiTheme="minorHAnsi" w:cstheme="minorBidi"/>
          <w:noProof/>
          <w:kern w:val="2"/>
          <w:sz w:val="21"/>
          <w:szCs w:val="22"/>
          <w:lang w:val="en-US" w:eastAsia="zh-CN"/>
        </w:rPr>
      </w:pPr>
      <w:ins w:id="70"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"_Toc525648595"</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4.2.2</w:t>
        </w:r>
        <w:r w:rsidR="00870016">
          <w:rPr>
            <w:rFonts w:asciiTheme="minorHAnsi" w:eastAsiaTheme="minorEastAsia" w:hAnsiTheme="minorHAnsi" w:cstheme="minorBidi"/>
            <w:noProof/>
            <w:kern w:val="2"/>
            <w:sz w:val="21"/>
            <w:szCs w:val="22"/>
            <w:lang w:val="en-US" w:eastAsia="zh-CN"/>
          </w:rPr>
          <w:tab/>
        </w:r>
        <w:r w:rsidR="00870016" w:rsidRPr="00577129">
          <w:rPr>
            <w:rStyle w:val="a6"/>
            <w:rFonts w:ascii="宋体" w:hAnsi="宋体"/>
            <w:noProof/>
          </w:rPr>
          <w:t>报价</w:t>
        </w:r>
        <w:r w:rsidR="00870016" w:rsidRPr="00577129">
          <w:rPr>
            <w:rStyle w:val="a6"/>
            <w:rFonts w:ascii="宋体" w:hAnsi="宋体"/>
            <w:noProof/>
            <w:lang w:eastAsia="zh-CN"/>
          </w:rPr>
          <w:t>申报消息</w:t>
        </w:r>
        <w:r w:rsidR="00870016">
          <w:rPr>
            <w:noProof/>
          </w:rPr>
          <w:tab/>
        </w:r>
        <w:r>
          <w:rPr>
            <w:noProof/>
          </w:rPr>
          <w:fldChar w:fldCharType="begin"/>
        </w:r>
        <w:r w:rsidR="00870016">
          <w:rPr>
            <w:noProof/>
          </w:rPr>
          <w:instrText xml:space="preserve"> PAGEREF _Toc525648595 \h </w:instrText>
        </w:r>
      </w:ins>
      <w:r>
        <w:rPr>
          <w:noProof/>
        </w:rPr>
      </w:r>
      <w:r>
        <w:rPr>
          <w:noProof/>
        </w:rPr>
        <w:fldChar w:fldCharType="separate"/>
      </w:r>
      <w:ins w:id="71" w:author="user" w:date="2018-09-25T14:21:00Z">
        <w:r w:rsidR="00870016">
          <w:rPr>
            <w:noProof/>
          </w:rPr>
          <w:t>16</w:t>
        </w:r>
        <w:r>
          <w:rPr>
            <w:noProof/>
          </w:rPr>
          <w:fldChar w:fldCharType="end"/>
        </w:r>
        <w:r w:rsidRPr="00577129">
          <w:rPr>
            <w:rStyle w:val="a6"/>
            <w:noProof/>
          </w:rPr>
          <w:fldChar w:fldCharType="end"/>
        </w:r>
      </w:ins>
    </w:p>
    <w:p w:rsidR="00870016" w:rsidRDefault="00795A4B">
      <w:pPr>
        <w:pStyle w:val="30"/>
        <w:rPr>
          <w:ins w:id="72" w:author="user" w:date="2018-09-25T14:21:00Z"/>
          <w:rFonts w:asciiTheme="minorHAnsi" w:eastAsiaTheme="minorEastAsia" w:hAnsiTheme="minorHAnsi" w:cstheme="minorBidi"/>
          <w:noProof/>
          <w:kern w:val="2"/>
          <w:sz w:val="21"/>
          <w:szCs w:val="22"/>
          <w:lang w:val="en-US" w:eastAsia="zh-CN"/>
        </w:rPr>
      </w:pPr>
      <w:ins w:id="73"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"_Toc525648596"</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4.2.3</w:t>
        </w:r>
        <w:r w:rsidR="00870016">
          <w:rPr>
            <w:rFonts w:asciiTheme="minorHAnsi" w:eastAsiaTheme="minorEastAsia" w:hAnsiTheme="minorHAnsi" w:cstheme="minorBidi"/>
            <w:noProof/>
            <w:kern w:val="2"/>
            <w:sz w:val="21"/>
            <w:szCs w:val="22"/>
            <w:lang w:val="en-US" w:eastAsia="zh-CN"/>
          </w:rPr>
          <w:tab/>
        </w:r>
        <w:r w:rsidR="00870016" w:rsidRPr="00577129">
          <w:rPr>
            <w:rStyle w:val="a6"/>
            <w:rFonts w:ascii="宋体" w:hAnsi="宋体"/>
            <w:noProof/>
            <w:lang w:eastAsia="zh-CN"/>
          </w:rPr>
          <w:t>报价</w:t>
        </w:r>
        <w:r w:rsidR="00870016" w:rsidRPr="00577129">
          <w:rPr>
            <w:rStyle w:val="a6"/>
            <w:rFonts w:ascii="宋体" w:hAnsi="宋体"/>
            <w:noProof/>
          </w:rPr>
          <w:t>申报响应消息</w:t>
        </w:r>
        <w:r w:rsidR="00870016">
          <w:rPr>
            <w:noProof/>
          </w:rPr>
          <w:tab/>
        </w:r>
        <w:r>
          <w:rPr>
            <w:noProof/>
          </w:rPr>
          <w:fldChar w:fldCharType="begin"/>
        </w:r>
        <w:r w:rsidR="00870016">
          <w:rPr>
            <w:noProof/>
          </w:rPr>
          <w:instrText xml:space="preserve"> PAGEREF _Toc525648596 \h </w:instrText>
        </w:r>
      </w:ins>
      <w:r>
        <w:rPr>
          <w:noProof/>
        </w:rPr>
      </w:r>
      <w:r>
        <w:rPr>
          <w:noProof/>
        </w:rPr>
        <w:fldChar w:fldCharType="separate"/>
      </w:r>
      <w:ins w:id="74" w:author="user" w:date="2018-09-25T14:21:00Z">
        <w:r w:rsidR="00870016">
          <w:rPr>
            <w:noProof/>
          </w:rPr>
          <w:t>19</w:t>
        </w:r>
        <w:r>
          <w:rPr>
            <w:noProof/>
          </w:rPr>
          <w:fldChar w:fldCharType="end"/>
        </w:r>
        <w:r w:rsidRPr="00577129">
          <w:rPr>
            <w:rStyle w:val="a6"/>
            <w:noProof/>
          </w:rPr>
          <w:fldChar w:fldCharType="end"/>
        </w:r>
      </w:ins>
    </w:p>
    <w:p w:rsidR="00870016" w:rsidRDefault="00795A4B">
      <w:pPr>
        <w:pStyle w:val="30"/>
        <w:rPr>
          <w:ins w:id="75" w:author="user" w:date="2018-09-25T14:21:00Z"/>
          <w:rFonts w:asciiTheme="minorHAnsi" w:eastAsiaTheme="minorEastAsia" w:hAnsiTheme="minorHAnsi" w:cstheme="minorBidi"/>
          <w:noProof/>
          <w:kern w:val="2"/>
          <w:sz w:val="21"/>
          <w:szCs w:val="22"/>
          <w:lang w:val="en-US" w:eastAsia="zh-CN"/>
        </w:rPr>
      </w:pPr>
      <w:ins w:id="76"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"_Toc525648597"</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4.2.4</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报价申报撤单消息</w:t>
        </w:r>
        <w:r w:rsidR="00870016">
          <w:rPr>
            <w:noProof/>
          </w:rPr>
          <w:tab/>
        </w:r>
        <w:r>
          <w:rPr>
            <w:noProof/>
          </w:rPr>
          <w:fldChar w:fldCharType="begin"/>
        </w:r>
        <w:r w:rsidR="00870016">
          <w:rPr>
            <w:noProof/>
          </w:rPr>
          <w:instrText xml:space="preserve"> PAGEREF _Toc525648597 \h </w:instrText>
        </w:r>
      </w:ins>
      <w:r>
        <w:rPr>
          <w:noProof/>
        </w:rPr>
      </w:r>
      <w:r>
        <w:rPr>
          <w:noProof/>
        </w:rPr>
        <w:fldChar w:fldCharType="separate"/>
      </w:r>
      <w:ins w:id="77" w:author="user" w:date="2018-09-25T14:21:00Z">
        <w:r w:rsidR="00870016">
          <w:rPr>
            <w:noProof/>
          </w:rPr>
          <w:t>20</w:t>
        </w:r>
        <w:r>
          <w:rPr>
            <w:noProof/>
          </w:rPr>
          <w:fldChar w:fldCharType="end"/>
        </w:r>
        <w:r w:rsidRPr="00577129">
          <w:rPr>
            <w:rStyle w:val="a6"/>
            <w:noProof/>
          </w:rPr>
          <w:fldChar w:fldCharType="end"/>
        </w:r>
      </w:ins>
    </w:p>
    <w:p w:rsidR="00870016" w:rsidRDefault="00795A4B">
      <w:pPr>
        <w:pStyle w:val="30"/>
        <w:rPr>
          <w:ins w:id="78" w:author="user" w:date="2018-09-25T14:21:00Z"/>
          <w:rFonts w:asciiTheme="minorHAnsi" w:eastAsiaTheme="minorEastAsia" w:hAnsiTheme="minorHAnsi" w:cstheme="minorBidi"/>
          <w:noProof/>
          <w:kern w:val="2"/>
          <w:sz w:val="21"/>
          <w:szCs w:val="22"/>
          <w:lang w:val="en-US" w:eastAsia="zh-CN"/>
        </w:rPr>
      </w:pPr>
      <w:ins w:id="79"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"_Toc525648598"</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4.2.5</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报价申报撤单响应</w:t>
        </w:r>
        <w:r w:rsidR="00870016" w:rsidRPr="00577129">
          <w:rPr>
            <w:rStyle w:val="a6"/>
            <w:noProof/>
          </w:rPr>
          <w:t>消息</w:t>
        </w:r>
        <w:r w:rsidR="00870016">
          <w:rPr>
            <w:noProof/>
          </w:rPr>
          <w:tab/>
        </w:r>
        <w:r>
          <w:rPr>
            <w:noProof/>
          </w:rPr>
          <w:fldChar w:fldCharType="begin"/>
        </w:r>
        <w:r w:rsidR="00870016">
          <w:rPr>
            <w:noProof/>
          </w:rPr>
          <w:instrText xml:space="preserve"> PAGEREF _Toc525648598 \h </w:instrText>
        </w:r>
      </w:ins>
      <w:r>
        <w:rPr>
          <w:noProof/>
        </w:rPr>
      </w:r>
      <w:r>
        <w:rPr>
          <w:noProof/>
        </w:rPr>
        <w:fldChar w:fldCharType="separate"/>
      </w:r>
      <w:ins w:id="80" w:author="user" w:date="2018-09-25T14:21:00Z">
        <w:r w:rsidR="00870016">
          <w:rPr>
            <w:noProof/>
          </w:rPr>
          <w:t>21</w:t>
        </w:r>
        <w:r>
          <w:rPr>
            <w:noProof/>
          </w:rPr>
          <w:fldChar w:fldCharType="end"/>
        </w:r>
        <w:r w:rsidRPr="00577129">
          <w:rPr>
            <w:rStyle w:val="a6"/>
            <w:noProof/>
          </w:rPr>
          <w:fldChar w:fldCharType="end"/>
        </w:r>
      </w:ins>
    </w:p>
    <w:p w:rsidR="00870016" w:rsidRDefault="00795A4B">
      <w:pPr>
        <w:pStyle w:val="30"/>
        <w:rPr>
          <w:ins w:id="81" w:author="user" w:date="2018-09-25T14:21:00Z"/>
          <w:rFonts w:asciiTheme="minorHAnsi" w:eastAsiaTheme="minorEastAsia" w:hAnsiTheme="minorHAnsi" w:cstheme="minorBidi"/>
          <w:noProof/>
          <w:kern w:val="2"/>
          <w:sz w:val="21"/>
          <w:szCs w:val="22"/>
          <w:lang w:val="en-US" w:eastAsia="zh-CN"/>
        </w:rPr>
      </w:pPr>
      <w:ins w:id="82"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"_Toc525648599"</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4.2.6</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成交申报信息</w:t>
        </w:r>
        <w:r w:rsidR="00870016">
          <w:rPr>
            <w:noProof/>
          </w:rPr>
          <w:tab/>
        </w:r>
        <w:r>
          <w:rPr>
            <w:noProof/>
          </w:rPr>
          <w:fldChar w:fldCharType="begin"/>
        </w:r>
        <w:r w:rsidR="00870016">
          <w:rPr>
            <w:noProof/>
          </w:rPr>
          <w:instrText xml:space="preserve"> PAGEREF _Toc525648599 \h </w:instrText>
        </w:r>
      </w:ins>
      <w:r>
        <w:rPr>
          <w:noProof/>
        </w:rPr>
      </w:r>
      <w:r>
        <w:rPr>
          <w:noProof/>
        </w:rPr>
        <w:fldChar w:fldCharType="separate"/>
      </w:r>
      <w:ins w:id="83" w:author="user" w:date="2018-09-25T14:21:00Z">
        <w:r w:rsidR="00870016">
          <w:rPr>
            <w:noProof/>
          </w:rPr>
          <w:t>22</w:t>
        </w:r>
        <w:r>
          <w:rPr>
            <w:noProof/>
          </w:rPr>
          <w:fldChar w:fldCharType="end"/>
        </w:r>
        <w:r w:rsidRPr="00577129">
          <w:rPr>
            <w:rStyle w:val="a6"/>
            <w:noProof/>
          </w:rPr>
          <w:fldChar w:fldCharType="end"/>
        </w:r>
      </w:ins>
    </w:p>
    <w:p w:rsidR="00870016" w:rsidRDefault="00795A4B">
      <w:pPr>
        <w:pStyle w:val="30"/>
        <w:rPr>
          <w:ins w:id="84" w:author="user" w:date="2018-09-25T14:21:00Z"/>
          <w:rFonts w:asciiTheme="minorHAnsi" w:eastAsiaTheme="minorEastAsia" w:hAnsiTheme="minorHAnsi" w:cstheme="minorBidi"/>
          <w:noProof/>
          <w:kern w:val="2"/>
          <w:sz w:val="21"/>
          <w:szCs w:val="22"/>
          <w:lang w:val="en-US" w:eastAsia="zh-CN"/>
        </w:rPr>
      </w:pPr>
      <w:ins w:id="85"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"_Toc525648600"</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4.2.7</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成交申报响应消息</w:t>
        </w:r>
        <w:r w:rsidR="00870016">
          <w:rPr>
            <w:noProof/>
          </w:rPr>
          <w:tab/>
        </w:r>
        <w:r>
          <w:rPr>
            <w:noProof/>
          </w:rPr>
          <w:fldChar w:fldCharType="begin"/>
        </w:r>
        <w:r w:rsidR="00870016">
          <w:rPr>
            <w:noProof/>
          </w:rPr>
          <w:instrText xml:space="preserve"> PAGEREF _Toc525648600 \h </w:instrText>
        </w:r>
      </w:ins>
      <w:r>
        <w:rPr>
          <w:noProof/>
        </w:rPr>
      </w:r>
      <w:r>
        <w:rPr>
          <w:noProof/>
        </w:rPr>
        <w:fldChar w:fldCharType="separate"/>
      </w:r>
      <w:ins w:id="86" w:author="user" w:date="2018-09-25T14:21:00Z">
        <w:r w:rsidR="00870016">
          <w:rPr>
            <w:noProof/>
          </w:rPr>
          <w:t>24</w:t>
        </w:r>
        <w:r>
          <w:rPr>
            <w:noProof/>
          </w:rPr>
          <w:fldChar w:fldCharType="end"/>
        </w:r>
        <w:r w:rsidRPr="00577129">
          <w:rPr>
            <w:rStyle w:val="a6"/>
            <w:noProof/>
          </w:rPr>
          <w:fldChar w:fldCharType="end"/>
        </w:r>
      </w:ins>
    </w:p>
    <w:p w:rsidR="00870016" w:rsidRDefault="00795A4B">
      <w:pPr>
        <w:pStyle w:val="20"/>
        <w:rPr>
          <w:ins w:id="87" w:author="user" w:date="2018-09-25T14:21:00Z"/>
          <w:rFonts w:asciiTheme="minorHAnsi" w:eastAsiaTheme="minorEastAsia" w:hAnsiTheme="minorHAnsi" w:cstheme="minorBidi"/>
          <w:b w:val="0"/>
          <w:bCs w:val="0"/>
          <w:noProof/>
          <w:kern w:val="2"/>
          <w:sz w:val="21"/>
          <w:szCs w:val="22"/>
          <w:lang w:val="en-US" w:eastAsia="zh-CN"/>
        </w:rPr>
      </w:pPr>
      <w:ins w:id="88"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"_Toc525648601"</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4.3</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eastAsia="zh-CN"/>
          </w:rPr>
          <w:t>协议回购查询类消息</w:t>
        </w:r>
        <w:r w:rsidR="00870016">
          <w:rPr>
            <w:noProof/>
          </w:rPr>
          <w:tab/>
        </w:r>
        <w:r>
          <w:rPr>
            <w:noProof/>
          </w:rPr>
          <w:fldChar w:fldCharType="begin"/>
        </w:r>
        <w:r w:rsidR="00870016">
          <w:rPr>
            <w:noProof/>
          </w:rPr>
          <w:instrText xml:space="preserve"> PAGEREF _Toc525648601 \h </w:instrText>
        </w:r>
      </w:ins>
      <w:r>
        <w:rPr>
          <w:noProof/>
        </w:rPr>
      </w:r>
      <w:r>
        <w:rPr>
          <w:noProof/>
        </w:rPr>
        <w:fldChar w:fldCharType="separate"/>
      </w:r>
      <w:ins w:id="89" w:author="user" w:date="2018-09-25T14:21:00Z">
        <w:r w:rsidR="00870016">
          <w:rPr>
            <w:noProof/>
          </w:rPr>
          <w:t>25</w:t>
        </w:r>
        <w:r>
          <w:rPr>
            <w:noProof/>
          </w:rPr>
          <w:fldChar w:fldCharType="end"/>
        </w:r>
        <w:r w:rsidRPr="00577129">
          <w:rPr>
            <w:rStyle w:val="a6"/>
            <w:noProof/>
          </w:rPr>
          <w:fldChar w:fldCharType="end"/>
        </w:r>
      </w:ins>
    </w:p>
    <w:p w:rsidR="00870016" w:rsidRDefault="00795A4B">
      <w:pPr>
        <w:pStyle w:val="30"/>
        <w:rPr>
          <w:ins w:id="90" w:author="user" w:date="2018-09-25T14:21:00Z"/>
          <w:rFonts w:asciiTheme="minorHAnsi" w:eastAsiaTheme="minorEastAsia" w:hAnsiTheme="minorHAnsi" w:cstheme="minorBidi"/>
          <w:noProof/>
          <w:kern w:val="2"/>
          <w:sz w:val="21"/>
          <w:szCs w:val="22"/>
          <w:lang w:val="en-US" w:eastAsia="zh-CN"/>
        </w:rPr>
      </w:pPr>
      <w:ins w:id="91"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"_Toc525648602"</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4.3.1</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未结算协议回购查询</w:t>
        </w:r>
        <w:r w:rsidR="00870016">
          <w:rPr>
            <w:noProof/>
          </w:rPr>
          <w:tab/>
        </w:r>
        <w:r>
          <w:rPr>
            <w:noProof/>
          </w:rPr>
          <w:fldChar w:fldCharType="begin"/>
        </w:r>
        <w:r w:rsidR="00870016">
          <w:rPr>
            <w:noProof/>
          </w:rPr>
          <w:instrText xml:space="preserve"> PAGEREF _Toc525648602 \h </w:instrText>
        </w:r>
      </w:ins>
      <w:r>
        <w:rPr>
          <w:noProof/>
        </w:rPr>
      </w:r>
      <w:r>
        <w:rPr>
          <w:noProof/>
        </w:rPr>
        <w:fldChar w:fldCharType="separate"/>
      </w:r>
      <w:ins w:id="92" w:author="user" w:date="2018-09-25T14:21:00Z">
        <w:r w:rsidR="00870016">
          <w:rPr>
            <w:noProof/>
          </w:rPr>
          <w:t>25</w:t>
        </w:r>
        <w:r>
          <w:rPr>
            <w:noProof/>
          </w:rPr>
          <w:fldChar w:fldCharType="end"/>
        </w:r>
        <w:r w:rsidRPr="00577129">
          <w:rPr>
            <w:rStyle w:val="a6"/>
            <w:noProof/>
          </w:rPr>
          <w:fldChar w:fldCharType="end"/>
        </w:r>
      </w:ins>
    </w:p>
    <w:p w:rsidR="00870016" w:rsidRDefault="00795A4B">
      <w:pPr>
        <w:pStyle w:val="30"/>
        <w:rPr>
          <w:ins w:id="93" w:author="user" w:date="2018-09-25T14:21:00Z"/>
          <w:rFonts w:asciiTheme="minorHAnsi" w:eastAsiaTheme="minorEastAsia" w:hAnsiTheme="minorHAnsi" w:cstheme="minorBidi"/>
          <w:noProof/>
          <w:kern w:val="2"/>
          <w:sz w:val="21"/>
          <w:szCs w:val="22"/>
          <w:lang w:val="en-US" w:eastAsia="zh-CN"/>
        </w:rPr>
      </w:pPr>
      <w:ins w:id="94"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"_Toc525648603"</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4.3.2</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未结算协议回购查询</w:t>
        </w:r>
        <w:r w:rsidR="00870016" w:rsidRPr="00577129">
          <w:rPr>
            <w:rStyle w:val="a6"/>
            <w:noProof/>
          </w:rPr>
          <w:t>响应</w:t>
        </w:r>
        <w:r w:rsidR="00870016">
          <w:rPr>
            <w:noProof/>
          </w:rPr>
          <w:tab/>
        </w:r>
        <w:r>
          <w:rPr>
            <w:noProof/>
          </w:rPr>
          <w:fldChar w:fldCharType="begin"/>
        </w:r>
        <w:r w:rsidR="00870016">
          <w:rPr>
            <w:noProof/>
          </w:rPr>
          <w:instrText xml:space="preserve"> PAGEREF _Toc525648603 \h </w:instrText>
        </w:r>
      </w:ins>
      <w:r>
        <w:rPr>
          <w:noProof/>
        </w:rPr>
      </w:r>
      <w:r>
        <w:rPr>
          <w:noProof/>
        </w:rPr>
        <w:fldChar w:fldCharType="separate"/>
      </w:r>
      <w:ins w:id="95" w:author="user" w:date="2018-09-25T14:21:00Z">
        <w:r w:rsidR="00870016">
          <w:rPr>
            <w:noProof/>
          </w:rPr>
          <w:t>26</w:t>
        </w:r>
        <w:r>
          <w:rPr>
            <w:noProof/>
          </w:rPr>
          <w:fldChar w:fldCharType="end"/>
        </w:r>
        <w:r w:rsidRPr="00577129">
          <w:rPr>
            <w:rStyle w:val="a6"/>
            <w:noProof/>
          </w:rPr>
          <w:fldChar w:fldCharType="end"/>
        </w:r>
      </w:ins>
    </w:p>
    <w:p w:rsidR="00870016" w:rsidRDefault="00795A4B">
      <w:pPr>
        <w:pStyle w:val="30"/>
        <w:rPr>
          <w:ins w:id="96" w:author="user" w:date="2018-09-25T14:21:00Z"/>
          <w:rFonts w:asciiTheme="minorHAnsi" w:eastAsiaTheme="minorEastAsia" w:hAnsiTheme="minorHAnsi" w:cstheme="minorBidi"/>
          <w:noProof/>
          <w:kern w:val="2"/>
          <w:sz w:val="21"/>
          <w:szCs w:val="22"/>
          <w:lang w:val="en-US" w:eastAsia="zh-CN"/>
        </w:rPr>
      </w:pPr>
      <w:ins w:id="97"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"_Toc525648604"</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4.3.3</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非公开报价行情查询</w:t>
        </w:r>
        <w:r w:rsidR="00870016">
          <w:rPr>
            <w:noProof/>
          </w:rPr>
          <w:tab/>
        </w:r>
        <w:r>
          <w:rPr>
            <w:noProof/>
          </w:rPr>
          <w:fldChar w:fldCharType="begin"/>
        </w:r>
        <w:r w:rsidR="00870016">
          <w:rPr>
            <w:noProof/>
          </w:rPr>
          <w:instrText xml:space="preserve"> PAGEREF _Toc525648604 \h </w:instrText>
        </w:r>
      </w:ins>
      <w:r>
        <w:rPr>
          <w:noProof/>
        </w:rPr>
      </w:r>
      <w:r>
        <w:rPr>
          <w:noProof/>
        </w:rPr>
        <w:fldChar w:fldCharType="separate"/>
      </w:r>
      <w:ins w:id="98" w:author="user" w:date="2018-09-25T14:21:00Z">
        <w:r w:rsidR="00870016">
          <w:rPr>
            <w:noProof/>
          </w:rPr>
          <w:t>28</w:t>
        </w:r>
        <w:r>
          <w:rPr>
            <w:noProof/>
          </w:rPr>
          <w:fldChar w:fldCharType="end"/>
        </w:r>
        <w:r w:rsidRPr="00577129">
          <w:rPr>
            <w:rStyle w:val="a6"/>
            <w:noProof/>
          </w:rPr>
          <w:fldChar w:fldCharType="end"/>
        </w:r>
      </w:ins>
    </w:p>
    <w:p w:rsidR="00870016" w:rsidRDefault="00795A4B">
      <w:pPr>
        <w:pStyle w:val="30"/>
        <w:rPr>
          <w:ins w:id="99" w:author="user" w:date="2018-09-25T14:21:00Z"/>
          <w:rFonts w:asciiTheme="minorHAnsi" w:eastAsiaTheme="minorEastAsia" w:hAnsiTheme="minorHAnsi" w:cstheme="minorBidi"/>
          <w:noProof/>
          <w:kern w:val="2"/>
          <w:sz w:val="21"/>
          <w:szCs w:val="22"/>
          <w:lang w:val="en-US" w:eastAsia="zh-CN"/>
        </w:rPr>
      </w:pPr>
      <w:ins w:id="100"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"_Toc525648605"</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4.3.4</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非公开报价行情</w:t>
        </w:r>
        <w:r w:rsidR="00870016" w:rsidRPr="00577129">
          <w:rPr>
            <w:rStyle w:val="a6"/>
            <w:noProof/>
          </w:rPr>
          <w:t>响应</w:t>
        </w:r>
        <w:r w:rsidR="00870016">
          <w:rPr>
            <w:noProof/>
          </w:rPr>
          <w:tab/>
        </w:r>
        <w:r>
          <w:rPr>
            <w:noProof/>
          </w:rPr>
          <w:fldChar w:fldCharType="begin"/>
        </w:r>
        <w:r w:rsidR="00870016">
          <w:rPr>
            <w:noProof/>
          </w:rPr>
          <w:instrText xml:space="preserve"> PAGEREF _Toc525648605 \h </w:instrText>
        </w:r>
      </w:ins>
      <w:r>
        <w:rPr>
          <w:noProof/>
        </w:rPr>
      </w:r>
      <w:r>
        <w:rPr>
          <w:noProof/>
        </w:rPr>
        <w:fldChar w:fldCharType="separate"/>
      </w:r>
      <w:ins w:id="101" w:author="user" w:date="2018-09-25T14:21:00Z">
        <w:r w:rsidR="00870016">
          <w:rPr>
            <w:noProof/>
          </w:rPr>
          <w:t>29</w:t>
        </w:r>
        <w:r>
          <w:rPr>
            <w:noProof/>
          </w:rPr>
          <w:fldChar w:fldCharType="end"/>
        </w:r>
        <w:r w:rsidRPr="00577129">
          <w:rPr>
            <w:rStyle w:val="a6"/>
            <w:noProof/>
          </w:rPr>
          <w:fldChar w:fldCharType="end"/>
        </w:r>
      </w:ins>
    </w:p>
    <w:p w:rsidR="00870016" w:rsidRDefault="00795A4B">
      <w:pPr>
        <w:pStyle w:val="30"/>
        <w:rPr>
          <w:ins w:id="102" w:author="user" w:date="2018-09-25T14:21:00Z"/>
          <w:rFonts w:asciiTheme="minorHAnsi" w:eastAsiaTheme="minorEastAsia" w:hAnsiTheme="minorHAnsi" w:cstheme="minorBidi"/>
          <w:noProof/>
          <w:kern w:val="2"/>
          <w:sz w:val="21"/>
          <w:szCs w:val="22"/>
          <w:lang w:val="en-US" w:eastAsia="zh-CN"/>
        </w:rPr>
      </w:pPr>
      <w:ins w:id="103"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"_Toc525648606"</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4.3.5</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公开报价行情查询</w:t>
        </w:r>
        <w:r w:rsidR="00870016">
          <w:rPr>
            <w:noProof/>
          </w:rPr>
          <w:tab/>
        </w:r>
        <w:r>
          <w:rPr>
            <w:noProof/>
          </w:rPr>
          <w:fldChar w:fldCharType="begin"/>
        </w:r>
        <w:r w:rsidR="00870016">
          <w:rPr>
            <w:noProof/>
          </w:rPr>
          <w:instrText xml:space="preserve"> PAGEREF _Toc525648606 \h </w:instrText>
        </w:r>
      </w:ins>
      <w:r>
        <w:rPr>
          <w:noProof/>
        </w:rPr>
      </w:r>
      <w:r>
        <w:rPr>
          <w:noProof/>
        </w:rPr>
        <w:fldChar w:fldCharType="separate"/>
      </w:r>
      <w:ins w:id="104" w:author="user" w:date="2018-09-25T14:21:00Z">
        <w:r w:rsidR="00870016">
          <w:rPr>
            <w:noProof/>
          </w:rPr>
          <w:t>31</w:t>
        </w:r>
        <w:r>
          <w:rPr>
            <w:noProof/>
          </w:rPr>
          <w:fldChar w:fldCharType="end"/>
        </w:r>
        <w:r w:rsidRPr="00577129">
          <w:rPr>
            <w:rStyle w:val="a6"/>
            <w:noProof/>
          </w:rPr>
          <w:fldChar w:fldCharType="end"/>
        </w:r>
      </w:ins>
    </w:p>
    <w:p w:rsidR="00870016" w:rsidRDefault="00795A4B">
      <w:pPr>
        <w:pStyle w:val="30"/>
        <w:rPr>
          <w:ins w:id="105" w:author="user" w:date="2018-09-25T14:21:00Z"/>
          <w:rFonts w:asciiTheme="minorHAnsi" w:eastAsiaTheme="minorEastAsia" w:hAnsiTheme="minorHAnsi" w:cstheme="minorBidi"/>
          <w:noProof/>
          <w:kern w:val="2"/>
          <w:sz w:val="21"/>
          <w:szCs w:val="22"/>
          <w:lang w:val="en-US" w:eastAsia="zh-CN"/>
        </w:rPr>
      </w:pPr>
      <w:ins w:id="106"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"_Toc525648607"</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4.3.6</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公开报价行情响应</w:t>
        </w:r>
        <w:r w:rsidR="00870016">
          <w:rPr>
            <w:noProof/>
          </w:rPr>
          <w:tab/>
        </w:r>
        <w:r>
          <w:rPr>
            <w:noProof/>
          </w:rPr>
          <w:fldChar w:fldCharType="begin"/>
        </w:r>
        <w:r w:rsidR="00870016">
          <w:rPr>
            <w:noProof/>
          </w:rPr>
          <w:instrText xml:space="preserve"> PAGEREF _Toc525648607 \h </w:instrText>
        </w:r>
      </w:ins>
      <w:r>
        <w:rPr>
          <w:noProof/>
        </w:rPr>
      </w:r>
      <w:r>
        <w:rPr>
          <w:noProof/>
        </w:rPr>
        <w:fldChar w:fldCharType="separate"/>
      </w:r>
      <w:ins w:id="107" w:author="user" w:date="2018-09-25T14:21:00Z">
        <w:r w:rsidR="00870016">
          <w:rPr>
            <w:noProof/>
          </w:rPr>
          <w:t>31</w:t>
        </w:r>
        <w:r>
          <w:rPr>
            <w:noProof/>
          </w:rPr>
          <w:fldChar w:fldCharType="end"/>
        </w:r>
        <w:r w:rsidRPr="00577129">
          <w:rPr>
            <w:rStyle w:val="a6"/>
            <w:noProof/>
          </w:rPr>
          <w:fldChar w:fldCharType="end"/>
        </w:r>
      </w:ins>
    </w:p>
    <w:p w:rsidR="00870016" w:rsidRDefault="00795A4B">
      <w:pPr>
        <w:pStyle w:val="20"/>
        <w:rPr>
          <w:ins w:id="108" w:author="user" w:date="2018-09-25T14:21:00Z"/>
          <w:rFonts w:asciiTheme="minorHAnsi" w:eastAsiaTheme="minorEastAsia" w:hAnsiTheme="minorHAnsi" w:cstheme="minorBidi"/>
          <w:b w:val="0"/>
          <w:bCs w:val="0"/>
          <w:noProof/>
          <w:kern w:val="2"/>
          <w:sz w:val="21"/>
          <w:szCs w:val="22"/>
          <w:lang w:val="en-US" w:eastAsia="zh-CN"/>
        </w:rPr>
      </w:pPr>
      <w:ins w:id="109"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"_Toc525648608"</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4.4</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noProof/>
            <w:lang w:eastAsia="zh-CN"/>
          </w:rPr>
          <w:t>现券订单类</w:t>
        </w:r>
        <w:r w:rsidR="00870016" w:rsidRPr="00577129">
          <w:rPr>
            <w:rStyle w:val="a6"/>
            <w:noProof/>
          </w:rPr>
          <w:t>流程</w:t>
        </w:r>
        <w:r w:rsidR="00870016" w:rsidRPr="00577129">
          <w:rPr>
            <w:rStyle w:val="a6"/>
            <w:noProof/>
            <w:lang w:eastAsia="zh-CN"/>
          </w:rPr>
          <w:t>说明</w:t>
        </w:r>
        <w:r w:rsidR="00870016">
          <w:rPr>
            <w:noProof/>
          </w:rPr>
          <w:tab/>
        </w:r>
        <w:r>
          <w:rPr>
            <w:noProof/>
          </w:rPr>
          <w:fldChar w:fldCharType="begin"/>
        </w:r>
        <w:r w:rsidR="00870016">
          <w:rPr>
            <w:noProof/>
          </w:rPr>
          <w:instrText xml:space="preserve"> PAGEREF _Toc525648608 \h </w:instrText>
        </w:r>
      </w:ins>
      <w:r>
        <w:rPr>
          <w:noProof/>
        </w:rPr>
      </w:r>
      <w:r>
        <w:rPr>
          <w:noProof/>
        </w:rPr>
        <w:fldChar w:fldCharType="separate"/>
      </w:r>
      <w:ins w:id="110" w:author="user" w:date="2018-09-25T14:21:00Z">
        <w:r w:rsidR="00870016">
          <w:rPr>
            <w:noProof/>
          </w:rPr>
          <w:t>33</w:t>
        </w:r>
        <w:r>
          <w:rPr>
            <w:noProof/>
          </w:rPr>
          <w:fldChar w:fldCharType="end"/>
        </w:r>
        <w:r w:rsidRPr="00577129">
          <w:rPr>
            <w:rStyle w:val="a6"/>
            <w:noProof/>
          </w:rPr>
          <w:fldChar w:fldCharType="end"/>
        </w:r>
      </w:ins>
    </w:p>
    <w:p w:rsidR="00870016" w:rsidRDefault="00795A4B">
      <w:pPr>
        <w:pStyle w:val="30"/>
        <w:rPr>
          <w:ins w:id="111" w:author="user" w:date="2018-09-25T14:21:00Z"/>
          <w:rFonts w:asciiTheme="minorHAnsi" w:eastAsiaTheme="minorEastAsia" w:hAnsiTheme="minorHAnsi" w:cstheme="minorBidi"/>
          <w:noProof/>
          <w:kern w:val="2"/>
          <w:sz w:val="21"/>
          <w:szCs w:val="22"/>
          <w:lang w:val="en-US" w:eastAsia="zh-CN"/>
        </w:rPr>
      </w:pPr>
      <w:ins w:id="112"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"_Toc525648609"</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4.4.1</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确定报价成交类</w:t>
        </w:r>
        <w:r w:rsidR="00870016" w:rsidRPr="00577129">
          <w:rPr>
            <w:rStyle w:val="a6"/>
            <w:noProof/>
            <w:lang w:eastAsia="zh-CN"/>
          </w:rPr>
          <w:t>（最优价成交和可转换成交）</w:t>
        </w:r>
        <w:r w:rsidR="00870016" w:rsidRPr="00577129">
          <w:rPr>
            <w:rStyle w:val="a6"/>
            <w:noProof/>
          </w:rPr>
          <w:t>STEP</w:t>
        </w:r>
        <w:r w:rsidR="00870016" w:rsidRPr="00577129">
          <w:rPr>
            <w:rStyle w:val="a6"/>
            <w:noProof/>
          </w:rPr>
          <w:t>消息流程图</w:t>
        </w:r>
        <w:r w:rsidR="00870016">
          <w:rPr>
            <w:noProof/>
          </w:rPr>
          <w:tab/>
        </w:r>
        <w:r>
          <w:rPr>
            <w:noProof/>
          </w:rPr>
          <w:fldChar w:fldCharType="begin"/>
        </w:r>
        <w:r w:rsidR="00870016">
          <w:rPr>
            <w:noProof/>
          </w:rPr>
          <w:instrText xml:space="preserve"> PAGEREF _Toc525648609 \h </w:instrText>
        </w:r>
      </w:ins>
      <w:r>
        <w:rPr>
          <w:noProof/>
        </w:rPr>
      </w:r>
      <w:r>
        <w:rPr>
          <w:noProof/>
        </w:rPr>
        <w:fldChar w:fldCharType="separate"/>
      </w:r>
      <w:ins w:id="113" w:author="user" w:date="2018-09-25T14:21:00Z">
        <w:r w:rsidR="00870016">
          <w:rPr>
            <w:noProof/>
          </w:rPr>
          <w:t>33</w:t>
        </w:r>
        <w:r>
          <w:rPr>
            <w:noProof/>
          </w:rPr>
          <w:fldChar w:fldCharType="end"/>
        </w:r>
        <w:r w:rsidRPr="00577129">
          <w:rPr>
            <w:rStyle w:val="a6"/>
            <w:noProof/>
          </w:rPr>
          <w:fldChar w:fldCharType="end"/>
        </w:r>
      </w:ins>
    </w:p>
    <w:p w:rsidR="00870016" w:rsidRDefault="00795A4B">
      <w:pPr>
        <w:pStyle w:val="30"/>
        <w:rPr>
          <w:ins w:id="114" w:author="user" w:date="2018-09-25T14:21:00Z"/>
          <w:rFonts w:asciiTheme="minorHAnsi" w:eastAsiaTheme="minorEastAsia" w:hAnsiTheme="minorHAnsi" w:cstheme="minorBidi"/>
          <w:noProof/>
          <w:kern w:val="2"/>
          <w:sz w:val="21"/>
          <w:szCs w:val="22"/>
          <w:lang w:val="en-US" w:eastAsia="zh-CN"/>
        </w:rPr>
      </w:pPr>
      <w:ins w:id="115"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"_Toc525648610"</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4.4.2</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指定对手方报价</w:t>
        </w:r>
        <w:r w:rsidR="00870016" w:rsidRPr="00577129">
          <w:rPr>
            <w:rStyle w:val="a6"/>
            <w:noProof/>
          </w:rPr>
          <w:t>STEP</w:t>
        </w:r>
        <w:r w:rsidR="00870016" w:rsidRPr="00577129">
          <w:rPr>
            <w:rStyle w:val="a6"/>
            <w:noProof/>
          </w:rPr>
          <w:t>消息流程图</w:t>
        </w:r>
        <w:r w:rsidR="00870016">
          <w:rPr>
            <w:noProof/>
          </w:rPr>
          <w:tab/>
        </w:r>
        <w:r>
          <w:rPr>
            <w:noProof/>
          </w:rPr>
          <w:fldChar w:fldCharType="begin"/>
        </w:r>
        <w:r w:rsidR="00870016">
          <w:rPr>
            <w:noProof/>
          </w:rPr>
          <w:instrText xml:space="preserve"> PAGEREF _Toc525648610 \h </w:instrText>
        </w:r>
      </w:ins>
      <w:r>
        <w:rPr>
          <w:noProof/>
        </w:rPr>
      </w:r>
      <w:r>
        <w:rPr>
          <w:noProof/>
        </w:rPr>
        <w:fldChar w:fldCharType="separate"/>
      </w:r>
      <w:ins w:id="116" w:author="user" w:date="2018-09-25T14:21:00Z">
        <w:r w:rsidR="00870016">
          <w:rPr>
            <w:noProof/>
          </w:rPr>
          <w:t>34</w:t>
        </w:r>
        <w:r>
          <w:rPr>
            <w:noProof/>
          </w:rPr>
          <w:fldChar w:fldCharType="end"/>
        </w:r>
        <w:r w:rsidRPr="00577129">
          <w:rPr>
            <w:rStyle w:val="a6"/>
            <w:noProof/>
          </w:rPr>
          <w:fldChar w:fldCharType="end"/>
        </w:r>
      </w:ins>
    </w:p>
    <w:p w:rsidR="00870016" w:rsidRDefault="00795A4B">
      <w:pPr>
        <w:pStyle w:val="30"/>
        <w:rPr>
          <w:ins w:id="117" w:author="user" w:date="2018-09-25T14:21:00Z"/>
          <w:rFonts w:asciiTheme="minorHAnsi" w:eastAsiaTheme="minorEastAsia" w:hAnsiTheme="minorHAnsi" w:cstheme="minorBidi"/>
          <w:noProof/>
          <w:kern w:val="2"/>
          <w:sz w:val="21"/>
          <w:szCs w:val="22"/>
          <w:lang w:val="en-US" w:eastAsia="zh-CN"/>
        </w:rPr>
      </w:pPr>
      <w:ins w:id="118"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"_Toc525648611"</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4.4.3</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协议交易类</w:t>
        </w:r>
        <w:r w:rsidR="00870016" w:rsidRPr="00577129">
          <w:rPr>
            <w:rStyle w:val="a6"/>
            <w:noProof/>
          </w:rPr>
          <w:t>STEP</w:t>
        </w:r>
        <w:r w:rsidR="00870016" w:rsidRPr="00577129">
          <w:rPr>
            <w:rStyle w:val="a6"/>
            <w:noProof/>
          </w:rPr>
          <w:t>消息流程图</w:t>
        </w:r>
        <w:r w:rsidR="00870016">
          <w:rPr>
            <w:noProof/>
          </w:rPr>
          <w:tab/>
        </w:r>
        <w:r>
          <w:rPr>
            <w:noProof/>
          </w:rPr>
          <w:fldChar w:fldCharType="begin"/>
        </w:r>
        <w:r w:rsidR="00870016">
          <w:rPr>
            <w:noProof/>
          </w:rPr>
          <w:instrText xml:space="preserve"> PAGEREF _Toc525648611 \h </w:instrText>
        </w:r>
      </w:ins>
      <w:r>
        <w:rPr>
          <w:noProof/>
        </w:rPr>
      </w:r>
      <w:r>
        <w:rPr>
          <w:noProof/>
        </w:rPr>
        <w:fldChar w:fldCharType="separate"/>
      </w:r>
      <w:ins w:id="119" w:author="user" w:date="2018-09-25T14:21:00Z">
        <w:r w:rsidR="00870016">
          <w:rPr>
            <w:noProof/>
          </w:rPr>
          <w:t>34</w:t>
        </w:r>
        <w:r>
          <w:rPr>
            <w:noProof/>
          </w:rPr>
          <w:fldChar w:fldCharType="end"/>
        </w:r>
        <w:r w:rsidRPr="00577129">
          <w:rPr>
            <w:rStyle w:val="a6"/>
            <w:noProof/>
          </w:rPr>
          <w:fldChar w:fldCharType="end"/>
        </w:r>
      </w:ins>
    </w:p>
    <w:p w:rsidR="00870016" w:rsidRDefault="00795A4B">
      <w:pPr>
        <w:pStyle w:val="30"/>
        <w:rPr>
          <w:ins w:id="120" w:author="user" w:date="2018-09-25T14:21:00Z"/>
          <w:rFonts w:asciiTheme="minorHAnsi" w:eastAsiaTheme="minorEastAsia" w:hAnsiTheme="minorHAnsi" w:cstheme="minorBidi"/>
          <w:noProof/>
          <w:kern w:val="2"/>
          <w:sz w:val="21"/>
          <w:szCs w:val="22"/>
          <w:lang w:val="en-US" w:eastAsia="zh-CN"/>
        </w:rPr>
      </w:pPr>
      <w:ins w:id="121"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"_Toc525648612"</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4.4.4</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转托管</w:t>
        </w:r>
        <w:r w:rsidR="00870016" w:rsidRPr="00577129">
          <w:rPr>
            <w:rStyle w:val="a6"/>
            <w:noProof/>
          </w:rPr>
          <w:t>STEP</w:t>
        </w:r>
        <w:r w:rsidR="00870016" w:rsidRPr="00577129">
          <w:rPr>
            <w:rStyle w:val="a6"/>
            <w:noProof/>
          </w:rPr>
          <w:t>消息流程图</w:t>
        </w:r>
        <w:r w:rsidR="00870016">
          <w:rPr>
            <w:noProof/>
          </w:rPr>
          <w:tab/>
        </w:r>
        <w:r>
          <w:rPr>
            <w:noProof/>
          </w:rPr>
          <w:fldChar w:fldCharType="begin"/>
        </w:r>
        <w:r w:rsidR="00870016">
          <w:rPr>
            <w:noProof/>
          </w:rPr>
          <w:instrText xml:space="preserve"> PAGEREF _Toc525648612 \h </w:instrText>
        </w:r>
      </w:ins>
      <w:r>
        <w:rPr>
          <w:noProof/>
        </w:rPr>
      </w:r>
      <w:r>
        <w:rPr>
          <w:noProof/>
        </w:rPr>
        <w:fldChar w:fldCharType="separate"/>
      </w:r>
      <w:ins w:id="122" w:author="user" w:date="2018-09-25T14:21:00Z">
        <w:r w:rsidR="00870016">
          <w:rPr>
            <w:noProof/>
          </w:rPr>
          <w:t>35</w:t>
        </w:r>
        <w:r>
          <w:rPr>
            <w:noProof/>
          </w:rPr>
          <w:fldChar w:fldCharType="end"/>
        </w:r>
        <w:r w:rsidRPr="00577129">
          <w:rPr>
            <w:rStyle w:val="a6"/>
            <w:noProof/>
          </w:rPr>
          <w:fldChar w:fldCharType="end"/>
        </w:r>
      </w:ins>
    </w:p>
    <w:p w:rsidR="00870016" w:rsidRDefault="00795A4B">
      <w:pPr>
        <w:pStyle w:val="20"/>
        <w:rPr>
          <w:ins w:id="123" w:author="user" w:date="2018-09-25T14:21:00Z"/>
          <w:rFonts w:asciiTheme="minorHAnsi" w:eastAsiaTheme="minorEastAsia" w:hAnsiTheme="minorHAnsi" w:cstheme="minorBidi"/>
          <w:b w:val="0"/>
          <w:bCs w:val="0"/>
          <w:noProof/>
          <w:kern w:val="2"/>
          <w:sz w:val="21"/>
          <w:szCs w:val="22"/>
          <w:lang w:val="en-US" w:eastAsia="zh-CN"/>
        </w:rPr>
      </w:pPr>
      <w:ins w:id="124"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"_Toc525648613"</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4.5</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eastAsia="zh-CN"/>
          </w:rPr>
          <w:t>现券订单类消息</w:t>
        </w:r>
        <w:r w:rsidR="00870016">
          <w:rPr>
            <w:noProof/>
          </w:rPr>
          <w:tab/>
        </w:r>
        <w:r>
          <w:rPr>
            <w:noProof/>
          </w:rPr>
          <w:fldChar w:fldCharType="begin"/>
        </w:r>
        <w:r w:rsidR="00870016">
          <w:rPr>
            <w:noProof/>
          </w:rPr>
          <w:instrText xml:space="preserve"> PAGEREF _Toc525648613 \h </w:instrText>
        </w:r>
      </w:ins>
      <w:r>
        <w:rPr>
          <w:noProof/>
        </w:rPr>
      </w:r>
      <w:r>
        <w:rPr>
          <w:noProof/>
        </w:rPr>
        <w:fldChar w:fldCharType="separate"/>
      </w:r>
      <w:ins w:id="125" w:author="user" w:date="2018-09-25T14:21:00Z">
        <w:r w:rsidR="00870016">
          <w:rPr>
            <w:noProof/>
          </w:rPr>
          <w:t>36</w:t>
        </w:r>
        <w:r>
          <w:rPr>
            <w:noProof/>
          </w:rPr>
          <w:fldChar w:fldCharType="end"/>
        </w:r>
        <w:r w:rsidRPr="00577129">
          <w:rPr>
            <w:rStyle w:val="a6"/>
            <w:noProof/>
          </w:rPr>
          <w:fldChar w:fldCharType="end"/>
        </w:r>
      </w:ins>
    </w:p>
    <w:p w:rsidR="00870016" w:rsidRDefault="00795A4B">
      <w:pPr>
        <w:pStyle w:val="30"/>
        <w:rPr>
          <w:ins w:id="126" w:author="user" w:date="2018-09-25T14:21:00Z"/>
          <w:rFonts w:asciiTheme="minorHAnsi" w:eastAsiaTheme="minorEastAsia" w:hAnsiTheme="minorHAnsi" w:cstheme="minorBidi"/>
          <w:noProof/>
          <w:kern w:val="2"/>
          <w:sz w:val="21"/>
          <w:szCs w:val="22"/>
          <w:lang w:val="en-US" w:eastAsia="zh-CN"/>
        </w:rPr>
      </w:pPr>
      <w:ins w:id="127"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"_Toc525648614"</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4.5.1</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报价</w:t>
        </w:r>
        <w:r w:rsidR="00870016" w:rsidRPr="00577129">
          <w:rPr>
            <w:rStyle w:val="a6"/>
            <w:noProof/>
            <w:lang w:eastAsia="zh-CN"/>
          </w:rPr>
          <w:t>申报消息</w:t>
        </w:r>
        <w:r w:rsidR="00870016">
          <w:rPr>
            <w:noProof/>
          </w:rPr>
          <w:tab/>
        </w:r>
        <w:r>
          <w:rPr>
            <w:noProof/>
          </w:rPr>
          <w:fldChar w:fldCharType="begin"/>
        </w:r>
        <w:r w:rsidR="00870016">
          <w:rPr>
            <w:noProof/>
          </w:rPr>
          <w:instrText xml:space="preserve"> PAGEREF _Toc525648614 \h </w:instrText>
        </w:r>
      </w:ins>
      <w:r>
        <w:rPr>
          <w:noProof/>
        </w:rPr>
      </w:r>
      <w:r>
        <w:rPr>
          <w:noProof/>
        </w:rPr>
        <w:fldChar w:fldCharType="separate"/>
      </w:r>
      <w:ins w:id="128" w:author="user" w:date="2018-09-25T14:21:00Z">
        <w:r w:rsidR="00870016">
          <w:rPr>
            <w:noProof/>
          </w:rPr>
          <w:t>36</w:t>
        </w:r>
        <w:r>
          <w:rPr>
            <w:noProof/>
          </w:rPr>
          <w:fldChar w:fldCharType="end"/>
        </w:r>
        <w:r w:rsidRPr="00577129">
          <w:rPr>
            <w:rStyle w:val="a6"/>
            <w:noProof/>
          </w:rPr>
          <w:fldChar w:fldCharType="end"/>
        </w:r>
      </w:ins>
    </w:p>
    <w:p w:rsidR="00870016" w:rsidRDefault="00795A4B">
      <w:pPr>
        <w:pStyle w:val="30"/>
        <w:rPr>
          <w:ins w:id="129" w:author="user" w:date="2018-09-25T14:21:00Z"/>
          <w:rFonts w:asciiTheme="minorHAnsi" w:eastAsiaTheme="minorEastAsia" w:hAnsiTheme="minorHAnsi" w:cstheme="minorBidi"/>
          <w:noProof/>
          <w:kern w:val="2"/>
          <w:sz w:val="21"/>
          <w:szCs w:val="22"/>
          <w:lang w:val="en-US" w:eastAsia="zh-CN"/>
        </w:rPr>
      </w:pPr>
      <w:ins w:id="130"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"_Toc525648615"</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4.5.2</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报价</w:t>
        </w:r>
        <w:r w:rsidR="00870016" w:rsidRPr="00577129">
          <w:rPr>
            <w:rStyle w:val="a6"/>
            <w:noProof/>
          </w:rPr>
          <w:t>申报响应消息</w:t>
        </w:r>
        <w:r w:rsidR="00870016">
          <w:rPr>
            <w:noProof/>
          </w:rPr>
          <w:tab/>
        </w:r>
        <w:r>
          <w:rPr>
            <w:noProof/>
          </w:rPr>
          <w:fldChar w:fldCharType="begin"/>
        </w:r>
        <w:r w:rsidR="00870016">
          <w:rPr>
            <w:noProof/>
          </w:rPr>
          <w:instrText xml:space="preserve"> PAGEREF _Toc525648615 \h </w:instrText>
        </w:r>
      </w:ins>
      <w:r>
        <w:rPr>
          <w:noProof/>
        </w:rPr>
      </w:r>
      <w:r>
        <w:rPr>
          <w:noProof/>
        </w:rPr>
        <w:fldChar w:fldCharType="separate"/>
      </w:r>
      <w:ins w:id="131" w:author="user" w:date="2018-09-25T14:21:00Z">
        <w:r w:rsidR="00870016">
          <w:rPr>
            <w:noProof/>
          </w:rPr>
          <w:t>38</w:t>
        </w:r>
        <w:r>
          <w:rPr>
            <w:noProof/>
          </w:rPr>
          <w:fldChar w:fldCharType="end"/>
        </w:r>
        <w:r w:rsidRPr="00577129">
          <w:rPr>
            <w:rStyle w:val="a6"/>
            <w:noProof/>
          </w:rPr>
          <w:fldChar w:fldCharType="end"/>
        </w:r>
      </w:ins>
    </w:p>
    <w:p w:rsidR="00870016" w:rsidRDefault="00795A4B">
      <w:pPr>
        <w:pStyle w:val="30"/>
        <w:rPr>
          <w:ins w:id="132" w:author="user" w:date="2018-09-25T14:21:00Z"/>
          <w:rFonts w:asciiTheme="minorHAnsi" w:eastAsiaTheme="minorEastAsia" w:hAnsiTheme="minorHAnsi" w:cstheme="minorBidi"/>
          <w:noProof/>
          <w:kern w:val="2"/>
          <w:sz w:val="21"/>
          <w:szCs w:val="22"/>
          <w:lang w:val="en-US" w:eastAsia="zh-CN"/>
        </w:rPr>
      </w:pPr>
      <w:ins w:id="133"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"_Toc525648616"</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4.5.3</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报价申报撤单消息</w:t>
        </w:r>
        <w:r w:rsidR="00870016">
          <w:rPr>
            <w:noProof/>
          </w:rPr>
          <w:tab/>
        </w:r>
        <w:r>
          <w:rPr>
            <w:noProof/>
          </w:rPr>
          <w:fldChar w:fldCharType="begin"/>
        </w:r>
        <w:r w:rsidR="00870016">
          <w:rPr>
            <w:noProof/>
          </w:rPr>
          <w:instrText xml:space="preserve"> PAGEREF _Toc525648616 \h </w:instrText>
        </w:r>
      </w:ins>
      <w:r>
        <w:rPr>
          <w:noProof/>
        </w:rPr>
      </w:r>
      <w:r>
        <w:rPr>
          <w:noProof/>
        </w:rPr>
        <w:fldChar w:fldCharType="separate"/>
      </w:r>
      <w:ins w:id="134" w:author="user" w:date="2018-09-25T14:21:00Z">
        <w:r w:rsidR="00870016">
          <w:rPr>
            <w:noProof/>
          </w:rPr>
          <w:t>38</w:t>
        </w:r>
        <w:r>
          <w:rPr>
            <w:noProof/>
          </w:rPr>
          <w:fldChar w:fldCharType="end"/>
        </w:r>
        <w:r w:rsidRPr="00577129">
          <w:rPr>
            <w:rStyle w:val="a6"/>
            <w:noProof/>
          </w:rPr>
          <w:fldChar w:fldCharType="end"/>
        </w:r>
      </w:ins>
    </w:p>
    <w:p w:rsidR="00870016" w:rsidRDefault="00795A4B">
      <w:pPr>
        <w:pStyle w:val="30"/>
        <w:rPr>
          <w:ins w:id="135" w:author="user" w:date="2018-09-25T14:21:00Z"/>
          <w:rFonts w:asciiTheme="minorHAnsi" w:eastAsiaTheme="minorEastAsia" w:hAnsiTheme="minorHAnsi" w:cstheme="minorBidi"/>
          <w:noProof/>
          <w:kern w:val="2"/>
          <w:sz w:val="21"/>
          <w:szCs w:val="22"/>
          <w:lang w:val="en-US" w:eastAsia="zh-CN"/>
        </w:rPr>
      </w:pPr>
      <w:ins w:id="136"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"_Toc525648617"</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4.5.4</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报价申报撤单响应</w:t>
        </w:r>
        <w:r w:rsidR="00870016" w:rsidRPr="00577129">
          <w:rPr>
            <w:rStyle w:val="a6"/>
            <w:noProof/>
          </w:rPr>
          <w:t>消息</w:t>
        </w:r>
        <w:r w:rsidR="00870016">
          <w:rPr>
            <w:noProof/>
          </w:rPr>
          <w:tab/>
        </w:r>
        <w:r>
          <w:rPr>
            <w:noProof/>
          </w:rPr>
          <w:fldChar w:fldCharType="begin"/>
        </w:r>
        <w:r w:rsidR="00870016">
          <w:rPr>
            <w:noProof/>
          </w:rPr>
          <w:instrText xml:space="preserve"> PAGEREF _Toc525648617 \h </w:instrText>
        </w:r>
      </w:ins>
      <w:r>
        <w:rPr>
          <w:noProof/>
        </w:rPr>
      </w:r>
      <w:r>
        <w:rPr>
          <w:noProof/>
        </w:rPr>
        <w:fldChar w:fldCharType="separate"/>
      </w:r>
      <w:ins w:id="137" w:author="user" w:date="2018-09-25T14:21:00Z">
        <w:r w:rsidR="00870016">
          <w:rPr>
            <w:noProof/>
          </w:rPr>
          <w:t>39</w:t>
        </w:r>
        <w:r>
          <w:rPr>
            <w:noProof/>
          </w:rPr>
          <w:fldChar w:fldCharType="end"/>
        </w:r>
        <w:r w:rsidRPr="00577129">
          <w:rPr>
            <w:rStyle w:val="a6"/>
            <w:noProof/>
          </w:rPr>
          <w:fldChar w:fldCharType="end"/>
        </w:r>
      </w:ins>
    </w:p>
    <w:p w:rsidR="00870016" w:rsidRDefault="00795A4B">
      <w:pPr>
        <w:pStyle w:val="30"/>
        <w:rPr>
          <w:ins w:id="138" w:author="user" w:date="2018-09-25T14:21:00Z"/>
          <w:rFonts w:asciiTheme="minorHAnsi" w:eastAsiaTheme="minorEastAsia" w:hAnsiTheme="minorHAnsi" w:cstheme="minorBidi"/>
          <w:noProof/>
          <w:kern w:val="2"/>
          <w:sz w:val="21"/>
          <w:szCs w:val="22"/>
          <w:lang w:val="en-US" w:eastAsia="zh-CN"/>
        </w:rPr>
      </w:pPr>
      <w:ins w:id="139"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"_Toc525648618"</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4.5.5</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成交申报消息</w:t>
        </w:r>
        <w:r w:rsidR="00870016">
          <w:rPr>
            <w:noProof/>
          </w:rPr>
          <w:tab/>
        </w:r>
        <w:r>
          <w:rPr>
            <w:noProof/>
          </w:rPr>
          <w:fldChar w:fldCharType="begin"/>
        </w:r>
        <w:r w:rsidR="00870016">
          <w:rPr>
            <w:noProof/>
          </w:rPr>
          <w:instrText xml:space="preserve"> PAGEREF _Toc525648618 \h </w:instrText>
        </w:r>
      </w:ins>
      <w:r>
        <w:rPr>
          <w:noProof/>
        </w:rPr>
      </w:r>
      <w:r>
        <w:rPr>
          <w:noProof/>
        </w:rPr>
        <w:fldChar w:fldCharType="separate"/>
      </w:r>
      <w:ins w:id="140" w:author="user" w:date="2018-09-25T14:21:00Z">
        <w:r w:rsidR="00870016">
          <w:rPr>
            <w:noProof/>
          </w:rPr>
          <w:t>40</w:t>
        </w:r>
        <w:r>
          <w:rPr>
            <w:noProof/>
          </w:rPr>
          <w:fldChar w:fldCharType="end"/>
        </w:r>
        <w:r w:rsidRPr="00577129">
          <w:rPr>
            <w:rStyle w:val="a6"/>
            <w:noProof/>
          </w:rPr>
          <w:fldChar w:fldCharType="end"/>
        </w:r>
      </w:ins>
    </w:p>
    <w:p w:rsidR="00870016" w:rsidRDefault="00795A4B">
      <w:pPr>
        <w:pStyle w:val="30"/>
        <w:rPr>
          <w:ins w:id="141" w:author="user" w:date="2018-09-25T14:21:00Z"/>
          <w:rFonts w:asciiTheme="minorHAnsi" w:eastAsiaTheme="minorEastAsia" w:hAnsiTheme="minorHAnsi" w:cstheme="minorBidi"/>
          <w:noProof/>
          <w:kern w:val="2"/>
          <w:sz w:val="21"/>
          <w:szCs w:val="22"/>
          <w:lang w:val="en-US" w:eastAsia="zh-CN"/>
        </w:rPr>
      </w:pPr>
      <w:ins w:id="142"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"_Toc525648619"</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4.5.6</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成交申报撤单消息</w:t>
        </w:r>
        <w:r w:rsidR="00870016">
          <w:rPr>
            <w:noProof/>
          </w:rPr>
          <w:tab/>
        </w:r>
        <w:r>
          <w:rPr>
            <w:noProof/>
          </w:rPr>
          <w:fldChar w:fldCharType="begin"/>
        </w:r>
        <w:r w:rsidR="00870016">
          <w:rPr>
            <w:noProof/>
          </w:rPr>
          <w:instrText xml:space="preserve"> PAGEREF _Toc525648619 \h </w:instrText>
        </w:r>
      </w:ins>
      <w:r>
        <w:rPr>
          <w:noProof/>
        </w:rPr>
      </w:r>
      <w:r>
        <w:rPr>
          <w:noProof/>
        </w:rPr>
        <w:fldChar w:fldCharType="separate"/>
      </w:r>
      <w:ins w:id="143" w:author="user" w:date="2018-09-25T14:21:00Z">
        <w:r w:rsidR="00870016">
          <w:rPr>
            <w:noProof/>
          </w:rPr>
          <w:t>42</w:t>
        </w:r>
        <w:r>
          <w:rPr>
            <w:noProof/>
          </w:rPr>
          <w:fldChar w:fldCharType="end"/>
        </w:r>
        <w:r w:rsidRPr="00577129">
          <w:rPr>
            <w:rStyle w:val="a6"/>
            <w:noProof/>
          </w:rPr>
          <w:fldChar w:fldCharType="end"/>
        </w:r>
      </w:ins>
    </w:p>
    <w:p w:rsidR="00870016" w:rsidRDefault="00795A4B">
      <w:pPr>
        <w:pStyle w:val="30"/>
        <w:rPr>
          <w:ins w:id="144" w:author="user" w:date="2018-09-25T14:21:00Z"/>
          <w:rFonts w:asciiTheme="minorHAnsi" w:eastAsiaTheme="minorEastAsia" w:hAnsiTheme="minorHAnsi" w:cstheme="minorBidi"/>
          <w:noProof/>
          <w:kern w:val="2"/>
          <w:sz w:val="21"/>
          <w:szCs w:val="22"/>
          <w:lang w:val="en-US" w:eastAsia="zh-CN"/>
        </w:rPr>
      </w:pPr>
      <w:ins w:id="145"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"_Toc525648620"</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4.5.7</w:t>
        </w:r>
        <w:r w:rsidR="00870016">
          <w:rPr>
            <w:rFonts w:asciiTheme="minorHAnsi" w:eastAsiaTheme="minorEastAsia" w:hAnsiTheme="minorHAnsi" w:cstheme="minorBidi"/>
            <w:noProof/>
            <w:kern w:val="2"/>
            <w:sz w:val="21"/>
            <w:szCs w:val="22"/>
            <w:lang w:val="en-US" w:eastAsia="zh-CN"/>
          </w:rPr>
          <w:tab/>
        </w:r>
        <w:r w:rsidR="00870016" w:rsidRPr="00577129">
          <w:rPr>
            <w:rStyle w:val="a6"/>
            <w:noProof/>
          </w:rPr>
          <w:t>成交申报响应</w:t>
        </w:r>
        <w:r w:rsidR="00870016" w:rsidRPr="00577129">
          <w:rPr>
            <w:rStyle w:val="a6"/>
            <w:noProof/>
          </w:rPr>
          <w:t>/</w:t>
        </w:r>
        <w:r w:rsidR="00870016" w:rsidRPr="00577129">
          <w:rPr>
            <w:rStyle w:val="a6"/>
            <w:noProof/>
          </w:rPr>
          <w:t>成交申报撤单响应消息</w:t>
        </w:r>
        <w:r w:rsidR="00870016">
          <w:rPr>
            <w:noProof/>
          </w:rPr>
          <w:tab/>
        </w:r>
        <w:r>
          <w:rPr>
            <w:noProof/>
          </w:rPr>
          <w:fldChar w:fldCharType="begin"/>
        </w:r>
        <w:r w:rsidR="00870016">
          <w:rPr>
            <w:noProof/>
          </w:rPr>
          <w:instrText xml:space="preserve"> PAGEREF _Toc525648620 \h </w:instrText>
        </w:r>
      </w:ins>
      <w:r>
        <w:rPr>
          <w:noProof/>
        </w:rPr>
      </w:r>
      <w:r>
        <w:rPr>
          <w:noProof/>
        </w:rPr>
        <w:fldChar w:fldCharType="separate"/>
      </w:r>
      <w:ins w:id="146" w:author="user" w:date="2018-09-25T14:21:00Z">
        <w:r w:rsidR="00870016">
          <w:rPr>
            <w:noProof/>
          </w:rPr>
          <w:t>43</w:t>
        </w:r>
        <w:r>
          <w:rPr>
            <w:noProof/>
          </w:rPr>
          <w:fldChar w:fldCharType="end"/>
        </w:r>
        <w:r w:rsidRPr="00577129">
          <w:rPr>
            <w:rStyle w:val="a6"/>
            <w:noProof/>
          </w:rPr>
          <w:fldChar w:fldCharType="end"/>
        </w:r>
      </w:ins>
    </w:p>
    <w:p w:rsidR="00870016" w:rsidRDefault="00795A4B">
      <w:pPr>
        <w:pStyle w:val="30"/>
        <w:rPr>
          <w:ins w:id="147" w:author="user" w:date="2018-09-25T14:21:00Z"/>
          <w:rFonts w:asciiTheme="minorHAnsi" w:eastAsiaTheme="minorEastAsia" w:hAnsiTheme="minorHAnsi" w:cstheme="minorBidi"/>
          <w:noProof/>
          <w:kern w:val="2"/>
          <w:sz w:val="21"/>
          <w:szCs w:val="22"/>
          <w:lang w:val="en-US" w:eastAsia="zh-CN"/>
        </w:rPr>
      </w:pPr>
      <w:ins w:id="148"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"_Toc525648621"</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4.5.8</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非交易</w:t>
        </w:r>
        <w:r w:rsidR="00870016" w:rsidRPr="00577129">
          <w:rPr>
            <w:rStyle w:val="a6"/>
            <w:noProof/>
          </w:rPr>
          <w:t>申报</w:t>
        </w:r>
        <w:r w:rsidR="00870016" w:rsidRPr="00577129">
          <w:rPr>
            <w:rStyle w:val="a6"/>
            <w:noProof/>
          </w:rPr>
          <w:t>/</w:t>
        </w:r>
        <w:r w:rsidR="00870016" w:rsidRPr="00577129">
          <w:rPr>
            <w:rStyle w:val="a6"/>
            <w:noProof/>
            <w:lang w:eastAsia="zh-CN"/>
          </w:rPr>
          <w:t>非交易</w:t>
        </w:r>
        <w:r w:rsidR="00870016" w:rsidRPr="00577129">
          <w:rPr>
            <w:rStyle w:val="a6"/>
            <w:noProof/>
          </w:rPr>
          <w:t>撤单申报消息</w:t>
        </w:r>
        <w:r w:rsidR="00870016">
          <w:rPr>
            <w:noProof/>
          </w:rPr>
          <w:tab/>
        </w:r>
        <w:r>
          <w:rPr>
            <w:noProof/>
          </w:rPr>
          <w:fldChar w:fldCharType="begin"/>
        </w:r>
        <w:r w:rsidR="00870016">
          <w:rPr>
            <w:noProof/>
          </w:rPr>
          <w:instrText xml:space="preserve"> PAGEREF _Toc525648621 \h </w:instrText>
        </w:r>
      </w:ins>
      <w:r>
        <w:rPr>
          <w:noProof/>
        </w:rPr>
      </w:r>
      <w:r>
        <w:rPr>
          <w:noProof/>
        </w:rPr>
        <w:fldChar w:fldCharType="separate"/>
      </w:r>
      <w:ins w:id="149" w:author="user" w:date="2018-09-25T14:21:00Z">
        <w:r w:rsidR="00870016">
          <w:rPr>
            <w:noProof/>
          </w:rPr>
          <w:t>44</w:t>
        </w:r>
        <w:r>
          <w:rPr>
            <w:noProof/>
          </w:rPr>
          <w:fldChar w:fldCharType="end"/>
        </w:r>
        <w:r w:rsidRPr="00577129">
          <w:rPr>
            <w:rStyle w:val="a6"/>
            <w:noProof/>
          </w:rPr>
          <w:fldChar w:fldCharType="end"/>
        </w:r>
      </w:ins>
    </w:p>
    <w:p w:rsidR="00870016" w:rsidRDefault="00795A4B">
      <w:pPr>
        <w:pStyle w:val="30"/>
        <w:rPr>
          <w:ins w:id="150" w:author="user" w:date="2018-09-25T14:21:00Z"/>
          <w:rFonts w:asciiTheme="minorHAnsi" w:eastAsiaTheme="minorEastAsia" w:hAnsiTheme="minorHAnsi" w:cstheme="minorBidi"/>
          <w:noProof/>
          <w:kern w:val="2"/>
          <w:sz w:val="21"/>
          <w:szCs w:val="22"/>
          <w:lang w:val="en-US" w:eastAsia="zh-CN"/>
        </w:rPr>
      </w:pPr>
      <w:ins w:id="151"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"_Toc525648622"</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4.5.9</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非交易</w:t>
        </w:r>
        <w:r w:rsidR="00870016" w:rsidRPr="00577129">
          <w:rPr>
            <w:rStyle w:val="a6"/>
            <w:noProof/>
          </w:rPr>
          <w:t>申报响应</w:t>
        </w:r>
        <w:r w:rsidR="00870016" w:rsidRPr="00577129">
          <w:rPr>
            <w:rStyle w:val="a6"/>
            <w:noProof/>
          </w:rPr>
          <w:t>/</w:t>
        </w:r>
        <w:r w:rsidR="00870016" w:rsidRPr="00577129">
          <w:rPr>
            <w:rStyle w:val="a6"/>
            <w:noProof/>
            <w:lang w:eastAsia="zh-CN"/>
          </w:rPr>
          <w:t>非交易</w:t>
        </w:r>
        <w:r w:rsidR="00870016" w:rsidRPr="00577129">
          <w:rPr>
            <w:rStyle w:val="a6"/>
            <w:noProof/>
          </w:rPr>
          <w:t>撤单申报响应</w:t>
        </w:r>
        <w:r w:rsidR="00870016">
          <w:rPr>
            <w:noProof/>
          </w:rPr>
          <w:tab/>
        </w:r>
        <w:r>
          <w:rPr>
            <w:noProof/>
          </w:rPr>
          <w:fldChar w:fldCharType="begin"/>
        </w:r>
        <w:r w:rsidR="00870016">
          <w:rPr>
            <w:noProof/>
          </w:rPr>
          <w:instrText xml:space="preserve"> PAGEREF _Toc525648622 \h </w:instrText>
        </w:r>
      </w:ins>
      <w:r>
        <w:rPr>
          <w:noProof/>
        </w:rPr>
      </w:r>
      <w:r>
        <w:rPr>
          <w:noProof/>
        </w:rPr>
        <w:fldChar w:fldCharType="separate"/>
      </w:r>
      <w:ins w:id="152" w:author="user" w:date="2018-09-25T14:21:00Z">
        <w:r w:rsidR="00870016">
          <w:rPr>
            <w:noProof/>
          </w:rPr>
          <w:t>45</w:t>
        </w:r>
        <w:r>
          <w:rPr>
            <w:noProof/>
          </w:rPr>
          <w:fldChar w:fldCharType="end"/>
        </w:r>
        <w:r w:rsidRPr="00577129">
          <w:rPr>
            <w:rStyle w:val="a6"/>
            <w:noProof/>
          </w:rPr>
          <w:fldChar w:fldCharType="end"/>
        </w:r>
      </w:ins>
    </w:p>
    <w:p w:rsidR="00870016" w:rsidRDefault="00795A4B">
      <w:pPr>
        <w:pStyle w:val="20"/>
        <w:rPr>
          <w:ins w:id="153" w:author="user" w:date="2018-09-25T14:21:00Z"/>
          <w:rFonts w:asciiTheme="minorHAnsi" w:eastAsiaTheme="minorEastAsia" w:hAnsiTheme="minorHAnsi" w:cstheme="minorBidi"/>
          <w:b w:val="0"/>
          <w:bCs w:val="0"/>
          <w:noProof/>
          <w:kern w:val="2"/>
          <w:sz w:val="21"/>
          <w:szCs w:val="22"/>
          <w:lang w:val="en-US" w:eastAsia="zh-CN"/>
        </w:rPr>
      </w:pPr>
      <w:ins w:id="154"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"_Toc525648623"</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4.6</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rFonts w:ascii="宋体" w:hAnsi="宋体"/>
            <w:noProof/>
            <w:lang w:eastAsia="zh-CN"/>
          </w:rPr>
          <w:t>执行报告查询类消息</w:t>
        </w:r>
        <w:r w:rsidR="00870016">
          <w:rPr>
            <w:noProof/>
          </w:rPr>
          <w:tab/>
        </w:r>
        <w:r>
          <w:rPr>
            <w:noProof/>
          </w:rPr>
          <w:fldChar w:fldCharType="begin"/>
        </w:r>
        <w:r w:rsidR="00870016">
          <w:rPr>
            <w:noProof/>
          </w:rPr>
          <w:instrText xml:space="preserve"> PAGEREF _Toc525648623 \h </w:instrText>
        </w:r>
      </w:ins>
      <w:r>
        <w:rPr>
          <w:noProof/>
        </w:rPr>
      </w:r>
      <w:r>
        <w:rPr>
          <w:noProof/>
        </w:rPr>
        <w:fldChar w:fldCharType="separate"/>
      </w:r>
      <w:ins w:id="155" w:author="user" w:date="2018-09-25T14:21:00Z">
        <w:r w:rsidR="00870016">
          <w:rPr>
            <w:noProof/>
          </w:rPr>
          <w:t>46</w:t>
        </w:r>
        <w:r>
          <w:rPr>
            <w:noProof/>
          </w:rPr>
          <w:fldChar w:fldCharType="end"/>
        </w:r>
        <w:r w:rsidRPr="00577129">
          <w:rPr>
            <w:rStyle w:val="a6"/>
            <w:noProof/>
          </w:rPr>
          <w:fldChar w:fldCharType="end"/>
        </w:r>
      </w:ins>
    </w:p>
    <w:p w:rsidR="00870016" w:rsidRDefault="00795A4B">
      <w:pPr>
        <w:pStyle w:val="30"/>
        <w:rPr>
          <w:ins w:id="156" w:author="user" w:date="2018-09-25T14:21:00Z"/>
          <w:rFonts w:asciiTheme="minorHAnsi" w:eastAsiaTheme="minorEastAsia" w:hAnsiTheme="minorHAnsi" w:cstheme="minorBidi"/>
          <w:noProof/>
          <w:kern w:val="2"/>
          <w:sz w:val="21"/>
          <w:szCs w:val="22"/>
          <w:lang w:val="en-US" w:eastAsia="zh-CN"/>
        </w:rPr>
      </w:pPr>
      <w:ins w:id="157"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"_Toc525648624"</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4.6.1</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成交执行报告查询</w:t>
        </w:r>
        <w:r w:rsidR="00870016">
          <w:rPr>
            <w:noProof/>
          </w:rPr>
          <w:tab/>
        </w:r>
        <w:r>
          <w:rPr>
            <w:noProof/>
          </w:rPr>
          <w:fldChar w:fldCharType="begin"/>
        </w:r>
        <w:r w:rsidR="00870016">
          <w:rPr>
            <w:noProof/>
          </w:rPr>
          <w:instrText xml:space="preserve"> PAGEREF _Toc525648624 \h </w:instrText>
        </w:r>
      </w:ins>
      <w:r>
        <w:rPr>
          <w:noProof/>
        </w:rPr>
      </w:r>
      <w:r>
        <w:rPr>
          <w:noProof/>
        </w:rPr>
        <w:fldChar w:fldCharType="separate"/>
      </w:r>
      <w:ins w:id="158" w:author="user" w:date="2018-09-25T14:21:00Z">
        <w:r w:rsidR="00870016">
          <w:rPr>
            <w:noProof/>
          </w:rPr>
          <w:t>46</w:t>
        </w:r>
        <w:r>
          <w:rPr>
            <w:noProof/>
          </w:rPr>
          <w:fldChar w:fldCharType="end"/>
        </w:r>
        <w:r w:rsidRPr="00577129">
          <w:rPr>
            <w:rStyle w:val="a6"/>
            <w:noProof/>
          </w:rPr>
          <w:fldChar w:fldCharType="end"/>
        </w:r>
      </w:ins>
    </w:p>
    <w:p w:rsidR="00870016" w:rsidRDefault="00795A4B">
      <w:pPr>
        <w:pStyle w:val="30"/>
        <w:rPr>
          <w:ins w:id="159" w:author="user" w:date="2018-09-25T14:21:00Z"/>
          <w:rFonts w:asciiTheme="minorHAnsi" w:eastAsiaTheme="minorEastAsia" w:hAnsiTheme="minorHAnsi" w:cstheme="minorBidi"/>
          <w:noProof/>
          <w:kern w:val="2"/>
          <w:sz w:val="21"/>
          <w:szCs w:val="22"/>
          <w:lang w:val="en-US" w:eastAsia="zh-CN"/>
        </w:rPr>
      </w:pPr>
      <w:ins w:id="160" w:author="user" w:date="2018-09-25T14:21:00Z">
        <w:r w:rsidRPr="00577129">
          <w:rPr>
            <w:rStyle w:val="a6"/>
            <w:noProof/>
          </w:rPr>
          <w:lastRenderedPageBreak/>
          <w:fldChar w:fldCharType="begin"/>
        </w:r>
        <w:r w:rsidR="00870016" w:rsidRPr="00577129">
          <w:rPr>
            <w:rStyle w:val="a6"/>
            <w:noProof/>
          </w:rPr>
          <w:instrText xml:space="preserve"> </w:instrText>
        </w:r>
        <w:r w:rsidR="00870016">
          <w:rPr>
            <w:noProof/>
          </w:rPr>
          <w:instrText>HYPERLINK \l "_Toc525648625"</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rPr>
          <w:t>4.6.2</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成交执行报告</w:t>
        </w:r>
        <w:r w:rsidR="00870016" w:rsidRPr="00577129">
          <w:rPr>
            <w:rStyle w:val="a6"/>
            <w:noProof/>
          </w:rPr>
          <w:t>响应</w:t>
        </w:r>
        <w:r w:rsidR="00870016">
          <w:rPr>
            <w:noProof/>
          </w:rPr>
          <w:tab/>
        </w:r>
        <w:r>
          <w:rPr>
            <w:noProof/>
          </w:rPr>
          <w:fldChar w:fldCharType="begin"/>
        </w:r>
        <w:r w:rsidR="00870016">
          <w:rPr>
            <w:noProof/>
          </w:rPr>
          <w:instrText xml:space="preserve"> PAGEREF _Toc525648625 \h </w:instrText>
        </w:r>
      </w:ins>
      <w:r>
        <w:rPr>
          <w:noProof/>
        </w:rPr>
      </w:r>
      <w:r>
        <w:rPr>
          <w:noProof/>
        </w:rPr>
        <w:fldChar w:fldCharType="separate"/>
      </w:r>
      <w:ins w:id="161" w:author="user" w:date="2018-09-25T14:21:00Z">
        <w:r w:rsidR="00870016">
          <w:rPr>
            <w:noProof/>
          </w:rPr>
          <w:t>47</w:t>
        </w:r>
        <w:r>
          <w:rPr>
            <w:noProof/>
          </w:rPr>
          <w:fldChar w:fldCharType="end"/>
        </w:r>
        <w:r w:rsidRPr="00577129">
          <w:rPr>
            <w:rStyle w:val="a6"/>
            <w:noProof/>
          </w:rPr>
          <w:fldChar w:fldCharType="end"/>
        </w:r>
      </w:ins>
    </w:p>
    <w:p w:rsidR="00870016" w:rsidRDefault="00795A4B">
      <w:pPr>
        <w:pStyle w:val="30"/>
        <w:rPr>
          <w:ins w:id="162" w:author="user" w:date="2018-09-25T14:21:00Z"/>
          <w:rFonts w:asciiTheme="minorHAnsi" w:eastAsiaTheme="minorEastAsia" w:hAnsiTheme="minorHAnsi" w:cstheme="minorBidi"/>
          <w:noProof/>
          <w:kern w:val="2"/>
          <w:sz w:val="21"/>
          <w:szCs w:val="22"/>
          <w:lang w:val="en-US" w:eastAsia="zh-CN"/>
        </w:rPr>
      </w:pPr>
      <w:ins w:id="163"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"_Toc525648626"</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4.6.3</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报价状态变更查询</w:t>
        </w:r>
        <w:r w:rsidR="00870016">
          <w:rPr>
            <w:noProof/>
          </w:rPr>
          <w:tab/>
        </w:r>
        <w:r>
          <w:rPr>
            <w:noProof/>
          </w:rPr>
          <w:fldChar w:fldCharType="begin"/>
        </w:r>
        <w:r w:rsidR="00870016">
          <w:rPr>
            <w:noProof/>
          </w:rPr>
          <w:instrText xml:space="preserve"> PAGEREF _Toc525648626 \h </w:instrText>
        </w:r>
      </w:ins>
      <w:r>
        <w:rPr>
          <w:noProof/>
        </w:rPr>
      </w:r>
      <w:r>
        <w:rPr>
          <w:noProof/>
        </w:rPr>
        <w:fldChar w:fldCharType="separate"/>
      </w:r>
      <w:ins w:id="164" w:author="user" w:date="2018-09-25T14:21:00Z">
        <w:r w:rsidR="00870016">
          <w:rPr>
            <w:noProof/>
          </w:rPr>
          <w:t>49</w:t>
        </w:r>
        <w:r>
          <w:rPr>
            <w:noProof/>
          </w:rPr>
          <w:fldChar w:fldCharType="end"/>
        </w:r>
        <w:r w:rsidRPr="00577129">
          <w:rPr>
            <w:rStyle w:val="a6"/>
            <w:noProof/>
          </w:rPr>
          <w:fldChar w:fldCharType="end"/>
        </w:r>
      </w:ins>
    </w:p>
    <w:p w:rsidR="00870016" w:rsidRDefault="00795A4B">
      <w:pPr>
        <w:pStyle w:val="30"/>
        <w:rPr>
          <w:ins w:id="165" w:author="user" w:date="2018-09-25T14:21:00Z"/>
          <w:rFonts w:asciiTheme="minorHAnsi" w:eastAsiaTheme="minorEastAsia" w:hAnsiTheme="minorHAnsi" w:cstheme="minorBidi"/>
          <w:noProof/>
          <w:kern w:val="2"/>
          <w:sz w:val="21"/>
          <w:szCs w:val="22"/>
          <w:lang w:val="en-US" w:eastAsia="zh-CN"/>
        </w:rPr>
      </w:pPr>
      <w:ins w:id="166"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"_Toc525648627"</w:instrText>
        </w:r>
        <w:r w:rsidR="00870016" w:rsidRPr="00577129">
          <w:rPr>
            <w:rStyle w:val="a6"/>
            <w:noProof/>
          </w:rPr>
          <w:instrText xml:space="preserve"> </w:instrText>
        </w:r>
        <w:r w:rsidRPr="00577129">
          <w:rPr>
            <w:rStyle w:val="a6"/>
            <w:noProof/>
          </w:rPr>
          <w:fldChar w:fldCharType="separate"/>
        </w:r>
        <w:r w:rsidR="00870016" w:rsidRPr="00577129">
          <w:rPr>
            <w:rStyle w:val="a6"/>
            <w:rFonts w:ascii="宋体" w:hAnsi="宋体"/>
            <w:noProof/>
            <w:lang w:eastAsia="zh-CN"/>
          </w:rPr>
          <w:t>4.6.4</w:t>
        </w:r>
        <w:r w:rsidR="00870016">
          <w:rPr>
            <w:rFonts w:asciiTheme="minorHAnsi" w:eastAsiaTheme="minorEastAsia" w:hAnsiTheme="minorHAnsi" w:cstheme="minorBidi"/>
            <w:noProof/>
            <w:kern w:val="2"/>
            <w:sz w:val="21"/>
            <w:szCs w:val="22"/>
            <w:lang w:val="en-US" w:eastAsia="zh-CN"/>
          </w:rPr>
          <w:tab/>
        </w:r>
        <w:r w:rsidR="00870016" w:rsidRPr="00577129">
          <w:rPr>
            <w:rStyle w:val="a6"/>
            <w:noProof/>
            <w:lang w:eastAsia="zh-CN"/>
          </w:rPr>
          <w:t>报价状态变更响应</w:t>
        </w:r>
        <w:r w:rsidR="00870016">
          <w:rPr>
            <w:noProof/>
          </w:rPr>
          <w:tab/>
        </w:r>
        <w:r>
          <w:rPr>
            <w:noProof/>
          </w:rPr>
          <w:fldChar w:fldCharType="begin"/>
        </w:r>
        <w:r w:rsidR="00870016">
          <w:rPr>
            <w:noProof/>
          </w:rPr>
          <w:instrText xml:space="preserve"> PAGEREF _Toc525648627 \h </w:instrText>
        </w:r>
      </w:ins>
      <w:r>
        <w:rPr>
          <w:noProof/>
        </w:rPr>
      </w:r>
      <w:r>
        <w:rPr>
          <w:noProof/>
        </w:rPr>
        <w:fldChar w:fldCharType="separate"/>
      </w:r>
      <w:ins w:id="167" w:author="user" w:date="2018-09-25T14:21:00Z">
        <w:r w:rsidR="00870016">
          <w:rPr>
            <w:noProof/>
          </w:rPr>
          <w:t>50</w:t>
        </w:r>
        <w:r>
          <w:rPr>
            <w:noProof/>
          </w:rPr>
          <w:fldChar w:fldCharType="end"/>
        </w:r>
        <w:r w:rsidRPr="00577129">
          <w:rPr>
            <w:rStyle w:val="a6"/>
            <w:noProof/>
          </w:rPr>
          <w:fldChar w:fldCharType="end"/>
        </w:r>
      </w:ins>
    </w:p>
    <w:p w:rsidR="00870016" w:rsidRDefault="00795A4B">
      <w:pPr>
        <w:pStyle w:val="14"/>
        <w:rPr>
          <w:ins w:id="168" w:author="user" w:date="2018-09-25T14:21:00Z"/>
          <w:rFonts w:asciiTheme="minorHAnsi" w:eastAsiaTheme="minorEastAsia" w:hAnsiTheme="minorHAnsi" w:cstheme="minorBidi"/>
          <w:b w:val="0"/>
          <w:bCs w:val="0"/>
          <w:noProof/>
          <w:kern w:val="2"/>
          <w:sz w:val="21"/>
          <w:szCs w:val="22"/>
          <w:lang w:val="en-US" w:eastAsia="zh-CN"/>
        </w:rPr>
      </w:pPr>
      <w:ins w:id="169" w:author="user" w:date="2018-09-25T14:21:00Z">
        <w:r w:rsidRPr="00577129">
          <w:rPr>
            <w:rStyle w:val="a6"/>
            <w:noProof/>
          </w:rPr>
          <w:fldChar w:fldCharType="begin"/>
        </w:r>
        <w:r w:rsidR="00870016" w:rsidRPr="00577129">
          <w:rPr>
            <w:rStyle w:val="a6"/>
            <w:noProof/>
          </w:rPr>
          <w:instrText xml:space="preserve"> </w:instrText>
        </w:r>
        <w:r w:rsidR="00870016">
          <w:rPr>
            <w:noProof/>
          </w:rPr>
          <w:instrText>HYPERLINK \l "_Toc525648628"</w:instrText>
        </w:r>
        <w:r w:rsidR="00870016" w:rsidRPr="00577129">
          <w:rPr>
            <w:rStyle w:val="a6"/>
            <w:noProof/>
          </w:rPr>
          <w:instrText xml:space="preserve"> </w:instrText>
        </w:r>
        <w:r w:rsidRPr="00577129">
          <w:rPr>
            <w:rStyle w:val="a6"/>
            <w:noProof/>
          </w:rPr>
          <w:fldChar w:fldCharType="separate"/>
        </w:r>
        <w:r w:rsidR="00870016" w:rsidRPr="00577129">
          <w:rPr>
            <w:rStyle w:val="a6"/>
            <w:noProof/>
            <w:lang w:eastAsia="zh-CN"/>
          </w:rPr>
          <w:t>5</w:t>
        </w:r>
        <w:r w:rsidR="00870016">
          <w:rPr>
            <w:rFonts w:asciiTheme="minorHAnsi" w:eastAsiaTheme="minorEastAsia" w:hAnsiTheme="minorHAnsi" w:cstheme="minorBidi"/>
            <w:b w:val="0"/>
            <w:bCs w:val="0"/>
            <w:noProof/>
            <w:kern w:val="2"/>
            <w:sz w:val="21"/>
            <w:szCs w:val="22"/>
            <w:lang w:val="en-US" w:eastAsia="zh-CN"/>
          </w:rPr>
          <w:tab/>
        </w:r>
        <w:r w:rsidR="00870016" w:rsidRPr="00577129">
          <w:rPr>
            <w:rStyle w:val="a6"/>
            <w:noProof/>
            <w:lang w:eastAsia="zh-CN"/>
          </w:rPr>
          <w:t>落地文件</w:t>
        </w:r>
        <w:r w:rsidR="00870016">
          <w:rPr>
            <w:noProof/>
          </w:rPr>
          <w:tab/>
        </w:r>
        <w:r>
          <w:rPr>
            <w:noProof/>
          </w:rPr>
          <w:fldChar w:fldCharType="begin"/>
        </w:r>
        <w:r w:rsidR="00870016">
          <w:rPr>
            <w:noProof/>
          </w:rPr>
          <w:instrText xml:space="preserve"> PAGEREF _Toc525648628 \h </w:instrText>
        </w:r>
      </w:ins>
      <w:r>
        <w:rPr>
          <w:noProof/>
        </w:rPr>
      </w:r>
      <w:r>
        <w:rPr>
          <w:noProof/>
        </w:rPr>
        <w:fldChar w:fldCharType="separate"/>
      </w:r>
      <w:ins w:id="170" w:author="user" w:date="2018-09-25T14:21:00Z">
        <w:r w:rsidR="00870016">
          <w:rPr>
            <w:noProof/>
          </w:rPr>
          <w:t>51</w:t>
        </w:r>
        <w:r>
          <w:rPr>
            <w:noProof/>
          </w:rPr>
          <w:fldChar w:fldCharType="end"/>
        </w:r>
        <w:r w:rsidRPr="00577129">
          <w:rPr>
            <w:rStyle w:val="a6"/>
            <w:noProof/>
          </w:rPr>
          <w:fldChar w:fldCharType="end"/>
        </w:r>
      </w:ins>
    </w:p>
    <w:p w:rsidR="00A47FBC" w:rsidDel="00870016" w:rsidRDefault="00A47FBC">
      <w:pPr>
        <w:pStyle w:val="14"/>
        <w:rPr>
          <w:ins w:id="171" w:author="user" w:date="2018-05-25T09:50:00Z"/>
          <w:del w:id="172" w:author="user" w:date="2018-09-25T14:21:00Z"/>
          <w:rFonts w:asciiTheme="minorHAnsi" w:eastAsiaTheme="minorEastAsia" w:hAnsiTheme="minorHAnsi" w:cstheme="minorBidi"/>
          <w:b w:val="0"/>
          <w:bCs w:val="0"/>
          <w:noProof/>
          <w:kern w:val="2"/>
          <w:sz w:val="21"/>
          <w:szCs w:val="22"/>
          <w:lang w:val="en-US" w:eastAsia="zh-CN"/>
        </w:rPr>
      </w:pPr>
      <w:ins w:id="173" w:author="user" w:date="2018-05-25T09:50:00Z">
        <w:del w:id="174" w:author="user" w:date="2018-09-25T14:21:00Z">
          <w:r w:rsidRPr="00870016" w:rsidDel="00870016">
            <w:rPr>
              <w:rStyle w:val="a6"/>
              <w:rFonts w:ascii="宋体" w:hAnsi="宋体"/>
              <w:noProof/>
            </w:rPr>
            <w:delText>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rPr>
            <w:delText>简介</w:delText>
          </w:r>
          <w:r w:rsidDel="00870016">
            <w:rPr>
              <w:noProof/>
            </w:rPr>
            <w:tab/>
            <w:delText>6</w:delText>
          </w:r>
        </w:del>
      </w:ins>
    </w:p>
    <w:p w:rsidR="00A47FBC" w:rsidDel="00870016" w:rsidRDefault="00A47FBC">
      <w:pPr>
        <w:pStyle w:val="14"/>
        <w:rPr>
          <w:ins w:id="175" w:author="user" w:date="2018-05-25T09:50:00Z"/>
          <w:del w:id="176" w:author="user" w:date="2018-09-25T14:21:00Z"/>
          <w:rFonts w:asciiTheme="minorHAnsi" w:eastAsiaTheme="minorEastAsia" w:hAnsiTheme="minorHAnsi" w:cstheme="minorBidi"/>
          <w:b w:val="0"/>
          <w:bCs w:val="0"/>
          <w:noProof/>
          <w:kern w:val="2"/>
          <w:sz w:val="21"/>
          <w:szCs w:val="22"/>
          <w:lang w:val="en-US" w:eastAsia="zh-CN"/>
        </w:rPr>
      </w:pPr>
      <w:ins w:id="177" w:author="user" w:date="2018-05-25T09:50:00Z">
        <w:del w:id="178" w:author="user" w:date="2018-09-25T14:21:00Z">
          <w:r w:rsidRPr="00870016" w:rsidDel="00870016">
            <w:rPr>
              <w:rStyle w:val="a6"/>
              <w:rFonts w:ascii="宋体" w:hAnsi="宋体"/>
              <w:noProof/>
            </w:rPr>
            <w:delText>2</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rPr>
            <w:delText>会话</w:delText>
          </w:r>
          <w:r w:rsidRPr="00870016" w:rsidDel="00870016">
            <w:rPr>
              <w:rStyle w:val="a6"/>
              <w:rFonts w:ascii="宋体" w:hAnsi="宋体"/>
              <w:noProof/>
              <w:lang w:eastAsia="zh-CN"/>
            </w:rPr>
            <w:delText>机制</w:delText>
          </w:r>
          <w:r w:rsidDel="00870016">
            <w:rPr>
              <w:noProof/>
            </w:rPr>
            <w:tab/>
            <w:delText>7</w:delText>
          </w:r>
        </w:del>
      </w:ins>
    </w:p>
    <w:p w:rsidR="00A47FBC" w:rsidDel="00870016" w:rsidRDefault="00A47FBC">
      <w:pPr>
        <w:pStyle w:val="20"/>
        <w:rPr>
          <w:ins w:id="179" w:author="user" w:date="2018-05-25T09:50:00Z"/>
          <w:del w:id="180" w:author="user" w:date="2018-09-25T14:21:00Z"/>
          <w:rFonts w:asciiTheme="minorHAnsi" w:eastAsiaTheme="minorEastAsia" w:hAnsiTheme="minorHAnsi" w:cstheme="minorBidi"/>
          <w:b w:val="0"/>
          <w:bCs w:val="0"/>
          <w:noProof/>
          <w:kern w:val="2"/>
          <w:sz w:val="21"/>
          <w:szCs w:val="22"/>
          <w:lang w:val="en-US" w:eastAsia="zh-CN"/>
        </w:rPr>
      </w:pPr>
      <w:ins w:id="181" w:author="user" w:date="2018-05-25T09:50:00Z">
        <w:del w:id="182" w:author="user" w:date="2018-09-25T14:21:00Z">
          <w:r w:rsidRPr="00870016" w:rsidDel="00870016">
            <w:rPr>
              <w:rStyle w:val="a6"/>
              <w:rFonts w:ascii="宋体" w:hAnsi="宋体"/>
              <w:noProof/>
              <w:lang w:eastAsia="zh-CN"/>
            </w:rPr>
            <w:delText>2.1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eastAsia="zh-CN"/>
            </w:rPr>
            <w:delText>概要</w:delText>
          </w:r>
          <w:r w:rsidDel="00870016">
            <w:rPr>
              <w:noProof/>
            </w:rPr>
            <w:tab/>
            <w:delText>7</w:delText>
          </w:r>
        </w:del>
      </w:ins>
    </w:p>
    <w:p w:rsidR="00A47FBC" w:rsidDel="00870016" w:rsidRDefault="00A47FBC">
      <w:pPr>
        <w:pStyle w:val="14"/>
        <w:rPr>
          <w:ins w:id="183" w:author="user" w:date="2018-05-25T09:50:00Z"/>
          <w:del w:id="184" w:author="user" w:date="2018-09-25T14:21:00Z"/>
          <w:rFonts w:asciiTheme="minorHAnsi" w:eastAsiaTheme="minorEastAsia" w:hAnsiTheme="minorHAnsi" w:cstheme="minorBidi"/>
          <w:b w:val="0"/>
          <w:bCs w:val="0"/>
          <w:noProof/>
          <w:kern w:val="2"/>
          <w:sz w:val="21"/>
          <w:szCs w:val="22"/>
          <w:lang w:val="en-US" w:eastAsia="zh-CN"/>
        </w:rPr>
      </w:pPr>
      <w:ins w:id="185" w:author="user" w:date="2018-05-25T09:50:00Z">
        <w:del w:id="186" w:author="user" w:date="2018-09-25T14:21:00Z">
          <w:r w:rsidRPr="00870016" w:rsidDel="00870016">
            <w:rPr>
              <w:rStyle w:val="a6"/>
              <w:rFonts w:ascii="宋体" w:hAnsi="宋体"/>
              <w:noProof/>
            </w:rPr>
            <w:delText>3</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rPr>
            <w:delText>数据格式约定</w:delText>
          </w:r>
          <w:r w:rsidDel="00870016">
            <w:rPr>
              <w:noProof/>
            </w:rPr>
            <w:tab/>
            <w:delText>8</w:delText>
          </w:r>
        </w:del>
      </w:ins>
    </w:p>
    <w:p w:rsidR="00A47FBC" w:rsidDel="00870016" w:rsidRDefault="00A47FBC">
      <w:pPr>
        <w:pStyle w:val="14"/>
        <w:rPr>
          <w:ins w:id="187" w:author="user" w:date="2018-05-25T09:50:00Z"/>
          <w:del w:id="188" w:author="user" w:date="2018-09-25T14:21:00Z"/>
          <w:rFonts w:asciiTheme="minorHAnsi" w:eastAsiaTheme="minorEastAsia" w:hAnsiTheme="minorHAnsi" w:cstheme="minorBidi"/>
          <w:b w:val="0"/>
          <w:bCs w:val="0"/>
          <w:noProof/>
          <w:kern w:val="2"/>
          <w:sz w:val="21"/>
          <w:szCs w:val="22"/>
          <w:lang w:val="en-US" w:eastAsia="zh-CN"/>
        </w:rPr>
      </w:pPr>
      <w:ins w:id="189" w:author="user" w:date="2018-05-25T09:50:00Z">
        <w:del w:id="190" w:author="user" w:date="2018-09-25T14:21:00Z">
          <w:r w:rsidRPr="00870016" w:rsidDel="00870016">
            <w:rPr>
              <w:rStyle w:val="a6"/>
              <w:rFonts w:ascii="宋体" w:hAnsi="宋体"/>
              <w:noProof/>
              <w:lang w:eastAsia="zh-CN"/>
            </w:rPr>
            <w:delText>4</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eastAsia="zh-CN"/>
            </w:rPr>
            <w:delText>消息定义</w:delText>
          </w:r>
          <w:r w:rsidDel="00870016">
            <w:rPr>
              <w:noProof/>
            </w:rPr>
            <w:tab/>
            <w:delText>10</w:delText>
          </w:r>
        </w:del>
      </w:ins>
    </w:p>
    <w:p w:rsidR="00A47FBC" w:rsidDel="00870016" w:rsidRDefault="00A47FBC">
      <w:pPr>
        <w:pStyle w:val="20"/>
        <w:rPr>
          <w:ins w:id="191" w:author="user" w:date="2018-05-25T09:50:00Z"/>
          <w:del w:id="192" w:author="user" w:date="2018-09-25T14:21:00Z"/>
          <w:rFonts w:asciiTheme="minorHAnsi" w:eastAsiaTheme="minorEastAsia" w:hAnsiTheme="minorHAnsi" w:cstheme="minorBidi"/>
          <w:b w:val="0"/>
          <w:bCs w:val="0"/>
          <w:noProof/>
          <w:kern w:val="2"/>
          <w:sz w:val="21"/>
          <w:szCs w:val="22"/>
          <w:lang w:val="en-US" w:eastAsia="zh-CN"/>
        </w:rPr>
      </w:pPr>
      <w:ins w:id="193" w:author="user" w:date="2018-05-25T09:50:00Z">
        <w:del w:id="194" w:author="user" w:date="2018-09-25T14:21:00Z">
          <w:r w:rsidRPr="00870016" w:rsidDel="00870016">
            <w:rPr>
              <w:rStyle w:val="a6"/>
              <w:rFonts w:ascii="宋体" w:hAnsi="宋体"/>
              <w:noProof/>
            </w:rPr>
            <w:delText>4.1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rPr>
            <w:delText>协议回购</w:delText>
          </w:r>
          <w:r w:rsidRPr="00870016" w:rsidDel="00870016">
            <w:rPr>
              <w:rStyle w:val="a6"/>
              <w:noProof/>
            </w:rPr>
            <w:delText>消息</w:delText>
          </w:r>
          <w:r w:rsidRPr="00870016" w:rsidDel="00870016">
            <w:rPr>
              <w:rStyle w:val="a6"/>
              <w:noProof/>
              <w:lang w:eastAsia="zh-CN"/>
            </w:rPr>
            <w:delText>处理</w:delText>
          </w:r>
          <w:r w:rsidRPr="00870016" w:rsidDel="00870016">
            <w:rPr>
              <w:rStyle w:val="a6"/>
              <w:noProof/>
            </w:rPr>
            <w:delText>流程</w:delText>
          </w:r>
          <w:r w:rsidRPr="00870016" w:rsidDel="00870016">
            <w:rPr>
              <w:rStyle w:val="a6"/>
              <w:noProof/>
              <w:lang w:eastAsia="zh-CN"/>
            </w:rPr>
            <w:delText>说明</w:delText>
          </w:r>
          <w:r w:rsidDel="00870016">
            <w:rPr>
              <w:noProof/>
            </w:rPr>
            <w:tab/>
            <w:delText>10</w:delText>
          </w:r>
        </w:del>
      </w:ins>
    </w:p>
    <w:p w:rsidR="00A47FBC" w:rsidDel="00870016" w:rsidRDefault="00A47FBC">
      <w:pPr>
        <w:pStyle w:val="20"/>
        <w:rPr>
          <w:ins w:id="195" w:author="user" w:date="2018-05-25T09:50:00Z"/>
          <w:del w:id="196" w:author="user" w:date="2018-09-25T14:21:00Z"/>
          <w:rFonts w:asciiTheme="minorHAnsi" w:eastAsiaTheme="minorEastAsia" w:hAnsiTheme="minorHAnsi" w:cstheme="minorBidi"/>
          <w:b w:val="0"/>
          <w:bCs w:val="0"/>
          <w:noProof/>
          <w:kern w:val="2"/>
          <w:sz w:val="21"/>
          <w:szCs w:val="22"/>
          <w:lang w:val="en-US" w:eastAsia="zh-CN"/>
        </w:rPr>
      </w:pPr>
      <w:ins w:id="197" w:author="user" w:date="2018-05-25T09:50:00Z">
        <w:del w:id="198" w:author="user" w:date="2018-09-25T14:21:00Z">
          <w:r w:rsidRPr="00870016" w:rsidDel="00870016">
            <w:rPr>
              <w:rStyle w:val="a6"/>
              <w:rFonts w:ascii="宋体" w:hAnsi="宋体"/>
              <w:noProof/>
              <w:lang w:val="en-US" w:eastAsia="zh-CN"/>
            </w:rPr>
            <w:delText>4.2</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val="en-US" w:eastAsia="zh-CN"/>
            </w:rPr>
            <w:delText>协议回购订单类消息</w:delText>
          </w:r>
          <w:r w:rsidDel="00870016">
            <w:rPr>
              <w:noProof/>
            </w:rPr>
            <w:tab/>
            <w:delText>13</w:delText>
          </w:r>
        </w:del>
      </w:ins>
    </w:p>
    <w:p w:rsidR="00A47FBC" w:rsidDel="00870016" w:rsidRDefault="00A47FBC">
      <w:pPr>
        <w:pStyle w:val="30"/>
        <w:rPr>
          <w:ins w:id="199" w:author="user" w:date="2018-05-25T09:50:00Z"/>
          <w:del w:id="200" w:author="user" w:date="2018-09-25T14:21:00Z"/>
          <w:rFonts w:asciiTheme="minorHAnsi" w:eastAsiaTheme="minorEastAsia" w:hAnsiTheme="minorHAnsi" w:cstheme="minorBidi"/>
          <w:noProof/>
          <w:kern w:val="2"/>
          <w:sz w:val="21"/>
          <w:szCs w:val="22"/>
          <w:lang w:val="en-US" w:eastAsia="zh-CN"/>
        </w:rPr>
      </w:pPr>
      <w:ins w:id="201" w:author="user" w:date="2018-05-25T09:50:00Z">
        <w:del w:id="202" w:author="user" w:date="2018-09-25T14:21:00Z">
          <w:r w:rsidRPr="00870016" w:rsidDel="00870016">
            <w:rPr>
              <w:rStyle w:val="a6"/>
              <w:rFonts w:ascii="宋体" w:hAnsi="宋体"/>
              <w:noProof/>
              <w:lang w:eastAsia="zh-CN"/>
            </w:rPr>
            <w:delText>4.2.1</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意向申报消息</w:delText>
          </w:r>
          <w:r w:rsidRPr="00870016" w:rsidDel="00870016">
            <w:rPr>
              <w:rStyle w:val="a6"/>
              <w:noProof/>
            </w:rPr>
            <w:delText>/</w:delText>
          </w:r>
          <w:r w:rsidRPr="00870016" w:rsidDel="00870016">
            <w:rPr>
              <w:rStyle w:val="a6"/>
              <w:noProof/>
            </w:rPr>
            <w:delText>意向申报撤单消息</w:delText>
          </w:r>
          <w:r w:rsidDel="00870016">
            <w:rPr>
              <w:noProof/>
            </w:rPr>
            <w:tab/>
            <w:delText>13</w:delText>
          </w:r>
        </w:del>
      </w:ins>
    </w:p>
    <w:p w:rsidR="00A47FBC" w:rsidDel="00870016" w:rsidRDefault="00A47FBC">
      <w:pPr>
        <w:pStyle w:val="30"/>
        <w:rPr>
          <w:ins w:id="203" w:author="user" w:date="2018-05-25T09:50:00Z"/>
          <w:del w:id="204" w:author="user" w:date="2018-09-25T14:21:00Z"/>
          <w:rFonts w:asciiTheme="minorHAnsi" w:eastAsiaTheme="minorEastAsia" w:hAnsiTheme="minorHAnsi" w:cstheme="minorBidi"/>
          <w:noProof/>
          <w:kern w:val="2"/>
          <w:sz w:val="21"/>
          <w:szCs w:val="22"/>
          <w:lang w:val="en-US" w:eastAsia="zh-CN"/>
        </w:rPr>
      </w:pPr>
      <w:ins w:id="205" w:author="user" w:date="2018-05-25T09:50:00Z">
        <w:del w:id="206" w:author="user" w:date="2018-09-25T14:21:00Z">
          <w:r w:rsidRPr="00870016" w:rsidDel="00870016">
            <w:rPr>
              <w:rStyle w:val="a6"/>
              <w:rFonts w:ascii="宋体" w:hAnsi="宋体"/>
              <w:noProof/>
              <w:lang w:eastAsia="zh-CN"/>
            </w:rPr>
            <w:delText>4.2.2</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rFonts w:ascii="宋体" w:hAnsi="宋体"/>
              <w:noProof/>
            </w:rPr>
            <w:delText>报价</w:delText>
          </w:r>
          <w:r w:rsidRPr="00870016" w:rsidDel="00870016">
            <w:rPr>
              <w:rStyle w:val="a6"/>
              <w:rFonts w:ascii="宋体" w:hAnsi="宋体"/>
              <w:noProof/>
              <w:lang w:eastAsia="zh-CN"/>
            </w:rPr>
            <w:delText>申报消息</w:delText>
          </w:r>
          <w:r w:rsidDel="00870016">
            <w:rPr>
              <w:noProof/>
            </w:rPr>
            <w:tab/>
            <w:delText>15</w:delText>
          </w:r>
        </w:del>
      </w:ins>
    </w:p>
    <w:p w:rsidR="00A47FBC" w:rsidDel="00870016" w:rsidRDefault="00A47FBC">
      <w:pPr>
        <w:pStyle w:val="30"/>
        <w:rPr>
          <w:ins w:id="207" w:author="user" w:date="2018-05-25T09:50:00Z"/>
          <w:del w:id="208" w:author="user" w:date="2018-09-25T14:21:00Z"/>
          <w:rFonts w:asciiTheme="minorHAnsi" w:eastAsiaTheme="minorEastAsia" w:hAnsiTheme="minorHAnsi" w:cstheme="minorBidi"/>
          <w:noProof/>
          <w:kern w:val="2"/>
          <w:sz w:val="21"/>
          <w:szCs w:val="22"/>
          <w:lang w:val="en-US" w:eastAsia="zh-CN"/>
        </w:rPr>
      </w:pPr>
      <w:ins w:id="209" w:author="user" w:date="2018-05-25T09:50:00Z">
        <w:del w:id="210" w:author="user" w:date="2018-09-25T14:21:00Z">
          <w:r w:rsidRPr="00870016" w:rsidDel="00870016">
            <w:rPr>
              <w:rStyle w:val="a6"/>
              <w:rFonts w:ascii="宋体" w:hAnsi="宋体"/>
              <w:noProof/>
            </w:rPr>
            <w:delText>4.2.3</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rFonts w:ascii="宋体" w:hAnsi="宋体"/>
              <w:noProof/>
              <w:lang w:eastAsia="zh-CN"/>
            </w:rPr>
            <w:delText>报价</w:delText>
          </w:r>
          <w:r w:rsidRPr="00870016" w:rsidDel="00870016">
            <w:rPr>
              <w:rStyle w:val="a6"/>
              <w:rFonts w:ascii="宋体" w:hAnsi="宋体"/>
              <w:noProof/>
            </w:rPr>
            <w:delText>申报响应消息</w:delText>
          </w:r>
          <w:r w:rsidDel="00870016">
            <w:rPr>
              <w:noProof/>
            </w:rPr>
            <w:tab/>
            <w:delText>19</w:delText>
          </w:r>
        </w:del>
      </w:ins>
    </w:p>
    <w:p w:rsidR="00A47FBC" w:rsidDel="00870016" w:rsidRDefault="00A47FBC">
      <w:pPr>
        <w:pStyle w:val="30"/>
        <w:rPr>
          <w:ins w:id="211" w:author="user" w:date="2018-05-25T09:50:00Z"/>
          <w:del w:id="212" w:author="user" w:date="2018-09-25T14:21:00Z"/>
          <w:rFonts w:asciiTheme="minorHAnsi" w:eastAsiaTheme="minorEastAsia" w:hAnsiTheme="minorHAnsi" w:cstheme="minorBidi"/>
          <w:noProof/>
          <w:kern w:val="2"/>
          <w:sz w:val="21"/>
          <w:szCs w:val="22"/>
          <w:lang w:val="en-US" w:eastAsia="zh-CN"/>
        </w:rPr>
      </w:pPr>
      <w:ins w:id="213" w:author="user" w:date="2018-05-25T09:50:00Z">
        <w:del w:id="214" w:author="user" w:date="2018-09-25T14:21:00Z">
          <w:r w:rsidRPr="00870016" w:rsidDel="00870016">
            <w:rPr>
              <w:rStyle w:val="a6"/>
              <w:rFonts w:ascii="宋体" w:hAnsi="宋体"/>
              <w:noProof/>
            </w:rPr>
            <w:delText>4.2.4</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报价申报撤单消息</w:delText>
          </w:r>
          <w:r w:rsidDel="00870016">
            <w:rPr>
              <w:noProof/>
            </w:rPr>
            <w:tab/>
            <w:delText>19</w:delText>
          </w:r>
        </w:del>
      </w:ins>
    </w:p>
    <w:p w:rsidR="00A47FBC" w:rsidDel="00870016" w:rsidRDefault="00A47FBC">
      <w:pPr>
        <w:pStyle w:val="30"/>
        <w:rPr>
          <w:ins w:id="215" w:author="user" w:date="2018-05-25T09:50:00Z"/>
          <w:del w:id="216" w:author="user" w:date="2018-09-25T14:21:00Z"/>
          <w:rFonts w:asciiTheme="minorHAnsi" w:eastAsiaTheme="minorEastAsia" w:hAnsiTheme="minorHAnsi" w:cstheme="minorBidi"/>
          <w:noProof/>
          <w:kern w:val="2"/>
          <w:sz w:val="21"/>
          <w:szCs w:val="22"/>
          <w:lang w:val="en-US" w:eastAsia="zh-CN"/>
        </w:rPr>
      </w:pPr>
      <w:ins w:id="217" w:author="user" w:date="2018-05-25T09:50:00Z">
        <w:del w:id="218" w:author="user" w:date="2018-09-25T14:21:00Z">
          <w:r w:rsidRPr="00870016" w:rsidDel="00870016">
            <w:rPr>
              <w:rStyle w:val="a6"/>
              <w:rFonts w:ascii="宋体" w:hAnsi="宋体"/>
              <w:noProof/>
            </w:rPr>
            <w:delText>4.2.5</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报价申报撤单响应</w:delText>
          </w:r>
          <w:r w:rsidRPr="00870016" w:rsidDel="00870016">
            <w:rPr>
              <w:rStyle w:val="a6"/>
              <w:noProof/>
            </w:rPr>
            <w:delText>消息</w:delText>
          </w:r>
          <w:r w:rsidDel="00870016">
            <w:rPr>
              <w:noProof/>
            </w:rPr>
            <w:tab/>
            <w:delText>20</w:delText>
          </w:r>
        </w:del>
      </w:ins>
    </w:p>
    <w:p w:rsidR="00A47FBC" w:rsidDel="00870016" w:rsidRDefault="00A47FBC">
      <w:pPr>
        <w:pStyle w:val="30"/>
        <w:rPr>
          <w:ins w:id="219" w:author="user" w:date="2018-05-25T09:50:00Z"/>
          <w:del w:id="220" w:author="user" w:date="2018-09-25T14:21:00Z"/>
          <w:rFonts w:asciiTheme="minorHAnsi" w:eastAsiaTheme="minorEastAsia" w:hAnsiTheme="minorHAnsi" w:cstheme="minorBidi"/>
          <w:noProof/>
          <w:kern w:val="2"/>
          <w:sz w:val="21"/>
          <w:szCs w:val="22"/>
          <w:lang w:val="en-US" w:eastAsia="zh-CN"/>
        </w:rPr>
      </w:pPr>
      <w:ins w:id="221" w:author="user" w:date="2018-05-25T09:50:00Z">
        <w:del w:id="222" w:author="user" w:date="2018-09-25T14:21:00Z">
          <w:r w:rsidRPr="00870016" w:rsidDel="00870016">
            <w:rPr>
              <w:rStyle w:val="a6"/>
              <w:rFonts w:ascii="宋体" w:hAnsi="宋体"/>
              <w:noProof/>
              <w:lang w:eastAsia="zh-CN"/>
            </w:rPr>
            <w:delText>4.2.6</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成交申报信息</w:delText>
          </w:r>
          <w:r w:rsidDel="00870016">
            <w:rPr>
              <w:noProof/>
            </w:rPr>
            <w:tab/>
            <w:delText>21</w:delText>
          </w:r>
        </w:del>
      </w:ins>
    </w:p>
    <w:p w:rsidR="00A47FBC" w:rsidDel="00870016" w:rsidRDefault="00A47FBC">
      <w:pPr>
        <w:pStyle w:val="30"/>
        <w:rPr>
          <w:ins w:id="223" w:author="user" w:date="2018-05-25T09:50:00Z"/>
          <w:del w:id="224" w:author="user" w:date="2018-09-25T14:21:00Z"/>
          <w:rFonts w:asciiTheme="minorHAnsi" w:eastAsiaTheme="minorEastAsia" w:hAnsiTheme="minorHAnsi" w:cstheme="minorBidi"/>
          <w:noProof/>
          <w:kern w:val="2"/>
          <w:sz w:val="21"/>
          <w:szCs w:val="22"/>
          <w:lang w:val="en-US" w:eastAsia="zh-CN"/>
        </w:rPr>
      </w:pPr>
      <w:ins w:id="225" w:author="user" w:date="2018-05-25T09:50:00Z">
        <w:del w:id="226" w:author="user" w:date="2018-09-25T14:21:00Z">
          <w:r w:rsidRPr="00870016" w:rsidDel="00870016">
            <w:rPr>
              <w:rStyle w:val="a6"/>
              <w:rFonts w:ascii="宋体" w:hAnsi="宋体"/>
              <w:noProof/>
            </w:rPr>
            <w:delText>4.2.7</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成交申报响应消息</w:delText>
          </w:r>
          <w:r w:rsidDel="00870016">
            <w:rPr>
              <w:noProof/>
            </w:rPr>
            <w:tab/>
            <w:delText>23</w:delText>
          </w:r>
        </w:del>
      </w:ins>
    </w:p>
    <w:p w:rsidR="00A47FBC" w:rsidDel="00870016" w:rsidRDefault="00A47FBC">
      <w:pPr>
        <w:pStyle w:val="20"/>
        <w:rPr>
          <w:ins w:id="227" w:author="user" w:date="2018-05-25T09:50:00Z"/>
          <w:del w:id="228" w:author="user" w:date="2018-09-25T14:21:00Z"/>
          <w:rFonts w:asciiTheme="minorHAnsi" w:eastAsiaTheme="minorEastAsia" w:hAnsiTheme="minorHAnsi" w:cstheme="minorBidi"/>
          <w:b w:val="0"/>
          <w:bCs w:val="0"/>
          <w:noProof/>
          <w:kern w:val="2"/>
          <w:sz w:val="21"/>
          <w:szCs w:val="22"/>
          <w:lang w:val="en-US" w:eastAsia="zh-CN"/>
        </w:rPr>
      </w:pPr>
      <w:ins w:id="229" w:author="user" w:date="2018-05-25T09:50:00Z">
        <w:del w:id="230" w:author="user" w:date="2018-09-25T14:21:00Z">
          <w:r w:rsidRPr="00870016" w:rsidDel="00870016">
            <w:rPr>
              <w:rStyle w:val="a6"/>
              <w:rFonts w:ascii="宋体" w:hAnsi="宋体"/>
              <w:noProof/>
              <w:lang w:eastAsia="zh-CN"/>
            </w:rPr>
            <w:delText>4.3</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eastAsia="zh-CN"/>
            </w:rPr>
            <w:delText>协议回购查询类消息</w:delText>
          </w:r>
          <w:r w:rsidDel="00870016">
            <w:rPr>
              <w:noProof/>
            </w:rPr>
            <w:tab/>
            <w:delText>24</w:delText>
          </w:r>
        </w:del>
      </w:ins>
    </w:p>
    <w:p w:rsidR="00A47FBC" w:rsidDel="00870016" w:rsidRDefault="00A47FBC">
      <w:pPr>
        <w:pStyle w:val="30"/>
        <w:rPr>
          <w:ins w:id="231" w:author="user" w:date="2018-05-25T09:50:00Z"/>
          <w:del w:id="232" w:author="user" w:date="2018-09-25T14:21:00Z"/>
          <w:rFonts w:asciiTheme="minorHAnsi" w:eastAsiaTheme="minorEastAsia" w:hAnsiTheme="minorHAnsi" w:cstheme="minorBidi"/>
          <w:noProof/>
          <w:kern w:val="2"/>
          <w:sz w:val="21"/>
          <w:szCs w:val="22"/>
          <w:lang w:val="en-US" w:eastAsia="zh-CN"/>
        </w:rPr>
      </w:pPr>
      <w:ins w:id="233" w:author="user" w:date="2018-05-25T09:50:00Z">
        <w:del w:id="234" w:author="user" w:date="2018-09-25T14:21:00Z">
          <w:r w:rsidRPr="00870016" w:rsidDel="00870016">
            <w:rPr>
              <w:rStyle w:val="a6"/>
              <w:rFonts w:ascii="宋体" w:hAnsi="宋体"/>
              <w:noProof/>
              <w:lang w:eastAsia="zh-CN"/>
            </w:rPr>
            <w:delText>4.3.1</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未结算协议回购查询</w:delText>
          </w:r>
          <w:r w:rsidDel="00870016">
            <w:rPr>
              <w:noProof/>
            </w:rPr>
            <w:tab/>
            <w:delText>24</w:delText>
          </w:r>
        </w:del>
      </w:ins>
    </w:p>
    <w:p w:rsidR="00A47FBC" w:rsidDel="00870016" w:rsidRDefault="00A47FBC">
      <w:pPr>
        <w:pStyle w:val="30"/>
        <w:rPr>
          <w:ins w:id="235" w:author="user" w:date="2018-05-25T09:50:00Z"/>
          <w:del w:id="236" w:author="user" w:date="2018-09-25T14:21:00Z"/>
          <w:rFonts w:asciiTheme="minorHAnsi" w:eastAsiaTheme="minorEastAsia" w:hAnsiTheme="minorHAnsi" w:cstheme="minorBidi"/>
          <w:noProof/>
          <w:kern w:val="2"/>
          <w:sz w:val="21"/>
          <w:szCs w:val="22"/>
          <w:lang w:val="en-US" w:eastAsia="zh-CN"/>
        </w:rPr>
      </w:pPr>
      <w:ins w:id="237" w:author="user" w:date="2018-05-25T09:50:00Z">
        <w:del w:id="238" w:author="user" w:date="2018-09-25T14:21:00Z">
          <w:r w:rsidRPr="00870016" w:rsidDel="00870016">
            <w:rPr>
              <w:rStyle w:val="a6"/>
              <w:rFonts w:ascii="宋体" w:hAnsi="宋体"/>
              <w:noProof/>
            </w:rPr>
            <w:delText>4.3.2</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未结算协议回购查询</w:delText>
          </w:r>
          <w:r w:rsidRPr="00870016" w:rsidDel="00870016">
            <w:rPr>
              <w:rStyle w:val="a6"/>
              <w:noProof/>
            </w:rPr>
            <w:delText>响应</w:delText>
          </w:r>
          <w:r w:rsidDel="00870016">
            <w:rPr>
              <w:noProof/>
            </w:rPr>
            <w:tab/>
            <w:delText>25</w:delText>
          </w:r>
        </w:del>
      </w:ins>
    </w:p>
    <w:p w:rsidR="00A47FBC" w:rsidDel="00870016" w:rsidRDefault="00A47FBC">
      <w:pPr>
        <w:pStyle w:val="30"/>
        <w:rPr>
          <w:ins w:id="239" w:author="user" w:date="2018-05-25T09:50:00Z"/>
          <w:del w:id="240" w:author="user" w:date="2018-09-25T14:21:00Z"/>
          <w:rFonts w:asciiTheme="minorHAnsi" w:eastAsiaTheme="minorEastAsia" w:hAnsiTheme="minorHAnsi" w:cstheme="minorBidi"/>
          <w:noProof/>
          <w:kern w:val="2"/>
          <w:sz w:val="21"/>
          <w:szCs w:val="22"/>
          <w:lang w:val="en-US" w:eastAsia="zh-CN"/>
        </w:rPr>
      </w:pPr>
      <w:ins w:id="241" w:author="user" w:date="2018-05-25T09:50:00Z">
        <w:del w:id="242" w:author="user" w:date="2018-09-25T14:21:00Z">
          <w:r w:rsidRPr="00870016" w:rsidDel="00870016">
            <w:rPr>
              <w:rStyle w:val="a6"/>
              <w:rFonts w:ascii="宋体" w:hAnsi="宋体"/>
              <w:noProof/>
              <w:lang w:eastAsia="zh-CN"/>
            </w:rPr>
            <w:delText>4.3.3</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非公开报价行情查询</w:delText>
          </w:r>
          <w:r w:rsidDel="00870016">
            <w:rPr>
              <w:noProof/>
            </w:rPr>
            <w:tab/>
            <w:delText>27</w:delText>
          </w:r>
        </w:del>
      </w:ins>
    </w:p>
    <w:p w:rsidR="00A47FBC" w:rsidDel="00870016" w:rsidRDefault="00A47FBC">
      <w:pPr>
        <w:pStyle w:val="30"/>
        <w:rPr>
          <w:ins w:id="243" w:author="user" w:date="2018-05-25T09:50:00Z"/>
          <w:del w:id="244" w:author="user" w:date="2018-09-25T14:21:00Z"/>
          <w:rFonts w:asciiTheme="minorHAnsi" w:eastAsiaTheme="minorEastAsia" w:hAnsiTheme="minorHAnsi" w:cstheme="minorBidi"/>
          <w:noProof/>
          <w:kern w:val="2"/>
          <w:sz w:val="21"/>
          <w:szCs w:val="22"/>
          <w:lang w:val="en-US" w:eastAsia="zh-CN"/>
        </w:rPr>
      </w:pPr>
      <w:ins w:id="245" w:author="user" w:date="2018-05-25T09:50:00Z">
        <w:del w:id="246" w:author="user" w:date="2018-09-25T14:21:00Z">
          <w:r w:rsidRPr="00870016" w:rsidDel="00870016">
            <w:rPr>
              <w:rStyle w:val="a6"/>
              <w:rFonts w:ascii="宋体" w:hAnsi="宋体"/>
              <w:noProof/>
            </w:rPr>
            <w:delText>4.3.4</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非公开报价行情</w:delText>
          </w:r>
          <w:r w:rsidRPr="00870016" w:rsidDel="00870016">
            <w:rPr>
              <w:rStyle w:val="a6"/>
              <w:noProof/>
            </w:rPr>
            <w:delText>响应</w:delText>
          </w:r>
          <w:r w:rsidDel="00870016">
            <w:rPr>
              <w:noProof/>
            </w:rPr>
            <w:tab/>
            <w:delText>28</w:delText>
          </w:r>
        </w:del>
      </w:ins>
    </w:p>
    <w:p w:rsidR="00A47FBC" w:rsidDel="00870016" w:rsidRDefault="00A47FBC">
      <w:pPr>
        <w:pStyle w:val="30"/>
        <w:rPr>
          <w:ins w:id="247" w:author="user" w:date="2018-05-25T09:50:00Z"/>
          <w:del w:id="248" w:author="user" w:date="2018-09-25T14:21:00Z"/>
          <w:rFonts w:asciiTheme="minorHAnsi" w:eastAsiaTheme="minorEastAsia" w:hAnsiTheme="minorHAnsi" w:cstheme="minorBidi"/>
          <w:noProof/>
          <w:kern w:val="2"/>
          <w:sz w:val="21"/>
          <w:szCs w:val="22"/>
          <w:lang w:val="en-US" w:eastAsia="zh-CN"/>
        </w:rPr>
      </w:pPr>
      <w:ins w:id="249" w:author="user" w:date="2018-05-25T09:50:00Z">
        <w:del w:id="250" w:author="user" w:date="2018-09-25T14:21:00Z">
          <w:r w:rsidRPr="00870016" w:rsidDel="00870016">
            <w:rPr>
              <w:rStyle w:val="a6"/>
              <w:rFonts w:ascii="宋体" w:hAnsi="宋体"/>
              <w:noProof/>
              <w:lang w:eastAsia="zh-CN"/>
            </w:rPr>
            <w:delText>4.3.5</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公开报价行情查询</w:delText>
          </w:r>
          <w:r w:rsidDel="00870016">
            <w:rPr>
              <w:noProof/>
            </w:rPr>
            <w:tab/>
            <w:delText>30</w:delText>
          </w:r>
        </w:del>
      </w:ins>
    </w:p>
    <w:p w:rsidR="00A47FBC" w:rsidDel="00870016" w:rsidRDefault="00A47FBC">
      <w:pPr>
        <w:pStyle w:val="30"/>
        <w:rPr>
          <w:ins w:id="251" w:author="user" w:date="2018-05-25T09:50:00Z"/>
          <w:del w:id="252" w:author="user" w:date="2018-09-25T14:21:00Z"/>
          <w:rFonts w:asciiTheme="minorHAnsi" w:eastAsiaTheme="minorEastAsia" w:hAnsiTheme="minorHAnsi" w:cstheme="minorBidi"/>
          <w:noProof/>
          <w:kern w:val="2"/>
          <w:sz w:val="21"/>
          <w:szCs w:val="22"/>
          <w:lang w:val="en-US" w:eastAsia="zh-CN"/>
        </w:rPr>
      </w:pPr>
      <w:ins w:id="253" w:author="user" w:date="2018-05-25T09:50:00Z">
        <w:del w:id="254" w:author="user" w:date="2018-09-25T14:21:00Z">
          <w:r w:rsidRPr="00870016" w:rsidDel="00870016">
            <w:rPr>
              <w:rStyle w:val="a6"/>
              <w:rFonts w:ascii="宋体" w:hAnsi="宋体"/>
              <w:noProof/>
            </w:rPr>
            <w:delText>4.3.6</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公开报价行情响应</w:delText>
          </w:r>
          <w:r w:rsidDel="00870016">
            <w:rPr>
              <w:noProof/>
            </w:rPr>
            <w:tab/>
            <w:delText>30</w:delText>
          </w:r>
        </w:del>
      </w:ins>
    </w:p>
    <w:p w:rsidR="00A47FBC" w:rsidDel="00870016" w:rsidRDefault="00A47FBC">
      <w:pPr>
        <w:pStyle w:val="20"/>
        <w:rPr>
          <w:ins w:id="255" w:author="user" w:date="2018-05-25T09:50:00Z"/>
          <w:del w:id="256" w:author="user" w:date="2018-09-25T14:21:00Z"/>
          <w:rFonts w:asciiTheme="minorHAnsi" w:eastAsiaTheme="minorEastAsia" w:hAnsiTheme="minorHAnsi" w:cstheme="minorBidi"/>
          <w:b w:val="0"/>
          <w:bCs w:val="0"/>
          <w:noProof/>
          <w:kern w:val="2"/>
          <w:sz w:val="21"/>
          <w:szCs w:val="22"/>
          <w:lang w:val="en-US" w:eastAsia="zh-CN"/>
        </w:rPr>
      </w:pPr>
      <w:ins w:id="257" w:author="user" w:date="2018-05-25T09:50:00Z">
        <w:del w:id="258" w:author="user" w:date="2018-09-25T14:21:00Z">
          <w:r w:rsidRPr="00870016" w:rsidDel="00870016">
            <w:rPr>
              <w:rStyle w:val="a6"/>
              <w:rFonts w:ascii="宋体" w:hAnsi="宋体"/>
              <w:noProof/>
              <w:lang w:eastAsia="zh-CN"/>
            </w:rPr>
            <w:delText>4.4</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noProof/>
              <w:lang w:eastAsia="zh-CN"/>
            </w:rPr>
            <w:delText>现券订单类</w:delText>
          </w:r>
          <w:r w:rsidRPr="00870016" w:rsidDel="00870016">
            <w:rPr>
              <w:rStyle w:val="a6"/>
              <w:noProof/>
            </w:rPr>
            <w:delText>流程</w:delText>
          </w:r>
          <w:r w:rsidRPr="00870016" w:rsidDel="00870016">
            <w:rPr>
              <w:rStyle w:val="a6"/>
              <w:noProof/>
              <w:lang w:eastAsia="zh-CN"/>
            </w:rPr>
            <w:delText>说明</w:delText>
          </w:r>
          <w:r w:rsidDel="00870016">
            <w:rPr>
              <w:noProof/>
            </w:rPr>
            <w:tab/>
            <w:delText>32</w:delText>
          </w:r>
        </w:del>
      </w:ins>
    </w:p>
    <w:p w:rsidR="00A47FBC" w:rsidDel="00870016" w:rsidRDefault="00A47FBC">
      <w:pPr>
        <w:pStyle w:val="30"/>
        <w:rPr>
          <w:ins w:id="259" w:author="user" w:date="2018-05-25T09:50:00Z"/>
          <w:del w:id="260" w:author="user" w:date="2018-09-25T14:21:00Z"/>
          <w:rFonts w:asciiTheme="minorHAnsi" w:eastAsiaTheme="minorEastAsia" w:hAnsiTheme="minorHAnsi" w:cstheme="minorBidi"/>
          <w:noProof/>
          <w:kern w:val="2"/>
          <w:sz w:val="21"/>
          <w:szCs w:val="22"/>
          <w:lang w:val="en-US" w:eastAsia="zh-CN"/>
        </w:rPr>
      </w:pPr>
      <w:ins w:id="261" w:author="user" w:date="2018-05-25T09:50:00Z">
        <w:del w:id="262" w:author="user" w:date="2018-09-25T14:21:00Z">
          <w:r w:rsidRPr="00870016" w:rsidDel="00870016">
            <w:rPr>
              <w:rStyle w:val="a6"/>
              <w:rFonts w:ascii="宋体" w:hAnsi="宋体"/>
              <w:noProof/>
            </w:rPr>
            <w:delText>4.4.1</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确定报价成交类</w:delText>
          </w:r>
          <w:r w:rsidRPr="00870016" w:rsidDel="00870016">
            <w:rPr>
              <w:rStyle w:val="a6"/>
              <w:noProof/>
              <w:lang w:eastAsia="zh-CN"/>
            </w:rPr>
            <w:delText>（最优价成交和可转换成交）</w:delText>
          </w:r>
          <w:r w:rsidRPr="00870016" w:rsidDel="00870016">
            <w:rPr>
              <w:rStyle w:val="a6"/>
              <w:noProof/>
            </w:rPr>
            <w:delText>STEP</w:delText>
          </w:r>
          <w:r w:rsidRPr="00870016" w:rsidDel="00870016">
            <w:rPr>
              <w:rStyle w:val="a6"/>
              <w:noProof/>
            </w:rPr>
            <w:delText>消息流程图</w:delText>
          </w:r>
          <w:r w:rsidDel="00870016">
            <w:rPr>
              <w:noProof/>
            </w:rPr>
            <w:tab/>
            <w:delText>32</w:delText>
          </w:r>
        </w:del>
      </w:ins>
    </w:p>
    <w:p w:rsidR="00A47FBC" w:rsidDel="00870016" w:rsidRDefault="00A47FBC">
      <w:pPr>
        <w:pStyle w:val="30"/>
        <w:rPr>
          <w:ins w:id="263" w:author="user" w:date="2018-05-25T09:50:00Z"/>
          <w:del w:id="264" w:author="user" w:date="2018-09-25T14:21:00Z"/>
          <w:rFonts w:asciiTheme="minorHAnsi" w:eastAsiaTheme="minorEastAsia" w:hAnsiTheme="minorHAnsi" w:cstheme="minorBidi"/>
          <w:noProof/>
          <w:kern w:val="2"/>
          <w:sz w:val="21"/>
          <w:szCs w:val="22"/>
          <w:lang w:val="en-US" w:eastAsia="zh-CN"/>
        </w:rPr>
      </w:pPr>
      <w:ins w:id="265" w:author="user" w:date="2018-05-25T09:50:00Z">
        <w:del w:id="266" w:author="user" w:date="2018-09-25T14:21:00Z">
          <w:r w:rsidRPr="00870016" w:rsidDel="00870016">
            <w:rPr>
              <w:rStyle w:val="a6"/>
              <w:rFonts w:ascii="宋体" w:hAnsi="宋体"/>
              <w:noProof/>
            </w:rPr>
            <w:delText>4.4.2</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指定对手方报价</w:delText>
          </w:r>
          <w:r w:rsidRPr="00870016" w:rsidDel="00870016">
            <w:rPr>
              <w:rStyle w:val="a6"/>
              <w:noProof/>
            </w:rPr>
            <w:delText>STEP</w:delText>
          </w:r>
          <w:r w:rsidRPr="00870016" w:rsidDel="00870016">
            <w:rPr>
              <w:rStyle w:val="a6"/>
              <w:noProof/>
            </w:rPr>
            <w:delText>消息流程图</w:delText>
          </w:r>
          <w:r w:rsidDel="00870016">
            <w:rPr>
              <w:noProof/>
            </w:rPr>
            <w:tab/>
            <w:delText>33</w:delText>
          </w:r>
        </w:del>
      </w:ins>
    </w:p>
    <w:p w:rsidR="00A47FBC" w:rsidDel="00870016" w:rsidRDefault="00A47FBC">
      <w:pPr>
        <w:pStyle w:val="30"/>
        <w:rPr>
          <w:ins w:id="267" w:author="user" w:date="2018-05-25T09:50:00Z"/>
          <w:del w:id="268" w:author="user" w:date="2018-09-25T14:21:00Z"/>
          <w:rFonts w:asciiTheme="minorHAnsi" w:eastAsiaTheme="minorEastAsia" w:hAnsiTheme="minorHAnsi" w:cstheme="minorBidi"/>
          <w:noProof/>
          <w:kern w:val="2"/>
          <w:sz w:val="21"/>
          <w:szCs w:val="22"/>
          <w:lang w:val="en-US" w:eastAsia="zh-CN"/>
        </w:rPr>
      </w:pPr>
      <w:ins w:id="269" w:author="user" w:date="2018-05-25T09:50:00Z">
        <w:del w:id="270" w:author="user" w:date="2018-09-25T14:21:00Z">
          <w:r w:rsidRPr="00870016" w:rsidDel="00870016">
            <w:rPr>
              <w:rStyle w:val="a6"/>
              <w:rFonts w:ascii="宋体" w:hAnsi="宋体"/>
              <w:noProof/>
            </w:rPr>
            <w:delText>4.4.3</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协议交易类</w:delText>
          </w:r>
          <w:r w:rsidRPr="00870016" w:rsidDel="00870016">
            <w:rPr>
              <w:rStyle w:val="a6"/>
              <w:noProof/>
            </w:rPr>
            <w:delText>STEP</w:delText>
          </w:r>
          <w:r w:rsidRPr="00870016" w:rsidDel="00870016">
            <w:rPr>
              <w:rStyle w:val="a6"/>
              <w:noProof/>
            </w:rPr>
            <w:delText>消息流程图</w:delText>
          </w:r>
          <w:r w:rsidDel="00870016">
            <w:rPr>
              <w:noProof/>
            </w:rPr>
            <w:tab/>
            <w:delText>33</w:delText>
          </w:r>
        </w:del>
      </w:ins>
    </w:p>
    <w:p w:rsidR="00A47FBC" w:rsidDel="00870016" w:rsidRDefault="00A47FBC">
      <w:pPr>
        <w:pStyle w:val="30"/>
        <w:rPr>
          <w:ins w:id="271" w:author="user" w:date="2018-05-25T09:50:00Z"/>
          <w:del w:id="272" w:author="user" w:date="2018-09-25T14:21:00Z"/>
          <w:rFonts w:asciiTheme="minorHAnsi" w:eastAsiaTheme="minorEastAsia" w:hAnsiTheme="minorHAnsi" w:cstheme="minorBidi"/>
          <w:noProof/>
          <w:kern w:val="2"/>
          <w:sz w:val="21"/>
          <w:szCs w:val="22"/>
          <w:lang w:val="en-US" w:eastAsia="zh-CN"/>
        </w:rPr>
      </w:pPr>
      <w:ins w:id="273" w:author="user" w:date="2018-05-25T09:50:00Z">
        <w:del w:id="274" w:author="user" w:date="2018-09-25T14:21:00Z">
          <w:r w:rsidRPr="00870016" w:rsidDel="00870016">
            <w:rPr>
              <w:rStyle w:val="a6"/>
              <w:rFonts w:ascii="宋体" w:hAnsi="宋体"/>
              <w:noProof/>
            </w:rPr>
            <w:delText>4.4.4</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转托管</w:delText>
          </w:r>
          <w:r w:rsidRPr="00870016" w:rsidDel="00870016">
            <w:rPr>
              <w:rStyle w:val="a6"/>
              <w:noProof/>
            </w:rPr>
            <w:delText>STEP</w:delText>
          </w:r>
          <w:r w:rsidRPr="00870016" w:rsidDel="00870016">
            <w:rPr>
              <w:rStyle w:val="a6"/>
              <w:noProof/>
            </w:rPr>
            <w:delText>消息流程图</w:delText>
          </w:r>
          <w:r w:rsidDel="00870016">
            <w:rPr>
              <w:noProof/>
            </w:rPr>
            <w:tab/>
            <w:delText>34</w:delText>
          </w:r>
        </w:del>
      </w:ins>
    </w:p>
    <w:p w:rsidR="00A47FBC" w:rsidDel="00870016" w:rsidRDefault="00A47FBC">
      <w:pPr>
        <w:pStyle w:val="20"/>
        <w:rPr>
          <w:ins w:id="275" w:author="user" w:date="2018-05-25T09:50:00Z"/>
          <w:del w:id="276" w:author="user" w:date="2018-09-25T14:21:00Z"/>
          <w:rFonts w:asciiTheme="minorHAnsi" w:eastAsiaTheme="minorEastAsia" w:hAnsiTheme="minorHAnsi" w:cstheme="minorBidi"/>
          <w:b w:val="0"/>
          <w:bCs w:val="0"/>
          <w:noProof/>
          <w:kern w:val="2"/>
          <w:sz w:val="21"/>
          <w:szCs w:val="22"/>
          <w:lang w:val="en-US" w:eastAsia="zh-CN"/>
        </w:rPr>
      </w:pPr>
      <w:ins w:id="277" w:author="user" w:date="2018-05-25T09:50:00Z">
        <w:del w:id="278" w:author="user" w:date="2018-09-25T14:21:00Z">
          <w:r w:rsidRPr="00870016" w:rsidDel="00870016">
            <w:rPr>
              <w:rStyle w:val="a6"/>
              <w:rFonts w:ascii="宋体" w:hAnsi="宋体"/>
              <w:noProof/>
              <w:lang w:eastAsia="zh-CN"/>
            </w:rPr>
            <w:delText>4.5</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eastAsia="zh-CN"/>
            </w:rPr>
            <w:delText>现券订单类消息</w:delText>
          </w:r>
          <w:r w:rsidDel="00870016">
            <w:rPr>
              <w:noProof/>
            </w:rPr>
            <w:tab/>
            <w:delText>35</w:delText>
          </w:r>
        </w:del>
      </w:ins>
    </w:p>
    <w:p w:rsidR="00A47FBC" w:rsidDel="00870016" w:rsidRDefault="00A47FBC">
      <w:pPr>
        <w:pStyle w:val="30"/>
        <w:rPr>
          <w:ins w:id="279" w:author="user" w:date="2018-05-25T09:50:00Z"/>
          <w:del w:id="280" w:author="user" w:date="2018-09-25T14:21:00Z"/>
          <w:rFonts w:asciiTheme="minorHAnsi" w:eastAsiaTheme="minorEastAsia" w:hAnsiTheme="minorHAnsi" w:cstheme="minorBidi"/>
          <w:noProof/>
          <w:kern w:val="2"/>
          <w:sz w:val="21"/>
          <w:szCs w:val="22"/>
          <w:lang w:val="en-US" w:eastAsia="zh-CN"/>
        </w:rPr>
      </w:pPr>
      <w:ins w:id="281" w:author="user" w:date="2018-05-25T09:50:00Z">
        <w:del w:id="282" w:author="user" w:date="2018-09-25T14:21:00Z">
          <w:r w:rsidRPr="00870016" w:rsidDel="00870016">
            <w:rPr>
              <w:rStyle w:val="a6"/>
              <w:rFonts w:ascii="宋体" w:hAnsi="宋体"/>
              <w:noProof/>
              <w:lang w:eastAsia="zh-CN"/>
            </w:rPr>
            <w:delText>4.5.1</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报价</w:delText>
          </w:r>
          <w:r w:rsidRPr="00870016" w:rsidDel="00870016">
            <w:rPr>
              <w:rStyle w:val="a6"/>
              <w:noProof/>
              <w:lang w:eastAsia="zh-CN"/>
            </w:rPr>
            <w:delText>申报消息</w:delText>
          </w:r>
          <w:r w:rsidDel="00870016">
            <w:rPr>
              <w:noProof/>
            </w:rPr>
            <w:tab/>
            <w:delText>35</w:delText>
          </w:r>
        </w:del>
      </w:ins>
    </w:p>
    <w:p w:rsidR="00A47FBC" w:rsidDel="00870016" w:rsidRDefault="00A47FBC">
      <w:pPr>
        <w:pStyle w:val="30"/>
        <w:rPr>
          <w:ins w:id="283" w:author="user" w:date="2018-05-25T09:50:00Z"/>
          <w:del w:id="284" w:author="user" w:date="2018-09-25T14:21:00Z"/>
          <w:rFonts w:asciiTheme="minorHAnsi" w:eastAsiaTheme="minorEastAsia" w:hAnsiTheme="minorHAnsi" w:cstheme="minorBidi"/>
          <w:noProof/>
          <w:kern w:val="2"/>
          <w:sz w:val="21"/>
          <w:szCs w:val="22"/>
          <w:lang w:val="en-US" w:eastAsia="zh-CN"/>
        </w:rPr>
      </w:pPr>
      <w:ins w:id="285" w:author="user" w:date="2018-05-25T09:50:00Z">
        <w:del w:id="286" w:author="user" w:date="2018-09-25T14:21:00Z">
          <w:r w:rsidRPr="00870016" w:rsidDel="00870016">
            <w:rPr>
              <w:rStyle w:val="a6"/>
              <w:rFonts w:ascii="宋体" w:hAnsi="宋体"/>
              <w:noProof/>
            </w:rPr>
            <w:delText>4.5.2</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报价</w:delText>
          </w:r>
          <w:r w:rsidRPr="00870016" w:rsidDel="00870016">
            <w:rPr>
              <w:rStyle w:val="a6"/>
              <w:noProof/>
            </w:rPr>
            <w:delText>申报响应消息</w:delText>
          </w:r>
          <w:r w:rsidDel="00870016">
            <w:rPr>
              <w:noProof/>
            </w:rPr>
            <w:tab/>
            <w:delText>37</w:delText>
          </w:r>
        </w:del>
      </w:ins>
    </w:p>
    <w:p w:rsidR="00A47FBC" w:rsidDel="00870016" w:rsidRDefault="00A47FBC">
      <w:pPr>
        <w:pStyle w:val="30"/>
        <w:rPr>
          <w:ins w:id="287" w:author="user" w:date="2018-05-25T09:50:00Z"/>
          <w:del w:id="288" w:author="user" w:date="2018-09-25T14:21:00Z"/>
          <w:rFonts w:asciiTheme="minorHAnsi" w:eastAsiaTheme="minorEastAsia" w:hAnsiTheme="minorHAnsi" w:cstheme="minorBidi"/>
          <w:noProof/>
          <w:kern w:val="2"/>
          <w:sz w:val="21"/>
          <w:szCs w:val="22"/>
          <w:lang w:val="en-US" w:eastAsia="zh-CN"/>
        </w:rPr>
      </w:pPr>
      <w:ins w:id="289" w:author="user" w:date="2018-05-25T09:50:00Z">
        <w:del w:id="290" w:author="user" w:date="2018-09-25T14:21:00Z">
          <w:r w:rsidRPr="00870016" w:rsidDel="00870016">
            <w:rPr>
              <w:rStyle w:val="a6"/>
              <w:rFonts w:ascii="宋体" w:hAnsi="宋体"/>
              <w:noProof/>
            </w:rPr>
            <w:delText>4.5.3</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报价申报撤单消息</w:delText>
          </w:r>
          <w:r w:rsidDel="00870016">
            <w:rPr>
              <w:noProof/>
            </w:rPr>
            <w:tab/>
            <w:delText>38</w:delText>
          </w:r>
        </w:del>
      </w:ins>
    </w:p>
    <w:p w:rsidR="00A47FBC" w:rsidDel="00870016" w:rsidRDefault="00A47FBC">
      <w:pPr>
        <w:pStyle w:val="30"/>
        <w:rPr>
          <w:ins w:id="291" w:author="user" w:date="2018-05-25T09:50:00Z"/>
          <w:del w:id="292" w:author="user" w:date="2018-09-25T14:21:00Z"/>
          <w:rFonts w:asciiTheme="minorHAnsi" w:eastAsiaTheme="minorEastAsia" w:hAnsiTheme="minorHAnsi" w:cstheme="minorBidi"/>
          <w:noProof/>
          <w:kern w:val="2"/>
          <w:sz w:val="21"/>
          <w:szCs w:val="22"/>
          <w:lang w:val="en-US" w:eastAsia="zh-CN"/>
        </w:rPr>
      </w:pPr>
      <w:ins w:id="293" w:author="user" w:date="2018-05-25T09:50:00Z">
        <w:del w:id="294" w:author="user" w:date="2018-09-25T14:21:00Z">
          <w:r w:rsidRPr="00870016" w:rsidDel="00870016">
            <w:rPr>
              <w:rStyle w:val="a6"/>
              <w:rFonts w:ascii="宋体" w:hAnsi="宋体"/>
              <w:noProof/>
            </w:rPr>
            <w:delText>4.5.4</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报价申报撤单响应</w:delText>
          </w:r>
          <w:r w:rsidRPr="00870016" w:rsidDel="00870016">
            <w:rPr>
              <w:rStyle w:val="a6"/>
              <w:noProof/>
            </w:rPr>
            <w:delText>消息</w:delText>
          </w:r>
          <w:r w:rsidDel="00870016">
            <w:rPr>
              <w:noProof/>
            </w:rPr>
            <w:tab/>
            <w:delText>38</w:delText>
          </w:r>
        </w:del>
      </w:ins>
    </w:p>
    <w:p w:rsidR="00A47FBC" w:rsidDel="00870016" w:rsidRDefault="00A47FBC">
      <w:pPr>
        <w:pStyle w:val="30"/>
        <w:rPr>
          <w:ins w:id="295" w:author="user" w:date="2018-05-25T09:50:00Z"/>
          <w:del w:id="296" w:author="user" w:date="2018-09-25T14:21:00Z"/>
          <w:rFonts w:asciiTheme="minorHAnsi" w:eastAsiaTheme="minorEastAsia" w:hAnsiTheme="minorHAnsi" w:cstheme="minorBidi"/>
          <w:noProof/>
          <w:kern w:val="2"/>
          <w:sz w:val="21"/>
          <w:szCs w:val="22"/>
          <w:lang w:val="en-US" w:eastAsia="zh-CN"/>
        </w:rPr>
      </w:pPr>
      <w:ins w:id="297" w:author="user" w:date="2018-05-25T09:50:00Z">
        <w:del w:id="298" w:author="user" w:date="2018-09-25T14:21:00Z">
          <w:r w:rsidRPr="00870016" w:rsidDel="00870016">
            <w:rPr>
              <w:rStyle w:val="a6"/>
              <w:rFonts w:ascii="宋体" w:hAnsi="宋体"/>
              <w:noProof/>
            </w:rPr>
            <w:delText>4.5.5</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成交申报消息</w:delText>
          </w:r>
          <w:r w:rsidDel="00870016">
            <w:rPr>
              <w:noProof/>
            </w:rPr>
            <w:tab/>
            <w:delText>39</w:delText>
          </w:r>
        </w:del>
      </w:ins>
    </w:p>
    <w:p w:rsidR="00A47FBC" w:rsidDel="00870016" w:rsidRDefault="00A47FBC">
      <w:pPr>
        <w:pStyle w:val="30"/>
        <w:rPr>
          <w:ins w:id="299" w:author="user" w:date="2018-05-25T09:50:00Z"/>
          <w:del w:id="300" w:author="user" w:date="2018-09-25T14:21:00Z"/>
          <w:rFonts w:asciiTheme="minorHAnsi" w:eastAsiaTheme="minorEastAsia" w:hAnsiTheme="minorHAnsi" w:cstheme="minorBidi"/>
          <w:noProof/>
          <w:kern w:val="2"/>
          <w:sz w:val="21"/>
          <w:szCs w:val="22"/>
          <w:lang w:val="en-US" w:eastAsia="zh-CN"/>
        </w:rPr>
      </w:pPr>
      <w:ins w:id="301" w:author="user" w:date="2018-05-25T09:50:00Z">
        <w:del w:id="302" w:author="user" w:date="2018-09-25T14:21:00Z">
          <w:r w:rsidRPr="00870016" w:rsidDel="00870016">
            <w:rPr>
              <w:rStyle w:val="a6"/>
              <w:rFonts w:ascii="宋体" w:hAnsi="宋体"/>
              <w:noProof/>
            </w:rPr>
            <w:delText>4.5.6</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成交申报撤单消息</w:delText>
          </w:r>
          <w:r w:rsidDel="00870016">
            <w:rPr>
              <w:noProof/>
            </w:rPr>
            <w:tab/>
            <w:delText>41</w:delText>
          </w:r>
        </w:del>
      </w:ins>
    </w:p>
    <w:p w:rsidR="00A47FBC" w:rsidDel="00870016" w:rsidRDefault="00A47FBC">
      <w:pPr>
        <w:pStyle w:val="30"/>
        <w:rPr>
          <w:ins w:id="303" w:author="user" w:date="2018-05-25T09:50:00Z"/>
          <w:del w:id="304" w:author="user" w:date="2018-09-25T14:21:00Z"/>
          <w:rFonts w:asciiTheme="minorHAnsi" w:eastAsiaTheme="minorEastAsia" w:hAnsiTheme="minorHAnsi" w:cstheme="minorBidi"/>
          <w:noProof/>
          <w:kern w:val="2"/>
          <w:sz w:val="21"/>
          <w:szCs w:val="22"/>
          <w:lang w:val="en-US" w:eastAsia="zh-CN"/>
        </w:rPr>
      </w:pPr>
      <w:ins w:id="305" w:author="user" w:date="2018-05-25T09:50:00Z">
        <w:del w:id="306" w:author="user" w:date="2018-09-25T14:21:00Z">
          <w:r w:rsidRPr="00870016" w:rsidDel="00870016">
            <w:rPr>
              <w:rStyle w:val="a6"/>
              <w:rFonts w:ascii="宋体" w:hAnsi="宋体"/>
              <w:noProof/>
            </w:rPr>
            <w:delText>4.5.7</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rPr>
            <w:delText>成交申报响应</w:delText>
          </w:r>
          <w:r w:rsidRPr="00870016" w:rsidDel="00870016">
            <w:rPr>
              <w:rStyle w:val="a6"/>
              <w:noProof/>
            </w:rPr>
            <w:delText>/</w:delText>
          </w:r>
          <w:r w:rsidRPr="00870016" w:rsidDel="00870016">
            <w:rPr>
              <w:rStyle w:val="a6"/>
              <w:noProof/>
            </w:rPr>
            <w:delText>成交申报撤单响应消息</w:delText>
          </w:r>
          <w:r w:rsidDel="00870016">
            <w:rPr>
              <w:noProof/>
            </w:rPr>
            <w:tab/>
            <w:delText>42</w:delText>
          </w:r>
        </w:del>
      </w:ins>
    </w:p>
    <w:p w:rsidR="00A47FBC" w:rsidDel="00870016" w:rsidRDefault="00A47FBC">
      <w:pPr>
        <w:pStyle w:val="30"/>
        <w:rPr>
          <w:ins w:id="307" w:author="user" w:date="2018-05-25T09:50:00Z"/>
          <w:del w:id="308" w:author="user" w:date="2018-09-25T14:21:00Z"/>
          <w:rFonts w:asciiTheme="minorHAnsi" w:eastAsiaTheme="minorEastAsia" w:hAnsiTheme="minorHAnsi" w:cstheme="minorBidi"/>
          <w:noProof/>
          <w:kern w:val="2"/>
          <w:sz w:val="21"/>
          <w:szCs w:val="22"/>
          <w:lang w:val="en-US" w:eastAsia="zh-CN"/>
        </w:rPr>
      </w:pPr>
      <w:ins w:id="309" w:author="user" w:date="2018-05-25T09:50:00Z">
        <w:del w:id="310" w:author="user" w:date="2018-09-25T14:21:00Z">
          <w:r w:rsidRPr="00870016" w:rsidDel="00870016">
            <w:rPr>
              <w:rStyle w:val="a6"/>
              <w:rFonts w:ascii="宋体" w:hAnsi="宋体"/>
              <w:noProof/>
            </w:rPr>
            <w:delText>4.5.8</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非交易</w:delText>
          </w:r>
          <w:r w:rsidRPr="00870016" w:rsidDel="00870016">
            <w:rPr>
              <w:rStyle w:val="a6"/>
              <w:noProof/>
            </w:rPr>
            <w:delText>申报</w:delText>
          </w:r>
          <w:r w:rsidRPr="00870016" w:rsidDel="00870016">
            <w:rPr>
              <w:rStyle w:val="a6"/>
              <w:noProof/>
            </w:rPr>
            <w:delText>/</w:delText>
          </w:r>
          <w:r w:rsidRPr="00870016" w:rsidDel="00870016">
            <w:rPr>
              <w:rStyle w:val="a6"/>
              <w:noProof/>
              <w:lang w:eastAsia="zh-CN"/>
            </w:rPr>
            <w:delText>非交易</w:delText>
          </w:r>
          <w:r w:rsidRPr="00870016" w:rsidDel="00870016">
            <w:rPr>
              <w:rStyle w:val="a6"/>
              <w:noProof/>
            </w:rPr>
            <w:delText>撤单申报消息</w:delText>
          </w:r>
          <w:r w:rsidDel="00870016">
            <w:rPr>
              <w:noProof/>
            </w:rPr>
            <w:tab/>
            <w:delText>43</w:delText>
          </w:r>
        </w:del>
      </w:ins>
    </w:p>
    <w:p w:rsidR="00A47FBC" w:rsidDel="00870016" w:rsidRDefault="00A47FBC">
      <w:pPr>
        <w:pStyle w:val="30"/>
        <w:rPr>
          <w:ins w:id="311" w:author="user" w:date="2018-05-25T09:50:00Z"/>
          <w:del w:id="312" w:author="user" w:date="2018-09-25T14:21:00Z"/>
          <w:rFonts w:asciiTheme="minorHAnsi" w:eastAsiaTheme="minorEastAsia" w:hAnsiTheme="minorHAnsi" w:cstheme="minorBidi"/>
          <w:noProof/>
          <w:kern w:val="2"/>
          <w:sz w:val="21"/>
          <w:szCs w:val="22"/>
          <w:lang w:val="en-US" w:eastAsia="zh-CN"/>
        </w:rPr>
      </w:pPr>
      <w:ins w:id="313" w:author="user" w:date="2018-05-25T09:50:00Z">
        <w:del w:id="314" w:author="user" w:date="2018-09-25T14:21:00Z">
          <w:r w:rsidRPr="00870016" w:rsidDel="00870016">
            <w:rPr>
              <w:rStyle w:val="a6"/>
              <w:rFonts w:ascii="宋体" w:hAnsi="宋体"/>
              <w:noProof/>
            </w:rPr>
            <w:delText>4.5.9</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非交易</w:delText>
          </w:r>
          <w:r w:rsidRPr="00870016" w:rsidDel="00870016">
            <w:rPr>
              <w:rStyle w:val="a6"/>
              <w:noProof/>
            </w:rPr>
            <w:delText>申报响应</w:delText>
          </w:r>
          <w:r w:rsidRPr="00870016" w:rsidDel="00870016">
            <w:rPr>
              <w:rStyle w:val="a6"/>
              <w:noProof/>
            </w:rPr>
            <w:delText>/</w:delText>
          </w:r>
          <w:r w:rsidRPr="00870016" w:rsidDel="00870016">
            <w:rPr>
              <w:rStyle w:val="a6"/>
              <w:noProof/>
              <w:lang w:eastAsia="zh-CN"/>
            </w:rPr>
            <w:delText>非交易</w:delText>
          </w:r>
          <w:r w:rsidRPr="00870016" w:rsidDel="00870016">
            <w:rPr>
              <w:rStyle w:val="a6"/>
              <w:noProof/>
            </w:rPr>
            <w:delText>撤单申报响应</w:delText>
          </w:r>
          <w:r w:rsidDel="00870016">
            <w:rPr>
              <w:noProof/>
            </w:rPr>
            <w:tab/>
            <w:delText>44</w:delText>
          </w:r>
        </w:del>
      </w:ins>
    </w:p>
    <w:p w:rsidR="00A47FBC" w:rsidDel="00870016" w:rsidRDefault="00A47FBC">
      <w:pPr>
        <w:pStyle w:val="20"/>
        <w:rPr>
          <w:ins w:id="315" w:author="user" w:date="2018-05-25T09:50:00Z"/>
          <w:del w:id="316" w:author="user" w:date="2018-09-25T14:21:00Z"/>
          <w:rFonts w:asciiTheme="minorHAnsi" w:eastAsiaTheme="minorEastAsia" w:hAnsiTheme="minorHAnsi" w:cstheme="minorBidi"/>
          <w:b w:val="0"/>
          <w:bCs w:val="0"/>
          <w:noProof/>
          <w:kern w:val="2"/>
          <w:sz w:val="21"/>
          <w:szCs w:val="22"/>
          <w:lang w:val="en-US" w:eastAsia="zh-CN"/>
        </w:rPr>
      </w:pPr>
      <w:ins w:id="317" w:author="user" w:date="2018-05-25T09:50:00Z">
        <w:del w:id="318" w:author="user" w:date="2018-09-25T14:21:00Z">
          <w:r w:rsidRPr="00870016" w:rsidDel="00870016">
            <w:rPr>
              <w:rStyle w:val="a6"/>
              <w:rFonts w:ascii="宋体" w:hAnsi="宋体"/>
              <w:noProof/>
              <w:lang w:eastAsia="zh-CN"/>
            </w:rPr>
            <w:delText>4.6</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rFonts w:ascii="宋体" w:hAnsi="宋体"/>
              <w:noProof/>
              <w:lang w:eastAsia="zh-CN"/>
            </w:rPr>
            <w:delText>执行报告查询类消息</w:delText>
          </w:r>
          <w:r w:rsidDel="00870016">
            <w:rPr>
              <w:noProof/>
            </w:rPr>
            <w:tab/>
            <w:delText>45</w:delText>
          </w:r>
        </w:del>
      </w:ins>
    </w:p>
    <w:p w:rsidR="00A47FBC" w:rsidDel="00870016" w:rsidRDefault="00A47FBC">
      <w:pPr>
        <w:pStyle w:val="30"/>
        <w:rPr>
          <w:ins w:id="319" w:author="user" w:date="2018-05-25T09:50:00Z"/>
          <w:del w:id="320" w:author="user" w:date="2018-09-25T14:21:00Z"/>
          <w:rFonts w:asciiTheme="minorHAnsi" w:eastAsiaTheme="minorEastAsia" w:hAnsiTheme="minorHAnsi" w:cstheme="minorBidi"/>
          <w:noProof/>
          <w:kern w:val="2"/>
          <w:sz w:val="21"/>
          <w:szCs w:val="22"/>
          <w:lang w:val="en-US" w:eastAsia="zh-CN"/>
        </w:rPr>
      </w:pPr>
      <w:ins w:id="321" w:author="user" w:date="2018-05-25T09:50:00Z">
        <w:del w:id="322" w:author="user" w:date="2018-09-25T14:21:00Z">
          <w:r w:rsidRPr="00870016" w:rsidDel="00870016">
            <w:rPr>
              <w:rStyle w:val="a6"/>
              <w:rFonts w:ascii="宋体" w:hAnsi="宋体"/>
              <w:noProof/>
              <w:lang w:eastAsia="zh-CN"/>
            </w:rPr>
            <w:delText>4.6.1</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成交执行报告查询</w:delText>
          </w:r>
          <w:r w:rsidDel="00870016">
            <w:rPr>
              <w:noProof/>
            </w:rPr>
            <w:tab/>
            <w:delText>45</w:delText>
          </w:r>
        </w:del>
      </w:ins>
    </w:p>
    <w:p w:rsidR="00A47FBC" w:rsidDel="00870016" w:rsidRDefault="00A47FBC">
      <w:pPr>
        <w:pStyle w:val="30"/>
        <w:rPr>
          <w:ins w:id="323" w:author="user" w:date="2018-05-25T09:50:00Z"/>
          <w:del w:id="324" w:author="user" w:date="2018-09-25T14:21:00Z"/>
          <w:rFonts w:asciiTheme="minorHAnsi" w:eastAsiaTheme="minorEastAsia" w:hAnsiTheme="minorHAnsi" w:cstheme="minorBidi"/>
          <w:noProof/>
          <w:kern w:val="2"/>
          <w:sz w:val="21"/>
          <w:szCs w:val="22"/>
          <w:lang w:val="en-US" w:eastAsia="zh-CN"/>
        </w:rPr>
      </w:pPr>
      <w:ins w:id="325" w:author="user" w:date="2018-05-25T09:50:00Z">
        <w:del w:id="326" w:author="user" w:date="2018-09-25T14:21:00Z">
          <w:r w:rsidRPr="00870016" w:rsidDel="00870016">
            <w:rPr>
              <w:rStyle w:val="a6"/>
              <w:rFonts w:ascii="宋体" w:hAnsi="宋体"/>
              <w:noProof/>
            </w:rPr>
            <w:delText>4.6.2</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成交执行报告</w:delText>
          </w:r>
          <w:r w:rsidRPr="00870016" w:rsidDel="00870016">
            <w:rPr>
              <w:rStyle w:val="a6"/>
              <w:noProof/>
            </w:rPr>
            <w:delText>响应</w:delText>
          </w:r>
          <w:r w:rsidDel="00870016">
            <w:rPr>
              <w:noProof/>
            </w:rPr>
            <w:tab/>
            <w:delText>46</w:delText>
          </w:r>
        </w:del>
      </w:ins>
    </w:p>
    <w:p w:rsidR="00A47FBC" w:rsidDel="00870016" w:rsidRDefault="00A47FBC">
      <w:pPr>
        <w:pStyle w:val="30"/>
        <w:rPr>
          <w:ins w:id="327" w:author="user" w:date="2018-05-25T09:50:00Z"/>
          <w:del w:id="328" w:author="user" w:date="2018-09-25T14:21:00Z"/>
          <w:rFonts w:asciiTheme="minorHAnsi" w:eastAsiaTheme="minorEastAsia" w:hAnsiTheme="minorHAnsi" w:cstheme="minorBidi"/>
          <w:noProof/>
          <w:kern w:val="2"/>
          <w:sz w:val="21"/>
          <w:szCs w:val="22"/>
          <w:lang w:val="en-US" w:eastAsia="zh-CN"/>
        </w:rPr>
      </w:pPr>
      <w:ins w:id="329" w:author="user" w:date="2018-05-25T09:50:00Z">
        <w:del w:id="330" w:author="user" w:date="2018-09-25T14:21:00Z">
          <w:r w:rsidRPr="00870016" w:rsidDel="00870016">
            <w:rPr>
              <w:rStyle w:val="a6"/>
              <w:rFonts w:ascii="宋体" w:hAnsi="宋体"/>
              <w:noProof/>
              <w:lang w:eastAsia="zh-CN"/>
            </w:rPr>
            <w:delText>4.6.3</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报价状态变更查询</w:delText>
          </w:r>
          <w:r w:rsidDel="00870016">
            <w:rPr>
              <w:noProof/>
            </w:rPr>
            <w:tab/>
            <w:delText>48</w:delText>
          </w:r>
        </w:del>
      </w:ins>
    </w:p>
    <w:p w:rsidR="00A47FBC" w:rsidDel="00870016" w:rsidRDefault="00A47FBC">
      <w:pPr>
        <w:pStyle w:val="30"/>
        <w:rPr>
          <w:ins w:id="331" w:author="user" w:date="2018-05-25T09:50:00Z"/>
          <w:del w:id="332" w:author="user" w:date="2018-09-25T14:21:00Z"/>
          <w:rFonts w:asciiTheme="minorHAnsi" w:eastAsiaTheme="minorEastAsia" w:hAnsiTheme="minorHAnsi" w:cstheme="minorBidi"/>
          <w:noProof/>
          <w:kern w:val="2"/>
          <w:sz w:val="21"/>
          <w:szCs w:val="22"/>
          <w:lang w:val="en-US" w:eastAsia="zh-CN"/>
        </w:rPr>
      </w:pPr>
      <w:ins w:id="333" w:author="user" w:date="2018-05-25T09:50:00Z">
        <w:del w:id="334" w:author="user" w:date="2018-09-25T14:21:00Z">
          <w:r w:rsidRPr="00870016" w:rsidDel="00870016">
            <w:rPr>
              <w:rStyle w:val="a6"/>
              <w:rFonts w:ascii="宋体" w:hAnsi="宋体"/>
              <w:noProof/>
              <w:lang w:eastAsia="zh-CN"/>
            </w:rPr>
            <w:delText>4.6.4</w:delText>
          </w:r>
          <w:r w:rsidDel="00870016">
            <w:rPr>
              <w:rFonts w:asciiTheme="minorHAnsi" w:eastAsiaTheme="minorEastAsia" w:hAnsiTheme="minorHAnsi" w:cstheme="minorBidi"/>
              <w:noProof/>
              <w:kern w:val="2"/>
              <w:sz w:val="21"/>
              <w:szCs w:val="22"/>
              <w:lang w:val="en-US" w:eastAsia="zh-CN"/>
            </w:rPr>
            <w:tab/>
          </w:r>
          <w:r w:rsidRPr="00870016" w:rsidDel="00870016">
            <w:rPr>
              <w:rStyle w:val="a6"/>
              <w:noProof/>
              <w:lang w:eastAsia="zh-CN"/>
            </w:rPr>
            <w:delText>报价状态变更响应</w:delText>
          </w:r>
          <w:r w:rsidDel="00870016">
            <w:rPr>
              <w:noProof/>
            </w:rPr>
            <w:tab/>
            <w:delText>48</w:delText>
          </w:r>
        </w:del>
      </w:ins>
    </w:p>
    <w:p w:rsidR="00A47FBC" w:rsidDel="00870016" w:rsidRDefault="00A47FBC">
      <w:pPr>
        <w:pStyle w:val="14"/>
        <w:rPr>
          <w:ins w:id="335" w:author="user" w:date="2018-05-25T09:50:00Z"/>
          <w:del w:id="336" w:author="user" w:date="2018-09-25T14:21:00Z"/>
          <w:rFonts w:asciiTheme="minorHAnsi" w:eastAsiaTheme="minorEastAsia" w:hAnsiTheme="minorHAnsi" w:cstheme="minorBidi"/>
          <w:b w:val="0"/>
          <w:bCs w:val="0"/>
          <w:noProof/>
          <w:kern w:val="2"/>
          <w:sz w:val="21"/>
          <w:szCs w:val="22"/>
          <w:lang w:val="en-US" w:eastAsia="zh-CN"/>
        </w:rPr>
      </w:pPr>
      <w:ins w:id="337" w:author="user" w:date="2018-05-25T09:50:00Z">
        <w:del w:id="338" w:author="user" w:date="2018-09-25T14:21:00Z">
          <w:r w:rsidRPr="00870016" w:rsidDel="00870016">
            <w:rPr>
              <w:rStyle w:val="a6"/>
              <w:noProof/>
              <w:lang w:eastAsia="zh-CN"/>
            </w:rPr>
            <w:delText>5</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rStyle w:val="a6"/>
              <w:noProof/>
              <w:lang w:eastAsia="zh-CN"/>
            </w:rPr>
            <w:delText>落地文件</w:delText>
          </w:r>
          <w:r w:rsidDel="00870016">
            <w:rPr>
              <w:noProof/>
            </w:rPr>
            <w:tab/>
            <w:delText>50</w:delText>
          </w:r>
        </w:del>
      </w:ins>
    </w:p>
    <w:p w:rsidR="002011BB" w:rsidDel="00870016" w:rsidRDefault="002011BB">
      <w:pPr>
        <w:pStyle w:val="14"/>
        <w:rPr>
          <w:del w:id="339" w:author="user" w:date="2018-09-25T14:21:00Z"/>
          <w:rFonts w:asciiTheme="minorHAnsi" w:eastAsiaTheme="minorEastAsia" w:hAnsiTheme="minorHAnsi" w:cstheme="minorBidi"/>
          <w:b w:val="0"/>
          <w:bCs w:val="0"/>
          <w:noProof/>
          <w:kern w:val="2"/>
          <w:sz w:val="21"/>
          <w:szCs w:val="22"/>
          <w:lang w:val="en-US" w:eastAsia="zh-CN"/>
        </w:rPr>
      </w:pPr>
      <w:del w:id="340" w:author="user" w:date="2018-09-25T14:21:00Z">
        <w:r w:rsidRPr="00870016" w:rsidDel="00870016">
          <w:rPr>
            <w:noProof/>
          </w:rPr>
          <w:delText>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简介</w:delText>
        </w:r>
        <w:r w:rsidDel="00870016">
          <w:rPr>
            <w:noProof/>
          </w:rPr>
          <w:tab/>
          <w:delText>4</w:delText>
        </w:r>
      </w:del>
    </w:p>
    <w:p w:rsidR="002011BB" w:rsidDel="00870016" w:rsidRDefault="002011BB">
      <w:pPr>
        <w:pStyle w:val="14"/>
        <w:rPr>
          <w:del w:id="341" w:author="user" w:date="2018-09-25T14:21:00Z"/>
          <w:rFonts w:asciiTheme="minorHAnsi" w:eastAsiaTheme="minorEastAsia" w:hAnsiTheme="minorHAnsi" w:cstheme="minorBidi"/>
          <w:b w:val="0"/>
          <w:bCs w:val="0"/>
          <w:noProof/>
          <w:kern w:val="2"/>
          <w:sz w:val="21"/>
          <w:szCs w:val="22"/>
          <w:lang w:val="en-US" w:eastAsia="zh-CN"/>
        </w:rPr>
      </w:pPr>
      <w:del w:id="342" w:author="user" w:date="2018-09-25T14:21:00Z">
        <w:r w:rsidRPr="00870016" w:rsidDel="00870016">
          <w:rPr>
            <w:noProof/>
          </w:rPr>
          <w:delText>2</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会话机制</w:delText>
        </w:r>
        <w:r w:rsidDel="00870016">
          <w:rPr>
            <w:noProof/>
          </w:rPr>
          <w:tab/>
          <w:delText>5</w:delText>
        </w:r>
      </w:del>
    </w:p>
    <w:p w:rsidR="002011BB" w:rsidDel="00870016" w:rsidRDefault="002011BB">
      <w:pPr>
        <w:pStyle w:val="20"/>
        <w:rPr>
          <w:del w:id="343" w:author="user" w:date="2018-09-25T14:21:00Z"/>
          <w:rFonts w:asciiTheme="minorHAnsi" w:eastAsiaTheme="minorEastAsia" w:hAnsiTheme="minorHAnsi" w:cstheme="minorBidi"/>
          <w:b w:val="0"/>
          <w:bCs w:val="0"/>
          <w:noProof/>
          <w:kern w:val="2"/>
          <w:sz w:val="21"/>
          <w:szCs w:val="22"/>
          <w:lang w:val="en-US" w:eastAsia="zh-CN"/>
        </w:rPr>
      </w:pPr>
      <w:del w:id="344" w:author="user" w:date="2018-09-25T14:21:00Z">
        <w:r w:rsidRPr="00870016" w:rsidDel="00870016">
          <w:rPr>
            <w:noProof/>
          </w:rPr>
          <w:delText>2.1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概要</w:delText>
        </w:r>
        <w:r w:rsidDel="00870016">
          <w:rPr>
            <w:noProof/>
          </w:rPr>
          <w:tab/>
          <w:delText>5</w:delText>
        </w:r>
      </w:del>
    </w:p>
    <w:p w:rsidR="002011BB" w:rsidDel="00870016" w:rsidRDefault="002011BB">
      <w:pPr>
        <w:pStyle w:val="14"/>
        <w:rPr>
          <w:del w:id="345" w:author="user" w:date="2018-09-25T14:21:00Z"/>
          <w:rFonts w:asciiTheme="minorHAnsi" w:eastAsiaTheme="minorEastAsia" w:hAnsiTheme="minorHAnsi" w:cstheme="minorBidi"/>
          <w:b w:val="0"/>
          <w:bCs w:val="0"/>
          <w:noProof/>
          <w:kern w:val="2"/>
          <w:sz w:val="21"/>
          <w:szCs w:val="22"/>
          <w:lang w:val="en-US" w:eastAsia="zh-CN"/>
        </w:rPr>
      </w:pPr>
      <w:del w:id="346" w:author="user" w:date="2018-09-25T14:21:00Z">
        <w:r w:rsidRPr="00870016" w:rsidDel="00870016">
          <w:rPr>
            <w:noProof/>
          </w:rPr>
          <w:delText>3</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数据格式约定</w:delText>
        </w:r>
        <w:r w:rsidDel="00870016">
          <w:rPr>
            <w:noProof/>
          </w:rPr>
          <w:tab/>
          <w:delText>6</w:delText>
        </w:r>
      </w:del>
    </w:p>
    <w:p w:rsidR="002011BB" w:rsidDel="00870016" w:rsidRDefault="002011BB">
      <w:pPr>
        <w:pStyle w:val="14"/>
        <w:rPr>
          <w:del w:id="347" w:author="user" w:date="2018-09-25T14:21:00Z"/>
          <w:rFonts w:asciiTheme="minorHAnsi" w:eastAsiaTheme="minorEastAsia" w:hAnsiTheme="minorHAnsi" w:cstheme="minorBidi"/>
          <w:b w:val="0"/>
          <w:bCs w:val="0"/>
          <w:noProof/>
          <w:kern w:val="2"/>
          <w:sz w:val="21"/>
          <w:szCs w:val="22"/>
          <w:lang w:val="en-US" w:eastAsia="zh-CN"/>
        </w:rPr>
      </w:pPr>
      <w:del w:id="348" w:author="user" w:date="2018-09-25T14:21:00Z">
        <w:r w:rsidRPr="00870016" w:rsidDel="00870016">
          <w:rPr>
            <w:noProof/>
          </w:rPr>
          <w:delText>4</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消息定义</w:delText>
        </w:r>
        <w:r w:rsidDel="00870016">
          <w:rPr>
            <w:noProof/>
          </w:rPr>
          <w:tab/>
          <w:delText>7</w:delText>
        </w:r>
      </w:del>
    </w:p>
    <w:p w:rsidR="002011BB" w:rsidDel="00870016" w:rsidRDefault="002011BB">
      <w:pPr>
        <w:pStyle w:val="20"/>
        <w:rPr>
          <w:del w:id="349" w:author="user" w:date="2018-09-25T14:21:00Z"/>
          <w:rFonts w:asciiTheme="minorHAnsi" w:eastAsiaTheme="minorEastAsia" w:hAnsiTheme="minorHAnsi" w:cstheme="minorBidi"/>
          <w:b w:val="0"/>
          <w:bCs w:val="0"/>
          <w:noProof/>
          <w:kern w:val="2"/>
          <w:sz w:val="21"/>
          <w:szCs w:val="22"/>
          <w:lang w:val="en-US" w:eastAsia="zh-CN"/>
        </w:rPr>
      </w:pPr>
      <w:del w:id="350" w:author="user" w:date="2018-09-25T14:21:00Z">
        <w:r w:rsidRPr="00870016" w:rsidDel="00870016">
          <w:rPr>
            <w:noProof/>
          </w:rPr>
          <w:delText>4.1</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协议回购</w:delText>
        </w:r>
        <w:r w:rsidRPr="00870016" w:rsidDel="00870016">
          <w:rPr>
            <w:rFonts w:hint="eastAsia"/>
            <w:noProof/>
          </w:rPr>
          <w:delText>消息处理流程说明</w:delText>
        </w:r>
        <w:r w:rsidDel="00870016">
          <w:rPr>
            <w:noProof/>
          </w:rPr>
          <w:tab/>
          <w:delText>8</w:delText>
        </w:r>
      </w:del>
    </w:p>
    <w:p w:rsidR="002011BB" w:rsidDel="00870016" w:rsidRDefault="002011BB">
      <w:pPr>
        <w:pStyle w:val="20"/>
        <w:rPr>
          <w:del w:id="351" w:author="user" w:date="2018-09-25T14:21:00Z"/>
          <w:rFonts w:asciiTheme="minorHAnsi" w:eastAsiaTheme="minorEastAsia" w:hAnsiTheme="minorHAnsi" w:cstheme="minorBidi"/>
          <w:b w:val="0"/>
          <w:bCs w:val="0"/>
          <w:noProof/>
          <w:kern w:val="2"/>
          <w:sz w:val="21"/>
          <w:szCs w:val="22"/>
          <w:lang w:val="en-US" w:eastAsia="zh-CN"/>
        </w:rPr>
      </w:pPr>
      <w:del w:id="352" w:author="user" w:date="2018-09-25T14:21:00Z">
        <w:r w:rsidRPr="00870016" w:rsidDel="00870016">
          <w:rPr>
            <w:noProof/>
          </w:rPr>
          <w:delText>4.2</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协议回购订单类消息</w:delText>
        </w:r>
        <w:r w:rsidDel="00870016">
          <w:rPr>
            <w:noProof/>
          </w:rPr>
          <w:tab/>
          <w:delText>11</w:delText>
        </w:r>
      </w:del>
    </w:p>
    <w:p w:rsidR="002011BB" w:rsidDel="00870016" w:rsidRDefault="002011BB">
      <w:pPr>
        <w:pStyle w:val="30"/>
        <w:rPr>
          <w:del w:id="353" w:author="user" w:date="2018-09-25T14:21:00Z"/>
          <w:rFonts w:asciiTheme="minorHAnsi" w:eastAsiaTheme="minorEastAsia" w:hAnsiTheme="minorHAnsi" w:cstheme="minorBidi"/>
          <w:noProof/>
          <w:kern w:val="2"/>
          <w:sz w:val="21"/>
          <w:szCs w:val="22"/>
          <w:lang w:val="en-US" w:eastAsia="zh-CN"/>
        </w:rPr>
      </w:pPr>
      <w:del w:id="354" w:author="user" w:date="2018-09-25T14:21:00Z">
        <w:r w:rsidRPr="003D2B1C" w:rsidDel="00870016">
          <w:rPr>
            <w:noProof/>
          </w:rPr>
          <w:delText>4.2.1</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意向申报消息</w:delText>
        </w:r>
        <w:r w:rsidRPr="003D2B1C" w:rsidDel="00870016">
          <w:rPr>
            <w:noProof/>
          </w:rPr>
          <w:delText>/</w:delText>
        </w:r>
        <w:r w:rsidRPr="003D2B1C" w:rsidDel="00870016">
          <w:rPr>
            <w:rFonts w:hint="eastAsia"/>
            <w:noProof/>
          </w:rPr>
          <w:delText>意向申报撤单消息</w:delText>
        </w:r>
        <w:r w:rsidDel="00870016">
          <w:rPr>
            <w:noProof/>
          </w:rPr>
          <w:tab/>
          <w:delText>11</w:delText>
        </w:r>
      </w:del>
    </w:p>
    <w:p w:rsidR="002011BB" w:rsidDel="00870016" w:rsidRDefault="002011BB">
      <w:pPr>
        <w:pStyle w:val="30"/>
        <w:rPr>
          <w:del w:id="355" w:author="user" w:date="2018-09-25T14:21:00Z"/>
          <w:rFonts w:asciiTheme="minorHAnsi" w:eastAsiaTheme="minorEastAsia" w:hAnsiTheme="minorHAnsi" w:cstheme="minorBidi"/>
          <w:noProof/>
          <w:kern w:val="2"/>
          <w:sz w:val="21"/>
          <w:szCs w:val="22"/>
          <w:lang w:val="en-US" w:eastAsia="zh-CN"/>
        </w:rPr>
      </w:pPr>
      <w:del w:id="356" w:author="user" w:date="2018-09-25T14:21:00Z">
        <w:r w:rsidRPr="003D2B1C" w:rsidDel="00870016">
          <w:rPr>
            <w:noProof/>
          </w:rPr>
          <w:delText>4.2.2</w:delText>
        </w:r>
        <w:r w:rsidDel="00870016">
          <w:rPr>
            <w:rFonts w:asciiTheme="minorHAnsi" w:eastAsiaTheme="minorEastAsia" w:hAnsiTheme="minorHAnsi" w:cstheme="minorBidi"/>
            <w:noProof/>
            <w:kern w:val="2"/>
            <w:sz w:val="21"/>
            <w:szCs w:val="22"/>
            <w:lang w:val="en-US" w:eastAsia="zh-CN"/>
          </w:rPr>
          <w:tab/>
        </w:r>
        <w:r w:rsidRPr="003D2B1C" w:rsidDel="00870016">
          <w:rPr>
            <w:noProof/>
          </w:rPr>
          <w:delText>报价申报消息</w:delText>
        </w:r>
        <w:r w:rsidDel="00870016">
          <w:rPr>
            <w:noProof/>
          </w:rPr>
          <w:tab/>
          <w:delText>13</w:delText>
        </w:r>
      </w:del>
    </w:p>
    <w:p w:rsidR="002011BB" w:rsidDel="00870016" w:rsidRDefault="002011BB">
      <w:pPr>
        <w:pStyle w:val="30"/>
        <w:rPr>
          <w:del w:id="357" w:author="user" w:date="2018-09-25T14:21:00Z"/>
          <w:rFonts w:asciiTheme="minorHAnsi" w:eastAsiaTheme="minorEastAsia" w:hAnsiTheme="minorHAnsi" w:cstheme="minorBidi"/>
          <w:noProof/>
          <w:kern w:val="2"/>
          <w:sz w:val="21"/>
          <w:szCs w:val="22"/>
          <w:lang w:val="en-US" w:eastAsia="zh-CN"/>
        </w:rPr>
      </w:pPr>
      <w:del w:id="358" w:author="user" w:date="2018-09-25T14:21:00Z">
        <w:r w:rsidRPr="003D2B1C" w:rsidDel="00870016">
          <w:rPr>
            <w:noProof/>
          </w:rPr>
          <w:delText>4.2.3</w:delText>
        </w:r>
        <w:r w:rsidDel="00870016">
          <w:rPr>
            <w:rFonts w:asciiTheme="minorHAnsi" w:eastAsiaTheme="minorEastAsia" w:hAnsiTheme="minorHAnsi" w:cstheme="minorBidi"/>
            <w:noProof/>
            <w:kern w:val="2"/>
            <w:sz w:val="21"/>
            <w:szCs w:val="22"/>
            <w:lang w:val="en-US" w:eastAsia="zh-CN"/>
          </w:rPr>
          <w:tab/>
        </w:r>
        <w:r w:rsidRPr="003D2B1C" w:rsidDel="00870016">
          <w:rPr>
            <w:noProof/>
          </w:rPr>
          <w:delText>报价申报响应消息</w:delText>
        </w:r>
        <w:r w:rsidDel="00870016">
          <w:rPr>
            <w:noProof/>
          </w:rPr>
          <w:tab/>
          <w:delText>16</w:delText>
        </w:r>
      </w:del>
    </w:p>
    <w:p w:rsidR="002011BB" w:rsidDel="00870016" w:rsidRDefault="002011BB">
      <w:pPr>
        <w:pStyle w:val="30"/>
        <w:rPr>
          <w:del w:id="359" w:author="user" w:date="2018-09-25T14:21:00Z"/>
          <w:rFonts w:asciiTheme="minorHAnsi" w:eastAsiaTheme="minorEastAsia" w:hAnsiTheme="minorHAnsi" w:cstheme="minorBidi"/>
          <w:noProof/>
          <w:kern w:val="2"/>
          <w:sz w:val="21"/>
          <w:szCs w:val="22"/>
          <w:lang w:val="en-US" w:eastAsia="zh-CN"/>
        </w:rPr>
      </w:pPr>
      <w:del w:id="360" w:author="user" w:date="2018-09-25T14:21:00Z">
        <w:r w:rsidRPr="003D2B1C" w:rsidDel="00870016">
          <w:rPr>
            <w:noProof/>
          </w:rPr>
          <w:delText>4.2.4</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报价申报撤单消息</w:delText>
        </w:r>
        <w:r w:rsidDel="00870016">
          <w:rPr>
            <w:noProof/>
          </w:rPr>
          <w:tab/>
          <w:delText>16</w:delText>
        </w:r>
      </w:del>
    </w:p>
    <w:p w:rsidR="002011BB" w:rsidDel="00870016" w:rsidRDefault="002011BB">
      <w:pPr>
        <w:pStyle w:val="30"/>
        <w:rPr>
          <w:del w:id="361" w:author="user" w:date="2018-09-25T14:21:00Z"/>
          <w:rFonts w:asciiTheme="minorHAnsi" w:eastAsiaTheme="minorEastAsia" w:hAnsiTheme="minorHAnsi" w:cstheme="minorBidi"/>
          <w:noProof/>
          <w:kern w:val="2"/>
          <w:sz w:val="21"/>
          <w:szCs w:val="22"/>
          <w:lang w:val="en-US" w:eastAsia="zh-CN"/>
        </w:rPr>
      </w:pPr>
      <w:del w:id="362" w:author="user" w:date="2018-09-25T14:21:00Z">
        <w:r w:rsidRPr="003D2B1C" w:rsidDel="00870016">
          <w:rPr>
            <w:noProof/>
          </w:rPr>
          <w:delText>4.2.5</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报价申报撤单响应消息</w:delText>
        </w:r>
        <w:r w:rsidDel="00870016">
          <w:rPr>
            <w:noProof/>
          </w:rPr>
          <w:tab/>
          <w:delText>17</w:delText>
        </w:r>
      </w:del>
    </w:p>
    <w:p w:rsidR="002011BB" w:rsidDel="00870016" w:rsidRDefault="002011BB">
      <w:pPr>
        <w:pStyle w:val="30"/>
        <w:rPr>
          <w:del w:id="363" w:author="user" w:date="2018-09-25T14:21:00Z"/>
          <w:rFonts w:asciiTheme="minorHAnsi" w:eastAsiaTheme="minorEastAsia" w:hAnsiTheme="minorHAnsi" w:cstheme="minorBidi"/>
          <w:noProof/>
          <w:kern w:val="2"/>
          <w:sz w:val="21"/>
          <w:szCs w:val="22"/>
          <w:lang w:val="en-US" w:eastAsia="zh-CN"/>
        </w:rPr>
      </w:pPr>
      <w:del w:id="364" w:author="user" w:date="2018-09-25T14:21:00Z">
        <w:r w:rsidRPr="003D2B1C" w:rsidDel="00870016">
          <w:rPr>
            <w:noProof/>
          </w:rPr>
          <w:delText>4.2.6</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成交申报信息</w:delText>
        </w:r>
        <w:r w:rsidDel="00870016">
          <w:rPr>
            <w:noProof/>
          </w:rPr>
          <w:tab/>
          <w:delText>18</w:delText>
        </w:r>
      </w:del>
    </w:p>
    <w:p w:rsidR="002011BB" w:rsidDel="00870016" w:rsidRDefault="002011BB">
      <w:pPr>
        <w:pStyle w:val="30"/>
        <w:rPr>
          <w:del w:id="365" w:author="user" w:date="2018-09-25T14:21:00Z"/>
          <w:rFonts w:asciiTheme="minorHAnsi" w:eastAsiaTheme="minorEastAsia" w:hAnsiTheme="minorHAnsi" w:cstheme="minorBidi"/>
          <w:noProof/>
          <w:kern w:val="2"/>
          <w:sz w:val="21"/>
          <w:szCs w:val="22"/>
          <w:lang w:val="en-US" w:eastAsia="zh-CN"/>
        </w:rPr>
      </w:pPr>
      <w:del w:id="366" w:author="user" w:date="2018-09-25T14:21:00Z">
        <w:r w:rsidRPr="003D2B1C" w:rsidDel="00870016">
          <w:rPr>
            <w:noProof/>
          </w:rPr>
          <w:delText>4.2.7</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成交申报响应单成功响应消息</w:delText>
        </w:r>
        <w:r w:rsidDel="00870016">
          <w:rPr>
            <w:noProof/>
          </w:rPr>
          <w:tab/>
          <w:delText>20</w:delText>
        </w:r>
      </w:del>
    </w:p>
    <w:p w:rsidR="002011BB" w:rsidDel="00870016" w:rsidRDefault="002011BB">
      <w:pPr>
        <w:pStyle w:val="20"/>
        <w:rPr>
          <w:del w:id="367" w:author="user" w:date="2018-09-25T14:21:00Z"/>
          <w:rFonts w:asciiTheme="minorHAnsi" w:eastAsiaTheme="minorEastAsia" w:hAnsiTheme="minorHAnsi" w:cstheme="minorBidi"/>
          <w:b w:val="0"/>
          <w:bCs w:val="0"/>
          <w:noProof/>
          <w:kern w:val="2"/>
          <w:sz w:val="21"/>
          <w:szCs w:val="22"/>
          <w:lang w:val="en-US" w:eastAsia="zh-CN"/>
        </w:rPr>
      </w:pPr>
      <w:del w:id="368" w:author="user" w:date="2018-09-25T14:21:00Z">
        <w:r w:rsidRPr="00870016" w:rsidDel="00870016">
          <w:rPr>
            <w:noProof/>
          </w:rPr>
          <w:delText>4.3</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协议回购查询类消息</w:delText>
        </w:r>
        <w:r w:rsidDel="00870016">
          <w:rPr>
            <w:noProof/>
          </w:rPr>
          <w:tab/>
          <w:delText>20</w:delText>
        </w:r>
      </w:del>
    </w:p>
    <w:p w:rsidR="002011BB" w:rsidDel="00870016" w:rsidRDefault="002011BB">
      <w:pPr>
        <w:pStyle w:val="30"/>
        <w:rPr>
          <w:del w:id="369" w:author="user" w:date="2018-09-25T14:21:00Z"/>
          <w:rFonts w:asciiTheme="minorHAnsi" w:eastAsiaTheme="minorEastAsia" w:hAnsiTheme="minorHAnsi" w:cstheme="minorBidi"/>
          <w:noProof/>
          <w:kern w:val="2"/>
          <w:sz w:val="21"/>
          <w:szCs w:val="22"/>
          <w:lang w:val="en-US" w:eastAsia="zh-CN"/>
        </w:rPr>
      </w:pPr>
      <w:del w:id="370" w:author="user" w:date="2018-09-25T14:21:00Z">
        <w:r w:rsidRPr="003D2B1C" w:rsidDel="00870016">
          <w:rPr>
            <w:noProof/>
          </w:rPr>
          <w:delText>4.3.1</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未结算协议回购查询</w:delText>
        </w:r>
        <w:r w:rsidDel="00870016">
          <w:rPr>
            <w:noProof/>
          </w:rPr>
          <w:tab/>
          <w:delText>21</w:delText>
        </w:r>
      </w:del>
    </w:p>
    <w:p w:rsidR="002011BB" w:rsidDel="00870016" w:rsidRDefault="002011BB">
      <w:pPr>
        <w:pStyle w:val="30"/>
        <w:rPr>
          <w:del w:id="371" w:author="user" w:date="2018-09-25T14:21:00Z"/>
          <w:rFonts w:asciiTheme="minorHAnsi" w:eastAsiaTheme="minorEastAsia" w:hAnsiTheme="minorHAnsi" w:cstheme="minorBidi"/>
          <w:noProof/>
          <w:kern w:val="2"/>
          <w:sz w:val="21"/>
          <w:szCs w:val="22"/>
          <w:lang w:val="en-US" w:eastAsia="zh-CN"/>
        </w:rPr>
      </w:pPr>
      <w:del w:id="372" w:author="user" w:date="2018-09-25T14:21:00Z">
        <w:r w:rsidRPr="003D2B1C" w:rsidDel="00870016">
          <w:rPr>
            <w:noProof/>
          </w:rPr>
          <w:delText>4.3.2</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未结算协议回购查询响应</w:delText>
        </w:r>
        <w:r w:rsidDel="00870016">
          <w:rPr>
            <w:noProof/>
          </w:rPr>
          <w:tab/>
          <w:delText>22</w:delText>
        </w:r>
      </w:del>
    </w:p>
    <w:p w:rsidR="002011BB" w:rsidDel="00870016" w:rsidRDefault="002011BB">
      <w:pPr>
        <w:pStyle w:val="30"/>
        <w:rPr>
          <w:del w:id="373" w:author="user" w:date="2018-09-25T14:21:00Z"/>
          <w:rFonts w:asciiTheme="minorHAnsi" w:eastAsiaTheme="minorEastAsia" w:hAnsiTheme="minorHAnsi" w:cstheme="minorBidi"/>
          <w:noProof/>
          <w:kern w:val="2"/>
          <w:sz w:val="21"/>
          <w:szCs w:val="22"/>
          <w:lang w:val="en-US" w:eastAsia="zh-CN"/>
        </w:rPr>
      </w:pPr>
      <w:del w:id="374" w:author="user" w:date="2018-09-25T14:21:00Z">
        <w:r w:rsidRPr="003D2B1C" w:rsidDel="00870016">
          <w:rPr>
            <w:noProof/>
          </w:rPr>
          <w:delText>4.3.3</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非公开报价行情查询</w:delText>
        </w:r>
        <w:r w:rsidDel="00870016">
          <w:rPr>
            <w:noProof/>
          </w:rPr>
          <w:tab/>
          <w:delText>24</w:delText>
        </w:r>
      </w:del>
    </w:p>
    <w:p w:rsidR="002011BB" w:rsidDel="00870016" w:rsidRDefault="002011BB">
      <w:pPr>
        <w:pStyle w:val="30"/>
        <w:rPr>
          <w:del w:id="375" w:author="user" w:date="2018-09-25T14:21:00Z"/>
          <w:rFonts w:asciiTheme="minorHAnsi" w:eastAsiaTheme="minorEastAsia" w:hAnsiTheme="minorHAnsi" w:cstheme="minorBidi"/>
          <w:noProof/>
          <w:kern w:val="2"/>
          <w:sz w:val="21"/>
          <w:szCs w:val="22"/>
          <w:lang w:val="en-US" w:eastAsia="zh-CN"/>
        </w:rPr>
      </w:pPr>
      <w:del w:id="376" w:author="user" w:date="2018-09-25T14:21:00Z">
        <w:r w:rsidRPr="003D2B1C" w:rsidDel="00870016">
          <w:rPr>
            <w:noProof/>
          </w:rPr>
          <w:delText>4.3.4</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非公开报价行情响应</w:delText>
        </w:r>
        <w:r w:rsidDel="00870016">
          <w:rPr>
            <w:noProof/>
          </w:rPr>
          <w:tab/>
          <w:delText>24</w:delText>
        </w:r>
      </w:del>
    </w:p>
    <w:p w:rsidR="002011BB" w:rsidDel="00870016" w:rsidRDefault="002011BB">
      <w:pPr>
        <w:pStyle w:val="30"/>
        <w:rPr>
          <w:del w:id="377" w:author="user" w:date="2018-09-25T14:21:00Z"/>
          <w:rFonts w:asciiTheme="minorHAnsi" w:eastAsiaTheme="minorEastAsia" w:hAnsiTheme="minorHAnsi" w:cstheme="minorBidi"/>
          <w:noProof/>
          <w:kern w:val="2"/>
          <w:sz w:val="21"/>
          <w:szCs w:val="22"/>
          <w:lang w:val="en-US" w:eastAsia="zh-CN"/>
        </w:rPr>
      </w:pPr>
      <w:del w:id="378" w:author="user" w:date="2018-09-25T14:21:00Z">
        <w:r w:rsidRPr="003D2B1C" w:rsidDel="00870016">
          <w:rPr>
            <w:noProof/>
          </w:rPr>
          <w:delText>4.3.5</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公开报价行情查询</w:delText>
        </w:r>
        <w:r w:rsidDel="00870016">
          <w:rPr>
            <w:noProof/>
          </w:rPr>
          <w:tab/>
          <w:delText>26</w:delText>
        </w:r>
      </w:del>
    </w:p>
    <w:p w:rsidR="002011BB" w:rsidDel="00870016" w:rsidRDefault="002011BB">
      <w:pPr>
        <w:pStyle w:val="30"/>
        <w:rPr>
          <w:del w:id="379" w:author="user" w:date="2018-09-25T14:21:00Z"/>
          <w:rFonts w:asciiTheme="minorHAnsi" w:eastAsiaTheme="minorEastAsia" w:hAnsiTheme="minorHAnsi" w:cstheme="minorBidi"/>
          <w:noProof/>
          <w:kern w:val="2"/>
          <w:sz w:val="21"/>
          <w:szCs w:val="22"/>
          <w:lang w:val="en-US" w:eastAsia="zh-CN"/>
        </w:rPr>
      </w:pPr>
      <w:del w:id="380" w:author="user" w:date="2018-09-25T14:21:00Z">
        <w:r w:rsidRPr="003D2B1C" w:rsidDel="00870016">
          <w:rPr>
            <w:noProof/>
          </w:rPr>
          <w:delText>4.3.6</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公开报价行情响应</w:delText>
        </w:r>
        <w:r w:rsidDel="00870016">
          <w:rPr>
            <w:noProof/>
          </w:rPr>
          <w:tab/>
          <w:delText>27</w:delText>
        </w:r>
      </w:del>
    </w:p>
    <w:p w:rsidR="002011BB" w:rsidDel="00870016" w:rsidRDefault="002011BB">
      <w:pPr>
        <w:pStyle w:val="20"/>
        <w:rPr>
          <w:del w:id="381" w:author="user" w:date="2018-09-25T14:21:00Z"/>
          <w:rFonts w:asciiTheme="minorHAnsi" w:eastAsiaTheme="minorEastAsia" w:hAnsiTheme="minorHAnsi" w:cstheme="minorBidi"/>
          <w:b w:val="0"/>
          <w:bCs w:val="0"/>
          <w:noProof/>
          <w:kern w:val="2"/>
          <w:sz w:val="21"/>
          <w:szCs w:val="22"/>
          <w:lang w:val="en-US" w:eastAsia="zh-CN"/>
        </w:rPr>
      </w:pPr>
      <w:del w:id="382" w:author="user" w:date="2018-09-25T14:21:00Z">
        <w:r w:rsidRPr="00870016" w:rsidDel="00870016">
          <w:rPr>
            <w:noProof/>
          </w:rPr>
          <w:delText>4.4</w:delText>
        </w:r>
        <w:r w:rsidDel="00870016">
          <w:rPr>
            <w:rFonts w:asciiTheme="minorHAnsi" w:eastAsiaTheme="minorEastAsia" w:hAnsiTheme="minorHAnsi" w:cstheme="minorBidi"/>
            <w:b w:val="0"/>
            <w:bCs w:val="0"/>
            <w:noProof/>
            <w:kern w:val="2"/>
            <w:sz w:val="21"/>
            <w:szCs w:val="22"/>
            <w:lang w:val="en-US" w:eastAsia="zh-CN"/>
          </w:rPr>
          <w:tab/>
        </w:r>
        <w:r w:rsidRPr="00870016" w:rsidDel="00870016">
          <w:rPr>
            <w:noProof/>
          </w:rPr>
          <w:delText>执行报告查询类消息</w:delText>
        </w:r>
        <w:r w:rsidDel="00870016">
          <w:rPr>
            <w:noProof/>
          </w:rPr>
          <w:tab/>
          <w:delText>28</w:delText>
        </w:r>
      </w:del>
    </w:p>
    <w:p w:rsidR="002011BB" w:rsidDel="00870016" w:rsidRDefault="002011BB">
      <w:pPr>
        <w:pStyle w:val="30"/>
        <w:rPr>
          <w:del w:id="383" w:author="user" w:date="2018-09-25T14:21:00Z"/>
          <w:rFonts w:asciiTheme="minorHAnsi" w:eastAsiaTheme="minorEastAsia" w:hAnsiTheme="minorHAnsi" w:cstheme="minorBidi"/>
          <w:noProof/>
          <w:kern w:val="2"/>
          <w:sz w:val="21"/>
          <w:szCs w:val="22"/>
          <w:lang w:val="en-US" w:eastAsia="zh-CN"/>
        </w:rPr>
      </w:pPr>
      <w:del w:id="384" w:author="user" w:date="2018-09-25T14:21:00Z">
        <w:r w:rsidRPr="003D2B1C" w:rsidDel="00870016">
          <w:rPr>
            <w:noProof/>
          </w:rPr>
          <w:delText>4.4.1</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成交执行报告查询</w:delText>
        </w:r>
        <w:r w:rsidDel="00870016">
          <w:rPr>
            <w:noProof/>
          </w:rPr>
          <w:tab/>
          <w:delText>28</w:delText>
        </w:r>
      </w:del>
    </w:p>
    <w:p w:rsidR="002011BB" w:rsidDel="00870016" w:rsidRDefault="002011BB">
      <w:pPr>
        <w:pStyle w:val="30"/>
        <w:rPr>
          <w:del w:id="385" w:author="user" w:date="2018-09-25T14:21:00Z"/>
          <w:rFonts w:asciiTheme="minorHAnsi" w:eastAsiaTheme="minorEastAsia" w:hAnsiTheme="minorHAnsi" w:cstheme="minorBidi"/>
          <w:noProof/>
          <w:kern w:val="2"/>
          <w:sz w:val="21"/>
          <w:szCs w:val="22"/>
          <w:lang w:val="en-US" w:eastAsia="zh-CN"/>
        </w:rPr>
      </w:pPr>
      <w:del w:id="386" w:author="user" w:date="2018-09-25T14:21:00Z">
        <w:r w:rsidRPr="003D2B1C" w:rsidDel="00870016">
          <w:rPr>
            <w:noProof/>
          </w:rPr>
          <w:delText>4.4.2</w:delText>
        </w:r>
        <w:r w:rsidDel="00870016">
          <w:rPr>
            <w:rFonts w:asciiTheme="minorHAnsi" w:eastAsiaTheme="minorEastAsia" w:hAnsiTheme="minorHAnsi" w:cstheme="minorBidi"/>
            <w:noProof/>
            <w:kern w:val="2"/>
            <w:sz w:val="21"/>
            <w:szCs w:val="22"/>
            <w:lang w:val="en-US" w:eastAsia="zh-CN"/>
          </w:rPr>
          <w:tab/>
        </w:r>
        <w:r w:rsidRPr="003D2B1C" w:rsidDel="00870016">
          <w:rPr>
            <w:rFonts w:hint="eastAsia"/>
            <w:noProof/>
          </w:rPr>
          <w:delText>成交执行报告响应</w:delText>
        </w:r>
        <w:r w:rsidDel="00870016">
          <w:rPr>
            <w:noProof/>
          </w:rPr>
          <w:tab/>
          <w:delText>29</w:delText>
        </w:r>
      </w:del>
    </w:p>
    <w:p w:rsidR="00833F09" w:rsidRPr="00521373" w:rsidRDefault="00795A4B" w:rsidP="00833F09">
      <w:pPr>
        <w:pStyle w:val="14"/>
        <w:tabs>
          <w:tab w:val="left" w:leader="dot" w:pos="8793"/>
          <w:tab w:val="right" w:leader="dot" w:pos="9925"/>
        </w:tabs>
        <w:jc w:val="center"/>
        <w:rPr>
          <w:rFonts w:ascii="宋体" w:hAnsi="宋体"/>
          <w:lang w:eastAsia="zh-CN"/>
        </w:rPr>
        <w:sectPr w:rsidR="00833F09" w:rsidRPr="00521373" w:rsidSect="00A553C6">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r w:rsidRPr="00521373">
        <w:rPr>
          <w:rFonts w:ascii="宋体" w:hAnsi="宋体"/>
        </w:rPr>
        <w:fldChar w:fldCharType="end"/>
      </w:r>
    </w:p>
    <w:p w:rsidR="0056763A" w:rsidRPr="00521373" w:rsidRDefault="0056763A" w:rsidP="0056763A">
      <w:pPr>
        <w:pStyle w:val="1"/>
        <w:rPr>
          <w:rFonts w:ascii="宋体" w:hAnsi="宋体"/>
        </w:rPr>
      </w:pPr>
      <w:bookmarkStart w:id="387" w:name="_Toc525648587"/>
      <w:bookmarkStart w:id="388" w:name="_Toc349226158"/>
      <w:bookmarkStart w:id="389" w:name="_Toc290555331"/>
      <w:bookmarkStart w:id="390" w:name="_Toc318230364"/>
      <w:r w:rsidRPr="00521373">
        <w:rPr>
          <w:rFonts w:ascii="宋体" w:hAnsi="宋体"/>
        </w:rPr>
        <w:lastRenderedPageBreak/>
        <w:t>简介</w:t>
      </w:r>
      <w:bookmarkEnd w:id="387"/>
    </w:p>
    <w:p w:rsidR="005E34B7" w:rsidRDefault="00891A8C" w:rsidP="00747E0B">
      <w:pPr>
        <w:ind w:firstLine="420"/>
        <w:rPr>
          <w:rFonts w:ascii="宋体" w:hAnsi="宋体"/>
          <w:lang w:eastAsia="zh-CN"/>
        </w:rPr>
      </w:pPr>
      <w:r>
        <w:rPr>
          <w:rFonts w:ascii="宋体" w:hAnsi="宋体" w:hint="eastAsia"/>
          <w:lang w:eastAsia="zh-CN"/>
        </w:rPr>
        <w:t>固定收益平台现有电子报盘接口基于dbf数据库表实现。为</w:t>
      </w:r>
      <w:r w:rsidR="005E34B7">
        <w:rPr>
          <w:rFonts w:ascii="宋体" w:hAnsi="宋体" w:hint="eastAsia"/>
          <w:lang w:eastAsia="zh-CN"/>
        </w:rPr>
        <w:t>适应市场发展、满足</w:t>
      </w:r>
      <w:r>
        <w:rPr>
          <w:rFonts w:ascii="宋体" w:hAnsi="宋体" w:hint="eastAsia"/>
          <w:lang w:eastAsia="zh-CN"/>
        </w:rPr>
        <w:t>交易商用户</w:t>
      </w:r>
      <w:r w:rsidR="005E34B7">
        <w:rPr>
          <w:rFonts w:ascii="宋体" w:hAnsi="宋体" w:hint="eastAsia"/>
          <w:lang w:eastAsia="zh-CN"/>
        </w:rPr>
        <w:t>的数据直通需求</w:t>
      </w:r>
      <w:r>
        <w:rPr>
          <w:rFonts w:ascii="宋体" w:hAnsi="宋体" w:hint="eastAsia"/>
          <w:lang w:eastAsia="zh-CN"/>
        </w:rPr>
        <w:t>，上交所根据</w:t>
      </w:r>
      <w:r w:rsidR="005E34B7">
        <w:rPr>
          <w:rFonts w:ascii="宋体" w:hAnsi="宋体" w:hint="eastAsia"/>
          <w:lang w:eastAsia="zh-CN"/>
        </w:rPr>
        <w:t>近年来</w:t>
      </w:r>
      <w:r>
        <w:rPr>
          <w:rFonts w:ascii="宋体" w:hAnsi="宋体" w:hint="eastAsia"/>
          <w:lang w:eastAsia="zh-CN"/>
        </w:rPr>
        <w:t>STEP</w:t>
      </w:r>
      <w:r w:rsidR="005E34B7">
        <w:rPr>
          <w:rFonts w:ascii="宋体" w:hAnsi="宋体" w:hint="eastAsia"/>
          <w:lang w:eastAsia="zh-CN"/>
        </w:rPr>
        <w:t>协议</w:t>
      </w:r>
      <w:r>
        <w:rPr>
          <w:rFonts w:ascii="宋体" w:hAnsi="宋体" w:hint="eastAsia"/>
          <w:lang w:eastAsia="zh-CN"/>
        </w:rPr>
        <w:t>的应用经验，</w:t>
      </w:r>
      <w:r w:rsidR="005E34B7">
        <w:rPr>
          <w:rFonts w:ascii="宋体" w:hAnsi="宋体" w:hint="eastAsia"/>
          <w:lang w:eastAsia="zh-CN"/>
        </w:rPr>
        <w:t>制定了适用于固定收益平台业务的、</w:t>
      </w:r>
      <w:r>
        <w:rPr>
          <w:rFonts w:ascii="宋体" w:hAnsi="宋体" w:hint="eastAsia"/>
          <w:lang w:eastAsia="zh-CN"/>
        </w:rPr>
        <w:t>基于STEP协议的数据交换</w:t>
      </w:r>
      <w:r w:rsidR="005E34B7">
        <w:rPr>
          <w:rFonts w:ascii="宋体" w:hAnsi="宋体" w:hint="eastAsia"/>
          <w:lang w:eastAsia="zh-CN"/>
        </w:rPr>
        <w:t>协议。本文档即对该协议进行详细介绍。</w:t>
      </w:r>
      <w:r w:rsidR="002578B8">
        <w:rPr>
          <w:rFonts w:ascii="宋体" w:hAnsi="宋体" w:hint="eastAsia"/>
          <w:lang w:eastAsia="zh-CN"/>
        </w:rPr>
        <w:t>基于稳步推进、逐步完善的考虑</w:t>
      </w:r>
      <w:r w:rsidR="005E34B7">
        <w:rPr>
          <w:rFonts w:ascii="宋体" w:hAnsi="宋体" w:hint="eastAsia"/>
          <w:lang w:eastAsia="zh-CN"/>
        </w:rPr>
        <w:t>，本次开发稿</w:t>
      </w:r>
      <w:r w:rsidR="002578B8">
        <w:rPr>
          <w:rFonts w:ascii="宋体" w:hAnsi="宋体" w:hint="eastAsia"/>
          <w:lang w:eastAsia="zh-CN"/>
        </w:rPr>
        <w:t>中</w:t>
      </w:r>
      <w:r w:rsidR="005E34B7">
        <w:rPr>
          <w:rFonts w:ascii="宋体" w:hAnsi="宋体" w:hint="eastAsia"/>
          <w:lang w:eastAsia="zh-CN"/>
        </w:rPr>
        <w:t>仅对核心业务之一、现有电子报盘暂不支持的质押式协议回购</w:t>
      </w:r>
      <w:r w:rsidR="002578B8">
        <w:rPr>
          <w:rFonts w:ascii="宋体" w:hAnsi="宋体" w:hint="eastAsia"/>
          <w:lang w:eastAsia="zh-CN"/>
        </w:rPr>
        <w:t>业务相关消息</w:t>
      </w:r>
      <w:r w:rsidR="005E34B7">
        <w:rPr>
          <w:rFonts w:ascii="宋体" w:hAnsi="宋体" w:hint="eastAsia"/>
          <w:lang w:eastAsia="zh-CN"/>
        </w:rPr>
        <w:t>进行</w:t>
      </w:r>
      <w:r w:rsidR="002578B8">
        <w:rPr>
          <w:rFonts w:ascii="宋体" w:hAnsi="宋体" w:hint="eastAsia"/>
          <w:lang w:eastAsia="zh-CN"/>
        </w:rPr>
        <w:t>详细</w:t>
      </w:r>
      <w:r w:rsidR="005E34B7">
        <w:rPr>
          <w:rFonts w:ascii="宋体" w:hAnsi="宋体" w:hint="eastAsia"/>
          <w:lang w:eastAsia="zh-CN"/>
        </w:rPr>
        <w:t>定义。</w:t>
      </w:r>
      <w:r w:rsidR="005E34B7" w:rsidRPr="005E34B7">
        <w:rPr>
          <w:rFonts w:ascii="宋体" w:hAnsi="宋体" w:hint="eastAsia"/>
          <w:lang w:eastAsia="zh-CN"/>
        </w:rPr>
        <w:t xml:space="preserve">文档所采用的术语、消息格式、以及消息流描述均遵照 STEP 1.2 及 FIX 5.0 SP2 </w:t>
      </w:r>
      <w:r w:rsidR="005E34B7">
        <w:rPr>
          <w:rFonts w:ascii="宋体" w:hAnsi="宋体" w:hint="eastAsia"/>
          <w:lang w:eastAsia="zh-CN"/>
        </w:rPr>
        <w:t>协议规范，同时上交</w:t>
      </w:r>
      <w:r w:rsidR="005E34B7" w:rsidRPr="005E34B7">
        <w:rPr>
          <w:rFonts w:ascii="宋体" w:hAnsi="宋体" w:hint="eastAsia"/>
          <w:lang w:eastAsia="zh-CN"/>
        </w:rPr>
        <w:t>所亦有特定的扩展。</w:t>
      </w:r>
    </w:p>
    <w:p w:rsidR="0056763A" w:rsidRPr="00521373" w:rsidRDefault="002578B8" w:rsidP="00B9587A">
      <w:pPr>
        <w:ind w:firstLine="420"/>
        <w:rPr>
          <w:rFonts w:ascii="宋体" w:hAnsi="宋体"/>
          <w:lang w:eastAsia="zh-CN"/>
        </w:rPr>
      </w:pPr>
      <w:r>
        <w:rPr>
          <w:rFonts w:ascii="宋体" w:hAnsi="宋体" w:hint="eastAsia"/>
          <w:lang w:eastAsia="zh-CN"/>
        </w:rPr>
        <w:t>和</w:t>
      </w:r>
      <w:r w:rsidR="00891A8C">
        <w:rPr>
          <w:rFonts w:ascii="宋体" w:hAnsi="宋体" w:hint="eastAsia"/>
          <w:lang w:eastAsia="zh-CN"/>
        </w:rPr>
        <w:t>该协议</w:t>
      </w:r>
      <w:r>
        <w:rPr>
          <w:rFonts w:ascii="宋体" w:hAnsi="宋体" w:hint="eastAsia"/>
          <w:lang w:eastAsia="zh-CN"/>
        </w:rPr>
        <w:t>相配套，上交所</w:t>
      </w:r>
      <w:del w:id="391" w:author="user" w:date="2018-03-27T09:24:00Z">
        <w:r w:rsidR="00891A8C" w:rsidDel="00963CA6">
          <w:rPr>
            <w:rFonts w:ascii="宋体" w:hAnsi="宋体" w:hint="eastAsia"/>
            <w:lang w:eastAsia="zh-CN"/>
          </w:rPr>
          <w:delText>拟于</w:delText>
        </w:r>
        <w:r w:rsidDel="00963CA6">
          <w:rPr>
            <w:rFonts w:ascii="宋体" w:hAnsi="宋体" w:hint="eastAsia"/>
            <w:lang w:eastAsia="zh-CN"/>
          </w:rPr>
          <w:delText>近期发布</w:delText>
        </w:r>
      </w:del>
      <w:ins w:id="392" w:author="user" w:date="2018-03-27T09:24:00Z">
        <w:r w:rsidR="00963CA6">
          <w:rPr>
            <w:rFonts w:ascii="宋体" w:hAnsi="宋体" w:hint="eastAsia"/>
            <w:lang w:eastAsia="zh-CN"/>
          </w:rPr>
          <w:t>开发STEP协议</w:t>
        </w:r>
      </w:ins>
      <w:r w:rsidR="00891A8C">
        <w:rPr>
          <w:rFonts w:ascii="宋体" w:hAnsi="宋体" w:hint="eastAsia"/>
          <w:lang w:eastAsia="zh-CN"/>
        </w:rPr>
        <w:t>电子报盘网关软件（</w:t>
      </w:r>
      <w:del w:id="393" w:author="user" w:date="2018-03-27T09:24:00Z">
        <w:r w:rsidR="00891A8C" w:rsidDel="00963CA6">
          <w:rPr>
            <w:rFonts w:ascii="宋体" w:hAnsi="宋体" w:hint="eastAsia"/>
            <w:lang w:eastAsia="zh-CN"/>
          </w:rPr>
          <w:delText>以下简称</w:delText>
        </w:r>
      </w:del>
      <w:r w:rsidR="00891A8C">
        <w:rPr>
          <w:rFonts w:ascii="宋体" w:hAnsi="宋体" w:hint="eastAsia"/>
          <w:lang w:eastAsia="zh-CN"/>
        </w:rPr>
        <w:t>EzDataAccess</w:t>
      </w:r>
      <w:ins w:id="394" w:author="user" w:date="2018-03-27T09:24:00Z">
        <w:r w:rsidR="00963CA6">
          <w:rPr>
            <w:rFonts w:ascii="宋体" w:hAnsi="宋体" w:hint="eastAsia"/>
            <w:lang w:eastAsia="zh-CN"/>
          </w:rPr>
          <w:t>，以下简称E</w:t>
        </w:r>
      </w:ins>
      <w:ins w:id="395" w:author="user" w:date="2018-03-27T09:25:00Z">
        <w:r w:rsidR="00963CA6">
          <w:rPr>
            <w:rFonts w:ascii="宋体" w:hAnsi="宋体"/>
            <w:lang w:eastAsia="zh-CN"/>
          </w:rPr>
          <w:t>zDA</w:t>
        </w:r>
      </w:ins>
      <w:r w:rsidR="00891A8C">
        <w:rPr>
          <w:rFonts w:ascii="宋体" w:hAnsi="宋体" w:hint="eastAsia"/>
          <w:lang w:eastAsia="zh-CN"/>
        </w:rPr>
        <w:t>）。</w:t>
      </w:r>
      <w:r>
        <w:rPr>
          <w:rFonts w:ascii="宋体" w:hAnsi="宋体" w:hint="eastAsia"/>
          <w:lang w:eastAsia="zh-CN"/>
        </w:rPr>
        <w:t>该报盘</w:t>
      </w:r>
      <w:r w:rsidR="00891A8C">
        <w:rPr>
          <w:rFonts w:ascii="宋体" w:hAnsi="宋体" w:hint="eastAsia"/>
          <w:lang w:eastAsia="zh-CN"/>
        </w:rPr>
        <w:t>网关部署在用户处，实现基本的登录、心跳等功能，直连上交所固定收益平台后台。网关软件开放TCP服务，与用户端系统通过</w:t>
      </w:r>
      <w:r>
        <w:rPr>
          <w:rFonts w:ascii="宋体" w:hAnsi="宋体" w:hint="eastAsia"/>
          <w:lang w:eastAsia="zh-CN"/>
        </w:rPr>
        <w:t>本文档定义的</w:t>
      </w:r>
      <w:r w:rsidR="00891A8C">
        <w:rPr>
          <w:rFonts w:ascii="宋体" w:hAnsi="宋体" w:hint="eastAsia"/>
          <w:lang w:eastAsia="zh-CN"/>
        </w:rPr>
        <w:t>协议</w:t>
      </w:r>
      <w:r>
        <w:rPr>
          <w:rFonts w:ascii="宋体" w:hAnsi="宋体" w:hint="eastAsia"/>
          <w:lang w:eastAsia="zh-CN"/>
        </w:rPr>
        <w:t>格式</w:t>
      </w:r>
      <w:r w:rsidR="00891A8C">
        <w:rPr>
          <w:rFonts w:ascii="宋体" w:hAnsi="宋体" w:hint="eastAsia"/>
          <w:lang w:eastAsia="zh-CN"/>
        </w:rPr>
        <w:t>进行直接的数据交互。</w:t>
      </w:r>
      <w:r w:rsidR="00423AC9">
        <w:rPr>
          <w:rFonts w:ascii="宋体" w:hAnsi="宋体" w:hint="eastAsia"/>
        </w:rPr>
        <w:t>此外，在</w:t>
      </w:r>
      <w:r w:rsidR="00423AC9">
        <w:rPr>
          <w:rFonts w:ascii="宋体" w:hAnsi="宋体" w:hint="eastAsia"/>
          <w:lang w:eastAsia="zh-CN"/>
        </w:rPr>
        <w:t>固定收益平台</w:t>
      </w:r>
      <w:r w:rsidR="00423AC9">
        <w:rPr>
          <w:rFonts w:ascii="宋体" w:hAnsi="宋体" w:hint="eastAsia"/>
        </w:rPr>
        <w:t>开</w:t>
      </w:r>
      <w:r w:rsidR="00423AC9">
        <w:rPr>
          <w:rFonts w:ascii="宋体" w:hAnsi="宋体" w:hint="eastAsia"/>
          <w:lang w:eastAsia="zh-CN"/>
        </w:rPr>
        <w:t>盘</w:t>
      </w:r>
      <w:r w:rsidR="00423AC9" w:rsidRPr="00521373">
        <w:rPr>
          <w:rFonts w:ascii="宋体" w:hAnsi="宋体" w:hint="eastAsia"/>
        </w:rPr>
        <w:t>期间，</w:t>
      </w:r>
      <w:r w:rsidR="00423AC9">
        <w:rPr>
          <w:rFonts w:ascii="宋体" w:hAnsi="宋体" w:hint="eastAsia"/>
          <w:lang w:eastAsia="zh-CN"/>
        </w:rPr>
        <w:t>报盘网关</w:t>
      </w:r>
      <w:r w:rsidR="00423AC9" w:rsidRPr="00521373">
        <w:rPr>
          <w:rFonts w:ascii="宋体" w:hAnsi="宋体" w:hint="eastAsia"/>
        </w:rPr>
        <w:t>会及时从</w:t>
      </w:r>
      <w:r w:rsidR="00423AC9">
        <w:rPr>
          <w:rFonts w:ascii="宋体" w:hAnsi="宋体" w:hint="eastAsia"/>
          <w:lang w:eastAsia="zh-CN"/>
        </w:rPr>
        <w:t>固定收益平台</w:t>
      </w:r>
      <w:r w:rsidR="00423AC9" w:rsidRPr="00521373">
        <w:rPr>
          <w:rFonts w:ascii="宋体" w:hAnsi="宋体" w:hint="eastAsia"/>
        </w:rPr>
        <w:t>获取确定报价行情、成交统计行情、成交明细行情、公告信息行情等内容，并保存到用户本地。收盘后，</w:t>
      </w:r>
      <w:r w:rsidR="00423AC9">
        <w:rPr>
          <w:rFonts w:ascii="宋体" w:hAnsi="宋体" w:hint="eastAsia"/>
          <w:lang w:eastAsia="zh-CN"/>
        </w:rPr>
        <w:t>还将自动</w:t>
      </w:r>
      <w:r w:rsidR="00423AC9" w:rsidRPr="00521373">
        <w:rPr>
          <w:rFonts w:ascii="宋体" w:hAnsi="宋体" w:hint="eastAsia"/>
        </w:rPr>
        <w:t>获取本方成交数据文件，保存到用户本地。</w:t>
      </w:r>
      <w:r w:rsidR="005E34B7">
        <w:rPr>
          <w:rFonts w:ascii="宋体" w:hAnsi="宋体" w:hint="eastAsia"/>
          <w:lang w:eastAsia="zh-CN"/>
        </w:rPr>
        <w:t>关于电子报盘网关软件的</w:t>
      </w:r>
      <w:r>
        <w:rPr>
          <w:rFonts w:ascii="宋体" w:hAnsi="宋体" w:hint="eastAsia"/>
          <w:lang w:eastAsia="zh-CN"/>
        </w:rPr>
        <w:t>详细使用</w:t>
      </w:r>
      <w:r w:rsidR="005E34B7">
        <w:rPr>
          <w:rFonts w:ascii="宋体" w:hAnsi="宋体" w:hint="eastAsia"/>
          <w:lang w:eastAsia="zh-CN"/>
        </w:rPr>
        <w:t>说明，</w:t>
      </w:r>
      <w:del w:id="396" w:author="user" w:date="2018-09-25T14:23:00Z">
        <w:r w:rsidDel="0013615B">
          <w:rPr>
            <w:rFonts w:ascii="宋体" w:hAnsi="宋体" w:hint="eastAsia"/>
            <w:lang w:eastAsia="zh-CN"/>
          </w:rPr>
          <w:delText>另有专门文档介绍</w:delText>
        </w:r>
        <w:r w:rsidR="005E34B7" w:rsidDel="0013615B">
          <w:rPr>
            <w:rFonts w:ascii="宋体" w:hAnsi="宋体" w:hint="eastAsia"/>
            <w:lang w:eastAsia="zh-CN"/>
          </w:rPr>
          <w:delText>（待发布）</w:delText>
        </w:r>
      </w:del>
      <w:ins w:id="397" w:author="user" w:date="2018-09-25T14:23:00Z">
        <w:r w:rsidR="0013615B">
          <w:rPr>
            <w:rFonts w:ascii="宋体" w:hAnsi="宋体" w:hint="eastAsia"/>
            <w:lang w:eastAsia="zh-CN"/>
          </w:rPr>
          <w:t>详见固定收益平台</w:t>
        </w:r>
      </w:ins>
      <w:ins w:id="398" w:author="user" w:date="2018-09-25T14:24:00Z">
        <w:r w:rsidR="0013615B">
          <w:rPr>
            <w:rFonts w:ascii="宋体" w:hAnsi="宋体" w:hint="eastAsia"/>
            <w:lang w:eastAsia="zh-CN"/>
          </w:rPr>
          <w:t>E</w:t>
        </w:r>
        <w:r w:rsidR="0013615B">
          <w:rPr>
            <w:rFonts w:ascii="宋体" w:hAnsi="宋体"/>
            <w:lang w:eastAsia="zh-CN"/>
          </w:rPr>
          <w:t>zDA用户手册</w:t>
        </w:r>
      </w:ins>
      <w:r>
        <w:rPr>
          <w:rFonts w:ascii="宋体" w:hAnsi="宋体" w:hint="eastAsia"/>
          <w:lang w:eastAsia="zh-CN"/>
        </w:rPr>
        <w:t>。</w:t>
      </w:r>
    </w:p>
    <w:p w:rsidR="006F6850" w:rsidRPr="00521373" w:rsidRDefault="006F6850" w:rsidP="006F6850">
      <w:pPr>
        <w:pStyle w:val="1"/>
        <w:rPr>
          <w:rFonts w:ascii="宋体" w:hAnsi="宋体"/>
        </w:rPr>
      </w:pPr>
      <w:bookmarkStart w:id="399" w:name="_Toc193791765"/>
      <w:bookmarkStart w:id="400" w:name="_Toc226432063"/>
      <w:bookmarkStart w:id="401" w:name="_Toc279049615"/>
      <w:bookmarkStart w:id="402" w:name="_Toc419971944"/>
      <w:bookmarkStart w:id="403" w:name="_Toc525648588"/>
      <w:bookmarkStart w:id="404" w:name="_Toc109111444"/>
      <w:bookmarkEnd w:id="388"/>
      <w:r w:rsidRPr="00521373">
        <w:rPr>
          <w:rFonts w:ascii="宋体" w:hAnsi="宋体" w:hint="eastAsia"/>
        </w:rPr>
        <w:lastRenderedPageBreak/>
        <w:t>会话</w:t>
      </w:r>
      <w:bookmarkEnd w:id="399"/>
      <w:bookmarkEnd w:id="400"/>
      <w:bookmarkEnd w:id="401"/>
      <w:bookmarkEnd w:id="402"/>
      <w:r w:rsidR="000D44C6">
        <w:rPr>
          <w:rFonts w:ascii="宋体" w:hAnsi="宋体" w:hint="eastAsia"/>
          <w:lang w:eastAsia="zh-CN"/>
        </w:rPr>
        <w:t>机制</w:t>
      </w:r>
      <w:bookmarkEnd w:id="403"/>
    </w:p>
    <w:p w:rsidR="006F6850" w:rsidRPr="00521373" w:rsidRDefault="006F6850" w:rsidP="006F6850">
      <w:pPr>
        <w:pStyle w:val="2"/>
        <w:rPr>
          <w:rFonts w:ascii="宋体" w:hAnsi="宋体"/>
          <w:bCs w:val="0"/>
          <w:lang w:eastAsia="zh-CN"/>
        </w:rPr>
      </w:pPr>
      <w:bookmarkStart w:id="405" w:name="_Toc188798461"/>
      <w:bookmarkStart w:id="406" w:name="_Toc189046547"/>
      <w:bookmarkStart w:id="407" w:name="_Toc192501026"/>
      <w:bookmarkStart w:id="408" w:name="_Toc192502349"/>
      <w:bookmarkStart w:id="409" w:name="_Toc188798462"/>
      <w:bookmarkStart w:id="410" w:name="_Toc189046548"/>
      <w:bookmarkStart w:id="411" w:name="_Toc192501027"/>
      <w:bookmarkStart w:id="412" w:name="_Toc192502350"/>
      <w:bookmarkStart w:id="413" w:name="_Toc188798463"/>
      <w:bookmarkStart w:id="414" w:name="_Toc189046549"/>
      <w:bookmarkStart w:id="415" w:name="_Toc192501028"/>
      <w:bookmarkStart w:id="416" w:name="_Toc192502351"/>
      <w:bookmarkStart w:id="417" w:name="_Toc188798464"/>
      <w:bookmarkStart w:id="418" w:name="_Toc189046550"/>
      <w:bookmarkStart w:id="419" w:name="_Toc192501029"/>
      <w:bookmarkStart w:id="420" w:name="_Toc192502352"/>
      <w:bookmarkStart w:id="421" w:name="_Toc188798465"/>
      <w:bookmarkStart w:id="422" w:name="_Toc189046551"/>
      <w:bookmarkStart w:id="423" w:name="_Toc192501030"/>
      <w:bookmarkStart w:id="424" w:name="_Toc192502353"/>
      <w:bookmarkStart w:id="425" w:name="_Toc188798466"/>
      <w:bookmarkStart w:id="426" w:name="_Toc189046552"/>
      <w:bookmarkStart w:id="427" w:name="_Toc192501031"/>
      <w:bookmarkStart w:id="428" w:name="_Toc192502354"/>
      <w:bookmarkStart w:id="429" w:name="_Toc188798469"/>
      <w:bookmarkStart w:id="430" w:name="_Toc189046555"/>
      <w:bookmarkStart w:id="431" w:name="_Toc192501034"/>
      <w:bookmarkStart w:id="432" w:name="_Toc192502357"/>
      <w:bookmarkStart w:id="433" w:name="_Toc188798470"/>
      <w:bookmarkStart w:id="434" w:name="_Toc189046556"/>
      <w:bookmarkStart w:id="435" w:name="_Toc192501035"/>
      <w:bookmarkStart w:id="436" w:name="_Toc192502358"/>
      <w:bookmarkStart w:id="437" w:name="_Toc188798471"/>
      <w:bookmarkStart w:id="438" w:name="_Toc189046557"/>
      <w:bookmarkStart w:id="439" w:name="_Toc192501036"/>
      <w:bookmarkStart w:id="440" w:name="_Toc192502359"/>
      <w:bookmarkStart w:id="441" w:name="_Toc188798472"/>
      <w:bookmarkStart w:id="442" w:name="_Toc189046558"/>
      <w:bookmarkStart w:id="443" w:name="_Toc192501037"/>
      <w:bookmarkStart w:id="444" w:name="_Toc192502360"/>
      <w:bookmarkStart w:id="445" w:name="_Toc188798473"/>
      <w:bookmarkStart w:id="446" w:name="_Toc189046559"/>
      <w:bookmarkStart w:id="447" w:name="_Toc192501038"/>
      <w:bookmarkStart w:id="448" w:name="_Toc192502361"/>
      <w:bookmarkStart w:id="449" w:name="_Toc188798474"/>
      <w:bookmarkStart w:id="450" w:name="_Toc189046560"/>
      <w:bookmarkStart w:id="451" w:name="_Toc192501039"/>
      <w:bookmarkStart w:id="452" w:name="_Toc192502362"/>
      <w:bookmarkStart w:id="453" w:name="_Toc188798476"/>
      <w:bookmarkStart w:id="454" w:name="_Toc189046562"/>
      <w:bookmarkStart w:id="455" w:name="_Toc192501041"/>
      <w:bookmarkStart w:id="456" w:name="_Toc192502364"/>
      <w:bookmarkStart w:id="457" w:name="_Toc188798477"/>
      <w:bookmarkStart w:id="458" w:name="_Toc189046563"/>
      <w:bookmarkStart w:id="459" w:name="_Toc192501042"/>
      <w:bookmarkStart w:id="460" w:name="_Toc192502365"/>
      <w:bookmarkStart w:id="461" w:name="_Toc188798478"/>
      <w:bookmarkStart w:id="462" w:name="_Toc189046564"/>
      <w:bookmarkStart w:id="463" w:name="_Toc192501043"/>
      <w:bookmarkStart w:id="464" w:name="_Toc192502366"/>
      <w:bookmarkStart w:id="465" w:name="_Toc188798479"/>
      <w:bookmarkStart w:id="466" w:name="_Toc189046565"/>
      <w:bookmarkStart w:id="467" w:name="_Toc192501044"/>
      <w:bookmarkStart w:id="468" w:name="_Toc192502367"/>
      <w:bookmarkStart w:id="469" w:name="_Toc188798480"/>
      <w:bookmarkStart w:id="470" w:name="_Toc189046566"/>
      <w:bookmarkStart w:id="471" w:name="_Toc192501045"/>
      <w:bookmarkStart w:id="472" w:name="_Toc192502368"/>
      <w:bookmarkStart w:id="473" w:name="_Toc188798481"/>
      <w:bookmarkStart w:id="474" w:name="_Toc189046567"/>
      <w:bookmarkStart w:id="475" w:name="_Toc192501046"/>
      <w:bookmarkStart w:id="476" w:name="_Toc192502369"/>
      <w:bookmarkStart w:id="477" w:name="_Toc188798482"/>
      <w:bookmarkStart w:id="478" w:name="_Toc189046568"/>
      <w:bookmarkStart w:id="479" w:name="_Toc192501047"/>
      <w:bookmarkStart w:id="480" w:name="_Toc192502370"/>
      <w:bookmarkStart w:id="481" w:name="_Toc188798483"/>
      <w:bookmarkStart w:id="482" w:name="_Toc189046569"/>
      <w:bookmarkStart w:id="483" w:name="_Toc192501048"/>
      <w:bookmarkStart w:id="484" w:name="_Toc192502371"/>
      <w:bookmarkStart w:id="485" w:name="_Toc188798484"/>
      <w:bookmarkStart w:id="486" w:name="_Toc189046570"/>
      <w:bookmarkStart w:id="487" w:name="_Toc192501049"/>
      <w:bookmarkStart w:id="488" w:name="_Toc192502372"/>
      <w:bookmarkStart w:id="489" w:name="_Toc188798485"/>
      <w:bookmarkStart w:id="490" w:name="_Toc189046571"/>
      <w:bookmarkStart w:id="491" w:name="_Toc192501050"/>
      <w:bookmarkStart w:id="492" w:name="_Toc192502373"/>
      <w:bookmarkStart w:id="493" w:name="_Toc188798486"/>
      <w:bookmarkStart w:id="494" w:name="_Toc189046572"/>
      <w:bookmarkStart w:id="495" w:name="_Toc192501051"/>
      <w:bookmarkStart w:id="496" w:name="_Toc192502374"/>
      <w:bookmarkStart w:id="497" w:name="_Toc188798487"/>
      <w:bookmarkStart w:id="498" w:name="_Toc189046573"/>
      <w:bookmarkStart w:id="499" w:name="_Toc192501052"/>
      <w:bookmarkStart w:id="500" w:name="_Toc192502375"/>
      <w:bookmarkStart w:id="501" w:name="_Toc188798488"/>
      <w:bookmarkStart w:id="502" w:name="_Toc189046574"/>
      <w:bookmarkStart w:id="503" w:name="_Toc192501053"/>
      <w:bookmarkStart w:id="504" w:name="_Toc192502376"/>
      <w:bookmarkStart w:id="505" w:name="_Toc188798489"/>
      <w:bookmarkStart w:id="506" w:name="_Toc189046575"/>
      <w:bookmarkStart w:id="507" w:name="_Toc192501054"/>
      <w:bookmarkStart w:id="508" w:name="_Toc192502377"/>
      <w:bookmarkStart w:id="509" w:name="_Toc188798490"/>
      <w:bookmarkStart w:id="510" w:name="_Toc189046576"/>
      <w:bookmarkStart w:id="511" w:name="_Toc192501055"/>
      <w:bookmarkStart w:id="512" w:name="_Toc192502378"/>
      <w:bookmarkStart w:id="513" w:name="_Toc188798491"/>
      <w:bookmarkStart w:id="514" w:name="_Toc189046577"/>
      <w:bookmarkStart w:id="515" w:name="_Toc192501056"/>
      <w:bookmarkStart w:id="516" w:name="_Toc192502379"/>
      <w:bookmarkStart w:id="517" w:name="_Toc188798492"/>
      <w:bookmarkStart w:id="518" w:name="_Toc189046578"/>
      <w:bookmarkStart w:id="519" w:name="_Toc192501057"/>
      <w:bookmarkStart w:id="520" w:name="_Toc192502380"/>
      <w:bookmarkStart w:id="521" w:name="_Toc188798493"/>
      <w:bookmarkStart w:id="522" w:name="_Toc189046579"/>
      <w:bookmarkStart w:id="523" w:name="_Toc192501058"/>
      <w:bookmarkStart w:id="524" w:name="_Toc192502381"/>
      <w:bookmarkStart w:id="525" w:name="_Toc188798494"/>
      <w:bookmarkStart w:id="526" w:name="_Toc189046580"/>
      <w:bookmarkStart w:id="527" w:name="_Toc192501059"/>
      <w:bookmarkStart w:id="528" w:name="_Toc192502382"/>
      <w:bookmarkStart w:id="529" w:name="_Toc181535167"/>
      <w:bookmarkStart w:id="530" w:name="_Toc181535168"/>
      <w:bookmarkStart w:id="531" w:name="_Toc181535170"/>
      <w:bookmarkStart w:id="532" w:name="_Toc181535171"/>
      <w:bookmarkStart w:id="533" w:name="_Toc181535172"/>
      <w:bookmarkStart w:id="534" w:name="_Toc181535173"/>
      <w:bookmarkStart w:id="535" w:name="_Toc181535174"/>
      <w:bookmarkStart w:id="536" w:name="_Toc181535175"/>
      <w:bookmarkStart w:id="537" w:name="_Toc181535176"/>
      <w:bookmarkStart w:id="538" w:name="_Toc181535177"/>
      <w:bookmarkStart w:id="539" w:name="_Toc181535178"/>
      <w:bookmarkStart w:id="540" w:name="_Toc181535179"/>
      <w:bookmarkStart w:id="541" w:name="_Toc181535181"/>
      <w:bookmarkStart w:id="542" w:name="_Toc181535182"/>
      <w:bookmarkStart w:id="543" w:name="_Toc181535183"/>
      <w:bookmarkStart w:id="544" w:name="_Toc181535184"/>
      <w:bookmarkStart w:id="545" w:name="_Toc181535185"/>
      <w:bookmarkStart w:id="546" w:name="_Toc181535186"/>
      <w:bookmarkStart w:id="547" w:name="_Toc181535187"/>
      <w:bookmarkStart w:id="548" w:name="_Toc181535188"/>
      <w:bookmarkStart w:id="549" w:name="_Toc181535189"/>
      <w:bookmarkStart w:id="550" w:name="_Toc181535190"/>
      <w:bookmarkStart w:id="551" w:name="_Toc181535191"/>
      <w:bookmarkStart w:id="552" w:name="_Toc181535192"/>
      <w:bookmarkStart w:id="553" w:name="_Toc181535193"/>
      <w:bookmarkStart w:id="554" w:name="_Toc181535194"/>
      <w:bookmarkStart w:id="555" w:name="_Toc181535195"/>
      <w:bookmarkStart w:id="556" w:name="_Toc181535196"/>
      <w:bookmarkStart w:id="557" w:name="_Toc181535197"/>
      <w:bookmarkStart w:id="558" w:name="_Toc181535198"/>
      <w:bookmarkStart w:id="559" w:name="_Toc181535199"/>
      <w:bookmarkStart w:id="560" w:name="_Toc181535200"/>
      <w:bookmarkStart w:id="561" w:name="_Toc181535201"/>
      <w:bookmarkStart w:id="562" w:name="_Toc181535202"/>
      <w:bookmarkStart w:id="563" w:name="_Toc181535218"/>
      <w:bookmarkStart w:id="564" w:name="_Toc181535219"/>
      <w:bookmarkStart w:id="565" w:name="_Toc181535220"/>
      <w:bookmarkStart w:id="566" w:name="_Toc193791767"/>
      <w:bookmarkStart w:id="567" w:name="_Toc226432065"/>
      <w:bookmarkStart w:id="568" w:name="_Toc279049617"/>
      <w:bookmarkStart w:id="569" w:name="_Toc419971945"/>
      <w:bookmarkStart w:id="570" w:name="_Toc525648589"/>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521373">
        <w:rPr>
          <w:rFonts w:ascii="宋体" w:hAnsi="宋体" w:hint="eastAsia"/>
          <w:bCs w:val="0"/>
          <w:lang w:eastAsia="zh-CN"/>
        </w:rPr>
        <w:t>概要</w:t>
      </w:r>
      <w:bookmarkEnd w:id="566"/>
      <w:bookmarkEnd w:id="567"/>
      <w:bookmarkEnd w:id="568"/>
      <w:bookmarkEnd w:id="569"/>
      <w:bookmarkEnd w:id="570"/>
    </w:p>
    <w:p w:rsidR="006F6850" w:rsidRPr="00521373" w:rsidRDefault="006F6850" w:rsidP="00503867">
      <w:pPr>
        <w:ind w:firstLine="420"/>
        <w:rPr>
          <w:rFonts w:ascii="宋体" w:hAnsi="宋体"/>
          <w:lang w:eastAsia="zh-CN"/>
        </w:rPr>
      </w:pPr>
      <w:r w:rsidRPr="00521373">
        <w:rPr>
          <w:rFonts w:ascii="宋体" w:hAnsi="宋体" w:hint="eastAsia"/>
        </w:rPr>
        <w:t>EzDataAccess与</w:t>
      </w:r>
      <w:r w:rsidR="00891A8C">
        <w:rPr>
          <w:rFonts w:ascii="宋体" w:hAnsi="宋体" w:hint="eastAsia"/>
          <w:lang w:eastAsia="zh-CN"/>
        </w:rPr>
        <w:t>用户端</w:t>
      </w:r>
      <w:r w:rsidRPr="00521373">
        <w:rPr>
          <w:rFonts w:ascii="宋体" w:hAnsi="宋体" w:hint="eastAsia"/>
        </w:rPr>
        <w:t>系统之间的交互采用客户端-服务器</w:t>
      </w:r>
      <w:r w:rsidRPr="00521373">
        <w:rPr>
          <w:rFonts w:ascii="宋体" w:hAnsi="宋体"/>
        </w:rPr>
        <w:t>(C/S)</w:t>
      </w:r>
      <w:r w:rsidRPr="00521373">
        <w:rPr>
          <w:rFonts w:ascii="宋体" w:hAnsi="宋体" w:hint="eastAsia"/>
        </w:rPr>
        <w:t>架构，通过TCP链路通讯，其中EzDataAccess作为服务器端，</w:t>
      </w:r>
      <w:r w:rsidR="00A23D95">
        <w:rPr>
          <w:rFonts w:ascii="宋体" w:hAnsi="宋体" w:hint="eastAsia"/>
          <w:lang w:eastAsia="zh-CN"/>
        </w:rPr>
        <w:t>用户端</w:t>
      </w:r>
      <w:r w:rsidR="00A23D95" w:rsidRPr="00521373">
        <w:rPr>
          <w:rFonts w:ascii="宋体" w:hAnsi="宋体" w:hint="eastAsia"/>
        </w:rPr>
        <w:t>系统</w:t>
      </w:r>
      <w:r w:rsidRPr="00521373">
        <w:rPr>
          <w:rFonts w:ascii="宋体" w:hAnsi="宋体" w:hint="eastAsia"/>
        </w:rPr>
        <w:t>作为客户端。</w:t>
      </w:r>
      <w:r w:rsidR="00891A8C">
        <w:rPr>
          <w:rFonts w:ascii="宋体" w:hAnsi="宋体" w:hint="eastAsia"/>
          <w:lang w:eastAsia="zh-CN"/>
        </w:rPr>
        <w:t>用户端</w:t>
      </w:r>
      <w:r w:rsidR="00891A8C" w:rsidRPr="00521373">
        <w:rPr>
          <w:rFonts w:ascii="宋体" w:hAnsi="宋体" w:hint="eastAsia"/>
        </w:rPr>
        <w:t>系统首先需要向事先约定的</w:t>
      </w:r>
      <w:r w:rsidRPr="00521373">
        <w:rPr>
          <w:rFonts w:ascii="宋体" w:hAnsi="宋体"/>
        </w:rPr>
        <w:t>EzDataAccess</w:t>
      </w:r>
      <w:r w:rsidRPr="00521373">
        <w:rPr>
          <w:rFonts w:ascii="宋体" w:hAnsi="宋体" w:hint="eastAsia"/>
        </w:rPr>
        <w:t>服务端口</w:t>
      </w:r>
      <w:r w:rsidR="006F18B6">
        <w:rPr>
          <w:rFonts w:ascii="宋体" w:hAnsi="宋体" w:hint="eastAsia"/>
          <w:lang w:eastAsia="zh-CN"/>
        </w:rPr>
        <w:t>（</w:t>
      </w:r>
      <w:r w:rsidR="004664CB">
        <w:rPr>
          <w:rFonts w:ascii="宋体" w:hAnsi="宋体" w:hint="eastAsia"/>
          <w:lang w:eastAsia="zh-CN"/>
        </w:rPr>
        <w:t>默认</w:t>
      </w:r>
      <w:r w:rsidR="004664CB">
        <w:rPr>
          <w:rFonts w:ascii="宋体" w:hAnsi="宋体"/>
          <w:lang w:eastAsia="zh-CN"/>
        </w:rPr>
        <w:t>为</w:t>
      </w:r>
      <w:r w:rsidR="00823D8A">
        <w:rPr>
          <w:rFonts w:ascii="宋体" w:hAnsi="宋体"/>
          <w:lang w:eastAsia="zh-CN"/>
        </w:rPr>
        <w:t>7080</w:t>
      </w:r>
      <w:r w:rsidR="006F18B6">
        <w:rPr>
          <w:rFonts w:ascii="宋体" w:hAnsi="宋体"/>
          <w:lang w:eastAsia="zh-CN"/>
        </w:rPr>
        <w:t>）</w:t>
      </w:r>
      <w:r w:rsidRPr="00521373">
        <w:rPr>
          <w:rFonts w:ascii="宋体" w:hAnsi="宋体" w:hint="eastAsia"/>
        </w:rPr>
        <w:t>发起连接请求</w:t>
      </w:r>
      <w:r w:rsidR="00503867">
        <w:rPr>
          <w:rFonts w:ascii="宋体" w:hAnsi="宋体" w:hint="eastAsia"/>
          <w:lang w:eastAsia="zh-CN"/>
        </w:rPr>
        <w:t>。</w:t>
      </w:r>
    </w:p>
    <w:p w:rsidR="006F6850" w:rsidRDefault="006F6850" w:rsidP="006F6850">
      <w:pPr>
        <w:ind w:firstLine="420"/>
        <w:rPr>
          <w:rFonts w:ascii="宋体" w:hAnsi="宋体"/>
          <w:lang w:eastAsia="zh-CN"/>
        </w:rPr>
      </w:pPr>
      <w:r w:rsidRPr="00521373">
        <w:rPr>
          <w:rFonts w:ascii="宋体" w:hAnsi="宋体" w:hint="eastAsia"/>
        </w:rPr>
        <w:t>会话协议中的字段采用网络字节序传输。</w:t>
      </w:r>
    </w:p>
    <w:p w:rsidR="00503606" w:rsidRPr="00521373" w:rsidRDefault="00503606" w:rsidP="00503606">
      <w:pPr>
        <w:ind w:firstLine="420"/>
        <w:rPr>
          <w:rFonts w:ascii="宋体" w:hAnsi="宋体"/>
        </w:rPr>
      </w:pPr>
      <w:r w:rsidRPr="00521373">
        <w:rPr>
          <w:rFonts w:ascii="宋体" w:hAnsi="宋体" w:hint="eastAsia"/>
        </w:rPr>
        <w:t>EzDataAccess</w:t>
      </w:r>
      <w:r>
        <w:rPr>
          <w:rFonts w:ascii="宋体" w:hAnsi="宋体" w:hint="eastAsia"/>
          <w:lang w:eastAsia="zh-CN"/>
        </w:rPr>
        <w:t>只支持</w:t>
      </w:r>
      <w:r w:rsidRPr="00521373">
        <w:rPr>
          <w:rFonts w:ascii="宋体" w:hAnsi="宋体" w:hint="eastAsia"/>
        </w:rPr>
        <w:t>一个会话。</w:t>
      </w:r>
      <w:r w:rsidR="00973000">
        <w:rPr>
          <w:rFonts w:ascii="宋体" w:hAnsi="宋体" w:hint="eastAsia"/>
          <w:lang w:eastAsia="zh-CN"/>
        </w:rPr>
        <w:t>会话</w:t>
      </w:r>
      <w:r w:rsidR="00973000" w:rsidRPr="00521373">
        <w:rPr>
          <w:rFonts w:ascii="宋体" w:hAnsi="宋体"/>
        </w:rPr>
        <w:t>消息格式</w:t>
      </w:r>
      <w:r w:rsidR="00973000">
        <w:rPr>
          <w:rFonts w:ascii="宋体" w:hAnsi="宋体" w:hint="eastAsia"/>
          <w:lang w:eastAsia="zh-CN"/>
        </w:rPr>
        <w:t>如下:</w:t>
      </w:r>
    </w:p>
    <w:p w:rsidR="00503867" w:rsidRDefault="00503867" w:rsidP="00503867">
      <w:r>
        <w:rPr>
          <w:rFonts w:hint="eastAsia"/>
          <w:lang w:eastAsia="zh-CN"/>
        </w:rPr>
        <w:t>请求</w:t>
      </w:r>
      <w:r w:rsidR="00D6249A">
        <w:rPr>
          <w:rFonts w:hint="eastAsia"/>
          <w:lang w:eastAsia="zh-CN"/>
        </w:rPr>
        <w:t>消息</w:t>
      </w:r>
      <w:r>
        <w:rPr>
          <w:rFonts w:hint="eastAsia"/>
        </w:rPr>
        <w:t>：</w:t>
      </w:r>
    </w:p>
    <w:tbl>
      <w:tblPr>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5"/>
        <w:gridCol w:w="1369"/>
        <w:gridCol w:w="2135"/>
        <w:gridCol w:w="1134"/>
        <w:gridCol w:w="1005"/>
        <w:gridCol w:w="2169"/>
      </w:tblGrid>
      <w:tr w:rsidR="001261D0" w:rsidTr="009D2394">
        <w:tc>
          <w:tcPr>
            <w:tcW w:w="715" w:type="dxa"/>
          </w:tcPr>
          <w:p w:rsidR="001261D0" w:rsidRDefault="001261D0" w:rsidP="009D2394">
            <w:r>
              <w:rPr>
                <w:rFonts w:hint="eastAsia"/>
              </w:rPr>
              <w:t>序号</w:t>
            </w:r>
          </w:p>
        </w:tc>
        <w:tc>
          <w:tcPr>
            <w:tcW w:w="1369" w:type="dxa"/>
          </w:tcPr>
          <w:p w:rsidR="001261D0" w:rsidRDefault="001261D0" w:rsidP="009D2394">
            <w:r w:rsidRPr="00A678A4">
              <w:rPr>
                <w:rFonts w:hint="eastAsia"/>
              </w:rPr>
              <w:t>字段名称</w:t>
            </w:r>
          </w:p>
        </w:tc>
        <w:tc>
          <w:tcPr>
            <w:tcW w:w="2135" w:type="dxa"/>
          </w:tcPr>
          <w:p w:rsidR="001261D0" w:rsidRDefault="001261D0" w:rsidP="009D2394">
            <w:r>
              <w:rPr>
                <w:rFonts w:hint="eastAsia"/>
              </w:rPr>
              <w:t>说明</w:t>
            </w:r>
          </w:p>
        </w:tc>
        <w:tc>
          <w:tcPr>
            <w:tcW w:w="1134" w:type="dxa"/>
          </w:tcPr>
          <w:p w:rsidR="001261D0" w:rsidRDefault="001261D0" w:rsidP="009D2394">
            <w:r>
              <w:rPr>
                <w:rFonts w:hint="eastAsia"/>
              </w:rPr>
              <w:t>类型</w:t>
            </w:r>
          </w:p>
        </w:tc>
        <w:tc>
          <w:tcPr>
            <w:tcW w:w="1005" w:type="dxa"/>
          </w:tcPr>
          <w:p w:rsidR="001261D0" w:rsidRDefault="001261D0" w:rsidP="009D2394">
            <w:r>
              <w:rPr>
                <w:rFonts w:hint="eastAsia"/>
              </w:rPr>
              <w:t>[</w:t>
            </w:r>
            <w:r>
              <w:rPr>
                <w:rFonts w:hint="eastAsia"/>
              </w:rPr>
              <w:t>字节数</w:t>
            </w:r>
            <w:r>
              <w:rPr>
                <w:rFonts w:hint="eastAsia"/>
              </w:rPr>
              <w:t>]</w:t>
            </w:r>
          </w:p>
        </w:tc>
        <w:tc>
          <w:tcPr>
            <w:tcW w:w="2169" w:type="dxa"/>
          </w:tcPr>
          <w:p w:rsidR="001261D0" w:rsidRDefault="001261D0" w:rsidP="009D2394">
            <w:r>
              <w:rPr>
                <w:rFonts w:hint="eastAsia"/>
              </w:rPr>
              <w:t>备注</w:t>
            </w:r>
          </w:p>
        </w:tc>
      </w:tr>
      <w:tr w:rsidR="001261D0" w:rsidTr="009D2394">
        <w:tc>
          <w:tcPr>
            <w:tcW w:w="715" w:type="dxa"/>
          </w:tcPr>
          <w:p w:rsidR="001261D0" w:rsidRDefault="001261D0" w:rsidP="009D2394">
            <w:pPr>
              <w:keepLines w:val="0"/>
              <w:widowControl w:val="0"/>
              <w:numPr>
                <w:ilvl w:val="0"/>
                <w:numId w:val="8"/>
              </w:numPr>
              <w:suppressAutoHyphens w:val="0"/>
              <w:spacing w:before="0" w:after="0" w:line="240" w:lineRule="auto"/>
              <w:jc w:val="both"/>
            </w:pPr>
          </w:p>
        </w:tc>
        <w:tc>
          <w:tcPr>
            <w:tcW w:w="13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msgLen</w:t>
            </w:r>
          </w:p>
        </w:tc>
        <w:tc>
          <w:tcPr>
            <w:tcW w:w="2135" w:type="dxa"/>
          </w:tcPr>
          <w:p w:rsidR="001261D0" w:rsidRDefault="001261D0" w:rsidP="00CD3FF2">
            <w:pPr>
              <w:keepLines w:val="0"/>
              <w:suppressAutoHyphens w:val="0"/>
              <w:spacing w:before="0" w:after="0" w:line="240" w:lineRule="auto"/>
            </w:pPr>
            <w:r w:rsidRPr="00CD3FF2">
              <w:rPr>
                <w:rFonts w:ascii="宋体" w:hAnsi="宋体" w:cs="宋体" w:hint="eastAsia"/>
                <w:color w:val="000000"/>
                <w:lang w:val="en-US" w:eastAsia="zh-CN"/>
              </w:rPr>
              <w:t>报文长度</w:t>
            </w:r>
            <w:r>
              <w:rPr>
                <w:rFonts w:hint="eastAsia"/>
              </w:rPr>
              <w:t>（二进制）</w:t>
            </w:r>
          </w:p>
        </w:tc>
        <w:tc>
          <w:tcPr>
            <w:tcW w:w="1134" w:type="dxa"/>
          </w:tcPr>
          <w:p w:rsidR="001261D0" w:rsidRDefault="001261D0" w:rsidP="009D2394">
            <w:r>
              <w:t>I</w:t>
            </w:r>
            <w:r>
              <w:rPr>
                <w:rFonts w:hint="eastAsia"/>
              </w:rPr>
              <w:t xml:space="preserve">nt </w:t>
            </w:r>
          </w:p>
        </w:tc>
        <w:tc>
          <w:tcPr>
            <w:tcW w:w="1005" w:type="dxa"/>
          </w:tcPr>
          <w:p w:rsidR="001261D0" w:rsidRDefault="001261D0" w:rsidP="009D2394">
            <w:r>
              <w:rPr>
                <w:rFonts w:hint="eastAsia"/>
              </w:rPr>
              <w:t>4</w:t>
            </w:r>
          </w:p>
        </w:tc>
        <w:tc>
          <w:tcPr>
            <w:tcW w:w="21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后续数据的字节数</w:t>
            </w:r>
            <w:r>
              <w:rPr>
                <w:rFonts w:hint="eastAsia"/>
              </w:rPr>
              <w:t>，不包含自身</w:t>
            </w:r>
          </w:p>
        </w:tc>
      </w:tr>
      <w:tr w:rsidR="001261D0" w:rsidTr="009D2394">
        <w:tc>
          <w:tcPr>
            <w:tcW w:w="715" w:type="dxa"/>
          </w:tcPr>
          <w:p w:rsidR="001261D0" w:rsidRDefault="001261D0" w:rsidP="009D2394">
            <w:pPr>
              <w:keepLines w:val="0"/>
              <w:widowControl w:val="0"/>
              <w:numPr>
                <w:ilvl w:val="0"/>
                <w:numId w:val="8"/>
              </w:numPr>
              <w:suppressAutoHyphens w:val="0"/>
              <w:spacing w:before="0" w:after="0" w:line="240" w:lineRule="auto"/>
              <w:jc w:val="both"/>
            </w:pPr>
          </w:p>
        </w:tc>
        <w:tc>
          <w:tcPr>
            <w:tcW w:w="13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reqid</w:t>
            </w:r>
          </w:p>
        </w:tc>
        <w:tc>
          <w:tcPr>
            <w:tcW w:w="2135" w:type="dxa"/>
          </w:tcPr>
          <w:p w:rsidR="001261D0" w:rsidRDefault="001261D0" w:rsidP="00CD3FF2">
            <w:pPr>
              <w:keepLines w:val="0"/>
              <w:suppressAutoHyphens w:val="0"/>
              <w:spacing w:before="0" w:after="0" w:line="240" w:lineRule="auto"/>
              <w:rPr>
                <w:lang w:eastAsia="zh-CN"/>
              </w:rPr>
            </w:pPr>
            <w:r w:rsidRPr="004A4861">
              <w:rPr>
                <w:rFonts w:cs="Arial" w:hint="eastAsia"/>
                <w:b/>
                <w:color w:val="000000"/>
                <w:lang w:eastAsia="zh-CN"/>
              </w:rPr>
              <w:t>请求业务类型编号</w:t>
            </w:r>
          </w:p>
        </w:tc>
        <w:tc>
          <w:tcPr>
            <w:tcW w:w="1134" w:type="dxa"/>
          </w:tcPr>
          <w:p w:rsidR="001261D0" w:rsidRDefault="001261D0" w:rsidP="009D2394">
            <w:pPr>
              <w:rPr>
                <w:lang w:eastAsia="zh-CN"/>
              </w:rPr>
            </w:pPr>
            <w:r>
              <w:rPr>
                <w:rFonts w:hint="eastAsia"/>
                <w:lang w:eastAsia="zh-CN"/>
              </w:rPr>
              <w:t>char</w:t>
            </w:r>
          </w:p>
        </w:tc>
        <w:tc>
          <w:tcPr>
            <w:tcW w:w="1005" w:type="dxa"/>
          </w:tcPr>
          <w:p w:rsidR="001261D0" w:rsidRDefault="001261D0" w:rsidP="009D2394">
            <w:pPr>
              <w:rPr>
                <w:lang w:eastAsia="zh-CN"/>
              </w:rPr>
            </w:pPr>
            <w:r>
              <w:rPr>
                <w:rFonts w:hint="eastAsia"/>
                <w:lang w:eastAsia="zh-CN"/>
              </w:rPr>
              <w:t>3</w:t>
            </w:r>
          </w:p>
        </w:tc>
        <w:tc>
          <w:tcPr>
            <w:tcW w:w="21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内容</w:t>
            </w:r>
            <w:r>
              <w:rPr>
                <w:rFonts w:hint="eastAsia"/>
                <w:lang w:eastAsia="zh-CN"/>
              </w:rPr>
              <w:t>见数据格式约定章节</w:t>
            </w:r>
          </w:p>
        </w:tc>
      </w:tr>
      <w:tr w:rsidR="001261D0" w:rsidTr="009D2394">
        <w:tc>
          <w:tcPr>
            <w:tcW w:w="715" w:type="dxa"/>
          </w:tcPr>
          <w:p w:rsidR="001261D0" w:rsidRDefault="001261D0" w:rsidP="009D2394">
            <w:pPr>
              <w:keepLines w:val="0"/>
              <w:widowControl w:val="0"/>
              <w:numPr>
                <w:ilvl w:val="0"/>
                <w:numId w:val="8"/>
              </w:numPr>
              <w:suppressAutoHyphens w:val="0"/>
              <w:spacing w:before="0" w:after="0" w:line="240" w:lineRule="auto"/>
              <w:jc w:val="both"/>
            </w:pPr>
          </w:p>
        </w:tc>
        <w:tc>
          <w:tcPr>
            <w:tcW w:w="13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fill13</w:t>
            </w:r>
          </w:p>
        </w:tc>
        <w:tc>
          <w:tcPr>
            <w:tcW w:w="2135" w:type="dxa"/>
          </w:tcPr>
          <w:p w:rsidR="001261D0" w:rsidRPr="00CD3FF2" w:rsidRDefault="001261D0" w:rsidP="00CD3FF2">
            <w:pPr>
              <w:keepLines w:val="0"/>
              <w:suppressAutoHyphens w:val="0"/>
              <w:spacing w:before="0" w:after="0" w:line="240" w:lineRule="auto"/>
              <w:rPr>
                <w:rFonts w:cs="Arial"/>
                <w:b/>
                <w:color w:val="000000"/>
                <w:lang w:eastAsia="zh-CN"/>
              </w:rPr>
            </w:pPr>
            <w:r w:rsidRPr="00CD3FF2">
              <w:rPr>
                <w:rFonts w:ascii="宋体" w:hAnsi="宋体" w:cs="宋体" w:hint="eastAsia"/>
                <w:b/>
                <w:color w:val="000000"/>
                <w:lang w:val="en-US" w:eastAsia="zh-CN"/>
              </w:rPr>
              <w:t>填充字符</w:t>
            </w:r>
          </w:p>
        </w:tc>
        <w:tc>
          <w:tcPr>
            <w:tcW w:w="1134" w:type="dxa"/>
          </w:tcPr>
          <w:p w:rsidR="001261D0" w:rsidRDefault="001261D0" w:rsidP="009D2394">
            <w:pPr>
              <w:rPr>
                <w:lang w:eastAsia="zh-CN"/>
              </w:rPr>
            </w:pPr>
            <w:r>
              <w:rPr>
                <w:rFonts w:hint="eastAsia"/>
                <w:lang w:eastAsia="zh-CN"/>
              </w:rPr>
              <w:t>char</w:t>
            </w:r>
          </w:p>
        </w:tc>
        <w:tc>
          <w:tcPr>
            <w:tcW w:w="1005" w:type="dxa"/>
          </w:tcPr>
          <w:p w:rsidR="001261D0" w:rsidDel="000671E5" w:rsidRDefault="001261D0" w:rsidP="009D2394">
            <w:pPr>
              <w:rPr>
                <w:lang w:eastAsia="zh-CN"/>
              </w:rPr>
            </w:pPr>
            <w:r>
              <w:rPr>
                <w:rFonts w:hint="eastAsia"/>
                <w:lang w:eastAsia="zh-CN"/>
              </w:rPr>
              <w:t>13</w:t>
            </w:r>
          </w:p>
        </w:tc>
        <w:tc>
          <w:tcPr>
            <w:tcW w:w="2169" w:type="dxa"/>
          </w:tcPr>
          <w:p w:rsidR="001261D0" w:rsidDel="00220A27" w:rsidRDefault="001261D0" w:rsidP="00CD3FF2">
            <w:pPr>
              <w:keepLines w:val="0"/>
              <w:suppressAutoHyphens w:val="0"/>
              <w:spacing w:before="0" w:after="0" w:line="240" w:lineRule="auto"/>
              <w:rPr>
                <w:lang w:eastAsia="zh-CN"/>
              </w:rPr>
            </w:pPr>
            <w:r>
              <w:rPr>
                <w:rFonts w:hint="eastAsia"/>
                <w:lang w:eastAsia="zh-CN"/>
              </w:rPr>
              <w:t>无</w:t>
            </w:r>
            <w:r w:rsidRPr="00CD3FF2">
              <w:rPr>
                <w:rFonts w:ascii="宋体" w:hAnsi="宋体" w:cs="宋体" w:hint="eastAsia"/>
                <w:color w:val="000000"/>
                <w:lang w:val="en-US" w:eastAsia="zh-CN"/>
              </w:rPr>
              <w:t>意义</w:t>
            </w:r>
          </w:p>
        </w:tc>
      </w:tr>
      <w:tr w:rsidR="001261D0" w:rsidTr="009D2394">
        <w:tc>
          <w:tcPr>
            <w:tcW w:w="715" w:type="dxa"/>
          </w:tcPr>
          <w:p w:rsidR="001261D0" w:rsidRDefault="001261D0" w:rsidP="009D2394">
            <w:pPr>
              <w:keepLines w:val="0"/>
              <w:widowControl w:val="0"/>
              <w:numPr>
                <w:ilvl w:val="0"/>
                <w:numId w:val="8"/>
              </w:numPr>
              <w:suppressAutoHyphens w:val="0"/>
              <w:spacing w:before="0" w:after="0" w:line="240" w:lineRule="auto"/>
              <w:jc w:val="both"/>
            </w:pPr>
          </w:p>
        </w:tc>
        <w:tc>
          <w:tcPr>
            <w:tcW w:w="1369" w:type="dxa"/>
          </w:tcPr>
          <w:p w:rsidR="001261D0" w:rsidRDefault="001261D0" w:rsidP="00CD3FF2">
            <w:pPr>
              <w:keepLines w:val="0"/>
              <w:suppressAutoHyphens w:val="0"/>
              <w:spacing w:before="0" w:after="0" w:line="240" w:lineRule="auto"/>
              <w:rPr>
                <w:lang w:eastAsia="zh-CN"/>
              </w:rPr>
            </w:pPr>
            <w:r w:rsidRPr="00CD3FF2">
              <w:rPr>
                <w:rFonts w:ascii="宋体" w:hAnsi="宋体" w:cs="宋体" w:hint="eastAsia"/>
                <w:color w:val="000000"/>
                <w:lang w:val="en-US" w:eastAsia="zh-CN"/>
              </w:rPr>
              <w:t>reqtext</w:t>
            </w:r>
          </w:p>
        </w:tc>
        <w:tc>
          <w:tcPr>
            <w:tcW w:w="2135" w:type="dxa"/>
          </w:tcPr>
          <w:p w:rsidR="001261D0" w:rsidRDefault="001261D0" w:rsidP="00CD3FF2">
            <w:pPr>
              <w:keepLines w:val="0"/>
              <w:suppressAutoHyphens w:val="0"/>
              <w:spacing w:before="0" w:after="0" w:line="240" w:lineRule="auto"/>
            </w:pPr>
            <w:r>
              <w:rPr>
                <w:rFonts w:hint="eastAsia"/>
                <w:lang w:eastAsia="zh-CN"/>
              </w:rPr>
              <w:t>消息</w:t>
            </w:r>
            <w:r>
              <w:rPr>
                <w:rFonts w:hint="eastAsia"/>
              </w:rPr>
              <w:t>内容</w:t>
            </w:r>
          </w:p>
        </w:tc>
        <w:tc>
          <w:tcPr>
            <w:tcW w:w="1134" w:type="dxa"/>
          </w:tcPr>
          <w:p w:rsidR="001261D0" w:rsidRDefault="001261D0" w:rsidP="009D2394">
            <w:r>
              <w:t>c</w:t>
            </w:r>
            <w:r>
              <w:rPr>
                <w:rFonts w:hint="eastAsia"/>
              </w:rPr>
              <w:t>har</w:t>
            </w:r>
          </w:p>
        </w:tc>
        <w:tc>
          <w:tcPr>
            <w:tcW w:w="1005" w:type="dxa"/>
          </w:tcPr>
          <w:p w:rsidR="001261D0" w:rsidRDefault="001261D0" w:rsidP="009D2394">
            <w:pPr>
              <w:rPr>
                <w:lang w:eastAsia="zh-CN"/>
              </w:rPr>
            </w:pPr>
            <w:r>
              <w:rPr>
                <w:rFonts w:hint="eastAsia"/>
                <w:lang w:eastAsia="zh-CN"/>
              </w:rPr>
              <w:t>-</w:t>
            </w:r>
          </w:p>
        </w:tc>
        <w:tc>
          <w:tcPr>
            <w:tcW w:w="2169" w:type="dxa"/>
          </w:tcPr>
          <w:p w:rsidR="001261D0" w:rsidRDefault="001261D0" w:rsidP="00CD3FF2">
            <w:pPr>
              <w:keepLines w:val="0"/>
              <w:suppressAutoHyphens w:val="0"/>
              <w:spacing w:before="0" w:after="0" w:line="240" w:lineRule="auto"/>
              <w:rPr>
                <w:lang w:eastAsia="zh-CN"/>
              </w:rPr>
            </w:pPr>
            <w:r>
              <w:rPr>
                <w:rFonts w:hint="eastAsia"/>
                <w:lang w:eastAsia="zh-CN"/>
              </w:rPr>
              <w:t>变长字段，最大长度为</w:t>
            </w:r>
            <w:r>
              <w:rPr>
                <w:rFonts w:hint="eastAsia"/>
                <w:lang w:eastAsia="zh-CN"/>
              </w:rPr>
              <w:t>10*1024</w:t>
            </w:r>
            <w:r>
              <w:rPr>
                <w:lang w:eastAsia="zh-CN"/>
              </w:rPr>
              <w:t>-</w:t>
            </w:r>
            <w:r>
              <w:rPr>
                <w:rFonts w:hint="eastAsia"/>
                <w:lang w:eastAsia="zh-CN"/>
              </w:rPr>
              <w:t>16</w:t>
            </w:r>
          </w:p>
          <w:p w:rsidR="00AA1847" w:rsidRDefault="00AA1847" w:rsidP="00CD3FF2">
            <w:pPr>
              <w:keepLines w:val="0"/>
              <w:suppressAutoHyphens w:val="0"/>
              <w:spacing w:before="0" w:after="0" w:line="240" w:lineRule="auto"/>
              <w:rPr>
                <w:lang w:eastAsia="zh-CN"/>
              </w:rPr>
            </w:pPr>
            <w:r>
              <w:rPr>
                <w:rFonts w:hint="eastAsia"/>
                <w:lang w:eastAsia="zh-CN"/>
              </w:rPr>
              <w:t>数据格式为标准的</w:t>
            </w:r>
            <w:r>
              <w:rPr>
                <w:rFonts w:hint="eastAsia"/>
                <w:lang w:eastAsia="zh-CN"/>
              </w:rPr>
              <w:t>STEP</w:t>
            </w:r>
            <w:r>
              <w:rPr>
                <w:rFonts w:hint="eastAsia"/>
                <w:lang w:eastAsia="zh-CN"/>
              </w:rPr>
              <w:t>协议报文</w:t>
            </w:r>
          </w:p>
        </w:tc>
      </w:tr>
    </w:tbl>
    <w:p w:rsidR="001261D0" w:rsidRDefault="00CD3FF2" w:rsidP="00503867">
      <w:pPr>
        <w:rPr>
          <w:lang w:eastAsia="zh-CN"/>
        </w:rPr>
      </w:pPr>
      <w:r>
        <w:rPr>
          <w:rFonts w:hint="eastAsia"/>
          <w:lang w:eastAsia="zh-CN"/>
        </w:rPr>
        <w:t>注</w:t>
      </w:r>
      <w:r w:rsidR="009D2394">
        <w:rPr>
          <w:rFonts w:hint="eastAsia"/>
          <w:lang w:eastAsia="zh-CN"/>
        </w:rPr>
        <w:t>1</w:t>
      </w:r>
      <w:r>
        <w:rPr>
          <w:lang w:eastAsia="zh-CN"/>
        </w:rPr>
        <w:t>：</w:t>
      </w:r>
      <w:r>
        <w:rPr>
          <w:rFonts w:hint="eastAsia"/>
          <w:lang w:eastAsia="zh-CN"/>
        </w:rPr>
        <w:t>完整报文为由报文头（</w:t>
      </w:r>
      <w:r>
        <w:rPr>
          <w:rFonts w:hint="eastAsia"/>
          <w:lang w:eastAsia="zh-CN"/>
        </w:rPr>
        <w:t>msg</w:t>
      </w:r>
      <w:r>
        <w:rPr>
          <w:lang w:eastAsia="zh-CN"/>
        </w:rPr>
        <w:t>Len+reqid+fill13</w:t>
      </w:r>
      <w:r>
        <w:rPr>
          <w:lang w:eastAsia="zh-CN"/>
        </w:rPr>
        <w:t>）与报文体</w:t>
      </w:r>
      <w:r>
        <w:rPr>
          <w:rFonts w:hint="eastAsia"/>
          <w:lang w:eastAsia="zh-CN"/>
        </w:rPr>
        <w:t>（即</w:t>
      </w:r>
      <w:r>
        <w:rPr>
          <w:lang w:eastAsia="zh-CN"/>
        </w:rPr>
        <w:t>消息内容</w:t>
      </w:r>
      <w:r>
        <w:rPr>
          <w:rFonts w:hint="eastAsia"/>
          <w:lang w:eastAsia="zh-CN"/>
        </w:rPr>
        <w:t>reqtext</w:t>
      </w:r>
      <w:r>
        <w:rPr>
          <w:lang w:eastAsia="zh-CN"/>
        </w:rPr>
        <w:t>）</w:t>
      </w:r>
      <w:r>
        <w:rPr>
          <w:rFonts w:hint="eastAsia"/>
          <w:lang w:eastAsia="zh-CN"/>
        </w:rPr>
        <w:t>组成</w:t>
      </w:r>
      <w:r w:rsidR="009D2394">
        <w:rPr>
          <w:rFonts w:hint="eastAsia"/>
          <w:lang w:eastAsia="zh-CN"/>
        </w:rPr>
        <w:t>。</w:t>
      </w:r>
    </w:p>
    <w:p w:rsidR="00735D11" w:rsidRDefault="00735D11" w:rsidP="00503867">
      <w:pPr>
        <w:rPr>
          <w:ins w:id="571" w:author="user" w:date="2018-07-06T18:55:00Z"/>
          <w:lang w:eastAsia="zh-CN"/>
        </w:rPr>
      </w:pPr>
      <w:r>
        <w:rPr>
          <w:rFonts w:hint="eastAsia"/>
          <w:lang w:eastAsia="zh-CN"/>
        </w:rPr>
        <w:t>注</w:t>
      </w:r>
      <w:r>
        <w:rPr>
          <w:rFonts w:hint="eastAsia"/>
          <w:lang w:eastAsia="zh-CN"/>
        </w:rPr>
        <w:t>2</w:t>
      </w:r>
      <w:r>
        <w:rPr>
          <w:rFonts w:hint="eastAsia"/>
          <w:lang w:eastAsia="zh-CN"/>
        </w:rPr>
        <w:t>：报文中</w:t>
      </w:r>
      <w:r>
        <w:rPr>
          <w:lang w:eastAsia="zh-CN"/>
        </w:rPr>
        <w:t>不得出现回车符、换行符，以及保留字符</w:t>
      </w:r>
      <w:r w:rsidRPr="00735D11">
        <w:rPr>
          <w:lang w:eastAsia="zh-CN"/>
        </w:rPr>
        <w:t>~^|#*'&amp;</w:t>
      </w:r>
      <w:r>
        <w:rPr>
          <w:rFonts w:hint="eastAsia"/>
          <w:lang w:eastAsia="zh-CN"/>
        </w:rPr>
        <w:t>。</w:t>
      </w:r>
    </w:p>
    <w:p w:rsidR="00C56E62" w:rsidRPr="00C56E62" w:rsidRDefault="00C56E62" w:rsidP="00503867">
      <w:pPr>
        <w:rPr>
          <w:lang w:eastAsia="zh-CN"/>
        </w:rPr>
      </w:pPr>
      <w:ins w:id="572" w:author="user" w:date="2018-07-06T18:56:00Z">
        <w:r>
          <w:rPr>
            <w:rFonts w:hint="eastAsia"/>
            <w:lang w:eastAsia="zh-CN"/>
          </w:rPr>
          <w:t>注</w:t>
        </w:r>
      </w:ins>
      <w:ins w:id="573" w:author="user" w:date="2018-07-06T18:58:00Z">
        <w:r w:rsidR="00C20F03">
          <w:rPr>
            <w:rFonts w:hint="eastAsia"/>
            <w:lang w:eastAsia="zh-CN"/>
          </w:rPr>
          <w:t>3</w:t>
        </w:r>
      </w:ins>
      <w:ins w:id="574" w:author="user" w:date="2018-07-06T18:56:00Z">
        <w:r>
          <w:rPr>
            <w:rFonts w:hint="eastAsia"/>
            <w:lang w:eastAsia="zh-CN"/>
          </w:rPr>
          <w:t>：</w:t>
        </w:r>
        <w:r>
          <w:rPr>
            <w:rFonts w:ascii="宋体" w:hAnsi="宋体" w:hint="eastAsia"/>
            <w:bCs/>
            <w:lang w:eastAsia="zh-CN"/>
          </w:rPr>
          <w:t>类型</w:t>
        </w:r>
        <w:r>
          <w:rPr>
            <w:rFonts w:ascii="宋体" w:hAnsi="宋体"/>
            <w:bCs/>
            <w:lang w:eastAsia="zh-CN"/>
          </w:rPr>
          <w:t>为</w:t>
        </w:r>
        <w:r>
          <w:rPr>
            <w:rFonts w:ascii="宋体" w:hAnsi="宋体" w:hint="eastAsia"/>
            <w:bCs/>
            <w:lang w:eastAsia="zh-CN"/>
          </w:rPr>
          <w:t>N的字段</w:t>
        </w:r>
        <w:r>
          <w:rPr>
            <w:rFonts w:ascii="宋体" w:hAnsi="宋体"/>
            <w:bCs/>
            <w:lang w:eastAsia="zh-CN"/>
          </w:rPr>
          <w:t>默认值</w:t>
        </w:r>
        <w:r>
          <w:rPr>
            <w:rFonts w:ascii="宋体" w:hAnsi="宋体" w:hint="eastAsia"/>
            <w:bCs/>
            <w:lang w:eastAsia="zh-CN"/>
          </w:rPr>
          <w:t>取</w:t>
        </w:r>
        <w:r>
          <w:rPr>
            <w:rFonts w:ascii="宋体" w:hAnsi="宋体"/>
            <w:bCs/>
            <w:lang w:eastAsia="zh-CN"/>
          </w:rPr>
          <w:t>0</w:t>
        </w:r>
        <w:r>
          <w:rPr>
            <w:rFonts w:ascii="宋体" w:hAnsi="宋体" w:hint="eastAsia"/>
            <w:bCs/>
            <w:lang w:eastAsia="zh-CN"/>
          </w:rPr>
          <w:t>，</w:t>
        </w:r>
        <w:r>
          <w:rPr>
            <w:rFonts w:ascii="宋体" w:hAnsi="宋体"/>
            <w:bCs/>
            <w:lang w:eastAsia="zh-CN"/>
          </w:rPr>
          <w:t>类型为</w:t>
        </w:r>
        <w:r>
          <w:rPr>
            <w:rFonts w:ascii="宋体" w:hAnsi="宋体" w:hint="eastAsia"/>
            <w:bCs/>
            <w:lang w:eastAsia="zh-CN"/>
          </w:rPr>
          <w:t>C的</w:t>
        </w:r>
        <w:r>
          <w:rPr>
            <w:rFonts w:ascii="宋体" w:hAnsi="宋体"/>
            <w:bCs/>
            <w:lang w:eastAsia="zh-CN"/>
          </w:rPr>
          <w:t>字段默认值</w:t>
        </w:r>
        <w:r>
          <w:rPr>
            <w:rFonts w:ascii="宋体" w:hAnsi="宋体" w:hint="eastAsia"/>
            <w:bCs/>
            <w:lang w:eastAsia="zh-CN"/>
          </w:rPr>
          <w:t>取</w:t>
        </w:r>
        <w:r>
          <w:rPr>
            <w:rFonts w:ascii="宋体" w:hAnsi="宋体"/>
            <w:bCs/>
            <w:lang w:eastAsia="zh-CN"/>
          </w:rPr>
          <w:t>空</w:t>
        </w:r>
      </w:ins>
      <w:ins w:id="575" w:author="user" w:date="2018-07-06T18:57:00Z">
        <w:r>
          <w:rPr>
            <w:rFonts w:ascii="宋体" w:hAnsi="宋体" w:hint="eastAsia"/>
            <w:bCs/>
            <w:lang w:eastAsia="zh-CN"/>
          </w:rPr>
          <w:t>，且不能全为空格</w:t>
        </w:r>
      </w:ins>
      <w:ins w:id="576" w:author="user" w:date="2018-07-06T18:56:00Z">
        <w:r>
          <w:rPr>
            <w:rFonts w:ascii="宋体" w:hAnsi="宋体"/>
            <w:bCs/>
            <w:lang w:eastAsia="zh-CN"/>
          </w:rPr>
          <w:t>。</w:t>
        </w:r>
        <w:r>
          <w:rPr>
            <w:rFonts w:ascii="宋体" w:hAnsi="宋体" w:hint="eastAsia"/>
            <w:bCs/>
            <w:lang w:eastAsia="zh-CN"/>
          </w:rPr>
          <w:t>无意义</w:t>
        </w:r>
        <w:r>
          <w:rPr>
            <w:rFonts w:ascii="宋体" w:hAnsi="宋体"/>
            <w:bCs/>
            <w:lang w:eastAsia="zh-CN"/>
          </w:rPr>
          <w:t>字段</w:t>
        </w:r>
        <w:r>
          <w:rPr>
            <w:rFonts w:ascii="宋体" w:hAnsi="宋体" w:hint="eastAsia"/>
            <w:bCs/>
            <w:lang w:eastAsia="zh-CN"/>
          </w:rPr>
          <w:t>可取</w:t>
        </w:r>
        <w:r>
          <w:rPr>
            <w:rFonts w:ascii="宋体" w:hAnsi="宋体"/>
            <w:bCs/>
            <w:lang w:eastAsia="zh-CN"/>
          </w:rPr>
          <w:t>默认值</w:t>
        </w:r>
        <w:r>
          <w:rPr>
            <w:rFonts w:ascii="宋体" w:hAnsi="宋体" w:hint="eastAsia"/>
            <w:bCs/>
            <w:lang w:eastAsia="zh-CN"/>
          </w:rPr>
          <w:t>或</w:t>
        </w:r>
        <w:r>
          <w:rPr>
            <w:rFonts w:ascii="宋体" w:hAnsi="宋体"/>
            <w:bCs/>
            <w:lang w:eastAsia="zh-CN"/>
          </w:rPr>
          <w:t>其他值（</w:t>
        </w:r>
        <w:r>
          <w:rPr>
            <w:rFonts w:ascii="宋体" w:hAnsi="宋体" w:hint="eastAsia"/>
            <w:bCs/>
            <w:lang w:eastAsia="zh-CN"/>
          </w:rPr>
          <w:t>须符合</w:t>
        </w:r>
        <w:r>
          <w:rPr>
            <w:rFonts w:ascii="宋体" w:hAnsi="宋体"/>
            <w:bCs/>
            <w:lang w:eastAsia="zh-CN"/>
          </w:rPr>
          <w:t>格式要求）</w:t>
        </w:r>
        <w:r>
          <w:rPr>
            <w:rFonts w:ascii="宋体" w:hAnsi="宋体" w:hint="eastAsia"/>
            <w:bCs/>
            <w:lang w:eastAsia="zh-CN"/>
          </w:rPr>
          <w:t>。</w:t>
        </w:r>
      </w:ins>
    </w:p>
    <w:tbl>
      <w:tblPr>
        <w:tblpPr w:leftFromText="180" w:rightFromText="180" w:vertAnchor="text" w:horzAnchor="margin" w:tblpY="702"/>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2"/>
        <w:gridCol w:w="1401"/>
        <w:gridCol w:w="2126"/>
        <w:gridCol w:w="1134"/>
        <w:gridCol w:w="992"/>
        <w:gridCol w:w="2155"/>
      </w:tblGrid>
      <w:tr w:rsidR="002230C2" w:rsidTr="002230C2">
        <w:trPr>
          <w:cantSplit/>
        </w:trPr>
        <w:tc>
          <w:tcPr>
            <w:tcW w:w="692" w:type="dxa"/>
          </w:tcPr>
          <w:p w:rsidR="002230C2" w:rsidRDefault="002230C2" w:rsidP="002230C2">
            <w:r>
              <w:rPr>
                <w:rFonts w:hint="eastAsia"/>
              </w:rPr>
              <w:t>序号</w:t>
            </w:r>
          </w:p>
        </w:tc>
        <w:tc>
          <w:tcPr>
            <w:tcW w:w="1401" w:type="dxa"/>
          </w:tcPr>
          <w:p w:rsidR="002230C2" w:rsidRDefault="002230C2" w:rsidP="002230C2">
            <w:r w:rsidRPr="00A678A4">
              <w:rPr>
                <w:rFonts w:hint="eastAsia"/>
              </w:rPr>
              <w:t>字段名称</w:t>
            </w:r>
          </w:p>
        </w:tc>
        <w:tc>
          <w:tcPr>
            <w:tcW w:w="2126" w:type="dxa"/>
          </w:tcPr>
          <w:p w:rsidR="002230C2" w:rsidRDefault="002230C2" w:rsidP="002230C2">
            <w:r>
              <w:rPr>
                <w:rFonts w:hint="eastAsia"/>
              </w:rPr>
              <w:t>说明</w:t>
            </w:r>
          </w:p>
        </w:tc>
        <w:tc>
          <w:tcPr>
            <w:tcW w:w="1134" w:type="dxa"/>
          </w:tcPr>
          <w:p w:rsidR="002230C2" w:rsidRDefault="002230C2" w:rsidP="002230C2">
            <w:r>
              <w:rPr>
                <w:rFonts w:hint="eastAsia"/>
              </w:rPr>
              <w:t>类型</w:t>
            </w:r>
          </w:p>
        </w:tc>
        <w:tc>
          <w:tcPr>
            <w:tcW w:w="992" w:type="dxa"/>
          </w:tcPr>
          <w:p w:rsidR="002230C2" w:rsidRDefault="002230C2" w:rsidP="002230C2">
            <w:r>
              <w:rPr>
                <w:rFonts w:hint="eastAsia"/>
              </w:rPr>
              <w:t>[</w:t>
            </w:r>
            <w:r>
              <w:rPr>
                <w:rFonts w:hint="eastAsia"/>
              </w:rPr>
              <w:t>字节数</w:t>
            </w:r>
            <w:r>
              <w:rPr>
                <w:rFonts w:hint="eastAsia"/>
              </w:rPr>
              <w:t>]</w:t>
            </w:r>
          </w:p>
        </w:tc>
        <w:tc>
          <w:tcPr>
            <w:tcW w:w="2155" w:type="dxa"/>
          </w:tcPr>
          <w:p w:rsidR="002230C2" w:rsidRDefault="002230C2" w:rsidP="002230C2">
            <w:r>
              <w:rPr>
                <w:rFonts w:hint="eastAsia"/>
              </w:rPr>
              <w:t>备注</w:t>
            </w:r>
          </w:p>
        </w:tc>
      </w:tr>
      <w:tr w:rsidR="002230C2" w:rsidTr="002230C2">
        <w:trPr>
          <w:cantSplit/>
          <w:trHeight w:val="854"/>
        </w:trPr>
        <w:tc>
          <w:tcPr>
            <w:tcW w:w="692" w:type="dxa"/>
          </w:tcPr>
          <w:p w:rsidR="002230C2" w:rsidRDefault="002230C2" w:rsidP="002230C2">
            <w:pPr>
              <w:keepLines w:val="0"/>
              <w:widowControl w:val="0"/>
              <w:numPr>
                <w:ilvl w:val="0"/>
                <w:numId w:val="13"/>
              </w:numPr>
              <w:suppressAutoHyphens w:val="0"/>
              <w:spacing w:before="0" w:after="0" w:line="240" w:lineRule="auto"/>
              <w:jc w:val="both"/>
            </w:pPr>
          </w:p>
        </w:tc>
        <w:tc>
          <w:tcPr>
            <w:tcW w:w="1401" w:type="dxa"/>
          </w:tcPr>
          <w:p w:rsidR="002230C2" w:rsidRDefault="002230C2" w:rsidP="002230C2">
            <w:pPr>
              <w:rPr>
                <w:lang w:eastAsia="zh-CN"/>
              </w:rPr>
            </w:pPr>
            <w:r w:rsidRPr="00A678A4">
              <w:rPr>
                <w:rFonts w:hint="eastAsia"/>
                <w:lang w:eastAsia="zh-CN"/>
              </w:rPr>
              <w:t>msgLen</w:t>
            </w:r>
          </w:p>
        </w:tc>
        <w:tc>
          <w:tcPr>
            <w:tcW w:w="2126" w:type="dxa"/>
          </w:tcPr>
          <w:p w:rsidR="002230C2" w:rsidRDefault="002230C2" w:rsidP="002230C2">
            <w:r>
              <w:rPr>
                <w:rFonts w:hint="eastAsia"/>
              </w:rPr>
              <w:t>报文长度（二进制）</w:t>
            </w:r>
          </w:p>
        </w:tc>
        <w:tc>
          <w:tcPr>
            <w:tcW w:w="1134" w:type="dxa"/>
          </w:tcPr>
          <w:p w:rsidR="002230C2" w:rsidRDefault="002230C2" w:rsidP="002230C2">
            <w:r>
              <w:t>I</w:t>
            </w:r>
            <w:r>
              <w:rPr>
                <w:rFonts w:hint="eastAsia"/>
              </w:rPr>
              <w:t xml:space="preserve">nt </w:t>
            </w:r>
          </w:p>
        </w:tc>
        <w:tc>
          <w:tcPr>
            <w:tcW w:w="992" w:type="dxa"/>
          </w:tcPr>
          <w:p w:rsidR="002230C2" w:rsidRDefault="002230C2" w:rsidP="002230C2">
            <w:r>
              <w:rPr>
                <w:rFonts w:hint="eastAsia"/>
              </w:rPr>
              <w:t>4</w:t>
            </w:r>
          </w:p>
        </w:tc>
        <w:tc>
          <w:tcPr>
            <w:tcW w:w="2155" w:type="dxa"/>
          </w:tcPr>
          <w:p w:rsidR="002230C2" w:rsidRDefault="002230C2" w:rsidP="002230C2">
            <w:pPr>
              <w:keepLines w:val="0"/>
              <w:suppressAutoHyphens w:val="0"/>
              <w:spacing w:before="0" w:after="0" w:line="240" w:lineRule="auto"/>
            </w:pPr>
            <w:r>
              <w:rPr>
                <w:rFonts w:hint="eastAsia"/>
                <w:lang w:eastAsia="zh-CN"/>
              </w:rPr>
              <w:t>后续数据的字节数</w:t>
            </w:r>
            <w:r>
              <w:rPr>
                <w:rFonts w:hint="eastAsia"/>
              </w:rPr>
              <w:t>，不包含自身</w:t>
            </w:r>
          </w:p>
        </w:tc>
      </w:tr>
      <w:tr w:rsidR="002230C2" w:rsidTr="002230C2">
        <w:trPr>
          <w:cantSplit/>
          <w:trHeight w:val="473"/>
        </w:trPr>
        <w:tc>
          <w:tcPr>
            <w:tcW w:w="692" w:type="dxa"/>
          </w:tcPr>
          <w:p w:rsidR="002230C2" w:rsidRDefault="002230C2" w:rsidP="002230C2">
            <w:pPr>
              <w:keepLines w:val="0"/>
              <w:widowControl w:val="0"/>
              <w:numPr>
                <w:ilvl w:val="0"/>
                <w:numId w:val="13"/>
              </w:numPr>
              <w:suppressAutoHyphens w:val="0"/>
              <w:spacing w:before="0" w:after="0" w:line="240" w:lineRule="auto"/>
              <w:jc w:val="both"/>
            </w:pPr>
          </w:p>
        </w:tc>
        <w:tc>
          <w:tcPr>
            <w:tcW w:w="1401" w:type="dxa"/>
          </w:tcPr>
          <w:p w:rsidR="002230C2" w:rsidRDefault="002230C2" w:rsidP="002230C2">
            <w:pPr>
              <w:rPr>
                <w:lang w:eastAsia="zh-CN"/>
              </w:rPr>
            </w:pPr>
            <w:r w:rsidRPr="00A678A4">
              <w:rPr>
                <w:lang w:eastAsia="zh-CN"/>
              </w:rPr>
              <w:t>complCod</w:t>
            </w:r>
          </w:p>
        </w:tc>
        <w:tc>
          <w:tcPr>
            <w:tcW w:w="2126" w:type="dxa"/>
          </w:tcPr>
          <w:p w:rsidR="002230C2" w:rsidRDefault="002230C2" w:rsidP="002230C2">
            <w:r>
              <w:rPr>
                <w:rFonts w:hint="eastAsia"/>
              </w:rPr>
              <w:t>错误标志</w:t>
            </w:r>
          </w:p>
        </w:tc>
        <w:tc>
          <w:tcPr>
            <w:tcW w:w="1134" w:type="dxa"/>
          </w:tcPr>
          <w:p w:rsidR="002230C2" w:rsidRDefault="002230C2" w:rsidP="002230C2">
            <w:r>
              <w:rPr>
                <w:rFonts w:hint="eastAsia"/>
                <w:lang w:eastAsia="zh-CN"/>
              </w:rPr>
              <w:t>c</w:t>
            </w:r>
            <w:r>
              <w:rPr>
                <w:rFonts w:hint="eastAsia"/>
              </w:rPr>
              <w:t>har</w:t>
            </w:r>
          </w:p>
        </w:tc>
        <w:tc>
          <w:tcPr>
            <w:tcW w:w="992" w:type="dxa"/>
          </w:tcPr>
          <w:p w:rsidR="002230C2" w:rsidRDefault="002230C2" w:rsidP="002230C2">
            <w:r>
              <w:rPr>
                <w:rFonts w:hint="eastAsia"/>
              </w:rPr>
              <w:t>1</w:t>
            </w:r>
          </w:p>
        </w:tc>
        <w:tc>
          <w:tcPr>
            <w:tcW w:w="2155" w:type="dxa"/>
          </w:tcPr>
          <w:p w:rsidR="002230C2" w:rsidRPr="00CD3FF2" w:rsidRDefault="002230C2" w:rsidP="002230C2">
            <w:pPr>
              <w:keepLines w:val="0"/>
              <w:suppressAutoHyphens w:val="0"/>
              <w:spacing w:before="0" w:after="0" w:line="240" w:lineRule="auto"/>
              <w:rPr>
                <w:lang w:eastAsia="zh-CN"/>
              </w:rPr>
            </w:pPr>
            <w:r w:rsidRPr="00CD3FF2">
              <w:rPr>
                <w:rFonts w:hint="eastAsia"/>
                <w:lang w:eastAsia="zh-CN"/>
              </w:rPr>
              <w:t>S</w:t>
            </w:r>
            <w:r w:rsidRPr="00CD3FF2">
              <w:rPr>
                <w:rFonts w:hint="eastAsia"/>
                <w:lang w:eastAsia="zh-CN"/>
              </w:rPr>
              <w:t>：报价成功、</w:t>
            </w:r>
          </w:p>
          <w:p w:rsidR="002230C2" w:rsidRPr="00CD3FF2" w:rsidRDefault="002230C2" w:rsidP="002230C2">
            <w:pPr>
              <w:keepLines w:val="0"/>
              <w:suppressAutoHyphens w:val="0"/>
              <w:spacing w:before="0" w:after="0" w:line="240" w:lineRule="auto"/>
              <w:rPr>
                <w:lang w:eastAsia="zh-CN"/>
              </w:rPr>
            </w:pPr>
            <w:r w:rsidRPr="00CD3FF2">
              <w:rPr>
                <w:rFonts w:hint="eastAsia"/>
                <w:lang w:eastAsia="zh-CN"/>
              </w:rPr>
              <w:t>F</w:t>
            </w:r>
            <w:r w:rsidRPr="00CD3FF2">
              <w:rPr>
                <w:rFonts w:hint="eastAsia"/>
                <w:lang w:eastAsia="zh-CN"/>
              </w:rPr>
              <w:t>：报价失败、</w:t>
            </w:r>
          </w:p>
          <w:p w:rsidR="002230C2" w:rsidRPr="00CD3FF2" w:rsidRDefault="002230C2" w:rsidP="002230C2">
            <w:pPr>
              <w:keepLines w:val="0"/>
              <w:suppressAutoHyphens w:val="0"/>
              <w:spacing w:before="0" w:after="0" w:line="240" w:lineRule="auto"/>
              <w:rPr>
                <w:lang w:eastAsia="zh-CN"/>
              </w:rPr>
            </w:pPr>
            <w:r w:rsidRPr="00CD3FF2">
              <w:rPr>
                <w:rFonts w:hint="eastAsia"/>
                <w:lang w:eastAsia="zh-CN"/>
              </w:rPr>
              <w:t>E</w:t>
            </w:r>
            <w:r w:rsidRPr="00CD3FF2">
              <w:rPr>
                <w:rFonts w:hint="eastAsia"/>
                <w:lang w:eastAsia="zh-CN"/>
              </w:rPr>
              <w:t>：格式错误、</w:t>
            </w:r>
          </w:p>
          <w:p w:rsidR="002230C2" w:rsidRDefault="002230C2" w:rsidP="002230C2">
            <w:pPr>
              <w:keepLines w:val="0"/>
              <w:suppressAutoHyphens w:val="0"/>
              <w:spacing w:before="0" w:after="0" w:line="240" w:lineRule="auto"/>
              <w:rPr>
                <w:ins w:id="577" w:author="user" w:date="2018-09-25T14:24:00Z"/>
                <w:lang w:eastAsia="zh-CN"/>
              </w:rPr>
            </w:pPr>
            <w:r w:rsidRPr="00CD3FF2">
              <w:rPr>
                <w:rFonts w:hint="eastAsia"/>
                <w:lang w:eastAsia="zh-CN"/>
              </w:rPr>
              <w:t>N</w:t>
            </w:r>
            <w:r w:rsidRPr="00CD3FF2">
              <w:rPr>
                <w:rFonts w:hint="eastAsia"/>
                <w:lang w:eastAsia="zh-CN"/>
              </w:rPr>
              <w:t>：发送时出错</w:t>
            </w:r>
          </w:p>
          <w:p w:rsidR="0013615B" w:rsidRPr="002A1DB9" w:rsidRDefault="0013615B" w:rsidP="002230C2">
            <w:pPr>
              <w:keepLines w:val="0"/>
              <w:suppressAutoHyphens w:val="0"/>
              <w:spacing w:before="0" w:after="0" w:line="240" w:lineRule="auto"/>
            </w:pPr>
            <w:ins w:id="578" w:author="user" w:date="2018-09-25T14:25:00Z">
              <w:r>
                <w:rPr>
                  <w:rFonts w:hint="eastAsia"/>
                  <w:lang w:eastAsia="zh-CN"/>
                </w:rPr>
                <w:t>当前</w:t>
              </w:r>
            </w:ins>
            <w:ins w:id="579" w:author="user" w:date="2018-09-25T14:24:00Z">
              <w:r>
                <w:rPr>
                  <w:lang w:eastAsia="zh-CN"/>
                </w:rPr>
                <w:t>仅在查询类消息</w:t>
              </w:r>
              <w:r>
                <w:rPr>
                  <w:rFonts w:hint="eastAsia"/>
                  <w:lang w:eastAsia="zh-CN"/>
                </w:rPr>
                <w:t>错误时</w:t>
              </w:r>
              <w:r>
                <w:rPr>
                  <w:lang w:eastAsia="zh-CN"/>
                </w:rPr>
                <w:t>在响应</w:t>
              </w:r>
            </w:ins>
            <w:ins w:id="580" w:author="user" w:date="2018-09-25T14:25:00Z">
              <w:r>
                <w:rPr>
                  <w:lang w:eastAsia="zh-CN"/>
                </w:rPr>
                <w:t>消息中</w:t>
              </w:r>
              <w:r>
                <w:rPr>
                  <w:rFonts w:hint="eastAsia"/>
                  <w:lang w:eastAsia="zh-CN"/>
                </w:rPr>
                <w:t>使用</w:t>
              </w:r>
              <w:r>
                <w:rPr>
                  <w:lang w:eastAsia="zh-CN"/>
                </w:rPr>
                <w:t>该字段，</w:t>
              </w:r>
              <w:r>
                <w:rPr>
                  <w:rFonts w:hint="eastAsia"/>
                  <w:lang w:eastAsia="zh-CN"/>
                </w:rPr>
                <w:t>为</w:t>
              </w:r>
              <w:r>
                <w:rPr>
                  <w:rFonts w:hint="eastAsia"/>
                  <w:lang w:eastAsia="zh-CN"/>
                </w:rPr>
                <w:t>F</w:t>
              </w:r>
              <w:r>
                <w:rPr>
                  <w:rFonts w:hint="eastAsia"/>
                  <w:lang w:eastAsia="zh-CN"/>
                </w:rPr>
                <w:t>，</w:t>
              </w:r>
              <w:r>
                <w:rPr>
                  <w:lang w:eastAsia="zh-CN"/>
                </w:rPr>
                <w:t>其他情况该字段为空</w:t>
              </w:r>
            </w:ins>
          </w:p>
        </w:tc>
      </w:tr>
      <w:tr w:rsidR="002230C2" w:rsidTr="002230C2">
        <w:trPr>
          <w:cantSplit/>
          <w:trHeight w:val="473"/>
        </w:trPr>
        <w:tc>
          <w:tcPr>
            <w:tcW w:w="692" w:type="dxa"/>
          </w:tcPr>
          <w:p w:rsidR="002230C2" w:rsidRDefault="002230C2" w:rsidP="002230C2">
            <w:pPr>
              <w:keepLines w:val="0"/>
              <w:widowControl w:val="0"/>
              <w:numPr>
                <w:ilvl w:val="0"/>
                <w:numId w:val="13"/>
              </w:numPr>
              <w:suppressAutoHyphens w:val="0"/>
              <w:spacing w:before="0" w:after="0" w:line="240" w:lineRule="auto"/>
              <w:jc w:val="both"/>
            </w:pPr>
          </w:p>
        </w:tc>
        <w:tc>
          <w:tcPr>
            <w:tcW w:w="1401" w:type="dxa"/>
          </w:tcPr>
          <w:p w:rsidR="002230C2" w:rsidRDefault="002230C2" w:rsidP="002230C2">
            <w:pPr>
              <w:rPr>
                <w:lang w:eastAsia="zh-CN"/>
              </w:rPr>
            </w:pPr>
            <w:r w:rsidRPr="00A678A4">
              <w:rPr>
                <w:lang w:eastAsia="zh-CN"/>
              </w:rPr>
              <w:t>fill</w:t>
            </w:r>
            <w:r w:rsidRPr="00A678A4">
              <w:rPr>
                <w:rFonts w:hint="eastAsia"/>
                <w:lang w:eastAsia="zh-CN"/>
              </w:rPr>
              <w:t>03</w:t>
            </w:r>
          </w:p>
        </w:tc>
        <w:tc>
          <w:tcPr>
            <w:tcW w:w="2126" w:type="dxa"/>
          </w:tcPr>
          <w:p w:rsidR="002230C2" w:rsidRDefault="002230C2" w:rsidP="002230C2">
            <w:r>
              <w:rPr>
                <w:rFonts w:hint="eastAsia"/>
                <w:lang w:eastAsia="zh-CN"/>
              </w:rPr>
              <w:t>填充字段</w:t>
            </w:r>
          </w:p>
        </w:tc>
        <w:tc>
          <w:tcPr>
            <w:tcW w:w="1134" w:type="dxa"/>
          </w:tcPr>
          <w:p w:rsidR="002230C2" w:rsidRDefault="002230C2" w:rsidP="002230C2">
            <w:pPr>
              <w:rPr>
                <w:lang w:eastAsia="zh-CN"/>
              </w:rPr>
            </w:pPr>
            <w:r>
              <w:rPr>
                <w:rFonts w:hint="eastAsia"/>
                <w:lang w:eastAsia="zh-CN"/>
              </w:rPr>
              <w:t>c</w:t>
            </w:r>
            <w:r>
              <w:rPr>
                <w:rFonts w:hint="eastAsia"/>
              </w:rPr>
              <w:t>har</w:t>
            </w:r>
          </w:p>
        </w:tc>
        <w:tc>
          <w:tcPr>
            <w:tcW w:w="992" w:type="dxa"/>
          </w:tcPr>
          <w:p w:rsidR="002230C2" w:rsidRDefault="002230C2" w:rsidP="002230C2">
            <w:pPr>
              <w:rPr>
                <w:lang w:eastAsia="zh-CN"/>
              </w:rPr>
            </w:pPr>
            <w:r>
              <w:rPr>
                <w:rFonts w:hint="eastAsia"/>
                <w:lang w:eastAsia="zh-CN"/>
              </w:rPr>
              <w:t>3</w:t>
            </w:r>
          </w:p>
        </w:tc>
        <w:tc>
          <w:tcPr>
            <w:tcW w:w="2155" w:type="dxa"/>
          </w:tcPr>
          <w:p w:rsidR="002230C2" w:rsidRPr="00A72005" w:rsidRDefault="002230C2" w:rsidP="002230C2">
            <w:pPr>
              <w:keepLines w:val="0"/>
              <w:suppressAutoHyphens w:val="0"/>
              <w:spacing w:before="0" w:after="0" w:line="240" w:lineRule="auto"/>
              <w:rPr>
                <w:szCs w:val="21"/>
              </w:rPr>
            </w:pPr>
            <w:r>
              <w:rPr>
                <w:rFonts w:hint="eastAsia"/>
                <w:lang w:eastAsia="zh-CN"/>
              </w:rPr>
              <w:t>无意义</w:t>
            </w:r>
          </w:p>
        </w:tc>
      </w:tr>
      <w:tr w:rsidR="002230C2" w:rsidTr="002230C2">
        <w:trPr>
          <w:cantSplit/>
          <w:trHeight w:val="473"/>
        </w:trPr>
        <w:tc>
          <w:tcPr>
            <w:tcW w:w="692" w:type="dxa"/>
          </w:tcPr>
          <w:p w:rsidR="002230C2" w:rsidRDefault="002230C2" w:rsidP="002230C2">
            <w:pPr>
              <w:keepLines w:val="0"/>
              <w:widowControl w:val="0"/>
              <w:numPr>
                <w:ilvl w:val="0"/>
                <w:numId w:val="13"/>
              </w:numPr>
              <w:suppressAutoHyphens w:val="0"/>
              <w:spacing w:before="0" w:after="0" w:line="240" w:lineRule="auto"/>
              <w:jc w:val="both"/>
            </w:pPr>
          </w:p>
        </w:tc>
        <w:tc>
          <w:tcPr>
            <w:tcW w:w="1401" w:type="dxa"/>
          </w:tcPr>
          <w:p w:rsidR="002230C2" w:rsidRPr="00A678A4" w:rsidRDefault="002230C2" w:rsidP="002230C2">
            <w:pPr>
              <w:rPr>
                <w:lang w:eastAsia="zh-CN"/>
              </w:rPr>
            </w:pPr>
            <w:r w:rsidRPr="00A678A4">
              <w:rPr>
                <w:rFonts w:hint="eastAsia"/>
                <w:lang w:eastAsia="zh-CN"/>
              </w:rPr>
              <w:t>remark</w:t>
            </w:r>
          </w:p>
        </w:tc>
        <w:tc>
          <w:tcPr>
            <w:tcW w:w="2126" w:type="dxa"/>
          </w:tcPr>
          <w:p w:rsidR="002230C2" w:rsidRDefault="002230C2" w:rsidP="002230C2">
            <w:r w:rsidRPr="003007DB">
              <w:rPr>
                <w:rFonts w:hint="eastAsia"/>
                <w:szCs w:val="21"/>
              </w:rPr>
              <w:t>处理结果的文字说明</w:t>
            </w:r>
          </w:p>
        </w:tc>
        <w:tc>
          <w:tcPr>
            <w:tcW w:w="1134" w:type="dxa"/>
          </w:tcPr>
          <w:p w:rsidR="002230C2" w:rsidRDefault="002230C2" w:rsidP="002230C2">
            <w:r>
              <w:rPr>
                <w:rFonts w:hint="eastAsia"/>
                <w:lang w:eastAsia="zh-CN"/>
              </w:rPr>
              <w:t>c</w:t>
            </w:r>
            <w:r>
              <w:rPr>
                <w:rFonts w:hint="eastAsia"/>
              </w:rPr>
              <w:t>har</w:t>
            </w:r>
          </w:p>
        </w:tc>
        <w:tc>
          <w:tcPr>
            <w:tcW w:w="992" w:type="dxa"/>
          </w:tcPr>
          <w:p w:rsidR="002230C2" w:rsidRDefault="002230C2" w:rsidP="002230C2">
            <w:pPr>
              <w:rPr>
                <w:lang w:eastAsia="zh-CN"/>
              </w:rPr>
            </w:pPr>
            <w:r>
              <w:rPr>
                <w:rFonts w:hint="eastAsia"/>
                <w:lang w:eastAsia="zh-CN"/>
              </w:rPr>
              <w:t>50</w:t>
            </w:r>
          </w:p>
        </w:tc>
        <w:tc>
          <w:tcPr>
            <w:tcW w:w="2155" w:type="dxa"/>
          </w:tcPr>
          <w:p w:rsidR="002230C2" w:rsidRDefault="002230C2" w:rsidP="002230C2"/>
        </w:tc>
      </w:tr>
      <w:tr w:rsidR="002230C2" w:rsidTr="002230C2">
        <w:trPr>
          <w:cantSplit/>
        </w:trPr>
        <w:tc>
          <w:tcPr>
            <w:tcW w:w="692" w:type="dxa"/>
          </w:tcPr>
          <w:p w:rsidR="002230C2" w:rsidRDefault="002230C2" w:rsidP="002230C2">
            <w:pPr>
              <w:keepLines w:val="0"/>
              <w:widowControl w:val="0"/>
              <w:numPr>
                <w:ilvl w:val="0"/>
                <w:numId w:val="13"/>
              </w:numPr>
              <w:suppressAutoHyphens w:val="0"/>
              <w:spacing w:before="0" w:after="0" w:line="240" w:lineRule="auto"/>
              <w:jc w:val="both"/>
            </w:pPr>
          </w:p>
        </w:tc>
        <w:tc>
          <w:tcPr>
            <w:tcW w:w="1401" w:type="dxa"/>
          </w:tcPr>
          <w:p w:rsidR="002230C2" w:rsidRDefault="002230C2" w:rsidP="002230C2">
            <w:pPr>
              <w:rPr>
                <w:lang w:eastAsia="zh-CN"/>
              </w:rPr>
            </w:pPr>
            <w:r w:rsidRPr="00725904">
              <w:rPr>
                <w:rFonts w:hint="eastAsia"/>
                <w:lang w:eastAsia="zh-CN"/>
              </w:rPr>
              <w:t>resptext</w:t>
            </w:r>
          </w:p>
        </w:tc>
        <w:tc>
          <w:tcPr>
            <w:tcW w:w="2126" w:type="dxa"/>
          </w:tcPr>
          <w:p w:rsidR="002230C2" w:rsidRDefault="002230C2" w:rsidP="002230C2">
            <w:r>
              <w:rPr>
                <w:rFonts w:hint="eastAsia"/>
                <w:lang w:eastAsia="zh-CN"/>
              </w:rPr>
              <w:t>消息</w:t>
            </w:r>
            <w:r>
              <w:rPr>
                <w:rFonts w:hint="eastAsia"/>
              </w:rPr>
              <w:t>内容</w:t>
            </w:r>
          </w:p>
        </w:tc>
        <w:tc>
          <w:tcPr>
            <w:tcW w:w="1134" w:type="dxa"/>
          </w:tcPr>
          <w:p w:rsidR="002230C2" w:rsidRDefault="002230C2" w:rsidP="002230C2">
            <w:r>
              <w:t>c</w:t>
            </w:r>
            <w:r>
              <w:rPr>
                <w:rFonts w:hint="eastAsia"/>
              </w:rPr>
              <w:t>har</w:t>
            </w:r>
          </w:p>
        </w:tc>
        <w:tc>
          <w:tcPr>
            <w:tcW w:w="992" w:type="dxa"/>
          </w:tcPr>
          <w:p w:rsidR="002230C2" w:rsidRDefault="002230C2" w:rsidP="002230C2">
            <w:pPr>
              <w:rPr>
                <w:lang w:eastAsia="zh-CN"/>
              </w:rPr>
            </w:pPr>
            <w:r>
              <w:rPr>
                <w:rFonts w:hint="eastAsia"/>
                <w:lang w:eastAsia="zh-CN"/>
              </w:rPr>
              <w:t>-</w:t>
            </w:r>
          </w:p>
        </w:tc>
        <w:tc>
          <w:tcPr>
            <w:tcW w:w="2155" w:type="dxa"/>
          </w:tcPr>
          <w:p w:rsidR="002230C2" w:rsidRDefault="002230C2" w:rsidP="002230C2">
            <w:pPr>
              <w:keepLines w:val="0"/>
              <w:suppressAutoHyphens w:val="0"/>
              <w:spacing w:before="0" w:after="0" w:line="240" w:lineRule="auto"/>
              <w:rPr>
                <w:lang w:eastAsia="zh-CN"/>
              </w:rPr>
            </w:pPr>
            <w:r>
              <w:rPr>
                <w:rFonts w:hint="eastAsia"/>
                <w:lang w:eastAsia="zh-CN"/>
              </w:rPr>
              <w:t>变长字段，最大长度为</w:t>
            </w:r>
            <w:r>
              <w:rPr>
                <w:rFonts w:hint="eastAsia"/>
                <w:lang w:eastAsia="zh-CN"/>
              </w:rPr>
              <w:t>10*1024*1024-58</w:t>
            </w:r>
          </w:p>
          <w:p w:rsidR="00AA1847" w:rsidRDefault="00AA1847" w:rsidP="002230C2">
            <w:pPr>
              <w:keepLines w:val="0"/>
              <w:suppressAutoHyphens w:val="0"/>
              <w:spacing w:before="0" w:after="0" w:line="240" w:lineRule="auto"/>
            </w:pPr>
            <w:r>
              <w:rPr>
                <w:rFonts w:hint="eastAsia"/>
                <w:lang w:eastAsia="zh-CN"/>
              </w:rPr>
              <w:t>数据格式为标准的</w:t>
            </w:r>
            <w:r>
              <w:rPr>
                <w:rFonts w:hint="eastAsia"/>
                <w:lang w:eastAsia="zh-CN"/>
              </w:rPr>
              <w:t>STEP</w:t>
            </w:r>
            <w:r>
              <w:rPr>
                <w:rFonts w:hint="eastAsia"/>
                <w:lang w:eastAsia="zh-CN"/>
              </w:rPr>
              <w:t>协议报文</w:t>
            </w:r>
          </w:p>
        </w:tc>
      </w:tr>
    </w:tbl>
    <w:p w:rsidR="002230C2" w:rsidRPr="002230C2" w:rsidRDefault="009D2394" w:rsidP="00503867">
      <w:pPr>
        <w:rPr>
          <w:lang w:eastAsia="zh-CN"/>
        </w:rPr>
      </w:pPr>
      <w:r>
        <w:rPr>
          <w:rFonts w:hint="eastAsia"/>
          <w:lang w:eastAsia="zh-CN"/>
        </w:rPr>
        <w:t>响应消息：</w:t>
      </w:r>
    </w:p>
    <w:p w:rsidR="00FE4F25" w:rsidRDefault="002230C2" w:rsidP="00AA1847">
      <w:pPr>
        <w:rPr>
          <w:rFonts w:ascii="宋体" w:hAnsi="宋体"/>
          <w:lang w:eastAsia="zh-CN"/>
        </w:rPr>
      </w:pPr>
      <w:r>
        <w:rPr>
          <w:rFonts w:hint="eastAsia"/>
          <w:lang w:eastAsia="zh-CN"/>
        </w:rPr>
        <w:t>注</w:t>
      </w:r>
      <w:r>
        <w:rPr>
          <w:rFonts w:hint="eastAsia"/>
          <w:lang w:eastAsia="zh-CN"/>
        </w:rPr>
        <w:t>1</w:t>
      </w:r>
      <w:r w:rsidR="00CD3FF2">
        <w:rPr>
          <w:lang w:eastAsia="zh-CN"/>
        </w:rPr>
        <w:t>：</w:t>
      </w:r>
      <w:r w:rsidR="00CD3FF2">
        <w:rPr>
          <w:rFonts w:ascii="宋体" w:hAnsi="宋体" w:hint="eastAsia"/>
          <w:lang w:eastAsia="zh-CN"/>
        </w:rPr>
        <w:t>订单类消息</w:t>
      </w:r>
      <w:r w:rsidR="00CD3FF2">
        <w:rPr>
          <w:rFonts w:ascii="宋体" w:hAnsi="宋体"/>
          <w:lang w:eastAsia="zh-CN"/>
        </w:rPr>
        <w:t>的报文响应参考</w:t>
      </w:r>
      <w:r w:rsidR="00CD3FF2">
        <w:rPr>
          <w:rFonts w:ascii="宋体" w:hAnsi="宋体" w:hint="eastAsia"/>
          <w:lang w:eastAsia="zh-CN"/>
        </w:rPr>
        <w:t>resptext</w:t>
      </w:r>
      <w:r w:rsidR="00CD3FF2">
        <w:rPr>
          <w:rFonts w:ascii="宋体" w:hAnsi="宋体"/>
          <w:lang w:eastAsia="zh-CN"/>
        </w:rPr>
        <w:t>，查询类消息的</w:t>
      </w:r>
      <w:r w:rsidR="00CD3FF2">
        <w:rPr>
          <w:rFonts w:ascii="宋体" w:hAnsi="宋体" w:hint="eastAsia"/>
          <w:lang w:eastAsia="zh-CN"/>
        </w:rPr>
        <w:t>错误信息参考complCod及remark。</w:t>
      </w:r>
    </w:p>
    <w:p w:rsidR="009F14DD" w:rsidRPr="00521373" w:rsidRDefault="009F14DD" w:rsidP="007D6646">
      <w:pPr>
        <w:pStyle w:val="1"/>
        <w:rPr>
          <w:rFonts w:ascii="宋体" w:hAnsi="宋体"/>
        </w:rPr>
      </w:pPr>
      <w:bookmarkStart w:id="581" w:name="_Toc525648590"/>
      <w:r w:rsidRPr="00521373">
        <w:rPr>
          <w:rFonts w:ascii="宋体" w:hAnsi="宋体"/>
        </w:rPr>
        <w:lastRenderedPageBreak/>
        <w:t>数据格式约定</w:t>
      </w:r>
      <w:bookmarkEnd w:id="389"/>
      <w:bookmarkEnd w:id="390"/>
      <w:bookmarkEnd w:id="581"/>
    </w:p>
    <w:p w:rsidR="009F14DD" w:rsidRDefault="009F14DD" w:rsidP="009F14DD">
      <w:pPr>
        <w:rPr>
          <w:rFonts w:ascii="宋体" w:hAnsi="宋体"/>
          <w:lang w:eastAsia="zh-CN"/>
        </w:rPr>
      </w:pPr>
      <w:r w:rsidRPr="00521373">
        <w:rPr>
          <w:rFonts w:ascii="宋体" w:hAnsi="宋体" w:hint="eastAsia"/>
        </w:rPr>
        <w:t>参见《上海证券交易所市场参与者 EzSTEP通用数据库接口规格说明书》文档。</w:t>
      </w:r>
    </w:p>
    <w:p w:rsidR="00206DC4" w:rsidRPr="00521373" w:rsidRDefault="001B486B" w:rsidP="009F14DD">
      <w:pPr>
        <w:rPr>
          <w:rFonts w:ascii="宋体" w:hAnsi="宋体"/>
          <w:lang w:eastAsia="zh-CN"/>
        </w:rPr>
      </w:pPr>
      <w:r>
        <w:rPr>
          <w:rFonts w:ascii="宋体" w:hAnsi="宋体" w:hint="eastAsia"/>
          <w:color w:val="000000"/>
        </w:rPr>
        <w:t>消息类型说明</w:t>
      </w:r>
      <w:r>
        <w:rPr>
          <w:rFonts w:ascii="宋体" w:hAnsi="宋体" w:hint="eastAsia"/>
          <w:color w:val="000000"/>
          <w:lang w:eastAsia="zh-CN"/>
        </w:rPr>
        <w:t>:</w:t>
      </w:r>
    </w:p>
    <w:tbl>
      <w:tblPr>
        <w:tblW w:w="84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1"/>
        <w:gridCol w:w="958"/>
        <w:gridCol w:w="819"/>
        <w:gridCol w:w="916"/>
        <w:gridCol w:w="1577"/>
        <w:gridCol w:w="1983"/>
        <w:gridCol w:w="1385"/>
      </w:tblGrid>
      <w:tr w:rsidR="00FF1A65" w:rsidTr="00870016">
        <w:tc>
          <w:tcPr>
            <w:tcW w:w="781" w:type="dxa"/>
            <w:tcBorders>
              <w:top w:val="single" w:sz="4" w:space="0" w:color="auto"/>
              <w:left w:val="single" w:sz="4" w:space="0" w:color="auto"/>
              <w:bottom w:val="single" w:sz="4" w:space="0" w:color="auto"/>
              <w:right w:val="single" w:sz="4" w:space="0" w:color="auto"/>
            </w:tcBorders>
            <w:shd w:val="pct12" w:color="auto" w:fill="auto"/>
            <w:vAlign w:val="center"/>
            <w:hideMark/>
          </w:tcPr>
          <w:bookmarkEnd w:id="0"/>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sidRPr="00B5444A">
              <w:rPr>
                <w:rFonts w:ascii="宋体" w:hAnsi="宋体" w:cs="宋体" w:hint="eastAsia"/>
                <w:color w:val="000000"/>
                <w:lang w:val="en-US" w:eastAsia="zh-CN"/>
              </w:rPr>
              <w:t>类型</w:t>
            </w:r>
          </w:p>
        </w:tc>
        <w:tc>
          <w:tcPr>
            <w:tcW w:w="958" w:type="dxa"/>
            <w:tcBorders>
              <w:top w:val="single" w:sz="4" w:space="0" w:color="auto"/>
              <w:left w:val="single" w:sz="4" w:space="0" w:color="auto"/>
              <w:bottom w:val="single" w:sz="4" w:space="0" w:color="auto"/>
              <w:right w:val="single" w:sz="4" w:space="0" w:color="auto"/>
            </w:tcBorders>
            <w:shd w:val="pct12" w:color="auto" w:fill="auto"/>
            <w:vAlign w:val="center"/>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类型</w:t>
            </w:r>
          </w:p>
        </w:tc>
        <w:tc>
          <w:tcPr>
            <w:tcW w:w="816" w:type="dxa"/>
            <w:tcBorders>
              <w:top w:val="single" w:sz="4" w:space="0" w:color="auto"/>
              <w:left w:val="single" w:sz="4" w:space="0" w:color="auto"/>
              <w:bottom w:val="single" w:sz="4" w:space="0" w:color="auto"/>
              <w:right w:val="single" w:sz="4" w:space="0" w:color="auto"/>
            </w:tcBorders>
            <w:shd w:val="pct12" w:color="auto" w:fill="auto"/>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ins w:id="582" w:author="user" w:date="2018-06-06T14:15:00Z">
              <w:r>
                <w:rPr>
                  <w:rFonts w:ascii="宋体" w:hAnsi="宋体" w:cs="宋体" w:hint="eastAsia"/>
                  <w:color w:val="000000"/>
                  <w:lang w:val="en-US" w:eastAsia="zh-CN"/>
                </w:rPr>
                <w:t>业务类型编号</w:t>
              </w:r>
            </w:ins>
          </w:p>
        </w:tc>
        <w:tc>
          <w:tcPr>
            <w:tcW w:w="916" w:type="dxa"/>
            <w:tcBorders>
              <w:top w:val="single" w:sz="4" w:space="0" w:color="auto"/>
              <w:left w:val="single" w:sz="4" w:space="0" w:color="auto"/>
              <w:bottom w:val="single" w:sz="4" w:space="0" w:color="auto"/>
              <w:right w:val="single" w:sz="4" w:space="0" w:color="auto"/>
            </w:tcBorders>
            <w:shd w:val="pct12" w:color="auto" w:fill="auto"/>
            <w:vAlign w:val="center"/>
            <w:hideMark/>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sidRPr="00B5444A">
              <w:rPr>
                <w:rFonts w:ascii="宋体" w:hAnsi="宋体" w:cs="宋体"/>
                <w:color w:val="000000"/>
                <w:lang w:val="en-US" w:eastAsia="zh-CN"/>
              </w:rPr>
              <w:t>MsgType</w:t>
            </w:r>
          </w:p>
        </w:tc>
        <w:tc>
          <w:tcPr>
            <w:tcW w:w="1578" w:type="dxa"/>
            <w:tcBorders>
              <w:top w:val="single" w:sz="4" w:space="0" w:color="auto"/>
              <w:left w:val="single" w:sz="4" w:space="0" w:color="auto"/>
              <w:bottom w:val="single" w:sz="4" w:space="0" w:color="auto"/>
              <w:right w:val="single" w:sz="4" w:space="0" w:color="auto"/>
            </w:tcBorders>
            <w:shd w:val="pct12" w:color="auto" w:fill="auto"/>
            <w:vAlign w:val="center"/>
            <w:hideMark/>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Pr>
                <w:rFonts w:ascii="宋体" w:hAnsi="宋体" w:hint="eastAsia"/>
                <w:color w:val="000000"/>
              </w:rPr>
              <w:t>消息类型说明</w:t>
            </w:r>
          </w:p>
        </w:tc>
        <w:tc>
          <w:tcPr>
            <w:tcW w:w="1984" w:type="dxa"/>
            <w:tcBorders>
              <w:top w:val="single" w:sz="4" w:space="0" w:color="auto"/>
              <w:left w:val="single" w:sz="4" w:space="0" w:color="auto"/>
              <w:bottom w:val="single" w:sz="4" w:space="0" w:color="auto"/>
              <w:right w:val="single" w:sz="4" w:space="0" w:color="auto"/>
            </w:tcBorders>
            <w:shd w:val="pct12" w:color="auto" w:fill="auto"/>
            <w:vAlign w:val="center"/>
            <w:hideMark/>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sidRPr="00B5444A">
              <w:rPr>
                <w:rFonts w:ascii="宋体" w:hAnsi="宋体" w:cs="宋体" w:hint="eastAsia"/>
                <w:color w:val="000000"/>
                <w:lang w:val="en-US" w:eastAsia="zh-CN"/>
              </w:rPr>
              <w:t>请求类型</w:t>
            </w:r>
          </w:p>
        </w:tc>
        <w:tc>
          <w:tcPr>
            <w:tcW w:w="1386" w:type="dxa"/>
            <w:tcBorders>
              <w:top w:val="single" w:sz="4" w:space="0" w:color="auto"/>
              <w:left w:val="single" w:sz="4" w:space="0" w:color="auto"/>
              <w:bottom w:val="single" w:sz="4" w:space="0" w:color="auto"/>
              <w:right w:val="single" w:sz="4" w:space="0" w:color="auto"/>
            </w:tcBorders>
            <w:shd w:val="pct12" w:color="auto" w:fill="auto"/>
            <w:vAlign w:val="center"/>
            <w:hideMark/>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sidRPr="00B5444A">
              <w:rPr>
                <w:rFonts w:ascii="宋体" w:hAnsi="宋体" w:cs="宋体" w:hint="eastAsia"/>
                <w:color w:val="000000"/>
                <w:lang w:val="en-US" w:eastAsia="zh-CN"/>
              </w:rPr>
              <w:t>交易模式</w:t>
            </w:r>
          </w:p>
        </w:tc>
      </w:tr>
      <w:tr w:rsidR="00FF1A65" w:rsidTr="00FF1A65">
        <w:trPr>
          <w:trHeight w:val="99"/>
        </w:trPr>
        <w:tc>
          <w:tcPr>
            <w:tcW w:w="781" w:type="dxa"/>
            <w:vMerge w:val="restart"/>
            <w:tcBorders>
              <w:top w:val="single" w:sz="4" w:space="0" w:color="auto"/>
              <w:left w:val="single" w:sz="4" w:space="0" w:color="auto"/>
              <w:right w:val="single" w:sz="4" w:space="0" w:color="auto"/>
            </w:tcBorders>
            <w:vAlign w:val="center"/>
          </w:tcPr>
          <w:p w:rsidR="00FF1A65" w:rsidRPr="00DF4EEB" w:rsidRDefault="00FF1A65" w:rsidP="00A7096C">
            <w:pPr>
              <w:keepLines w:val="0"/>
              <w:suppressAutoHyphens w:val="0"/>
              <w:spacing w:before="0" w:after="0" w:line="240" w:lineRule="auto"/>
              <w:jc w:val="both"/>
              <w:rPr>
                <w:rFonts w:asciiTheme="minorEastAsia" w:eastAsiaTheme="minorEastAsia" w:hAnsiTheme="minorEastAsia" w:cs="宋体"/>
                <w:color w:val="000000"/>
                <w:lang w:val="en-US" w:eastAsia="zh-CN"/>
              </w:rPr>
            </w:pPr>
            <w:ins w:id="583" w:author="user" w:date="2018-05-25T09:19:00Z">
              <w:r>
                <w:rPr>
                  <w:rFonts w:asciiTheme="minorEastAsia" w:eastAsiaTheme="minorEastAsia" w:hAnsiTheme="minorEastAsia" w:cs="宋体" w:hint="eastAsia"/>
                  <w:color w:val="000000"/>
                  <w:lang w:val="en-US" w:eastAsia="zh-CN"/>
                </w:rPr>
                <w:t>协议</w:t>
              </w:r>
              <w:r>
                <w:rPr>
                  <w:rFonts w:asciiTheme="minorEastAsia" w:eastAsiaTheme="minorEastAsia" w:hAnsiTheme="minorEastAsia" w:cs="宋体"/>
                  <w:color w:val="000000"/>
                  <w:lang w:val="en-US" w:eastAsia="zh-CN"/>
                </w:rPr>
                <w:t>回购</w:t>
              </w:r>
            </w:ins>
            <w:r w:rsidRPr="00DF4EEB">
              <w:rPr>
                <w:rFonts w:asciiTheme="minorEastAsia" w:eastAsiaTheme="minorEastAsia" w:hAnsiTheme="minorEastAsia" w:cs="宋体" w:hint="eastAsia"/>
                <w:color w:val="000000"/>
                <w:lang w:val="en-US" w:eastAsia="zh-CN"/>
              </w:rPr>
              <w:t>订单类</w:t>
            </w:r>
          </w:p>
        </w:tc>
        <w:tc>
          <w:tcPr>
            <w:tcW w:w="958" w:type="dxa"/>
            <w:vMerge w:val="restart"/>
            <w:tcBorders>
              <w:left w:val="single" w:sz="4" w:space="0" w:color="auto"/>
              <w:right w:val="single" w:sz="4" w:space="0" w:color="auto"/>
            </w:tcBorders>
            <w:vAlign w:val="center"/>
          </w:tcPr>
          <w:p w:rsidR="00FF1A65" w:rsidRPr="00AA339D" w:rsidRDefault="00FF1A65" w:rsidP="00923D01">
            <w:pPr>
              <w:keepNext/>
              <w:keepLines w:val="0"/>
              <w:pageBreakBefore/>
              <w:suppressAutoHyphens w:val="0"/>
              <w:spacing w:before="0" w:after="0" w:line="240" w:lineRule="auto"/>
              <w:jc w:val="both"/>
              <w:outlineLvl w:val="0"/>
              <w:rPr>
                <w:rFonts w:asciiTheme="minorEastAsia" w:eastAsiaTheme="minorEastAsia" w:hAnsiTheme="minorEastAsia" w:cs="宋体"/>
                <w:color w:val="000000"/>
                <w:lang w:val="en-US" w:eastAsia="zh-CN"/>
              </w:rPr>
            </w:pPr>
            <w:r w:rsidRPr="00DF4EEB">
              <w:rPr>
                <w:rFonts w:asciiTheme="minorEastAsia" w:eastAsiaTheme="minorEastAsia" w:hAnsiTheme="minorEastAsia" w:cs="宋体" w:hint="eastAsia"/>
                <w:color w:val="000000"/>
                <w:lang w:val="en-US" w:eastAsia="zh-CN"/>
              </w:rPr>
              <w:t>上传请求</w:t>
            </w:r>
          </w:p>
        </w:tc>
        <w:tc>
          <w:tcPr>
            <w:tcW w:w="816" w:type="dxa"/>
            <w:vMerge w:val="restart"/>
            <w:tcBorders>
              <w:left w:val="single" w:sz="4" w:space="0" w:color="auto"/>
              <w:right w:val="single" w:sz="4" w:space="0" w:color="auto"/>
            </w:tcBorders>
          </w:tcPr>
          <w:p w:rsidR="00FF1A65" w:rsidRPr="00020743" w:rsidRDefault="00FF1A65" w:rsidP="00870016">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584" w:author="user" w:date="2018-06-06T14:16:00Z">
              <w:r>
                <w:rPr>
                  <w:rFonts w:asciiTheme="minorEastAsia" w:eastAsiaTheme="minorEastAsia" w:hAnsiTheme="minorEastAsia" w:cs="宋体" w:hint="eastAsia"/>
                  <w:color w:val="000000"/>
                  <w:lang w:val="en-US" w:eastAsia="zh-CN"/>
                </w:rPr>
                <w:t>FPR</w:t>
              </w:r>
            </w:ins>
          </w:p>
        </w:tc>
        <w:tc>
          <w:tcPr>
            <w:tcW w:w="916"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S</w:t>
            </w:r>
          </w:p>
        </w:tc>
        <w:tc>
          <w:tcPr>
            <w:tcW w:w="1578"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报价申报</w:t>
            </w: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协议回购成交申报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277"/>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协议回购到期续做申报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171"/>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解除质押申报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207"/>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换券申报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24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提前终止申报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29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6</w:t>
            </w:r>
          </w:p>
        </w:tc>
        <w:tc>
          <w:tcPr>
            <w:tcW w:w="1578" w:type="dxa"/>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意向申报和意向申报撤单</w:t>
            </w: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意向申报和意向申报撤单</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r>
              <w:rPr>
                <w:rFonts w:asciiTheme="minorEastAsia" w:eastAsiaTheme="minorEastAsia" w:hAnsiTheme="minorEastAsia" w:cs="宋体" w:hint="eastAsia"/>
                <w:color w:val="000000"/>
                <w:lang w:val="en-US" w:eastAsia="zh-CN"/>
              </w:rPr>
              <w:t>/</w:t>
            </w:r>
            <w:r w:rsidRPr="00020743">
              <w:rPr>
                <w:rFonts w:asciiTheme="minorEastAsia" w:eastAsiaTheme="minorEastAsia" w:hAnsiTheme="minorEastAsia" w:cs="宋体" w:hint="eastAsia"/>
                <w:color w:val="000000"/>
                <w:lang w:val="en-US" w:eastAsia="zh-CN"/>
              </w:rPr>
              <w:t>申报撤单</w:t>
            </w:r>
          </w:p>
        </w:tc>
      </w:tr>
      <w:tr w:rsidR="00FF1A65" w:rsidTr="00FF1A65">
        <w:trPr>
          <w:trHeight w:val="70"/>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Z</w:t>
            </w:r>
          </w:p>
        </w:tc>
        <w:tc>
          <w:tcPr>
            <w:tcW w:w="1578"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报价申报撤单</w:t>
            </w: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协议回购成交申报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申报撤单</w:t>
            </w:r>
          </w:p>
        </w:tc>
      </w:tr>
      <w:tr w:rsidR="00FF1A65" w:rsidTr="00FF1A65">
        <w:trPr>
          <w:trHeight w:val="322"/>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协议回购到期续做</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申报撤单</w:t>
            </w:r>
          </w:p>
        </w:tc>
      </w:tr>
      <w:tr w:rsidR="00FF1A65" w:rsidTr="00FF1A65">
        <w:trPr>
          <w:trHeight w:val="64"/>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解除质押申报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申报撤单</w:t>
            </w:r>
          </w:p>
        </w:tc>
      </w:tr>
      <w:tr w:rsidR="00FF1A65" w:rsidTr="00FF1A65">
        <w:trPr>
          <w:trHeight w:val="64"/>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换券申报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申报撤单</w:t>
            </w:r>
          </w:p>
        </w:tc>
      </w:tr>
      <w:tr w:rsidR="00FF1A65" w:rsidTr="00FF1A65">
        <w:trPr>
          <w:trHeight w:val="322"/>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提前终止申报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申报撤单</w:t>
            </w:r>
          </w:p>
        </w:tc>
      </w:tr>
      <w:tr w:rsidR="00FF1A65" w:rsidTr="00FF1A65">
        <w:trPr>
          <w:trHeight w:val="225"/>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color w:val="000000"/>
                <w:lang w:val="en-US" w:eastAsia="zh-CN"/>
              </w:rPr>
              <w:t>D</w:t>
            </w:r>
          </w:p>
        </w:tc>
        <w:tc>
          <w:tcPr>
            <w:tcW w:w="1578" w:type="dxa"/>
            <w:vMerge w:val="restart"/>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成交申报</w:t>
            </w:r>
          </w:p>
        </w:tc>
        <w:tc>
          <w:tcPr>
            <w:tcW w:w="1984" w:type="dxa"/>
            <w:vMerge w:val="restart"/>
            <w:tcBorders>
              <w:left w:val="single" w:sz="4" w:space="0" w:color="auto"/>
              <w:right w:val="single" w:sz="4" w:space="0" w:color="auto"/>
            </w:tcBorders>
            <w:vAlign w:val="center"/>
          </w:tcPr>
          <w:p w:rsidR="00FF1A65" w:rsidRPr="005529F5"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协议回购成交申报</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确认</w:t>
            </w:r>
          </w:p>
        </w:tc>
      </w:tr>
      <w:tr w:rsidR="00FF1A65" w:rsidTr="00FF1A65">
        <w:trPr>
          <w:trHeight w:val="27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tcBorders>
              <w:left w:val="single" w:sz="4" w:space="0" w:color="auto"/>
              <w:bottom w:val="single" w:sz="4" w:space="0" w:color="auto"/>
              <w:right w:val="single" w:sz="4" w:space="0" w:color="auto"/>
            </w:tcBorders>
            <w:vAlign w:val="center"/>
          </w:tcPr>
          <w:p w:rsidR="00FF1A65" w:rsidRPr="005529F5"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拒绝</w:t>
            </w:r>
          </w:p>
        </w:tc>
      </w:tr>
      <w:tr w:rsidR="00FF1A65" w:rsidTr="00FF1A65">
        <w:trPr>
          <w:trHeight w:val="23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val="restart"/>
            <w:tcBorders>
              <w:left w:val="single" w:sz="4" w:space="0" w:color="auto"/>
              <w:right w:val="single" w:sz="4" w:space="0" w:color="auto"/>
            </w:tcBorders>
            <w:vAlign w:val="center"/>
          </w:tcPr>
          <w:p w:rsidR="00FF1A65" w:rsidRPr="005529F5"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协议回购到期续做</w:t>
            </w: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确认</w:t>
            </w:r>
          </w:p>
        </w:tc>
      </w:tr>
      <w:tr w:rsidR="00FF1A65" w:rsidTr="00FF1A65">
        <w:trPr>
          <w:trHeight w:val="265"/>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tcBorders>
              <w:left w:val="single" w:sz="4" w:space="0" w:color="auto"/>
              <w:bottom w:val="single" w:sz="4" w:space="0" w:color="auto"/>
              <w:right w:val="single" w:sz="4" w:space="0" w:color="auto"/>
            </w:tcBorders>
            <w:vAlign w:val="center"/>
          </w:tcPr>
          <w:p w:rsidR="00FF1A65" w:rsidRPr="00020743" w:rsidRDefault="00FF1A65" w:rsidP="00F831CD">
            <w:pPr>
              <w:widowControl w:val="0"/>
              <w:jc w:val="both"/>
              <w:rPr>
                <w:rFonts w:asciiTheme="minorEastAsia" w:eastAsiaTheme="minorEastAsia" w:hAnsiTheme="minorEastAsia"/>
              </w:rPr>
            </w:pPr>
          </w:p>
        </w:tc>
        <w:tc>
          <w:tcPr>
            <w:tcW w:w="138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拒绝</w:t>
            </w:r>
          </w:p>
        </w:tc>
      </w:tr>
      <w:tr w:rsidR="00FF1A65" w:rsidTr="00FF1A65">
        <w:trPr>
          <w:trHeight w:val="127"/>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协议回购到期确认申报</w:t>
            </w: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申报</w:t>
            </w:r>
          </w:p>
        </w:tc>
      </w:tr>
      <w:tr w:rsidR="00FF1A65" w:rsidTr="00FF1A65">
        <w:trPr>
          <w:trHeight w:val="16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val="restart"/>
            <w:tcBorders>
              <w:left w:val="single" w:sz="4" w:space="0" w:color="auto"/>
              <w:right w:val="single" w:sz="4" w:space="0" w:color="auto"/>
            </w:tcBorders>
            <w:vAlign w:val="center"/>
          </w:tcPr>
          <w:p w:rsidR="00FF1A65" w:rsidRPr="00020743" w:rsidRDefault="00FF1A65" w:rsidP="005529F5">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解除质押申报</w:t>
            </w: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确认</w:t>
            </w:r>
          </w:p>
        </w:tc>
      </w:tr>
      <w:tr w:rsidR="00FF1A65" w:rsidTr="00FF1A65">
        <w:trPr>
          <w:trHeight w:val="181"/>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拒绝</w:t>
            </w:r>
          </w:p>
        </w:tc>
      </w:tr>
      <w:tr w:rsidR="00FF1A65" w:rsidTr="00FF1A65">
        <w:trPr>
          <w:trHeight w:val="199"/>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val="restart"/>
            <w:tcBorders>
              <w:left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换券申报</w:t>
            </w: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确认</w:t>
            </w:r>
          </w:p>
        </w:tc>
      </w:tr>
      <w:tr w:rsidR="00FF1A65" w:rsidTr="00FF1A65">
        <w:trPr>
          <w:trHeight w:val="204"/>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拒绝</w:t>
            </w:r>
          </w:p>
        </w:tc>
      </w:tr>
      <w:tr w:rsidR="00FF1A65" w:rsidTr="00FF1A65">
        <w:trPr>
          <w:trHeight w:val="221"/>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val="restart"/>
            <w:tcBorders>
              <w:left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协议回购</w:t>
            </w:r>
            <w:r w:rsidRPr="00700701">
              <w:rPr>
                <w:rFonts w:asciiTheme="minorEastAsia" w:eastAsiaTheme="minorEastAsia" w:hAnsiTheme="minorEastAsia" w:cs="宋体" w:hint="eastAsia"/>
                <w:color w:val="000000"/>
                <w:lang w:val="en-US" w:eastAsia="zh-CN"/>
              </w:rPr>
              <w:t>提前终止申报</w:t>
            </w: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确认</w:t>
            </w:r>
          </w:p>
        </w:tc>
      </w:tr>
      <w:tr w:rsidR="00FF1A65" w:rsidTr="00FF1A65">
        <w:trPr>
          <w:trHeight w:val="240"/>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578"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1984" w:type="dxa"/>
            <w:vMerge/>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c>
          <w:tcPr>
            <w:tcW w:w="1386" w:type="dxa"/>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拒绝</w:t>
            </w:r>
          </w:p>
        </w:tc>
      </w:tr>
      <w:tr w:rsidR="00FF1A65" w:rsidTr="00FF1A65">
        <w:trPr>
          <w:trHeight w:val="243"/>
        </w:trPr>
        <w:tc>
          <w:tcPr>
            <w:tcW w:w="781" w:type="dxa"/>
            <w:vMerge/>
            <w:tcBorders>
              <w:left w:val="single" w:sz="4" w:space="0" w:color="auto"/>
              <w:right w:val="single" w:sz="4" w:space="0" w:color="auto"/>
            </w:tcBorders>
            <w:vAlign w:val="center"/>
          </w:tcPr>
          <w:p w:rsidR="00FF1A65" w:rsidRPr="00DF4EEB" w:rsidRDefault="00FF1A65" w:rsidP="00F831CD">
            <w:pPr>
              <w:jc w:val="both"/>
              <w:rPr>
                <w:rFonts w:asciiTheme="minorEastAsia" w:eastAsiaTheme="minorEastAsia" w:hAnsiTheme="minorEastAsia" w:cs="宋体"/>
                <w:color w:val="000000"/>
                <w:lang w:val="en-US" w:eastAsia="zh-CN"/>
              </w:rPr>
            </w:pPr>
          </w:p>
        </w:tc>
        <w:tc>
          <w:tcPr>
            <w:tcW w:w="958" w:type="dxa"/>
            <w:vMerge w:val="restart"/>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AA339D">
              <w:rPr>
                <w:rFonts w:asciiTheme="minorEastAsia" w:eastAsiaTheme="minorEastAsia" w:hAnsiTheme="minorEastAsia" w:cs="宋体" w:hint="eastAsia"/>
                <w:color w:val="000000"/>
                <w:lang w:val="en-US" w:eastAsia="zh-CN"/>
              </w:rPr>
              <w:t>后台响应</w:t>
            </w:r>
          </w:p>
        </w:tc>
        <w:tc>
          <w:tcPr>
            <w:tcW w:w="816" w:type="dxa"/>
            <w:vMerge w:val="restart"/>
            <w:tcBorders>
              <w:left w:val="single" w:sz="4" w:space="0" w:color="auto"/>
              <w:right w:val="single" w:sz="4" w:space="0" w:color="auto"/>
            </w:tcBorders>
          </w:tcPr>
          <w:p w:rsidR="00FF1A65" w:rsidRPr="00020743" w:rsidRDefault="00FF1A65" w:rsidP="00FF1A65">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585" w:author="user" w:date="2018-06-06T14:16:00Z">
              <w:r>
                <w:rPr>
                  <w:rFonts w:asciiTheme="minorEastAsia" w:eastAsiaTheme="minorEastAsia" w:hAnsiTheme="minorEastAsia" w:cs="宋体" w:hint="eastAsia"/>
                  <w:color w:val="000000"/>
                  <w:lang w:val="en-US" w:eastAsia="zh-CN"/>
                </w:rPr>
                <w:t>/</w:t>
              </w:r>
            </w:ins>
          </w:p>
        </w:tc>
        <w:tc>
          <w:tcPr>
            <w:tcW w:w="916"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color w:val="000000"/>
                <w:lang w:val="en-US" w:eastAsia="zh-CN"/>
              </w:rPr>
              <w:t>A</w:t>
            </w:r>
            <w:r w:rsidRPr="00020743">
              <w:rPr>
                <w:rFonts w:asciiTheme="minorEastAsia" w:eastAsiaTheme="minorEastAsia" w:hAnsiTheme="minorEastAsia" w:cs="宋体" w:hint="eastAsia"/>
                <w:color w:val="000000"/>
                <w:lang w:val="en-US" w:eastAsia="zh-CN"/>
              </w:rPr>
              <w:t>J</w:t>
            </w:r>
          </w:p>
        </w:tc>
        <w:tc>
          <w:tcPr>
            <w:tcW w:w="1578" w:type="dxa"/>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报价响应</w:t>
            </w:r>
          </w:p>
        </w:tc>
        <w:tc>
          <w:tcPr>
            <w:tcW w:w="3370" w:type="dxa"/>
            <w:gridSpan w:val="2"/>
            <w:tcBorders>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对S</w:t>
            </w:r>
            <w:r>
              <w:rPr>
                <w:rFonts w:asciiTheme="minorEastAsia" w:eastAsiaTheme="minorEastAsia" w:hAnsiTheme="minorEastAsia" w:cs="宋体" w:hint="eastAsia"/>
                <w:color w:val="000000"/>
                <w:lang w:val="en-US" w:eastAsia="zh-CN"/>
              </w:rPr>
              <w:t>和6</w:t>
            </w:r>
            <w:r w:rsidRPr="00020743">
              <w:rPr>
                <w:rFonts w:asciiTheme="minorEastAsia" w:eastAsiaTheme="minorEastAsia" w:hAnsiTheme="minorEastAsia" w:cs="宋体" w:hint="eastAsia"/>
                <w:color w:val="000000"/>
                <w:lang w:val="en-US" w:eastAsia="zh-CN"/>
              </w:rPr>
              <w:t>的响应</w:t>
            </w:r>
          </w:p>
        </w:tc>
      </w:tr>
      <w:tr w:rsidR="00FF1A65" w:rsidTr="00FF1A65">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color w:val="000000"/>
                <w:lang w:val="en-US" w:eastAsia="zh-CN"/>
              </w:rPr>
              <w:t>A</w:t>
            </w:r>
            <w:r w:rsidRPr="00020743">
              <w:rPr>
                <w:rFonts w:asciiTheme="minorEastAsia" w:eastAsiaTheme="minorEastAsia" w:hAnsiTheme="minorEastAsia" w:cs="宋体" w:hint="eastAsia"/>
                <w:color w:val="000000"/>
                <w:lang w:val="en-US" w:eastAsia="zh-CN"/>
              </w:rPr>
              <w:t>I</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报价状态报告</w:t>
            </w:r>
          </w:p>
        </w:tc>
        <w:tc>
          <w:tcPr>
            <w:tcW w:w="3370" w:type="dxa"/>
            <w:gridSpan w:val="2"/>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对Z的响应</w:t>
            </w:r>
          </w:p>
        </w:tc>
      </w:tr>
      <w:tr w:rsidR="00FF1A65" w:rsidTr="00FF1A65">
        <w:trPr>
          <w:trHeight w:val="70"/>
        </w:trPr>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vMerge/>
            <w:tcBorders>
              <w:left w:val="single" w:sz="4" w:space="0" w:color="auto"/>
              <w:bottom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816" w:type="dxa"/>
            <w:vMerge/>
            <w:tcBorders>
              <w:left w:val="single" w:sz="4" w:space="0" w:color="auto"/>
              <w:bottom w:val="single" w:sz="4" w:space="0" w:color="auto"/>
              <w:right w:val="single" w:sz="4" w:space="0" w:color="auto"/>
            </w:tcBorders>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color w:val="000000"/>
                <w:lang w:val="en-US" w:eastAsia="zh-CN"/>
              </w:rPr>
              <w:t>8</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成交申报响应</w:t>
            </w:r>
          </w:p>
        </w:tc>
        <w:tc>
          <w:tcPr>
            <w:tcW w:w="3370" w:type="dxa"/>
            <w:gridSpan w:val="2"/>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对</w:t>
            </w:r>
            <w:r w:rsidRPr="00020743">
              <w:rPr>
                <w:rFonts w:asciiTheme="minorEastAsia" w:eastAsiaTheme="minorEastAsia" w:hAnsiTheme="minorEastAsia" w:cs="宋体"/>
                <w:color w:val="000000"/>
                <w:lang w:val="en-US" w:eastAsia="zh-CN"/>
              </w:rPr>
              <w:t>D</w:t>
            </w:r>
            <w:r w:rsidRPr="00020743">
              <w:rPr>
                <w:rFonts w:asciiTheme="minorEastAsia" w:eastAsiaTheme="minorEastAsia" w:hAnsiTheme="minorEastAsia" w:cs="宋体" w:hint="eastAsia"/>
                <w:color w:val="000000"/>
                <w:lang w:val="en-US" w:eastAsia="zh-CN"/>
              </w:rPr>
              <w:t>的响应</w:t>
            </w:r>
          </w:p>
        </w:tc>
      </w:tr>
      <w:tr w:rsidR="00FF1A65" w:rsidTr="00FF1A65">
        <w:trPr>
          <w:ins w:id="586" w:author="user" w:date="2018-05-25T09:20:00Z"/>
        </w:trPr>
        <w:tc>
          <w:tcPr>
            <w:tcW w:w="781" w:type="dxa"/>
            <w:vMerge w:val="restart"/>
            <w:tcBorders>
              <w:left w:val="single" w:sz="4" w:space="0" w:color="auto"/>
              <w:right w:val="single" w:sz="4" w:space="0" w:color="auto"/>
            </w:tcBorders>
            <w:vAlign w:val="center"/>
          </w:tcPr>
          <w:p w:rsidR="00FF1A65" w:rsidRDefault="00FF1A65" w:rsidP="00F831CD">
            <w:pPr>
              <w:keepLines w:val="0"/>
              <w:suppressAutoHyphens w:val="0"/>
              <w:spacing w:before="0" w:after="0" w:line="240" w:lineRule="auto"/>
              <w:jc w:val="both"/>
              <w:rPr>
                <w:ins w:id="587" w:author="user" w:date="2018-05-25T09:20:00Z"/>
                <w:rFonts w:asciiTheme="minorEastAsia" w:eastAsiaTheme="minorEastAsia" w:hAnsiTheme="minorEastAsia" w:cs="宋体"/>
                <w:color w:val="000000"/>
                <w:lang w:val="en-US" w:eastAsia="zh-CN"/>
              </w:rPr>
            </w:pPr>
            <w:ins w:id="588" w:author="user" w:date="2018-05-25T09:47:00Z">
              <w:r>
                <w:rPr>
                  <w:rFonts w:asciiTheme="minorEastAsia" w:eastAsiaTheme="minorEastAsia" w:hAnsiTheme="minorEastAsia" w:cs="宋体" w:hint="eastAsia"/>
                  <w:color w:val="000000"/>
                  <w:lang w:val="en-US" w:eastAsia="zh-CN"/>
                </w:rPr>
                <w:t>现券</w:t>
              </w:r>
              <w:r>
                <w:rPr>
                  <w:rFonts w:asciiTheme="minorEastAsia" w:eastAsiaTheme="minorEastAsia" w:hAnsiTheme="minorEastAsia" w:cs="宋体"/>
                  <w:color w:val="000000"/>
                  <w:lang w:val="en-US" w:eastAsia="zh-CN"/>
                </w:rPr>
                <w:t>订单类</w:t>
              </w:r>
            </w:ins>
          </w:p>
        </w:tc>
        <w:tc>
          <w:tcPr>
            <w:tcW w:w="958" w:type="dxa"/>
            <w:vMerge w:val="restart"/>
            <w:tcBorders>
              <w:left w:val="single" w:sz="4" w:space="0" w:color="auto"/>
              <w:right w:val="single" w:sz="4" w:space="0" w:color="auto"/>
            </w:tcBorders>
            <w:vAlign w:val="center"/>
          </w:tcPr>
          <w:p w:rsidR="00FF1A65" w:rsidRPr="00AA339D" w:rsidRDefault="00FF1A65" w:rsidP="00F831CD">
            <w:pPr>
              <w:keepLines w:val="0"/>
              <w:suppressAutoHyphens w:val="0"/>
              <w:spacing w:before="0" w:after="0" w:line="240" w:lineRule="auto"/>
              <w:jc w:val="both"/>
              <w:rPr>
                <w:ins w:id="589" w:author="user" w:date="2018-05-25T09:20:00Z"/>
                <w:rFonts w:asciiTheme="minorEastAsia" w:eastAsiaTheme="minorEastAsia" w:hAnsiTheme="minorEastAsia" w:cs="宋体"/>
                <w:color w:val="000000"/>
                <w:lang w:val="en-US" w:eastAsia="zh-CN"/>
              </w:rPr>
            </w:pPr>
            <w:ins w:id="590" w:author="user" w:date="2018-05-25T09:45:00Z">
              <w:r w:rsidRPr="00DF4EEB">
                <w:rPr>
                  <w:rFonts w:asciiTheme="minorEastAsia" w:eastAsiaTheme="minorEastAsia" w:hAnsiTheme="minorEastAsia" w:cs="宋体" w:hint="eastAsia"/>
                  <w:color w:val="000000"/>
                  <w:lang w:val="en-US" w:eastAsia="zh-CN"/>
                </w:rPr>
                <w:t>上传请求</w:t>
              </w:r>
            </w:ins>
          </w:p>
        </w:tc>
        <w:tc>
          <w:tcPr>
            <w:tcW w:w="816" w:type="dxa"/>
            <w:vMerge w:val="restart"/>
            <w:tcBorders>
              <w:left w:val="single" w:sz="4" w:space="0" w:color="auto"/>
              <w:right w:val="single" w:sz="4" w:space="0" w:color="auto"/>
            </w:tcBorders>
          </w:tcPr>
          <w:p w:rsidR="00FF1A65" w:rsidRDefault="00FF1A65" w:rsidP="00FF1A65">
            <w:pPr>
              <w:keepLines w:val="0"/>
              <w:suppressAutoHyphens w:val="0"/>
              <w:spacing w:before="0" w:after="0" w:line="240" w:lineRule="auto"/>
              <w:jc w:val="center"/>
              <w:rPr>
                <w:ins w:id="591" w:author="user" w:date="2018-06-06T14:15:00Z"/>
                <w:rFonts w:asciiTheme="minorEastAsia" w:eastAsiaTheme="minorEastAsia" w:hAnsiTheme="minorEastAsia" w:cs="宋体"/>
                <w:color w:val="000000"/>
                <w:lang w:val="en-US" w:eastAsia="zh-CN"/>
              </w:rPr>
            </w:pPr>
            <w:ins w:id="592" w:author="user" w:date="2018-06-06T14:18:00Z">
              <w:r>
                <w:rPr>
                  <w:rFonts w:asciiTheme="minorEastAsia" w:eastAsiaTheme="minorEastAsia" w:hAnsiTheme="minorEastAsia" w:cs="宋体" w:hint="eastAsia"/>
                  <w:color w:val="000000"/>
                  <w:lang w:val="en-US" w:eastAsia="zh-CN"/>
                </w:rPr>
                <w:t>F</w:t>
              </w:r>
              <w:r>
                <w:rPr>
                  <w:rFonts w:asciiTheme="minorEastAsia" w:eastAsiaTheme="minorEastAsia" w:hAnsiTheme="minorEastAsia" w:cs="宋体"/>
                  <w:color w:val="000000"/>
                  <w:lang w:val="en-US" w:eastAsia="zh-CN"/>
                </w:rPr>
                <w:t>DP</w:t>
              </w:r>
            </w:ins>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ins w:id="593" w:author="user" w:date="2018-05-25T09:20:00Z"/>
                <w:rFonts w:asciiTheme="minorEastAsia" w:eastAsiaTheme="minorEastAsia" w:hAnsiTheme="minorEastAsia" w:cs="宋体"/>
                <w:color w:val="000000"/>
                <w:lang w:val="en-US" w:eastAsia="zh-CN"/>
              </w:rPr>
            </w:pPr>
            <w:ins w:id="594" w:author="user" w:date="2018-05-25T09:22:00Z">
              <w:r>
                <w:rPr>
                  <w:rFonts w:asciiTheme="minorEastAsia" w:eastAsiaTheme="minorEastAsia" w:hAnsiTheme="minorEastAsia" w:cs="宋体" w:hint="eastAsia"/>
                  <w:color w:val="000000"/>
                  <w:lang w:val="en-US" w:eastAsia="zh-CN"/>
                </w:rPr>
                <w:t>S</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386670">
            <w:pPr>
              <w:keepLines w:val="0"/>
              <w:widowControl w:val="0"/>
              <w:suppressAutoHyphens w:val="0"/>
              <w:spacing w:before="0" w:after="0" w:line="240" w:lineRule="auto"/>
              <w:ind w:right="100"/>
              <w:rPr>
                <w:ins w:id="595" w:author="user" w:date="2018-05-25T09:20:00Z"/>
                <w:rFonts w:asciiTheme="minorEastAsia" w:eastAsiaTheme="minorEastAsia" w:hAnsiTheme="minorEastAsia" w:cs="宋体"/>
                <w:color w:val="000000"/>
                <w:lang w:val="en-US" w:eastAsia="zh-CN"/>
              </w:rPr>
            </w:pPr>
            <w:ins w:id="596" w:author="user" w:date="2018-05-25T09:22:00Z">
              <w:r>
                <w:rPr>
                  <w:rFonts w:asciiTheme="minorEastAsia" w:eastAsiaTheme="minorEastAsia" w:hAnsiTheme="minorEastAsia" w:cs="宋体" w:hint="eastAsia"/>
                  <w:color w:val="000000"/>
                  <w:lang w:val="en-US" w:eastAsia="zh-CN"/>
                </w:rPr>
                <w:t>报价</w:t>
              </w:r>
              <w:r>
                <w:rPr>
                  <w:rFonts w:asciiTheme="minorEastAsia" w:eastAsiaTheme="minorEastAsia" w:hAnsiTheme="minorEastAsia" w:cs="宋体"/>
                  <w:color w:val="000000"/>
                  <w:lang w:val="en-US" w:eastAsia="zh-CN"/>
                </w:rPr>
                <w:t>申报</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614CF2">
            <w:pPr>
              <w:keepLines w:val="0"/>
              <w:widowControl w:val="0"/>
              <w:suppressAutoHyphens w:val="0"/>
              <w:spacing w:before="0" w:after="0" w:line="240" w:lineRule="auto"/>
              <w:jc w:val="both"/>
              <w:rPr>
                <w:ins w:id="597" w:author="user" w:date="2018-05-25T09:20:00Z"/>
                <w:rFonts w:asciiTheme="minorEastAsia" w:eastAsiaTheme="minorEastAsia" w:hAnsiTheme="minorEastAsia" w:cs="宋体"/>
                <w:color w:val="000000"/>
                <w:lang w:val="en-US" w:eastAsia="zh-CN"/>
              </w:rPr>
            </w:pPr>
            <w:ins w:id="598" w:author="user" w:date="2018-05-25T09:22:00Z">
              <w:r>
                <w:rPr>
                  <w:rFonts w:hint="eastAsia"/>
                  <w:lang w:eastAsia="zh-CN"/>
                </w:rPr>
                <w:t>确定报价申报</w:t>
              </w:r>
            </w:ins>
          </w:p>
        </w:tc>
      </w:tr>
      <w:tr w:rsidR="00FF1A65" w:rsidTr="00FF1A65">
        <w:trPr>
          <w:ins w:id="599" w:author="user" w:date="2018-05-25T09:21:00Z"/>
        </w:trPr>
        <w:tc>
          <w:tcPr>
            <w:tcW w:w="781" w:type="dxa"/>
            <w:vMerge/>
            <w:tcBorders>
              <w:left w:val="single" w:sz="4" w:space="0" w:color="auto"/>
              <w:right w:val="single" w:sz="4" w:space="0" w:color="auto"/>
            </w:tcBorders>
            <w:vAlign w:val="center"/>
          </w:tcPr>
          <w:p w:rsidR="00FF1A65" w:rsidRDefault="00FF1A65" w:rsidP="00F831CD">
            <w:pPr>
              <w:keepLines w:val="0"/>
              <w:suppressAutoHyphens w:val="0"/>
              <w:spacing w:before="0" w:after="0" w:line="240" w:lineRule="auto"/>
              <w:jc w:val="both"/>
              <w:rPr>
                <w:ins w:id="600"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F831CD">
            <w:pPr>
              <w:keepLines w:val="0"/>
              <w:suppressAutoHyphens w:val="0"/>
              <w:spacing w:before="0" w:after="0" w:line="240" w:lineRule="auto"/>
              <w:jc w:val="both"/>
              <w:rPr>
                <w:ins w:id="601" w:author="user" w:date="2018-05-25T09:21:00Z"/>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Default="00FF1A65" w:rsidP="00870016">
            <w:pPr>
              <w:keepLines w:val="0"/>
              <w:suppressAutoHyphens w:val="0"/>
              <w:spacing w:before="0" w:after="0" w:line="240" w:lineRule="auto"/>
              <w:jc w:val="center"/>
              <w:rPr>
                <w:ins w:id="602" w:author="user" w:date="2018-06-06T14:15:00Z"/>
                <w:rFonts w:cs="Arial"/>
                <w:color w:val="000000"/>
                <w:lang w:eastAsia="zh-CN"/>
              </w:rPr>
            </w:pPr>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ins w:id="603" w:author="user" w:date="2018-05-25T09:21:00Z"/>
                <w:rFonts w:asciiTheme="minorEastAsia" w:eastAsiaTheme="minorEastAsia" w:hAnsiTheme="minorEastAsia" w:cs="宋体"/>
                <w:color w:val="000000"/>
                <w:lang w:val="en-US" w:eastAsia="zh-CN"/>
              </w:rPr>
            </w:pPr>
            <w:ins w:id="604" w:author="user" w:date="2018-05-25T09:23:00Z">
              <w:r>
                <w:rPr>
                  <w:rFonts w:cs="Arial" w:hint="eastAsia"/>
                  <w:color w:val="000000"/>
                  <w:lang w:eastAsia="zh-CN"/>
                </w:rPr>
                <w:t>Z</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386670">
            <w:pPr>
              <w:keepLines w:val="0"/>
              <w:widowControl w:val="0"/>
              <w:suppressAutoHyphens w:val="0"/>
              <w:spacing w:before="0" w:after="0" w:line="240" w:lineRule="auto"/>
              <w:ind w:right="100"/>
              <w:rPr>
                <w:ins w:id="605" w:author="user" w:date="2018-05-25T09:21:00Z"/>
                <w:rFonts w:asciiTheme="minorEastAsia" w:eastAsiaTheme="minorEastAsia" w:hAnsiTheme="minorEastAsia" w:cs="宋体"/>
                <w:color w:val="000000"/>
                <w:lang w:val="en-US" w:eastAsia="zh-CN"/>
              </w:rPr>
            </w:pPr>
            <w:ins w:id="606" w:author="user" w:date="2018-05-25T09:23:00Z">
              <w:r>
                <w:rPr>
                  <w:rFonts w:cs="Arial" w:hint="eastAsia"/>
                  <w:color w:val="000000"/>
                  <w:lang w:eastAsia="zh-CN"/>
                </w:rPr>
                <w:t>报价</w:t>
              </w:r>
              <w:r w:rsidRPr="00F852EA">
                <w:rPr>
                  <w:rFonts w:cs="Arial" w:hint="eastAsia"/>
                  <w:color w:val="000000"/>
                  <w:lang w:eastAsia="zh-CN"/>
                </w:rPr>
                <w:t>申报撤单</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614CF2">
            <w:pPr>
              <w:keepLines w:val="0"/>
              <w:widowControl w:val="0"/>
              <w:suppressAutoHyphens w:val="0"/>
              <w:spacing w:before="0" w:after="0" w:line="240" w:lineRule="auto"/>
              <w:jc w:val="both"/>
              <w:rPr>
                <w:ins w:id="607" w:author="user" w:date="2018-05-25T09:21:00Z"/>
                <w:rFonts w:asciiTheme="minorEastAsia" w:eastAsiaTheme="minorEastAsia" w:hAnsiTheme="minorEastAsia" w:cs="宋体"/>
                <w:color w:val="000000"/>
                <w:lang w:val="en-US" w:eastAsia="zh-CN"/>
              </w:rPr>
            </w:pPr>
            <w:ins w:id="608" w:author="user" w:date="2018-06-06T14:19:00Z">
              <w:r>
                <w:rPr>
                  <w:rFonts w:cs="Arial" w:hint="eastAsia"/>
                  <w:color w:val="000000"/>
                  <w:lang w:eastAsia="zh-CN"/>
                </w:rPr>
                <w:t>确定</w:t>
              </w:r>
            </w:ins>
            <w:ins w:id="609" w:author="user" w:date="2018-05-25T09:23:00Z">
              <w:r>
                <w:rPr>
                  <w:rFonts w:cs="Arial" w:hint="eastAsia"/>
                  <w:color w:val="000000"/>
                  <w:lang w:eastAsia="zh-CN"/>
                </w:rPr>
                <w:t>报价</w:t>
              </w:r>
              <w:r w:rsidRPr="00F852EA">
                <w:rPr>
                  <w:rFonts w:cs="Arial" w:hint="eastAsia"/>
                  <w:color w:val="000000"/>
                  <w:lang w:eastAsia="zh-CN"/>
                </w:rPr>
                <w:t>申报撤单</w:t>
              </w:r>
            </w:ins>
            <w:ins w:id="610" w:author="user" w:date="2018-06-06T14:19:00Z">
              <w:r>
                <w:rPr>
                  <w:rFonts w:cs="Arial" w:hint="eastAsia"/>
                  <w:color w:val="000000"/>
                  <w:lang w:eastAsia="zh-CN"/>
                </w:rPr>
                <w:t>&amp;</w:t>
              </w:r>
              <w:r>
                <w:rPr>
                  <w:rFonts w:cs="Arial"/>
                  <w:color w:val="000000"/>
                  <w:lang w:eastAsia="zh-CN"/>
                </w:rPr>
                <w:t>可转换成交申报撤单</w:t>
              </w:r>
            </w:ins>
          </w:p>
        </w:tc>
      </w:tr>
      <w:tr w:rsidR="00FF1A65" w:rsidTr="00870016">
        <w:trPr>
          <w:ins w:id="611" w:author="user" w:date="2018-05-25T09:21: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12"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13" w:author="user" w:date="2018-05-25T09:21: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Pr="00020743" w:rsidRDefault="00FF1A65" w:rsidP="00FF1A65">
            <w:pPr>
              <w:keepLines w:val="0"/>
              <w:suppressAutoHyphens w:val="0"/>
              <w:spacing w:before="0" w:after="0" w:line="240" w:lineRule="auto"/>
              <w:jc w:val="center"/>
              <w:rPr>
                <w:ins w:id="614" w:author="user" w:date="2018-06-06T14:15:00Z"/>
                <w:rFonts w:asciiTheme="minorEastAsia" w:eastAsiaTheme="minorEastAsia" w:hAnsiTheme="minorEastAsia" w:cs="宋体"/>
                <w:color w:val="000000"/>
                <w:lang w:val="en-US" w:eastAsia="zh-CN"/>
              </w:rPr>
            </w:pPr>
            <w:ins w:id="615" w:author="user" w:date="2018-06-06T14:17:00Z">
              <w:r>
                <w:rPr>
                  <w:rFonts w:asciiTheme="minorEastAsia" w:eastAsiaTheme="minorEastAsia" w:hAnsiTheme="minorEastAsia" w:cs="宋体" w:hint="eastAsia"/>
                  <w:color w:val="000000"/>
                  <w:lang w:val="en-US" w:eastAsia="zh-CN"/>
                </w:rPr>
                <w:t>FBP</w:t>
              </w:r>
            </w:ins>
          </w:p>
        </w:tc>
        <w:tc>
          <w:tcPr>
            <w:tcW w:w="916" w:type="dxa"/>
            <w:vMerge w:val="restart"/>
            <w:tcBorders>
              <w:top w:val="single" w:sz="4" w:space="0" w:color="auto"/>
              <w:left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16" w:author="user" w:date="2018-05-25T09:21:00Z"/>
                <w:rFonts w:asciiTheme="minorEastAsia" w:eastAsiaTheme="minorEastAsia" w:hAnsiTheme="minorEastAsia" w:cs="宋体"/>
                <w:color w:val="000000"/>
                <w:lang w:val="en-US" w:eastAsia="zh-CN"/>
              </w:rPr>
            </w:pPr>
            <w:ins w:id="617" w:author="user" w:date="2018-05-25T09:27:00Z">
              <w:r w:rsidRPr="00020743">
                <w:rPr>
                  <w:rFonts w:asciiTheme="minorEastAsia" w:eastAsiaTheme="minorEastAsia" w:hAnsiTheme="minorEastAsia" w:cs="宋体"/>
                  <w:color w:val="000000"/>
                  <w:lang w:val="en-US" w:eastAsia="zh-CN"/>
                </w:rPr>
                <w:t>D</w:t>
              </w:r>
            </w:ins>
          </w:p>
        </w:tc>
        <w:tc>
          <w:tcPr>
            <w:tcW w:w="1578" w:type="dxa"/>
            <w:vMerge w:val="restart"/>
            <w:tcBorders>
              <w:top w:val="single" w:sz="4" w:space="0" w:color="auto"/>
              <w:left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18" w:author="user" w:date="2018-05-25T09:21:00Z"/>
                <w:rFonts w:asciiTheme="minorEastAsia" w:eastAsiaTheme="minorEastAsia" w:hAnsiTheme="minorEastAsia" w:cs="宋体"/>
                <w:color w:val="000000"/>
                <w:lang w:val="en-US" w:eastAsia="zh-CN"/>
              </w:rPr>
            </w:pPr>
            <w:ins w:id="619" w:author="user" w:date="2018-05-25T09:27:00Z">
              <w:r w:rsidRPr="00020743">
                <w:rPr>
                  <w:rFonts w:asciiTheme="minorEastAsia" w:eastAsiaTheme="minorEastAsia" w:hAnsiTheme="minorEastAsia" w:cs="宋体" w:hint="eastAsia"/>
                  <w:color w:val="000000"/>
                  <w:lang w:val="en-US" w:eastAsia="zh-CN"/>
                </w:rPr>
                <w:t>成交申报</w:t>
              </w:r>
            </w:ins>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20" w:author="user" w:date="2018-05-25T09:21:00Z"/>
                <w:rFonts w:asciiTheme="minorEastAsia" w:eastAsiaTheme="minorEastAsia" w:hAnsiTheme="minorEastAsia" w:cs="宋体"/>
                <w:color w:val="000000"/>
                <w:lang w:val="en-US" w:eastAsia="zh-CN"/>
              </w:rPr>
            </w:pPr>
            <w:ins w:id="621" w:author="user" w:date="2018-05-25T09:41:00Z">
              <w:r w:rsidRPr="00390A56">
                <w:rPr>
                  <w:rFonts w:hint="eastAsia"/>
                </w:rPr>
                <w:t>最优价成交申报</w:t>
              </w:r>
            </w:ins>
          </w:p>
        </w:tc>
      </w:tr>
      <w:tr w:rsidR="00FF1A65" w:rsidTr="00870016">
        <w:trPr>
          <w:ins w:id="622" w:author="user" w:date="2018-05-25T09:40: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23" w:author="user" w:date="2018-05-25T09:40: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24" w:author="user" w:date="2018-05-25T09:40: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Pr="00020743" w:rsidRDefault="008458C8" w:rsidP="00FF1A65">
            <w:pPr>
              <w:keepLines w:val="0"/>
              <w:suppressAutoHyphens w:val="0"/>
              <w:spacing w:before="0" w:after="0" w:line="240" w:lineRule="auto"/>
              <w:jc w:val="center"/>
              <w:rPr>
                <w:ins w:id="625" w:author="user" w:date="2018-06-06T14:15:00Z"/>
                <w:rFonts w:asciiTheme="minorEastAsia" w:eastAsiaTheme="minorEastAsia" w:hAnsiTheme="minorEastAsia" w:cs="宋体"/>
                <w:color w:val="000000"/>
                <w:lang w:val="en-US" w:eastAsia="zh-CN"/>
              </w:rPr>
            </w:pPr>
            <w:ins w:id="626" w:author="user" w:date="2018-06-06T14:34:00Z">
              <w:r>
                <w:rPr>
                  <w:rFonts w:asciiTheme="minorEastAsia" w:eastAsiaTheme="minorEastAsia" w:hAnsiTheme="minorEastAsia" w:cs="宋体" w:hint="eastAsia"/>
                  <w:color w:val="000000"/>
                  <w:lang w:val="en-US" w:eastAsia="zh-CN"/>
                </w:rPr>
                <w:t>FDP</w:t>
              </w:r>
            </w:ins>
          </w:p>
        </w:tc>
        <w:tc>
          <w:tcPr>
            <w:tcW w:w="916" w:type="dxa"/>
            <w:vMerge/>
            <w:tcBorders>
              <w:left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27" w:author="user" w:date="2018-05-25T09:40:00Z"/>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28" w:author="user" w:date="2018-05-25T09:40: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29" w:author="user" w:date="2018-05-25T09:40:00Z"/>
                <w:rFonts w:asciiTheme="minorEastAsia" w:eastAsiaTheme="minorEastAsia" w:hAnsiTheme="minorEastAsia" w:cs="宋体"/>
                <w:color w:val="000000"/>
                <w:lang w:val="en-US" w:eastAsia="zh-CN"/>
              </w:rPr>
            </w:pPr>
            <w:ins w:id="630" w:author="user" w:date="2018-05-25T09:41:00Z">
              <w:r w:rsidRPr="00390A56">
                <w:rPr>
                  <w:rFonts w:hint="eastAsia"/>
                </w:rPr>
                <w:t>点击成交申报</w:t>
              </w:r>
            </w:ins>
          </w:p>
        </w:tc>
      </w:tr>
      <w:tr w:rsidR="00FF1A65" w:rsidTr="00870016">
        <w:trPr>
          <w:ins w:id="631" w:author="user" w:date="2018-05-25T09:40: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32" w:author="user" w:date="2018-05-25T09:40: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33" w:author="user" w:date="2018-05-25T09:40: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Pr="00020743" w:rsidRDefault="00FF1A65" w:rsidP="00FF1A65">
            <w:pPr>
              <w:keepLines w:val="0"/>
              <w:suppressAutoHyphens w:val="0"/>
              <w:spacing w:before="0" w:after="0" w:line="240" w:lineRule="auto"/>
              <w:jc w:val="center"/>
              <w:rPr>
                <w:ins w:id="634" w:author="user" w:date="2018-06-06T14:15:00Z"/>
                <w:rFonts w:asciiTheme="minorEastAsia" w:eastAsiaTheme="minorEastAsia" w:hAnsiTheme="minorEastAsia" w:cs="宋体"/>
                <w:color w:val="000000"/>
                <w:lang w:val="en-US" w:eastAsia="zh-CN"/>
              </w:rPr>
            </w:pPr>
            <w:ins w:id="635" w:author="user" w:date="2018-06-06T14:19:00Z">
              <w:r>
                <w:rPr>
                  <w:rFonts w:asciiTheme="minorEastAsia" w:eastAsiaTheme="minorEastAsia" w:hAnsiTheme="minorEastAsia" w:cs="宋体" w:hint="eastAsia"/>
                  <w:color w:val="000000"/>
                  <w:lang w:val="en-US" w:eastAsia="zh-CN"/>
                </w:rPr>
                <w:t>FLC</w:t>
              </w:r>
            </w:ins>
          </w:p>
        </w:tc>
        <w:tc>
          <w:tcPr>
            <w:tcW w:w="916" w:type="dxa"/>
            <w:vMerge/>
            <w:tcBorders>
              <w:left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36" w:author="user" w:date="2018-05-25T09:40:00Z"/>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37" w:author="user" w:date="2018-05-25T09:40: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38" w:author="user" w:date="2018-05-25T09:40:00Z"/>
                <w:rFonts w:asciiTheme="minorEastAsia" w:eastAsiaTheme="minorEastAsia" w:hAnsiTheme="minorEastAsia" w:cs="宋体"/>
                <w:color w:val="000000"/>
                <w:lang w:val="en-US" w:eastAsia="zh-CN"/>
              </w:rPr>
            </w:pPr>
            <w:ins w:id="639" w:author="user" w:date="2018-05-25T09:41:00Z">
              <w:r w:rsidRPr="00390A56">
                <w:rPr>
                  <w:rFonts w:hint="eastAsia"/>
                </w:rPr>
                <w:t>可转换成交申报</w:t>
              </w:r>
            </w:ins>
          </w:p>
        </w:tc>
      </w:tr>
      <w:tr w:rsidR="00FF1A65" w:rsidTr="00870016">
        <w:trPr>
          <w:ins w:id="640" w:author="user" w:date="2018-05-25T09:40: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41" w:author="user" w:date="2018-05-25T09:40: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42" w:author="user" w:date="2018-05-25T09:40: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Pr="00020743" w:rsidRDefault="00FF1A65" w:rsidP="00FF1A65">
            <w:pPr>
              <w:keepLines w:val="0"/>
              <w:suppressAutoHyphens w:val="0"/>
              <w:spacing w:before="0" w:after="0" w:line="240" w:lineRule="auto"/>
              <w:jc w:val="center"/>
              <w:rPr>
                <w:ins w:id="643" w:author="user" w:date="2018-06-06T14:15:00Z"/>
                <w:rFonts w:asciiTheme="minorEastAsia" w:eastAsiaTheme="minorEastAsia" w:hAnsiTheme="minorEastAsia" w:cs="宋体"/>
                <w:color w:val="000000"/>
                <w:lang w:val="en-US" w:eastAsia="zh-CN"/>
              </w:rPr>
            </w:pPr>
            <w:ins w:id="644" w:author="user" w:date="2018-06-06T14:17:00Z">
              <w:r>
                <w:rPr>
                  <w:rFonts w:asciiTheme="minorEastAsia" w:eastAsiaTheme="minorEastAsia" w:hAnsiTheme="minorEastAsia" w:cs="宋体" w:hint="eastAsia"/>
                  <w:color w:val="000000"/>
                  <w:lang w:val="en-US" w:eastAsia="zh-CN"/>
                </w:rPr>
                <w:t>FAT</w:t>
              </w:r>
            </w:ins>
          </w:p>
        </w:tc>
        <w:tc>
          <w:tcPr>
            <w:tcW w:w="916" w:type="dxa"/>
            <w:vMerge/>
            <w:tcBorders>
              <w:left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45" w:author="user" w:date="2018-05-25T09:40:00Z"/>
                <w:rFonts w:asciiTheme="minorEastAsia" w:eastAsiaTheme="minorEastAsia" w:hAnsiTheme="minorEastAsia" w:cs="宋体"/>
                <w:color w:val="000000"/>
                <w:lang w:val="en-US" w:eastAsia="zh-CN"/>
              </w:rPr>
            </w:pPr>
          </w:p>
        </w:tc>
        <w:tc>
          <w:tcPr>
            <w:tcW w:w="1578" w:type="dxa"/>
            <w:vMerge/>
            <w:tcBorders>
              <w:left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46" w:author="user" w:date="2018-05-25T09:40: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47" w:author="user" w:date="2018-05-25T09:40:00Z"/>
                <w:rFonts w:asciiTheme="minorEastAsia" w:eastAsiaTheme="minorEastAsia" w:hAnsiTheme="minorEastAsia" w:cs="宋体"/>
                <w:color w:val="000000"/>
                <w:lang w:val="en-US" w:eastAsia="zh-CN"/>
              </w:rPr>
            </w:pPr>
            <w:ins w:id="648" w:author="user" w:date="2018-05-25T09:41:00Z">
              <w:r w:rsidRPr="00390A56">
                <w:rPr>
                  <w:rFonts w:hint="eastAsia"/>
                </w:rPr>
                <w:t>协议交易申报</w:t>
              </w:r>
            </w:ins>
          </w:p>
        </w:tc>
      </w:tr>
      <w:tr w:rsidR="00FF1A65" w:rsidTr="00870016">
        <w:trPr>
          <w:ins w:id="649" w:author="user" w:date="2018-05-25T09:40: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50" w:author="user" w:date="2018-05-25T09:40: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51" w:author="user" w:date="2018-05-25T09:40: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Pr="00020743" w:rsidRDefault="00FF1A65" w:rsidP="00FF1A65">
            <w:pPr>
              <w:keepLines w:val="0"/>
              <w:suppressAutoHyphens w:val="0"/>
              <w:spacing w:before="0" w:after="0" w:line="240" w:lineRule="auto"/>
              <w:jc w:val="center"/>
              <w:rPr>
                <w:ins w:id="652" w:author="user" w:date="2018-06-06T14:15:00Z"/>
                <w:rFonts w:asciiTheme="minorEastAsia" w:eastAsiaTheme="minorEastAsia" w:hAnsiTheme="minorEastAsia" w:cs="宋体"/>
                <w:color w:val="000000"/>
                <w:lang w:val="en-US" w:eastAsia="zh-CN"/>
              </w:rPr>
            </w:pPr>
            <w:ins w:id="653" w:author="user" w:date="2018-06-06T14:19:00Z">
              <w:r>
                <w:rPr>
                  <w:rFonts w:asciiTheme="minorEastAsia" w:eastAsiaTheme="minorEastAsia" w:hAnsiTheme="minorEastAsia" w:cs="宋体" w:hint="eastAsia"/>
                  <w:color w:val="000000"/>
                  <w:lang w:val="en-US" w:eastAsia="zh-CN"/>
                </w:rPr>
                <w:t>FPT</w:t>
              </w:r>
            </w:ins>
          </w:p>
        </w:tc>
        <w:tc>
          <w:tcPr>
            <w:tcW w:w="916" w:type="dxa"/>
            <w:vMerge/>
            <w:tcBorders>
              <w:left w:val="single" w:sz="4" w:space="0" w:color="auto"/>
              <w:bottom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54" w:author="user" w:date="2018-05-25T09:40:00Z"/>
                <w:rFonts w:asciiTheme="minorEastAsia" w:eastAsiaTheme="minorEastAsia" w:hAnsiTheme="minorEastAsia" w:cs="宋体"/>
                <w:color w:val="000000"/>
                <w:lang w:val="en-US" w:eastAsia="zh-CN"/>
              </w:rPr>
            </w:pPr>
          </w:p>
        </w:tc>
        <w:tc>
          <w:tcPr>
            <w:tcW w:w="1578" w:type="dxa"/>
            <w:vMerge/>
            <w:tcBorders>
              <w:left w:val="single" w:sz="4" w:space="0" w:color="auto"/>
              <w:bottom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55" w:author="user" w:date="2018-05-25T09:40: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56" w:author="user" w:date="2018-05-25T09:40:00Z"/>
                <w:rFonts w:asciiTheme="minorEastAsia" w:eastAsiaTheme="minorEastAsia" w:hAnsiTheme="minorEastAsia" w:cs="宋体"/>
                <w:color w:val="000000"/>
                <w:lang w:val="en-US" w:eastAsia="zh-CN"/>
              </w:rPr>
            </w:pPr>
            <w:ins w:id="657" w:author="user" w:date="2018-05-25T09:41:00Z">
              <w:r w:rsidRPr="00390A56">
                <w:rPr>
                  <w:rFonts w:hint="eastAsia"/>
                </w:rPr>
                <w:t>指定对手方报价申报</w:t>
              </w:r>
            </w:ins>
          </w:p>
        </w:tc>
      </w:tr>
      <w:tr w:rsidR="00FF1A65" w:rsidTr="00870016">
        <w:trPr>
          <w:ins w:id="658" w:author="user" w:date="2018-05-25T09:21: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59"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60" w:author="user" w:date="2018-05-25T09:21: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Default="004974BF" w:rsidP="00FF1A65">
            <w:pPr>
              <w:keepLines w:val="0"/>
              <w:suppressAutoHyphens w:val="0"/>
              <w:spacing w:before="0" w:after="0" w:line="240" w:lineRule="auto"/>
              <w:jc w:val="center"/>
              <w:rPr>
                <w:ins w:id="661" w:author="user" w:date="2018-06-06T14:15:00Z"/>
                <w:rFonts w:asciiTheme="minorEastAsia" w:eastAsiaTheme="minorEastAsia" w:hAnsiTheme="minorEastAsia" w:cs="宋体"/>
                <w:color w:val="000000"/>
                <w:lang w:val="en-US" w:eastAsia="zh-CN"/>
              </w:rPr>
            </w:pPr>
            <w:ins w:id="662" w:author="user" w:date="2018-06-06T14:34:00Z">
              <w:r>
                <w:rPr>
                  <w:rFonts w:asciiTheme="minorEastAsia" w:eastAsiaTheme="minorEastAsia" w:hAnsiTheme="minorEastAsia" w:cs="宋体" w:hint="eastAsia"/>
                  <w:color w:val="000000"/>
                  <w:lang w:val="en-US" w:eastAsia="zh-CN"/>
                </w:rPr>
                <w:t>FAT</w:t>
              </w:r>
            </w:ins>
          </w:p>
        </w:tc>
        <w:tc>
          <w:tcPr>
            <w:tcW w:w="916" w:type="dxa"/>
            <w:vMerge w:val="restart"/>
            <w:tcBorders>
              <w:top w:val="single" w:sz="4" w:space="0" w:color="auto"/>
              <w:left w:val="single" w:sz="4" w:space="0" w:color="auto"/>
              <w:right w:val="single" w:sz="4" w:space="0" w:color="auto"/>
            </w:tcBorders>
            <w:vAlign w:val="center"/>
          </w:tcPr>
          <w:p w:rsidR="00FF1A65" w:rsidRPr="00020743" w:rsidRDefault="00FF1A65" w:rsidP="005860F7">
            <w:pPr>
              <w:keepLines w:val="0"/>
              <w:suppressAutoHyphens w:val="0"/>
              <w:spacing w:before="0" w:after="0" w:line="240" w:lineRule="auto"/>
              <w:jc w:val="both"/>
              <w:rPr>
                <w:ins w:id="663" w:author="user" w:date="2018-05-25T09:21:00Z"/>
                <w:rFonts w:asciiTheme="minorEastAsia" w:eastAsiaTheme="minorEastAsia" w:hAnsiTheme="minorEastAsia" w:cs="宋体"/>
                <w:color w:val="000000"/>
                <w:lang w:val="en-US" w:eastAsia="zh-CN"/>
              </w:rPr>
            </w:pPr>
            <w:ins w:id="664" w:author="user" w:date="2018-05-25T09:27:00Z">
              <w:r>
                <w:rPr>
                  <w:rFonts w:asciiTheme="minorEastAsia" w:eastAsiaTheme="minorEastAsia" w:hAnsiTheme="minorEastAsia" w:cs="宋体" w:hint="eastAsia"/>
                  <w:color w:val="000000"/>
                  <w:lang w:val="en-US" w:eastAsia="zh-CN"/>
                </w:rPr>
                <w:t>F</w:t>
              </w:r>
            </w:ins>
          </w:p>
        </w:tc>
        <w:tc>
          <w:tcPr>
            <w:tcW w:w="1578" w:type="dxa"/>
            <w:vMerge w:val="restart"/>
            <w:tcBorders>
              <w:top w:val="single" w:sz="4" w:space="0" w:color="auto"/>
              <w:left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65" w:author="user" w:date="2018-05-25T09:21:00Z"/>
                <w:rFonts w:asciiTheme="minorEastAsia" w:eastAsiaTheme="minorEastAsia" w:hAnsiTheme="minorEastAsia" w:cs="宋体"/>
                <w:color w:val="000000"/>
                <w:lang w:val="en-US" w:eastAsia="zh-CN"/>
              </w:rPr>
            </w:pPr>
            <w:ins w:id="666" w:author="user" w:date="2018-05-25T09:27:00Z">
              <w:r w:rsidRPr="00020743">
                <w:rPr>
                  <w:rFonts w:asciiTheme="minorEastAsia" w:eastAsiaTheme="minorEastAsia" w:hAnsiTheme="minorEastAsia" w:cs="宋体" w:hint="eastAsia"/>
                  <w:color w:val="000000"/>
                  <w:lang w:val="en-US" w:eastAsia="zh-CN"/>
                </w:rPr>
                <w:t>成交申报</w:t>
              </w:r>
              <w:r w:rsidRPr="00F852EA">
                <w:rPr>
                  <w:rFonts w:cs="Arial" w:hint="eastAsia"/>
                  <w:color w:val="000000"/>
                  <w:lang w:eastAsia="zh-CN"/>
                </w:rPr>
                <w:t>撤单</w:t>
              </w:r>
            </w:ins>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67" w:author="user" w:date="2018-05-25T09:21:00Z"/>
                <w:rFonts w:asciiTheme="minorEastAsia" w:eastAsiaTheme="minorEastAsia" w:hAnsiTheme="minorEastAsia" w:cs="宋体"/>
                <w:color w:val="000000"/>
                <w:lang w:val="en-US" w:eastAsia="zh-CN"/>
              </w:rPr>
            </w:pPr>
            <w:ins w:id="668" w:author="user" w:date="2018-05-25T09:45:00Z">
              <w:r w:rsidRPr="00230242">
                <w:rPr>
                  <w:rFonts w:hint="eastAsia"/>
                </w:rPr>
                <w:t>协议交易申报撤销</w:t>
              </w:r>
            </w:ins>
          </w:p>
        </w:tc>
      </w:tr>
      <w:tr w:rsidR="00FF1A65" w:rsidTr="00870016">
        <w:trPr>
          <w:ins w:id="669" w:author="user" w:date="2018-05-25T09:41:00Z"/>
        </w:trPr>
        <w:tc>
          <w:tcPr>
            <w:tcW w:w="781" w:type="dxa"/>
            <w:vMerge/>
            <w:tcBorders>
              <w:left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70" w:author="user" w:date="2018-05-25T09:4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5860F7">
            <w:pPr>
              <w:keepLines w:val="0"/>
              <w:suppressAutoHyphens w:val="0"/>
              <w:spacing w:before="0" w:after="0" w:line="240" w:lineRule="auto"/>
              <w:jc w:val="both"/>
              <w:rPr>
                <w:ins w:id="671" w:author="user" w:date="2018-05-25T09:41:00Z"/>
                <w:rFonts w:asciiTheme="minorEastAsia" w:eastAsiaTheme="minorEastAsia" w:hAnsiTheme="minorEastAsia" w:cs="宋体"/>
                <w:color w:val="000000"/>
                <w:lang w:val="en-US" w:eastAsia="zh-CN"/>
              </w:rPr>
            </w:pPr>
          </w:p>
        </w:tc>
        <w:tc>
          <w:tcPr>
            <w:tcW w:w="816" w:type="dxa"/>
            <w:tcBorders>
              <w:left w:val="single" w:sz="4" w:space="0" w:color="auto"/>
              <w:right w:val="single" w:sz="4" w:space="0" w:color="auto"/>
            </w:tcBorders>
          </w:tcPr>
          <w:p w:rsidR="00FF1A65" w:rsidRDefault="004974BF" w:rsidP="00FF1A65">
            <w:pPr>
              <w:keepLines w:val="0"/>
              <w:suppressAutoHyphens w:val="0"/>
              <w:spacing w:before="0" w:after="0" w:line="240" w:lineRule="auto"/>
              <w:jc w:val="center"/>
              <w:rPr>
                <w:ins w:id="672" w:author="user" w:date="2018-06-06T14:15:00Z"/>
                <w:rFonts w:asciiTheme="minorEastAsia" w:eastAsiaTheme="minorEastAsia" w:hAnsiTheme="minorEastAsia" w:cs="宋体"/>
                <w:color w:val="000000"/>
                <w:lang w:val="en-US" w:eastAsia="zh-CN"/>
              </w:rPr>
            </w:pPr>
            <w:ins w:id="673" w:author="user" w:date="2018-06-06T14:34:00Z">
              <w:r>
                <w:rPr>
                  <w:rFonts w:asciiTheme="minorEastAsia" w:eastAsiaTheme="minorEastAsia" w:hAnsiTheme="minorEastAsia" w:cs="宋体" w:hint="eastAsia"/>
                  <w:color w:val="000000"/>
                  <w:lang w:val="en-US" w:eastAsia="zh-CN"/>
                </w:rPr>
                <w:t>FPT</w:t>
              </w:r>
            </w:ins>
          </w:p>
        </w:tc>
        <w:tc>
          <w:tcPr>
            <w:tcW w:w="916" w:type="dxa"/>
            <w:vMerge/>
            <w:tcBorders>
              <w:left w:val="single" w:sz="4" w:space="0" w:color="auto"/>
              <w:bottom w:val="single" w:sz="4" w:space="0" w:color="auto"/>
              <w:right w:val="single" w:sz="4" w:space="0" w:color="auto"/>
            </w:tcBorders>
            <w:vAlign w:val="center"/>
          </w:tcPr>
          <w:p w:rsidR="00FF1A65" w:rsidRDefault="00FF1A65" w:rsidP="005860F7">
            <w:pPr>
              <w:keepLines w:val="0"/>
              <w:suppressAutoHyphens w:val="0"/>
              <w:spacing w:before="0" w:after="0" w:line="240" w:lineRule="auto"/>
              <w:jc w:val="both"/>
              <w:rPr>
                <w:ins w:id="674" w:author="user" w:date="2018-05-25T09:41:00Z"/>
                <w:rFonts w:asciiTheme="minorEastAsia" w:eastAsiaTheme="minorEastAsia" w:hAnsiTheme="minorEastAsia" w:cs="宋体"/>
                <w:color w:val="000000"/>
                <w:lang w:val="en-US" w:eastAsia="zh-CN"/>
              </w:rPr>
            </w:pPr>
          </w:p>
        </w:tc>
        <w:tc>
          <w:tcPr>
            <w:tcW w:w="1578" w:type="dxa"/>
            <w:vMerge/>
            <w:tcBorders>
              <w:left w:val="single" w:sz="4" w:space="0" w:color="auto"/>
              <w:bottom w:val="single" w:sz="4" w:space="0" w:color="auto"/>
              <w:right w:val="single" w:sz="4" w:space="0" w:color="auto"/>
            </w:tcBorders>
            <w:vAlign w:val="center"/>
          </w:tcPr>
          <w:p w:rsidR="00FF1A65" w:rsidRPr="00020743" w:rsidRDefault="00FF1A65" w:rsidP="005860F7">
            <w:pPr>
              <w:keepLines w:val="0"/>
              <w:widowControl w:val="0"/>
              <w:suppressAutoHyphens w:val="0"/>
              <w:spacing w:before="0" w:after="0" w:line="240" w:lineRule="auto"/>
              <w:ind w:right="100"/>
              <w:rPr>
                <w:ins w:id="675" w:author="user" w:date="2018-05-25T09:41: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tcPr>
          <w:p w:rsidR="00FF1A65" w:rsidRPr="00020743" w:rsidRDefault="00FF1A65" w:rsidP="005860F7">
            <w:pPr>
              <w:keepLines w:val="0"/>
              <w:widowControl w:val="0"/>
              <w:suppressAutoHyphens w:val="0"/>
              <w:spacing w:before="0" w:after="0" w:line="240" w:lineRule="auto"/>
              <w:jc w:val="both"/>
              <w:rPr>
                <w:ins w:id="676" w:author="user" w:date="2018-05-25T09:41:00Z"/>
                <w:rFonts w:asciiTheme="minorEastAsia" w:eastAsiaTheme="minorEastAsia" w:hAnsiTheme="minorEastAsia" w:cs="宋体"/>
                <w:color w:val="000000"/>
                <w:lang w:val="en-US" w:eastAsia="zh-CN"/>
              </w:rPr>
            </w:pPr>
            <w:ins w:id="677" w:author="user" w:date="2018-05-25T09:45:00Z">
              <w:r w:rsidRPr="00230242">
                <w:rPr>
                  <w:rFonts w:hint="eastAsia"/>
                </w:rPr>
                <w:t>指定对手方报价申报撤销</w:t>
              </w:r>
            </w:ins>
          </w:p>
        </w:tc>
      </w:tr>
      <w:tr w:rsidR="00857804" w:rsidTr="00C443E5">
        <w:trPr>
          <w:ins w:id="678" w:author="user" w:date="2018-05-25T09:21:00Z"/>
        </w:trPr>
        <w:tc>
          <w:tcPr>
            <w:tcW w:w="781" w:type="dxa"/>
            <w:vMerge/>
            <w:tcBorders>
              <w:left w:val="single" w:sz="4" w:space="0" w:color="auto"/>
              <w:right w:val="single" w:sz="4" w:space="0" w:color="auto"/>
            </w:tcBorders>
            <w:vAlign w:val="center"/>
          </w:tcPr>
          <w:p w:rsidR="00857804" w:rsidRDefault="00857804" w:rsidP="00F831CD">
            <w:pPr>
              <w:keepLines w:val="0"/>
              <w:suppressAutoHyphens w:val="0"/>
              <w:spacing w:before="0" w:after="0" w:line="240" w:lineRule="auto"/>
              <w:jc w:val="both"/>
              <w:rPr>
                <w:ins w:id="679"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857804" w:rsidRPr="00AA339D" w:rsidRDefault="00857804" w:rsidP="00F831CD">
            <w:pPr>
              <w:keepLines w:val="0"/>
              <w:suppressAutoHyphens w:val="0"/>
              <w:spacing w:before="0" w:after="0" w:line="240" w:lineRule="auto"/>
              <w:jc w:val="both"/>
              <w:rPr>
                <w:ins w:id="680" w:author="user" w:date="2018-05-25T09:21:00Z"/>
                <w:rFonts w:asciiTheme="minorEastAsia" w:eastAsiaTheme="minorEastAsia" w:hAnsiTheme="minorEastAsia" w:cs="宋体"/>
                <w:color w:val="000000"/>
                <w:lang w:val="en-US" w:eastAsia="zh-CN"/>
              </w:rPr>
            </w:pPr>
          </w:p>
        </w:tc>
        <w:tc>
          <w:tcPr>
            <w:tcW w:w="816" w:type="dxa"/>
            <w:vMerge w:val="restart"/>
            <w:tcBorders>
              <w:left w:val="single" w:sz="4" w:space="0" w:color="auto"/>
              <w:right w:val="single" w:sz="4" w:space="0" w:color="auto"/>
            </w:tcBorders>
          </w:tcPr>
          <w:p w:rsidR="00857804" w:rsidRDefault="00857804" w:rsidP="00FF1A65">
            <w:pPr>
              <w:keepLines w:val="0"/>
              <w:suppressAutoHyphens w:val="0"/>
              <w:spacing w:before="0" w:after="0" w:line="240" w:lineRule="auto"/>
              <w:jc w:val="center"/>
              <w:rPr>
                <w:ins w:id="681" w:author="user" w:date="2018-06-06T14:15:00Z"/>
                <w:rFonts w:cs="Arial"/>
                <w:color w:val="000000"/>
                <w:lang w:val="en-US" w:eastAsia="zh-CN"/>
              </w:rPr>
            </w:pPr>
            <w:ins w:id="682" w:author="user" w:date="2018-06-06T14:18:00Z">
              <w:r w:rsidRPr="00CF4BF8">
                <w:rPr>
                  <w:rFonts w:asciiTheme="minorEastAsia" w:eastAsiaTheme="minorEastAsia" w:hAnsiTheme="minorEastAsia" w:cs="宋体" w:hint="eastAsia"/>
                  <w:color w:val="000000"/>
                  <w:lang w:val="en-US" w:eastAsia="zh-CN"/>
                </w:rPr>
                <w:t>F</w:t>
              </w:r>
              <w:r w:rsidRPr="00CF4BF8">
                <w:rPr>
                  <w:rFonts w:asciiTheme="minorEastAsia" w:eastAsiaTheme="minorEastAsia" w:hAnsiTheme="minorEastAsia" w:cs="宋体"/>
                  <w:color w:val="000000"/>
                  <w:lang w:val="en-US" w:eastAsia="zh-CN"/>
                </w:rPr>
                <w:t>BT</w:t>
              </w:r>
            </w:ins>
          </w:p>
        </w:tc>
        <w:tc>
          <w:tcPr>
            <w:tcW w:w="916" w:type="dxa"/>
            <w:vMerge w:val="restart"/>
            <w:tcBorders>
              <w:top w:val="single" w:sz="4" w:space="0" w:color="auto"/>
              <w:left w:val="single" w:sz="4" w:space="0" w:color="auto"/>
              <w:right w:val="single" w:sz="4" w:space="0" w:color="auto"/>
            </w:tcBorders>
            <w:vAlign w:val="center"/>
          </w:tcPr>
          <w:p w:rsidR="00857804" w:rsidRPr="00020743" w:rsidRDefault="00857804" w:rsidP="00F831CD">
            <w:pPr>
              <w:keepLines w:val="0"/>
              <w:suppressAutoHyphens w:val="0"/>
              <w:spacing w:before="0" w:after="0" w:line="240" w:lineRule="auto"/>
              <w:jc w:val="both"/>
              <w:rPr>
                <w:ins w:id="683" w:author="user" w:date="2018-05-25T09:21:00Z"/>
                <w:rFonts w:asciiTheme="minorEastAsia" w:eastAsiaTheme="minorEastAsia" w:hAnsiTheme="minorEastAsia" w:cs="宋体"/>
                <w:color w:val="000000"/>
                <w:lang w:val="en-US" w:eastAsia="zh-CN"/>
              </w:rPr>
            </w:pPr>
            <w:ins w:id="684" w:author="user" w:date="2018-05-25T09:28:00Z">
              <w:r>
                <w:rPr>
                  <w:rFonts w:cs="Arial" w:hint="eastAsia"/>
                  <w:color w:val="000000"/>
                  <w:lang w:val="en-US" w:eastAsia="zh-CN"/>
                </w:rPr>
                <w:t>U041</w:t>
              </w:r>
            </w:ins>
          </w:p>
        </w:tc>
        <w:tc>
          <w:tcPr>
            <w:tcW w:w="1578" w:type="dxa"/>
            <w:vMerge w:val="restart"/>
            <w:tcBorders>
              <w:top w:val="single" w:sz="4" w:space="0" w:color="auto"/>
              <w:left w:val="single" w:sz="4" w:space="0" w:color="auto"/>
              <w:right w:val="single" w:sz="4" w:space="0" w:color="auto"/>
            </w:tcBorders>
            <w:vAlign w:val="center"/>
          </w:tcPr>
          <w:p w:rsidR="00857804" w:rsidRPr="00020743" w:rsidRDefault="00857804" w:rsidP="00386670">
            <w:pPr>
              <w:keepLines w:val="0"/>
              <w:widowControl w:val="0"/>
              <w:suppressAutoHyphens w:val="0"/>
              <w:spacing w:before="0" w:after="0" w:line="240" w:lineRule="auto"/>
              <w:ind w:right="100"/>
              <w:rPr>
                <w:ins w:id="685" w:author="user" w:date="2018-05-25T09:21:00Z"/>
                <w:rFonts w:asciiTheme="minorEastAsia" w:eastAsiaTheme="minorEastAsia" w:hAnsiTheme="minorEastAsia" w:cs="宋体"/>
                <w:color w:val="000000"/>
                <w:lang w:val="en-US" w:eastAsia="zh-CN"/>
              </w:rPr>
            </w:pPr>
            <w:ins w:id="686" w:author="user" w:date="2018-05-25T09:39:00Z">
              <w:r>
                <w:rPr>
                  <w:rFonts w:hint="eastAsia"/>
                  <w:lang w:eastAsia="zh-CN"/>
                </w:rPr>
                <w:t>非交易</w:t>
              </w:r>
              <w:r w:rsidRPr="00020743">
                <w:rPr>
                  <w:rFonts w:asciiTheme="minorEastAsia" w:eastAsiaTheme="minorEastAsia" w:hAnsiTheme="minorEastAsia" w:cs="宋体" w:hint="eastAsia"/>
                  <w:color w:val="000000"/>
                  <w:lang w:val="en-US" w:eastAsia="zh-CN"/>
                </w:rPr>
                <w:t>申报</w:t>
              </w:r>
            </w:ins>
          </w:p>
        </w:tc>
        <w:tc>
          <w:tcPr>
            <w:tcW w:w="3370" w:type="dxa"/>
            <w:gridSpan w:val="2"/>
            <w:tcBorders>
              <w:top w:val="single" w:sz="4" w:space="0" w:color="auto"/>
              <w:left w:val="single" w:sz="4" w:space="0" w:color="auto"/>
              <w:right w:val="single" w:sz="4" w:space="0" w:color="auto"/>
            </w:tcBorders>
            <w:vAlign w:val="center"/>
          </w:tcPr>
          <w:p w:rsidR="00857804" w:rsidRPr="00020743" w:rsidRDefault="00857804" w:rsidP="00614CF2">
            <w:pPr>
              <w:keepLines w:val="0"/>
              <w:widowControl w:val="0"/>
              <w:suppressAutoHyphens w:val="0"/>
              <w:spacing w:before="0" w:after="0" w:line="240" w:lineRule="auto"/>
              <w:jc w:val="both"/>
              <w:rPr>
                <w:ins w:id="687" w:author="user" w:date="2018-05-25T09:21:00Z"/>
                <w:rFonts w:asciiTheme="minorEastAsia" w:eastAsiaTheme="minorEastAsia" w:hAnsiTheme="minorEastAsia" w:cs="宋体"/>
                <w:color w:val="000000"/>
                <w:lang w:val="en-US" w:eastAsia="zh-CN"/>
              </w:rPr>
            </w:pPr>
            <w:ins w:id="688" w:author="user" w:date="2018-05-25T09:46:00Z">
              <w:r>
                <w:rPr>
                  <w:rFonts w:asciiTheme="minorEastAsia" w:eastAsiaTheme="minorEastAsia" w:hAnsiTheme="minorEastAsia" w:cs="宋体" w:hint="eastAsia"/>
                  <w:color w:val="000000"/>
                  <w:lang w:val="en-US" w:eastAsia="zh-CN"/>
                </w:rPr>
                <w:t>转托管</w:t>
              </w:r>
              <w:r>
                <w:rPr>
                  <w:rFonts w:asciiTheme="minorEastAsia" w:eastAsiaTheme="minorEastAsia" w:hAnsiTheme="minorEastAsia" w:cs="宋体"/>
                  <w:color w:val="000000"/>
                  <w:lang w:val="en-US" w:eastAsia="zh-CN"/>
                </w:rPr>
                <w:t>申报</w:t>
              </w:r>
            </w:ins>
          </w:p>
        </w:tc>
      </w:tr>
      <w:tr w:rsidR="00857804" w:rsidTr="00C443E5">
        <w:trPr>
          <w:ins w:id="689" w:author="user" w:date="2018-05-25T09:21:00Z"/>
        </w:trPr>
        <w:tc>
          <w:tcPr>
            <w:tcW w:w="781" w:type="dxa"/>
            <w:vMerge/>
            <w:tcBorders>
              <w:left w:val="single" w:sz="4" w:space="0" w:color="auto"/>
              <w:right w:val="single" w:sz="4" w:space="0" w:color="auto"/>
            </w:tcBorders>
            <w:vAlign w:val="center"/>
          </w:tcPr>
          <w:p w:rsidR="00857804" w:rsidRDefault="00857804" w:rsidP="00F831CD">
            <w:pPr>
              <w:keepLines w:val="0"/>
              <w:suppressAutoHyphens w:val="0"/>
              <w:spacing w:before="0" w:after="0" w:line="240" w:lineRule="auto"/>
              <w:jc w:val="both"/>
              <w:rPr>
                <w:ins w:id="690"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857804" w:rsidRPr="00AA339D" w:rsidRDefault="00857804" w:rsidP="00F831CD">
            <w:pPr>
              <w:keepLines w:val="0"/>
              <w:suppressAutoHyphens w:val="0"/>
              <w:spacing w:before="0" w:after="0" w:line="240" w:lineRule="auto"/>
              <w:jc w:val="both"/>
              <w:rPr>
                <w:ins w:id="691" w:author="user" w:date="2018-05-25T09:21:00Z"/>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857804" w:rsidRPr="00020743" w:rsidRDefault="00857804" w:rsidP="00F831CD">
            <w:pPr>
              <w:keepLines w:val="0"/>
              <w:suppressAutoHyphens w:val="0"/>
              <w:spacing w:before="0" w:after="0" w:line="240" w:lineRule="auto"/>
              <w:jc w:val="both"/>
              <w:rPr>
                <w:ins w:id="692" w:author="user" w:date="2018-06-06T14:15:00Z"/>
                <w:rFonts w:asciiTheme="minorEastAsia" w:eastAsiaTheme="minorEastAsia" w:hAnsiTheme="minorEastAsia" w:cs="宋体"/>
                <w:color w:val="000000"/>
                <w:lang w:val="en-US" w:eastAsia="zh-CN"/>
              </w:rPr>
            </w:pPr>
          </w:p>
        </w:tc>
        <w:tc>
          <w:tcPr>
            <w:tcW w:w="916" w:type="dxa"/>
            <w:vMerge/>
            <w:tcBorders>
              <w:left w:val="single" w:sz="4" w:space="0" w:color="auto"/>
              <w:bottom w:val="single" w:sz="4" w:space="0" w:color="auto"/>
              <w:right w:val="single" w:sz="4" w:space="0" w:color="auto"/>
            </w:tcBorders>
            <w:vAlign w:val="center"/>
          </w:tcPr>
          <w:p w:rsidR="00857804" w:rsidRPr="00020743" w:rsidRDefault="00857804" w:rsidP="00F831CD">
            <w:pPr>
              <w:keepLines w:val="0"/>
              <w:suppressAutoHyphens w:val="0"/>
              <w:spacing w:before="0" w:after="0" w:line="240" w:lineRule="auto"/>
              <w:jc w:val="both"/>
              <w:rPr>
                <w:ins w:id="693" w:author="user" w:date="2018-05-25T09:21:00Z"/>
                <w:rFonts w:asciiTheme="minorEastAsia" w:eastAsiaTheme="minorEastAsia" w:hAnsiTheme="minorEastAsia" w:cs="宋体"/>
                <w:color w:val="000000"/>
                <w:lang w:val="en-US" w:eastAsia="zh-CN"/>
              </w:rPr>
            </w:pPr>
          </w:p>
        </w:tc>
        <w:tc>
          <w:tcPr>
            <w:tcW w:w="1578" w:type="dxa"/>
            <w:vMerge/>
            <w:tcBorders>
              <w:left w:val="single" w:sz="4" w:space="0" w:color="auto"/>
              <w:bottom w:val="single" w:sz="4" w:space="0" w:color="auto"/>
              <w:right w:val="single" w:sz="4" w:space="0" w:color="auto"/>
            </w:tcBorders>
            <w:vAlign w:val="center"/>
          </w:tcPr>
          <w:p w:rsidR="00857804" w:rsidRPr="00020743" w:rsidRDefault="00857804" w:rsidP="00386670">
            <w:pPr>
              <w:keepLines w:val="0"/>
              <w:widowControl w:val="0"/>
              <w:suppressAutoHyphens w:val="0"/>
              <w:spacing w:before="0" w:after="0" w:line="240" w:lineRule="auto"/>
              <w:ind w:right="100"/>
              <w:rPr>
                <w:ins w:id="694" w:author="user" w:date="2018-05-25T09:21:00Z"/>
                <w:rFonts w:asciiTheme="minorEastAsia" w:eastAsiaTheme="minorEastAsia" w:hAnsiTheme="minorEastAsia" w:cs="宋体"/>
                <w:color w:val="000000"/>
                <w:lang w:val="en-US" w:eastAsia="zh-CN"/>
              </w:rPr>
            </w:pPr>
          </w:p>
        </w:tc>
        <w:tc>
          <w:tcPr>
            <w:tcW w:w="3370" w:type="dxa"/>
            <w:gridSpan w:val="2"/>
            <w:tcBorders>
              <w:top w:val="single" w:sz="4" w:space="0" w:color="auto"/>
              <w:left w:val="single" w:sz="4" w:space="0" w:color="auto"/>
              <w:right w:val="single" w:sz="4" w:space="0" w:color="auto"/>
            </w:tcBorders>
            <w:vAlign w:val="center"/>
          </w:tcPr>
          <w:p w:rsidR="00857804" w:rsidRPr="00020743" w:rsidRDefault="00857804" w:rsidP="00614CF2">
            <w:pPr>
              <w:keepLines w:val="0"/>
              <w:widowControl w:val="0"/>
              <w:suppressAutoHyphens w:val="0"/>
              <w:spacing w:before="0" w:after="0" w:line="240" w:lineRule="auto"/>
              <w:jc w:val="both"/>
              <w:rPr>
                <w:ins w:id="695" w:author="user" w:date="2018-05-25T09:21:00Z"/>
                <w:rFonts w:asciiTheme="minorEastAsia" w:eastAsiaTheme="minorEastAsia" w:hAnsiTheme="minorEastAsia" w:cs="宋体"/>
                <w:color w:val="000000"/>
                <w:lang w:val="en-US" w:eastAsia="zh-CN"/>
              </w:rPr>
            </w:pPr>
            <w:ins w:id="696" w:author="user" w:date="2018-05-25T09:46:00Z">
              <w:r>
                <w:rPr>
                  <w:rFonts w:asciiTheme="minorEastAsia" w:eastAsiaTheme="minorEastAsia" w:hAnsiTheme="minorEastAsia" w:cs="宋体" w:hint="eastAsia"/>
                  <w:color w:val="000000"/>
                  <w:lang w:val="en-US" w:eastAsia="zh-CN"/>
                </w:rPr>
                <w:t>转托管</w:t>
              </w:r>
              <w:r>
                <w:rPr>
                  <w:rFonts w:asciiTheme="minorEastAsia" w:eastAsiaTheme="minorEastAsia" w:hAnsiTheme="minorEastAsia" w:cs="宋体"/>
                  <w:color w:val="000000"/>
                  <w:lang w:val="en-US" w:eastAsia="zh-CN"/>
                </w:rPr>
                <w:t>撤销</w:t>
              </w:r>
            </w:ins>
          </w:p>
        </w:tc>
      </w:tr>
      <w:tr w:rsidR="00FF1A65" w:rsidTr="00FF1A65">
        <w:trPr>
          <w:trHeight w:val="70"/>
          <w:ins w:id="697" w:author="user" w:date="2018-05-25T09:21:00Z"/>
        </w:trPr>
        <w:tc>
          <w:tcPr>
            <w:tcW w:w="781" w:type="dxa"/>
            <w:vMerge/>
            <w:tcBorders>
              <w:left w:val="single" w:sz="4" w:space="0" w:color="auto"/>
              <w:right w:val="single" w:sz="4" w:space="0" w:color="auto"/>
            </w:tcBorders>
            <w:vAlign w:val="center"/>
          </w:tcPr>
          <w:p w:rsidR="00FF1A65" w:rsidRDefault="00FF1A65" w:rsidP="00F831CD">
            <w:pPr>
              <w:keepLines w:val="0"/>
              <w:suppressAutoHyphens w:val="0"/>
              <w:spacing w:before="0" w:after="0" w:line="240" w:lineRule="auto"/>
              <w:jc w:val="both"/>
              <w:rPr>
                <w:ins w:id="698" w:author="user" w:date="2018-05-25T09:21:00Z"/>
                <w:rFonts w:asciiTheme="minorEastAsia" w:eastAsiaTheme="minorEastAsia" w:hAnsiTheme="minorEastAsia" w:cs="宋体"/>
                <w:color w:val="000000"/>
                <w:lang w:val="en-US" w:eastAsia="zh-CN"/>
              </w:rPr>
            </w:pPr>
          </w:p>
        </w:tc>
        <w:tc>
          <w:tcPr>
            <w:tcW w:w="958" w:type="dxa"/>
            <w:vMerge w:val="restart"/>
            <w:tcBorders>
              <w:left w:val="single" w:sz="4" w:space="0" w:color="auto"/>
              <w:right w:val="single" w:sz="4" w:space="0" w:color="auto"/>
            </w:tcBorders>
            <w:vAlign w:val="center"/>
          </w:tcPr>
          <w:p w:rsidR="00FF1A65" w:rsidRPr="00AA339D" w:rsidRDefault="00FF1A65" w:rsidP="00F831CD">
            <w:pPr>
              <w:keepLines w:val="0"/>
              <w:suppressAutoHyphens w:val="0"/>
              <w:spacing w:before="0" w:after="0" w:line="240" w:lineRule="auto"/>
              <w:jc w:val="both"/>
              <w:rPr>
                <w:ins w:id="699" w:author="user" w:date="2018-05-25T09:21:00Z"/>
                <w:rFonts w:asciiTheme="minorEastAsia" w:eastAsiaTheme="minorEastAsia" w:hAnsiTheme="minorEastAsia" w:cs="宋体"/>
                <w:color w:val="000000"/>
                <w:lang w:val="en-US" w:eastAsia="zh-CN"/>
              </w:rPr>
            </w:pPr>
            <w:ins w:id="700" w:author="user" w:date="2018-05-25T09:46:00Z">
              <w:r w:rsidRPr="00AA339D">
                <w:rPr>
                  <w:rFonts w:asciiTheme="minorEastAsia" w:eastAsiaTheme="minorEastAsia" w:hAnsiTheme="minorEastAsia" w:cs="宋体" w:hint="eastAsia"/>
                  <w:color w:val="000000"/>
                  <w:lang w:val="en-US" w:eastAsia="zh-CN"/>
                </w:rPr>
                <w:t>后台响</w:t>
              </w:r>
              <w:r w:rsidRPr="00AA339D">
                <w:rPr>
                  <w:rFonts w:asciiTheme="minorEastAsia" w:eastAsiaTheme="minorEastAsia" w:hAnsiTheme="minorEastAsia" w:cs="宋体" w:hint="eastAsia"/>
                  <w:color w:val="000000"/>
                  <w:lang w:val="en-US" w:eastAsia="zh-CN"/>
                </w:rPr>
                <w:lastRenderedPageBreak/>
                <w:t>应</w:t>
              </w:r>
            </w:ins>
          </w:p>
        </w:tc>
        <w:tc>
          <w:tcPr>
            <w:tcW w:w="816" w:type="dxa"/>
            <w:vMerge w:val="restart"/>
            <w:tcBorders>
              <w:left w:val="single" w:sz="4" w:space="0" w:color="auto"/>
              <w:right w:val="single" w:sz="4" w:space="0" w:color="auto"/>
            </w:tcBorders>
          </w:tcPr>
          <w:p w:rsidR="00FF1A65" w:rsidRPr="00F852EA" w:rsidRDefault="00FF1A65" w:rsidP="00FF1A65">
            <w:pPr>
              <w:keepLines w:val="0"/>
              <w:suppressAutoHyphens w:val="0"/>
              <w:spacing w:before="0" w:after="0" w:line="240" w:lineRule="auto"/>
              <w:jc w:val="center"/>
              <w:rPr>
                <w:ins w:id="701" w:author="user" w:date="2018-06-06T14:15:00Z"/>
                <w:rFonts w:cs="Arial"/>
                <w:color w:val="000000"/>
                <w:lang w:val="en-US" w:eastAsia="zh-CN"/>
              </w:rPr>
            </w:pPr>
            <w:ins w:id="702" w:author="user" w:date="2018-06-06T14:20:00Z">
              <w:r>
                <w:rPr>
                  <w:rFonts w:cs="Arial" w:hint="eastAsia"/>
                  <w:color w:val="000000"/>
                  <w:lang w:val="en-US" w:eastAsia="zh-CN"/>
                </w:rPr>
                <w:lastRenderedPageBreak/>
                <w:t>/</w:t>
              </w:r>
            </w:ins>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F831CD">
            <w:pPr>
              <w:keepLines w:val="0"/>
              <w:suppressAutoHyphens w:val="0"/>
              <w:spacing w:before="0" w:after="0" w:line="240" w:lineRule="auto"/>
              <w:jc w:val="both"/>
              <w:rPr>
                <w:ins w:id="703" w:author="user" w:date="2018-05-25T09:21:00Z"/>
                <w:rFonts w:asciiTheme="minorEastAsia" w:eastAsiaTheme="minorEastAsia" w:hAnsiTheme="minorEastAsia" w:cs="宋体"/>
                <w:color w:val="000000"/>
                <w:lang w:val="en-US" w:eastAsia="zh-CN"/>
              </w:rPr>
            </w:pPr>
            <w:ins w:id="704" w:author="user" w:date="2018-05-25T09:24:00Z">
              <w:r w:rsidRPr="00F852EA">
                <w:rPr>
                  <w:rFonts w:cs="Arial" w:hint="eastAsia"/>
                  <w:color w:val="000000"/>
                  <w:lang w:val="en-US"/>
                </w:rPr>
                <w:t>AJ</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386670">
            <w:pPr>
              <w:keepLines w:val="0"/>
              <w:widowControl w:val="0"/>
              <w:suppressAutoHyphens w:val="0"/>
              <w:spacing w:before="0" w:after="0" w:line="240" w:lineRule="auto"/>
              <w:ind w:right="100"/>
              <w:rPr>
                <w:ins w:id="705" w:author="user" w:date="2018-05-25T09:21:00Z"/>
                <w:rFonts w:asciiTheme="minorEastAsia" w:eastAsiaTheme="minorEastAsia" w:hAnsiTheme="minorEastAsia" w:cs="宋体"/>
                <w:color w:val="000000"/>
                <w:lang w:val="en-US" w:eastAsia="zh-CN"/>
              </w:rPr>
            </w:pPr>
            <w:ins w:id="706" w:author="user" w:date="2018-05-25T09:26:00Z">
              <w:r w:rsidRPr="00020743">
                <w:rPr>
                  <w:rFonts w:asciiTheme="minorEastAsia" w:eastAsiaTheme="minorEastAsia" w:hAnsiTheme="minorEastAsia" w:cs="宋体" w:hint="eastAsia"/>
                  <w:color w:val="000000"/>
                  <w:lang w:val="en-US" w:eastAsia="zh-CN"/>
                </w:rPr>
                <w:t>报价响应</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7E5A5B">
            <w:pPr>
              <w:keepLines w:val="0"/>
              <w:widowControl w:val="0"/>
              <w:suppressAutoHyphens w:val="0"/>
              <w:spacing w:before="0" w:after="0" w:line="240" w:lineRule="auto"/>
              <w:jc w:val="both"/>
              <w:rPr>
                <w:ins w:id="707" w:author="user" w:date="2018-05-25T09:21:00Z"/>
                <w:rFonts w:asciiTheme="minorEastAsia" w:eastAsiaTheme="minorEastAsia" w:hAnsiTheme="minorEastAsia" w:cs="宋体"/>
                <w:color w:val="000000"/>
                <w:lang w:val="en-US" w:eastAsia="zh-CN"/>
              </w:rPr>
            </w:pPr>
            <w:ins w:id="708" w:author="user" w:date="2018-05-25T09:25:00Z">
              <w:r w:rsidRPr="00020743">
                <w:rPr>
                  <w:rFonts w:asciiTheme="minorEastAsia" w:eastAsiaTheme="minorEastAsia" w:hAnsiTheme="minorEastAsia" w:cs="宋体" w:hint="eastAsia"/>
                  <w:color w:val="000000"/>
                  <w:lang w:val="en-US" w:eastAsia="zh-CN"/>
                </w:rPr>
                <w:t>对S</w:t>
              </w:r>
              <w:r>
                <w:rPr>
                  <w:rFonts w:asciiTheme="minorEastAsia" w:eastAsiaTheme="minorEastAsia" w:hAnsiTheme="minorEastAsia" w:cs="宋体" w:hint="eastAsia"/>
                  <w:color w:val="000000"/>
                  <w:lang w:val="en-US" w:eastAsia="zh-CN"/>
                </w:rPr>
                <w:t>的</w:t>
              </w:r>
              <w:r w:rsidRPr="00020743">
                <w:rPr>
                  <w:rFonts w:asciiTheme="minorEastAsia" w:eastAsiaTheme="minorEastAsia" w:hAnsiTheme="minorEastAsia" w:cs="宋体" w:hint="eastAsia"/>
                  <w:color w:val="000000"/>
                  <w:lang w:val="en-US" w:eastAsia="zh-CN"/>
                </w:rPr>
                <w:t>响应</w:t>
              </w:r>
            </w:ins>
          </w:p>
        </w:tc>
      </w:tr>
      <w:tr w:rsidR="00FF1A65" w:rsidTr="00FF1A65">
        <w:trPr>
          <w:ins w:id="709" w:author="user" w:date="2018-05-25T09:21:00Z"/>
        </w:trPr>
        <w:tc>
          <w:tcPr>
            <w:tcW w:w="781" w:type="dxa"/>
            <w:vMerge/>
            <w:tcBorders>
              <w:left w:val="single" w:sz="4" w:space="0" w:color="auto"/>
              <w:right w:val="single" w:sz="4" w:space="0" w:color="auto"/>
            </w:tcBorders>
            <w:vAlign w:val="center"/>
          </w:tcPr>
          <w:p w:rsidR="00FF1A65" w:rsidRDefault="00FF1A65" w:rsidP="007E5A5B">
            <w:pPr>
              <w:keepLines w:val="0"/>
              <w:suppressAutoHyphens w:val="0"/>
              <w:spacing w:before="0" w:after="0" w:line="240" w:lineRule="auto"/>
              <w:jc w:val="both"/>
              <w:rPr>
                <w:ins w:id="710" w:author="user" w:date="2018-05-25T09:21: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7E5A5B">
            <w:pPr>
              <w:keepLines w:val="0"/>
              <w:suppressAutoHyphens w:val="0"/>
              <w:spacing w:before="0" w:after="0" w:line="240" w:lineRule="auto"/>
              <w:jc w:val="both"/>
              <w:rPr>
                <w:ins w:id="711" w:author="user" w:date="2018-05-25T09:21:00Z"/>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7E5A5B">
            <w:pPr>
              <w:keepLines w:val="0"/>
              <w:suppressAutoHyphens w:val="0"/>
              <w:spacing w:before="0" w:after="0" w:line="240" w:lineRule="auto"/>
              <w:jc w:val="both"/>
              <w:rPr>
                <w:ins w:id="712" w:author="user" w:date="2018-06-06T14:15:00Z"/>
                <w:rFonts w:asciiTheme="minorEastAsia" w:eastAsiaTheme="minorEastAsia" w:hAnsiTheme="minorEastAsia" w:cs="宋体"/>
                <w:color w:val="000000"/>
                <w:lang w:val="en-US" w:eastAsia="zh-CN"/>
              </w:rPr>
            </w:pPr>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7E5A5B">
            <w:pPr>
              <w:keepLines w:val="0"/>
              <w:suppressAutoHyphens w:val="0"/>
              <w:spacing w:before="0" w:after="0" w:line="240" w:lineRule="auto"/>
              <w:jc w:val="both"/>
              <w:rPr>
                <w:ins w:id="713" w:author="user" w:date="2018-05-25T09:21:00Z"/>
                <w:rFonts w:asciiTheme="minorEastAsia" w:eastAsiaTheme="minorEastAsia" w:hAnsiTheme="minorEastAsia" w:cs="宋体"/>
                <w:color w:val="000000"/>
                <w:lang w:val="en-US" w:eastAsia="zh-CN"/>
              </w:rPr>
            </w:pPr>
            <w:ins w:id="714" w:author="user" w:date="2018-05-25T09:25:00Z">
              <w:r w:rsidRPr="00020743">
                <w:rPr>
                  <w:rFonts w:asciiTheme="minorEastAsia" w:eastAsiaTheme="minorEastAsia" w:hAnsiTheme="minorEastAsia" w:cs="宋体"/>
                  <w:color w:val="000000"/>
                  <w:lang w:val="en-US" w:eastAsia="zh-CN"/>
                </w:rPr>
                <w:t>A</w:t>
              </w:r>
              <w:r w:rsidRPr="00020743">
                <w:rPr>
                  <w:rFonts w:asciiTheme="minorEastAsia" w:eastAsiaTheme="minorEastAsia" w:hAnsiTheme="minorEastAsia" w:cs="宋体" w:hint="eastAsia"/>
                  <w:color w:val="000000"/>
                  <w:lang w:val="en-US" w:eastAsia="zh-CN"/>
                </w:rPr>
                <w:t>I</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7E5A5B">
            <w:pPr>
              <w:keepLines w:val="0"/>
              <w:widowControl w:val="0"/>
              <w:suppressAutoHyphens w:val="0"/>
              <w:spacing w:before="0" w:after="0" w:line="240" w:lineRule="auto"/>
              <w:ind w:right="100"/>
              <w:rPr>
                <w:ins w:id="715" w:author="user" w:date="2018-05-25T09:21:00Z"/>
                <w:rFonts w:asciiTheme="minorEastAsia" w:eastAsiaTheme="minorEastAsia" w:hAnsiTheme="minorEastAsia" w:cs="宋体"/>
                <w:color w:val="000000"/>
                <w:lang w:val="en-US" w:eastAsia="zh-CN"/>
              </w:rPr>
            </w:pPr>
            <w:ins w:id="716" w:author="user" w:date="2018-05-25T09:25:00Z">
              <w:r w:rsidRPr="00020743">
                <w:rPr>
                  <w:rFonts w:asciiTheme="minorEastAsia" w:eastAsiaTheme="minorEastAsia" w:hAnsiTheme="minorEastAsia" w:cs="宋体" w:hint="eastAsia"/>
                  <w:color w:val="000000"/>
                  <w:lang w:val="en-US" w:eastAsia="zh-CN"/>
                </w:rPr>
                <w:t>报价状态报告</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7E5A5B">
            <w:pPr>
              <w:keepLines w:val="0"/>
              <w:widowControl w:val="0"/>
              <w:suppressAutoHyphens w:val="0"/>
              <w:spacing w:before="0" w:after="0" w:line="240" w:lineRule="auto"/>
              <w:jc w:val="both"/>
              <w:rPr>
                <w:ins w:id="717" w:author="user" w:date="2018-05-25T09:21:00Z"/>
                <w:rFonts w:asciiTheme="minorEastAsia" w:eastAsiaTheme="minorEastAsia" w:hAnsiTheme="minorEastAsia" w:cs="宋体"/>
                <w:color w:val="000000"/>
                <w:lang w:val="en-US" w:eastAsia="zh-CN"/>
              </w:rPr>
            </w:pPr>
            <w:ins w:id="718" w:author="user" w:date="2018-05-25T09:25:00Z">
              <w:r w:rsidRPr="00020743">
                <w:rPr>
                  <w:rFonts w:asciiTheme="minorEastAsia" w:eastAsiaTheme="minorEastAsia" w:hAnsiTheme="minorEastAsia" w:cs="宋体" w:hint="eastAsia"/>
                  <w:color w:val="000000"/>
                  <w:lang w:val="en-US" w:eastAsia="zh-CN"/>
                </w:rPr>
                <w:t>对Z的响应</w:t>
              </w:r>
            </w:ins>
          </w:p>
        </w:tc>
      </w:tr>
      <w:tr w:rsidR="00FF1A65" w:rsidTr="00FF1A65">
        <w:trPr>
          <w:ins w:id="719" w:author="user" w:date="2018-05-25T09:26:00Z"/>
        </w:trPr>
        <w:tc>
          <w:tcPr>
            <w:tcW w:w="781" w:type="dxa"/>
            <w:vMerge/>
            <w:tcBorders>
              <w:left w:val="single" w:sz="4" w:space="0" w:color="auto"/>
              <w:right w:val="single" w:sz="4" w:space="0" w:color="auto"/>
            </w:tcBorders>
            <w:vAlign w:val="center"/>
          </w:tcPr>
          <w:p w:rsidR="00FF1A65" w:rsidRDefault="00FF1A65" w:rsidP="007E5A5B">
            <w:pPr>
              <w:keepLines w:val="0"/>
              <w:suppressAutoHyphens w:val="0"/>
              <w:spacing w:before="0" w:after="0" w:line="240" w:lineRule="auto"/>
              <w:jc w:val="both"/>
              <w:rPr>
                <w:ins w:id="720" w:author="user" w:date="2018-05-25T09:26: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7E5A5B">
            <w:pPr>
              <w:keepLines w:val="0"/>
              <w:suppressAutoHyphens w:val="0"/>
              <w:spacing w:before="0" w:after="0" w:line="240" w:lineRule="auto"/>
              <w:jc w:val="both"/>
              <w:rPr>
                <w:ins w:id="721" w:author="user" w:date="2018-05-25T09:26:00Z"/>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Pr="00020743" w:rsidRDefault="00FF1A65" w:rsidP="007E5A5B">
            <w:pPr>
              <w:keepLines w:val="0"/>
              <w:suppressAutoHyphens w:val="0"/>
              <w:spacing w:before="0" w:after="0" w:line="240" w:lineRule="auto"/>
              <w:jc w:val="both"/>
              <w:rPr>
                <w:ins w:id="722" w:author="user" w:date="2018-06-06T14:15:00Z"/>
                <w:rFonts w:asciiTheme="minorEastAsia" w:eastAsiaTheme="minorEastAsia" w:hAnsiTheme="minorEastAsia" w:cs="宋体"/>
                <w:color w:val="000000"/>
                <w:lang w:val="en-US" w:eastAsia="zh-CN"/>
              </w:rPr>
            </w:pPr>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7E5A5B">
            <w:pPr>
              <w:keepLines w:val="0"/>
              <w:suppressAutoHyphens w:val="0"/>
              <w:spacing w:before="0" w:after="0" w:line="240" w:lineRule="auto"/>
              <w:jc w:val="both"/>
              <w:rPr>
                <w:ins w:id="723" w:author="user" w:date="2018-05-25T09:26:00Z"/>
                <w:rFonts w:asciiTheme="minorEastAsia" w:eastAsiaTheme="minorEastAsia" w:hAnsiTheme="minorEastAsia" w:cs="宋体"/>
                <w:color w:val="000000"/>
                <w:lang w:val="en-US" w:eastAsia="zh-CN"/>
              </w:rPr>
            </w:pPr>
            <w:ins w:id="724" w:author="user" w:date="2018-05-25T09:26:00Z">
              <w:r w:rsidRPr="00020743">
                <w:rPr>
                  <w:rFonts w:asciiTheme="minorEastAsia" w:eastAsiaTheme="minorEastAsia" w:hAnsiTheme="minorEastAsia" w:cs="宋体"/>
                  <w:color w:val="000000"/>
                  <w:lang w:val="en-US" w:eastAsia="zh-CN"/>
                </w:rPr>
                <w:t>8</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7E5A5B">
            <w:pPr>
              <w:keepLines w:val="0"/>
              <w:widowControl w:val="0"/>
              <w:suppressAutoHyphens w:val="0"/>
              <w:spacing w:before="0" w:after="0" w:line="240" w:lineRule="auto"/>
              <w:ind w:right="100"/>
              <w:rPr>
                <w:ins w:id="725" w:author="user" w:date="2018-05-25T09:26:00Z"/>
                <w:rFonts w:asciiTheme="minorEastAsia" w:eastAsiaTheme="minorEastAsia" w:hAnsiTheme="minorEastAsia" w:cs="宋体"/>
                <w:color w:val="000000"/>
                <w:lang w:val="en-US" w:eastAsia="zh-CN"/>
              </w:rPr>
            </w:pPr>
            <w:ins w:id="726" w:author="user" w:date="2018-05-25T09:26:00Z">
              <w:r w:rsidRPr="00020743">
                <w:rPr>
                  <w:rFonts w:asciiTheme="minorEastAsia" w:eastAsiaTheme="minorEastAsia" w:hAnsiTheme="minorEastAsia" w:cs="宋体" w:hint="eastAsia"/>
                  <w:color w:val="000000"/>
                  <w:lang w:val="en-US" w:eastAsia="zh-CN"/>
                </w:rPr>
                <w:t>成交申报响应</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BF678C">
            <w:pPr>
              <w:keepLines w:val="0"/>
              <w:widowControl w:val="0"/>
              <w:suppressAutoHyphens w:val="0"/>
              <w:spacing w:before="0" w:after="0" w:line="240" w:lineRule="auto"/>
              <w:jc w:val="both"/>
              <w:rPr>
                <w:ins w:id="727" w:author="user" w:date="2018-05-25T09:26:00Z"/>
                <w:rFonts w:asciiTheme="minorEastAsia" w:eastAsiaTheme="minorEastAsia" w:hAnsiTheme="minorEastAsia" w:cs="宋体"/>
                <w:color w:val="000000"/>
                <w:lang w:val="en-US" w:eastAsia="zh-CN"/>
              </w:rPr>
            </w:pPr>
            <w:ins w:id="728" w:author="user" w:date="2018-05-25T09:26:00Z">
              <w:r w:rsidRPr="00020743">
                <w:rPr>
                  <w:rFonts w:asciiTheme="minorEastAsia" w:eastAsiaTheme="minorEastAsia" w:hAnsiTheme="minorEastAsia" w:cs="宋体" w:hint="eastAsia"/>
                  <w:color w:val="000000"/>
                  <w:lang w:val="en-US" w:eastAsia="zh-CN"/>
                </w:rPr>
                <w:t>对</w:t>
              </w:r>
              <w:r w:rsidRPr="00020743">
                <w:rPr>
                  <w:rFonts w:asciiTheme="minorEastAsia" w:eastAsiaTheme="minorEastAsia" w:hAnsiTheme="minorEastAsia" w:cs="宋体"/>
                  <w:color w:val="000000"/>
                  <w:lang w:val="en-US" w:eastAsia="zh-CN"/>
                </w:rPr>
                <w:t>D</w:t>
              </w:r>
            </w:ins>
            <w:ins w:id="729" w:author="user" w:date="2018-05-25T09:27:00Z">
              <w:r>
                <w:rPr>
                  <w:rFonts w:asciiTheme="minorEastAsia" w:eastAsiaTheme="minorEastAsia" w:hAnsiTheme="minorEastAsia" w:cs="宋体" w:hint="eastAsia"/>
                  <w:color w:val="000000"/>
                  <w:lang w:val="en-US" w:eastAsia="zh-CN"/>
                </w:rPr>
                <w:t>和</w:t>
              </w:r>
              <w:r>
                <w:rPr>
                  <w:rFonts w:asciiTheme="minorEastAsia" w:eastAsiaTheme="minorEastAsia" w:hAnsiTheme="minorEastAsia" w:cs="宋体"/>
                  <w:color w:val="000000"/>
                  <w:lang w:val="en-US" w:eastAsia="zh-CN"/>
                </w:rPr>
                <w:t>F的</w:t>
              </w:r>
            </w:ins>
            <w:ins w:id="730" w:author="user" w:date="2018-05-25T09:26:00Z">
              <w:r w:rsidRPr="00020743">
                <w:rPr>
                  <w:rFonts w:asciiTheme="minorEastAsia" w:eastAsiaTheme="minorEastAsia" w:hAnsiTheme="minorEastAsia" w:cs="宋体" w:hint="eastAsia"/>
                  <w:color w:val="000000"/>
                  <w:lang w:val="en-US" w:eastAsia="zh-CN"/>
                </w:rPr>
                <w:t>响应</w:t>
              </w:r>
            </w:ins>
          </w:p>
        </w:tc>
      </w:tr>
      <w:tr w:rsidR="00FF1A65" w:rsidTr="00FF1A65">
        <w:trPr>
          <w:ins w:id="731" w:author="user" w:date="2018-05-25T09:39:00Z"/>
        </w:trPr>
        <w:tc>
          <w:tcPr>
            <w:tcW w:w="781" w:type="dxa"/>
            <w:vMerge/>
            <w:tcBorders>
              <w:left w:val="single" w:sz="4" w:space="0" w:color="auto"/>
              <w:right w:val="single" w:sz="4" w:space="0" w:color="auto"/>
            </w:tcBorders>
            <w:vAlign w:val="center"/>
          </w:tcPr>
          <w:p w:rsidR="00FF1A65" w:rsidRDefault="00FF1A65" w:rsidP="007E5A5B">
            <w:pPr>
              <w:keepLines w:val="0"/>
              <w:suppressAutoHyphens w:val="0"/>
              <w:spacing w:before="0" w:after="0" w:line="240" w:lineRule="auto"/>
              <w:jc w:val="both"/>
              <w:rPr>
                <w:ins w:id="732" w:author="user" w:date="2018-05-25T09:39:00Z"/>
                <w:rFonts w:asciiTheme="minorEastAsia" w:eastAsiaTheme="minorEastAsia" w:hAnsiTheme="minorEastAsia" w:cs="宋体"/>
                <w:color w:val="000000"/>
                <w:lang w:val="en-US" w:eastAsia="zh-CN"/>
              </w:rPr>
            </w:pPr>
          </w:p>
        </w:tc>
        <w:tc>
          <w:tcPr>
            <w:tcW w:w="958" w:type="dxa"/>
            <w:vMerge/>
            <w:tcBorders>
              <w:left w:val="single" w:sz="4" w:space="0" w:color="auto"/>
              <w:right w:val="single" w:sz="4" w:space="0" w:color="auto"/>
            </w:tcBorders>
            <w:vAlign w:val="center"/>
          </w:tcPr>
          <w:p w:rsidR="00FF1A65" w:rsidRPr="00AA339D" w:rsidRDefault="00FF1A65" w:rsidP="007E5A5B">
            <w:pPr>
              <w:keepLines w:val="0"/>
              <w:suppressAutoHyphens w:val="0"/>
              <w:spacing w:before="0" w:after="0" w:line="240" w:lineRule="auto"/>
              <w:jc w:val="both"/>
              <w:rPr>
                <w:ins w:id="733" w:author="user" w:date="2018-05-25T09:39:00Z"/>
                <w:rFonts w:asciiTheme="minorEastAsia" w:eastAsiaTheme="minorEastAsia" w:hAnsiTheme="minorEastAsia" w:cs="宋体"/>
                <w:color w:val="000000"/>
                <w:lang w:val="en-US" w:eastAsia="zh-CN"/>
              </w:rPr>
            </w:pPr>
          </w:p>
        </w:tc>
        <w:tc>
          <w:tcPr>
            <w:tcW w:w="816" w:type="dxa"/>
            <w:vMerge/>
            <w:tcBorders>
              <w:left w:val="single" w:sz="4" w:space="0" w:color="auto"/>
              <w:right w:val="single" w:sz="4" w:space="0" w:color="auto"/>
            </w:tcBorders>
          </w:tcPr>
          <w:p w:rsidR="00FF1A65" w:rsidRDefault="00FF1A65" w:rsidP="007E5A5B">
            <w:pPr>
              <w:keepLines w:val="0"/>
              <w:suppressAutoHyphens w:val="0"/>
              <w:spacing w:before="0" w:after="0" w:line="240" w:lineRule="auto"/>
              <w:jc w:val="both"/>
              <w:rPr>
                <w:ins w:id="734" w:author="user" w:date="2018-06-06T14:15:00Z"/>
                <w:rFonts w:asciiTheme="minorEastAsia" w:eastAsiaTheme="minorEastAsia" w:hAnsiTheme="minorEastAsia" w:cs="宋体"/>
                <w:color w:val="000000"/>
                <w:lang w:val="en-US" w:eastAsia="zh-CN"/>
              </w:rPr>
            </w:pPr>
          </w:p>
        </w:tc>
        <w:tc>
          <w:tcPr>
            <w:tcW w:w="916"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7E5A5B">
            <w:pPr>
              <w:keepLines w:val="0"/>
              <w:suppressAutoHyphens w:val="0"/>
              <w:spacing w:before="0" w:after="0" w:line="240" w:lineRule="auto"/>
              <w:jc w:val="both"/>
              <w:rPr>
                <w:ins w:id="735" w:author="user" w:date="2018-05-25T09:39:00Z"/>
                <w:rFonts w:asciiTheme="minorEastAsia" w:eastAsiaTheme="minorEastAsia" w:hAnsiTheme="minorEastAsia" w:cs="宋体"/>
                <w:color w:val="000000"/>
                <w:lang w:val="en-US" w:eastAsia="zh-CN"/>
              </w:rPr>
            </w:pPr>
            <w:ins w:id="736" w:author="user" w:date="2018-05-25T09:39:00Z">
              <w:r>
                <w:rPr>
                  <w:rFonts w:asciiTheme="minorEastAsia" w:eastAsiaTheme="minorEastAsia" w:hAnsiTheme="minorEastAsia" w:cs="宋体" w:hint="eastAsia"/>
                  <w:color w:val="000000"/>
                  <w:lang w:val="en-US" w:eastAsia="zh-CN"/>
                </w:rPr>
                <w:t>U042</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020743" w:rsidRDefault="00FF1A65" w:rsidP="00EE55CF">
            <w:pPr>
              <w:keepLines w:val="0"/>
              <w:widowControl w:val="0"/>
              <w:suppressAutoHyphens w:val="0"/>
              <w:spacing w:before="0" w:after="0" w:line="240" w:lineRule="auto"/>
              <w:ind w:right="100"/>
              <w:rPr>
                <w:ins w:id="737" w:author="user" w:date="2018-05-25T09:39:00Z"/>
                <w:rFonts w:asciiTheme="minorEastAsia" w:eastAsiaTheme="minorEastAsia" w:hAnsiTheme="minorEastAsia" w:cs="宋体"/>
                <w:color w:val="000000"/>
                <w:lang w:val="en-US" w:eastAsia="zh-CN"/>
              </w:rPr>
            </w:pPr>
            <w:ins w:id="738" w:author="user" w:date="2018-05-25T09:39:00Z">
              <w:r>
                <w:rPr>
                  <w:rFonts w:hint="eastAsia"/>
                  <w:lang w:eastAsia="zh-CN"/>
                </w:rPr>
                <w:t>非交易</w:t>
              </w:r>
              <w:r w:rsidRPr="00020743">
                <w:rPr>
                  <w:rFonts w:asciiTheme="minorEastAsia" w:eastAsiaTheme="minorEastAsia" w:hAnsiTheme="minorEastAsia" w:cs="宋体" w:hint="eastAsia"/>
                  <w:color w:val="000000"/>
                  <w:lang w:val="en-US" w:eastAsia="zh-CN"/>
                </w:rPr>
                <w:t>申</w:t>
              </w:r>
              <w:r>
                <w:rPr>
                  <w:rFonts w:asciiTheme="minorEastAsia" w:eastAsiaTheme="minorEastAsia" w:hAnsiTheme="minorEastAsia" w:cs="宋体" w:hint="eastAsia"/>
                  <w:color w:val="000000"/>
                  <w:lang w:val="en-US" w:eastAsia="zh-CN"/>
                </w:rPr>
                <w:t>报响应</w:t>
              </w:r>
            </w:ins>
          </w:p>
        </w:tc>
        <w:tc>
          <w:tcPr>
            <w:tcW w:w="3370" w:type="dxa"/>
            <w:gridSpan w:val="2"/>
            <w:tcBorders>
              <w:top w:val="single" w:sz="4" w:space="0" w:color="auto"/>
              <w:left w:val="single" w:sz="4" w:space="0" w:color="auto"/>
              <w:right w:val="single" w:sz="4" w:space="0" w:color="auto"/>
            </w:tcBorders>
            <w:vAlign w:val="center"/>
          </w:tcPr>
          <w:p w:rsidR="00FF1A65" w:rsidRPr="00020743" w:rsidRDefault="00FF1A65" w:rsidP="00BF678C">
            <w:pPr>
              <w:keepLines w:val="0"/>
              <w:widowControl w:val="0"/>
              <w:suppressAutoHyphens w:val="0"/>
              <w:spacing w:before="0" w:after="0" w:line="240" w:lineRule="auto"/>
              <w:jc w:val="both"/>
              <w:rPr>
                <w:ins w:id="739" w:author="user" w:date="2018-05-25T09:39:00Z"/>
                <w:rFonts w:asciiTheme="minorEastAsia" w:eastAsiaTheme="minorEastAsia" w:hAnsiTheme="minorEastAsia" w:cs="宋体"/>
                <w:color w:val="000000"/>
                <w:lang w:val="en-US" w:eastAsia="zh-CN"/>
              </w:rPr>
            </w:pPr>
            <w:ins w:id="740" w:author="user" w:date="2018-05-25T09:46:00Z">
              <w:r>
                <w:rPr>
                  <w:rFonts w:asciiTheme="minorEastAsia" w:eastAsiaTheme="minorEastAsia" w:hAnsiTheme="minorEastAsia" w:cs="宋体" w:hint="eastAsia"/>
                  <w:color w:val="000000"/>
                  <w:lang w:val="en-US" w:eastAsia="zh-CN"/>
                </w:rPr>
                <w:t>对</w:t>
              </w:r>
              <w:r>
                <w:rPr>
                  <w:rFonts w:asciiTheme="minorEastAsia" w:eastAsiaTheme="minorEastAsia" w:hAnsiTheme="minorEastAsia" w:cs="宋体"/>
                  <w:color w:val="000000"/>
                  <w:lang w:val="en-US" w:eastAsia="zh-CN"/>
                </w:rPr>
                <w:t>U042</w:t>
              </w:r>
              <w:r>
                <w:rPr>
                  <w:rFonts w:asciiTheme="minorEastAsia" w:eastAsiaTheme="minorEastAsia" w:hAnsiTheme="minorEastAsia" w:cs="宋体" w:hint="eastAsia"/>
                  <w:color w:val="000000"/>
                  <w:lang w:val="en-US" w:eastAsia="zh-CN"/>
                </w:rPr>
                <w:t>的</w:t>
              </w:r>
              <w:r>
                <w:rPr>
                  <w:rFonts w:asciiTheme="minorEastAsia" w:eastAsiaTheme="minorEastAsia" w:hAnsiTheme="minorEastAsia" w:cs="宋体"/>
                  <w:color w:val="000000"/>
                  <w:lang w:val="en-US" w:eastAsia="zh-CN"/>
                </w:rPr>
                <w:t>响应</w:t>
              </w:r>
            </w:ins>
          </w:p>
        </w:tc>
      </w:tr>
      <w:tr w:rsidR="00FF1A65" w:rsidTr="00CF4BF8">
        <w:tc>
          <w:tcPr>
            <w:tcW w:w="781" w:type="dxa"/>
            <w:vMerge w:val="restart"/>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查询类</w:t>
            </w:r>
          </w:p>
        </w:tc>
        <w:tc>
          <w:tcPr>
            <w:tcW w:w="958" w:type="dxa"/>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AA339D">
              <w:rPr>
                <w:rFonts w:asciiTheme="minorEastAsia" w:eastAsiaTheme="minorEastAsia" w:hAnsiTheme="minorEastAsia" w:cs="宋体" w:hint="eastAsia"/>
                <w:color w:val="000000"/>
                <w:lang w:val="en-US" w:eastAsia="zh-CN"/>
              </w:rPr>
              <w:t>上传请求</w:t>
            </w:r>
          </w:p>
        </w:tc>
        <w:tc>
          <w:tcPr>
            <w:tcW w:w="816" w:type="dxa"/>
            <w:tcBorders>
              <w:left w:val="single" w:sz="4" w:space="0" w:color="auto"/>
              <w:right w:val="single" w:sz="4" w:space="0" w:color="auto"/>
            </w:tcBorders>
          </w:tcPr>
          <w:p w:rsidR="00FF1A65" w:rsidRPr="00020743"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1" w:author="user" w:date="2018-06-06T14:30:00Z">
              <w:r>
                <w:rPr>
                  <w:rFonts w:asciiTheme="minorEastAsia" w:eastAsiaTheme="minorEastAsia" w:hAnsiTheme="minorEastAsia" w:cs="宋体" w:hint="eastAsia"/>
                  <w:color w:val="000000"/>
                  <w:lang w:val="en-US" w:eastAsia="zh-CN"/>
                </w:rPr>
                <w:t>FPR</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U021</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386670">
            <w:pPr>
              <w:keepLines w:val="0"/>
              <w:widowControl w:val="0"/>
              <w:suppressAutoHyphens w:val="0"/>
              <w:spacing w:before="0" w:after="0" w:line="240" w:lineRule="auto"/>
              <w:ind w:right="100"/>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未结算协议回购查询</w:t>
            </w:r>
          </w:p>
        </w:tc>
        <w:tc>
          <w:tcPr>
            <w:tcW w:w="3370" w:type="dxa"/>
            <w:gridSpan w:val="2"/>
            <w:vMerge w:val="restart"/>
            <w:tcBorders>
              <w:top w:val="single" w:sz="4" w:space="0" w:color="auto"/>
              <w:left w:val="single" w:sz="4" w:space="0" w:color="auto"/>
              <w:right w:val="single" w:sz="4" w:space="0" w:color="auto"/>
            </w:tcBorders>
            <w:vAlign w:val="center"/>
          </w:tcPr>
          <w:p w:rsidR="00FF1A65" w:rsidRPr="00020743" w:rsidRDefault="00FF1A65" w:rsidP="00614CF2">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未结算协议回购查询（到期确认</w:t>
            </w:r>
            <w:r>
              <w:rPr>
                <w:rFonts w:ascii="宋体" w:hAnsi="宋体" w:hint="eastAsia"/>
              </w:rPr>
              <w:t>、</w:t>
            </w:r>
            <w:r w:rsidRPr="00020743">
              <w:rPr>
                <w:rFonts w:asciiTheme="minorEastAsia" w:eastAsiaTheme="minorEastAsia" w:hAnsiTheme="minorEastAsia" w:cs="宋体" w:hint="eastAsia"/>
                <w:color w:val="000000"/>
                <w:lang w:val="en-US" w:eastAsia="zh-CN"/>
              </w:rPr>
              <w:t>到期续做</w:t>
            </w:r>
            <w:r>
              <w:rPr>
                <w:rFonts w:ascii="宋体" w:hAnsi="宋体" w:hint="eastAsia"/>
              </w:rPr>
              <w:t>、</w:t>
            </w:r>
            <w:r w:rsidRPr="00614CF2">
              <w:rPr>
                <w:rFonts w:asciiTheme="minorEastAsia" w:eastAsiaTheme="minorEastAsia" w:hAnsiTheme="minorEastAsia" w:cs="宋体" w:hint="eastAsia"/>
                <w:color w:val="000000"/>
                <w:lang w:val="en-US" w:eastAsia="zh-CN"/>
              </w:rPr>
              <w:t>解除质押</w:t>
            </w:r>
            <w:r>
              <w:rPr>
                <w:rFonts w:ascii="宋体" w:hAnsi="宋体" w:hint="eastAsia"/>
              </w:rPr>
              <w:t>、</w:t>
            </w:r>
            <w:r w:rsidRPr="00614CF2">
              <w:rPr>
                <w:rFonts w:asciiTheme="minorEastAsia" w:eastAsiaTheme="minorEastAsia" w:hAnsiTheme="minorEastAsia" w:cs="宋体" w:hint="eastAsia"/>
                <w:color w:val="000000"/>
                <w:lang w:val="en-US" w:eastAsia="zh-CN"/>
              </w:rPr>
              <w:t>换券</w:t>
            </w:r>
            <w:r>
              <w:rPr>
                <w:rFonts w:ascii="宋体" w:hAnsi="宋体" w:hint="eastAsia"/>
              </w:rPr>
              <w:t>、</w:t>
            </w:r>
            <w:r w:rsidRPr="00614CF2">
              <w:rPr>
                <w:rFonts w:asciiTheme="minorEastAsia" w:eastAsiaTheme="minorEastAsia" w:hAnsiTheme="minorEastAsia" w:cs="宋体" w:hint="eastAsia"/>
                <w:color w:val="000000"/>
                <w:lang w:val="en-US" w:eastAsia="zh-CN"/>
              </w:rPr>
              <w:t>提前终止</w:t>
            </w:r>
            <w:r w:rsidRPr="00020743">
              <w:rPr>
                <w:rFonts w:asciiTheme="minorEastAsia" w:eastAsiaTheme="minorEastAsia" w:hAnsiTheme="minorEastAsia" w:cs="宋体" w:hint="eastAsia"/>
                <w:color w:val="000000"/>
                <w:lang w:val="en-US" w:eastAsia="zh-CN"/>
              </w:rPr>
              <w:t>时，先查询相关然后申报）</w:t>
            </w:r>
          </w:p>
        </w:tc>
      </w:tr>
      <w:tr w:rsidR="00FF1A65" w:rsidTr="00CF4BF8">
        <w:trPr>
          <w:trHeight w:val="159"/>
        </w:trPr>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AA339D">
              <w:rPr>
                <w:rFonts w:asciiTheme="minorEastAsia" w:eastAsiaTheme="minorEastAsia" w:hAnsiTheme="minorEastAsia" w:cs="宋体" w:hint="eastAsia"/>
                <w:color w:val="000000"/>
                <w:lang w:val="en-US" w:eastAsia="zh-CN"/>
              </w:rPr>
              <w:t>后台响应</w:t>
            </w:r>
          </w:p>
        </w:tc>
        <w:tc>
          <w:tcPr>
            <w:tcW w:w="816" w:type="dxa"/>
            <w:tcBorders>
              <w:left w:val="single" w:sz="4" w:space="0" w:color="auto"/>
              <w:right w:val="single" w:sz="4" w:space="0" w:color="auto"/>
            </w:tcBorders>
          </w:tcPr>
          <w:p w:rsidR="00FF1A65" w:rsidRPr="00020743"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2" w:author="user" w:date="2018-06-06T14:30:00Z">
              <w:r>
                <w:rPr>
                  <w:rFonts w:asciiTheme="minorEastAsia" w:eastAsiaTheme="minorEastAsia" w:hAnsiTheme="minorEastAsia" w:cs="宋体" w:hint="eastAsia"/>
                  <w:color w:val="000000"/>
                  <w:lang w:val="en-US" w:eastAsia="zh-CN"/>
                </w:rPr>
                <w:t>/</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U022</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未结算协议回购查询响应</w:t>
            </w:r>
          </w:p>
        </w:tc>
        <w:tc>
          <w:tcPr>
            <w:tcW w:w="3370" w:type="dxa"/>
            <w:gridSpan w:val="2"/>
            <w:vMerge/>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r>
      <w:tr w:rsidR="00FF1A65" w:rsidTr="00CF4BF8">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AA339D">
              <w:rPr>
                <w:rFonts w:asciiTheme="minorEastAsia" w:eastAsiaTheme="minorEastAsia" w:hAnsiTheme="minorEastAsia" w:cs="宋体" w:hint="eastAsia"/>
                <w:color w:val="000000"/>
                <w:lang w:val="en-US" w:eastAsia="zh-CN"/>
              </w:rPr>
              <w:t>上传请求</w:t>
            </w:r>
          </w:p>
        </w:tc>
        <w:tc>
          <w:tcPr>
            <w:tcW w:w="816" w:type="dxa"/>
            <w:tcBorders>
              <w:left w:val="single" w:sz="4" w:space="0" w:color="auto"/>
              <w:right w:val="single" w:sz="4" w:space="0" w:color="auto"/>
            </w:tcBorders>
          </w:tcPr>
          <w:p w:rsidR="00FF1A65" w:rsidRPr="00020743" w:rsidRDefault="00BF173B"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3" w:author="user" w:date="2018-06-19T10:27:00Z">
              <w:del w:id="744" w:author="user" w:date="2018-06-19T11:00:00Z">
                <w:r w:rsidDel="0019379D">
                  <w:rPr>
                    <w:rFonts w:asciiTheme="minorEastAsia" w:eastAsiaTheme="minorEastAsia" w:hAnsiTheme="minorEastAsia" w:cs="宋体"/>
                    <w:color w:val="000000"/>
                    <w:lang w:val="en-US" w:eastAsia="zh-CN"/>
                  </w:rPr>
                  <w:delText>FPR</w:delText>
                </w:r>
              </w:del>
            </w:ins>
            <w:ins w:id="745" w:author="user" w:date="2018-06-19T11:00:00Z">
              <w:r w:rsidR="0019379D" w:rsidRPr="00870016">
                <w:rPr>
                  <w:rFonts w:asciiTheme="minorEastAsia" w:eastAsiaTheme="minorEastAsia" w:hAnsiTheme="minorEastAsia" w:cs="宋体"/>
                  <w:b/>
                  <w:color w:val="FF0000"/>
                  <w:lang w:val="en-US" w:eastAsia="zh-CN"/>
                </w:rPr>
                <w:t>FSP</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U023</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成交执行报告查询</w:t>
            </w:r>
          </w:p>
        </w:tc>
        <w:tc>
          <w:tcPr>
            <w:tcW w:w="3370" w:type="dxa"/>
            <w:gridSpan w:val="2"/>
            <w:vMerge w:val="restart"/>
            <w:tcBorders>
              <w:top w:val="single" w:sz="4" w:space="0" w:color="auto"/>
              <w:left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成交执行报告查询</w:t>
            </w:r>
          </w:p>
        </w:tc>
      </w:tr>
      <w:tr w:rsidR="00FF1A65" w:rsidTr="00CF4BF8">
        <w:trPr>
          <w:trHeight w:val="70"/>
        </w:trPr>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Arial"/>
                <w:color w:val="000000"/>
                <w:lang w:val="en-US"/>
              </w:rPr>
            </w:pPr>
            <w:r w:rsidRPr="00AA339D">
              <w:rPr>
                <w:rFonts w:asciiTheme="minorEastAsia" w:eastAsiaTheme="minorEastAsia" w:hAnsiTheme="minorEastAsia" w:cs="宋体" w:hint="eastAsia"/>
                <w:color w:val="000000"/>
                <w:lang w:val="en-US" w:eastAsia="zh-CN"/>
              </w:rPr>
              <w:t>后台响应</w:t>
            </w:r>
          </w:p>
        </w:tc>
        <w:tc>
          <w:tcPr>
            <w:tcW w:w="816" w:type="dxa"/>
            <w:tcBorders>
              <w:left w:val="single" w:sz="4" w:space="0" w:color="auto"/>
              <w:right w:val="single" w:sz="4" w:space="0" w:color="auto"/>
            </w:tcBorders>
          </w:tcPr>
          <w:p w:rsidR="00FF1A65" w:rsidRPr="00CF4BF8"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6" w:author="user" w:date="2018-06-06T14:30:00Z">
              <w:r w:rsidRPr="00CF4BF8">
                <w:rPr>
                  <w:rFonts w:asciiTheme="minorEastAsia" w:eastAsiaTheme="minorEastAsia" w:hAnsiTheme="minorEastAsia" w:cs="宋体" w:hint="eastAsia"/>
                  <w:color w:val="000000"/>
                  <w:lang w:val="en-US" w:eastAsia="zh-CN"/>
                </w:rPr>
                <w:t>/</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Arial" w:hint="eastAsia"/>
                <w:color w:val="000000"/>
                <w:lang w:val="en-US" w:eastAsia="zh-CN"/>
              </w:rPr>
              <w:t>U024</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成交执行报告响应</w:t>
            </w:r>
          </w:p>
        </w:tc>
        <w:tc>
          <w:tcPr>
            <w:tcW w:w="3370" w:type="dxa"/>
            <w:gridSpan w:val="2"/>
            <w:vMerge/>
            <w:tcBorders>
              <w:left w:val="single" w:sz="4" w:space="0" w:color="auto"/>
              <w:bottom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p>
        </w:tc>
      </w:tr>
      <w:tr w:rsidR="00FF1A65" w:rsidTr="00CF4BF8">
        <w:tc>
          <w:tcPr>
            <w:tcW w:w="781" w:type="dxa"/>
            <w:vMerge/>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p>
        </w:tc>
        <w:tc>
          <w:tcPr>
            <w:tcW w:w="958" w:type="dxa"/>
            <w:tcBorders>
              <w:left w:val="single" w:sz="4" w:space="0" w:color="auto"/>
              <w:right w:val="single" w:sz="4" w:space="0" w:color="auto"/>
            </w:tcBorders>
            <w:vAlign w:val="center"/>
          </w:tcPr>
          <w:p w:rsidR="00FF1A65" w:rsidRPr="00DF4EEB"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AA339D">
              <w:rPr>
                <w:rFonts w:asciiTheme="minorEastAsia" w:eastAsiaTheme="minorEastAsia" w:hAnsiTheme="minorEastAsia" w:cs="宋体" w:hint="eastAsia"/>
                <w:color w:val="000000"/>
                <w:lang w:val="en-US" w:eastAsia="zh-CN"/>
              </w:rPr>
              <w:t>上传请求</w:t>
            </w:r>
          </w:p>
        </w:tc>
        <w:tc>
          <w:tcPr>
            <w:tcW w:w="816" w:type="dxa"/>
            <w:tcBorders>
              <w:left w:val="single" w:sz="4" w:space="0" w:color="auto"/>
              <w:right w:val="single" w:sz="4" w:space="0" w:color="auto"/>
            </w:tcBorders>
          </w:tcPr>
          <w:p w:rsidR="00FF1A65" w:rsidRPr="00020743"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7" w:author="user" w:date="2018-06-06T14:30:00Z">
              <w:r>
                <w:rPr>
                  <w:rFonts w:asciiTheme="minorEastAsia" w:eastAsiaTheme="minorEastAsia" w:hAnsiTheme="minorEastAsia" w:cs="宋体" w:hint="eastAsia"/>
                  <w:color w:val="000000"/>
                  <w:lang w:val="en-US" w:eastAsia="zh-CN"/>
                </w:rPr>
                <w:t>FPR</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U025</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Pr>
                <w:rFonts w:asciiTheme="minorEastAsia" w:eastAsiaTheme="minorEastAsia" w:hAnsiTheme="minorEastAsia" w:cs="宋体" w:hint="eastAsia"/>
                <w:color w:val="000000"/>
                <w:lang w:val="en-US" w:eastAsia="zh-CN"/>
              </w:rPr>
              <w:t>非公开报价行情查询</w:t>
            </w:r>
          </w:p>
        </w:tc>
        <w:tc>
          <w:tcPr>
            <w:tcW w:w="3370" w:type="dxa"/>
            <w:gridSpan w:val="2"/>
            <w:vMerge w:val="restart"/>
            <w:tcBorders>
              <w:top w:val="single" w:sz="4" w:space="0" w:color="auto"/>
              <w:left w:val="single" w:sz="4" w:space="0" w:color="auto"/>
              <w:right w:val="single" w:sz="4" w:space="0" w:color="auto"/>
            </w:tcBorders>
            <w:vAlign w:val="center"/>
          </w:tcPr>
          <w:p w:rsidR="00FF1A65" w:rsidRPr="00020743"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非公开报价行情查询（</w:t>
            </w:r>
            <w:r>
              <w:rPr>
                <w:rFonts w:asciiTheme="minorEastAsia" w:eastAsiaTheme="minorEastAsia" w:hAnsiTheme="minorEastAsia" w:cs="宋体" w:hint="eastAsia"/>
                <w:color w:val="000000"/>
                <w:lang w:val="en-US" w:eastAsia="zh-CN"/>
              </w:rPr>
              <w:t>成交申报</w:t>
            </w:r>
            <w:r>
              <w:rPr>
                <w:rFonts w:ascii="宋体" w:hAnsi="宋体" w:hint="eastAsia"/>
              </w:rPr>
              <w:t>、</w:t>
            </w:r>
            <w:r w:rsidRPr="00020743">
              <w:rPr>
                <w:rFonts w:asciiTheme="minorEastAsia" w:eastAsiaTheme="minorEastAsia" w:hAnsiTheme="minorEastAsia" w:cs="宋体" w:hint="eastAsia"/>
                <w:color w:val="000000"/>
                <w:lang w:val="en-US" w:eastAsia="zh-CN"/>
              </w:rPr>
              <w:t>到期续做</w:t>
            </w:r>
            <w:r>
              <w:rPr>
                <w:rFonts w:ascii="宋体" w:hAnsi="宋体" w:hint="eastAsia"/>
              </w:rPr>
              <w:t>、</w:t>
            </w:r>
            <w:r w:rsidRPr="00614CF2">
              <w:rPr>
                <w:rFonts w:asciiTheme="minorEastAsia" w:eastAsiaTheme="minorEastAsia" w:hAnsiTheme="minorEastAsia" w:cs="宋体" w:hint="eastAsia"/>
                <w:color w:val="000000"/>
                <w:lang w:val="en-US" w:eastAsia="zh-CN"/>
              </w:rPr>
              <w:t>解除质押</w:t>
            </w:r>
            <w:r>
              <w:rPr>
                <w:rFonts w:ascii="宋体" w:hAnsi="宋体" w:hint="eastAsia"/>
              </w:rPr>
              <w:t>、</w:t>
            </w:r>
            <w:r w:rsidRPr="00614CF2">
              <w:rPr>
                <w:rFonts w:asciiTheme="minorEastAsia" w:eastAsiaTheme="minorEastAsia" w:hAnsiTheme="minorEastAsia" w:cs="宋体" w:hint="eastAsia"/>
                <w:color w:val="000000"/>
                <w:lang w:val="en-US" w:eastAsia="zh-CN"/>
              </w:rPr>
              <w:t>换券</w:t>
            </w:r>
            <w:r>
              <w:rPr>
                <w:rFonts w:ascii="宋体" w:hAnsi="宋体" w:hint="eastAsia"/>
              </w:rPr>
              <w:t>、</w:t>
            </w:r>
            <w:r w:rsidRPr="00614CF2">
              <w:rPr>
                <w:rFonts w:asciiTheme="minorEastAsia" w:eastAsiaTheme="minorEastAsia" w:hAnsiTheme="minorEastAsia" w:cs="宋体" w:hint="eastAsia"/>
                <w:color w:val="000000"/>
                <w:lang w:val="en-US" w:eastAsia="zh-CN"/>
              </w:rPr>
              <w:t>提前终止</w:t>
            </w:r>
            <w:r w:rsidRPr="00020743">
              <w:rPr>
                <w:rFonts w:asciiTheme="minorEastAsia" w:eastAsiaTheme="minorEastAsia" w:hAnsiTheme="minorEastAsia" w:cs="宋体" w:hint="eastAsia"/>
                <w:color w:val="000000"/>
                <w:lang w:val="en-US" w:eastAsia="zh-CN"/>
              </w:rPr>
              <w:t>）</w:t>
            </w:r>
          </w:p>
        </w:tc>
      </w:tr>
      <w:tr w:rsidR="00FF1A65" w:rsidTr="00CF4BF8">
        <w:tc>
          <w:tcPr>
            <w:tcW w:w="781" w:type="dxa"/>
            <w:vMerge/>
            <w:tcBorders>
              <w:left w:val="single" w:sz="4" w:space="0" w:color="auto"/>
              <w:right w:val="single" w:sz="4" w:space="0" w:color="auto"/>
            </w:tcBorders>
            <w:vAlign w:val="center"/>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p>
        </w:tc>
        <w:tc>
          <w:tcPr>
            <w:tcW w:w="958" w:type="dxa"/>
            <w:tcBorders>
              <w:left w:val="single" w:sz="4" w:space="0" w:color="auto"/>
              <w:right w:val="single" w:sz="4" w:space="0" w:color="auto"/>
            </w:tcBorders>
            <w:vAlign w:val="center"/>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sidRPr="004E09E5">
              <w:rPr>
                <w:rFonts w:ascii="宋体" w:hAnsi="宋体" w:cs="宋体" w:hint="eastAsia"/>
                <w:color w:val="000000"/>
                <w:lang w:val="en-US" w:eastAsia="zh-CN"/>
              </w:rPr>
              <w:t>后台响应</w:t>
            </w:r>
          </w:p>
        </w:tc>
        <w:tc>
          <w:tcPr>
            <w:tcW w:w="816" w:type="dxa"/>
            <w:tcBorders>
              <w:left w:val="single" w:sz="4" w:space="0" w:color="auto"/>
              <w:right w:val="single" w:sz="4" w:space="0" w:color="auto"/>
            </w:tcBorders>
          </w:tcPr>
          <w:p w:rsidR="00FF1A65" w:rsidRPr="00CF4BF8"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8" w:author="user" w:date="2018-06-06T14:30:00Z">
              <w:r w:rsidRPr="00CF4BF8">
                <w:rPr>
                  <w:rFonts w:asciiTheme="minorEastAsia" w:eastAsiaTheme="minorEastAsia" w:hAnsiTheme="minorEastAsia" w:cs="宋体" w:hint="eastAsia"/>
                  <w:color w:val="000000"/>
                  <w:lang w:val="en-US" w:eastAsia="zh-CN"/>
                </w:rPr>
                <w:t>/</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U026</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B5444A" w:rsidRDefault="00FF1A65" w:rsidP="00F831CD">
            <w:pPr>
              <w:keepLines w:val="0"/>
              <w:widowControl w:val="0"/>
              <w:suppressAutoHyphens w:val="0"/>
              <w:spacing w:before="0" w:after="0" w:line="240" w:lineRule="auto"/>
              <w:jc w:val="both"/>
              <w:rPr>
                <w:rFonts w:ascii="宋体" w:hAnsi="宋体" w:cs="宋体"/>
                <w:color w:val="000000"/>
                <w:lang w:val="en-US" w:eastAsia="zh-CN"/>
              </w:rPr>
            </w:pPr>
            <w:r w:rsidRPr="00B5444A">
              <w:rPr>
                <w:rFonts w:ascii="宋体" w:hAnsi="宋体" w:cs="宋体" w:hint="eastAsia"/>
                <w:color w:val="000000"/>
                <w:lang w:val="en-US" w:eastAsia="zh-CN"/>
              </w:rPr>
              <w:t>非公开报价行情</w:t>
            </w:r>
            <w:r>
              <w:rPr>
                <w:rFonts w:ascii="宋体" w:hAnsi="宋体" w:cs="宋体" w:hint="eastAsia"/>
                <w:color w:val="000000"/>
                <w:lang w:val="en-US" w:eastAsia="zh-CN"/>
              </w:rPr>
              <w:t>查询</w:t>
            </w:r>
            <w:r w:rsidRPr="00B5444A">
              <w:rPr>
                <w:rFonts w:ascii="宋体" w:hAnsi="宋体" w:cs="宋体" w:hint="eastAsia"/>
                <w:color w:val="000000"/>
                <w:lang w:val="en-US" w:eastAsia="zh-CN"/>
              </w:rPr>
              <w:t>响应</w:t>
            </w:r>
          </w:p>
        </w:tc>
        <w:tc>
          <w:tcPr>
            <w:tcW w:w="3370" w:type="dxa"/>
            <w:gridSpan w:val="2"/>
            <w:vMerge/>
            <w:tcBorders>
              <w:left w:val="single" w:sz="4" w:space="0" w:color="auto"/>
              <w:right w:val="single" w:sz="4" w:space="0" w:color="auto"/>
            </w:tcBorders>
            <w:vAlign w:val="center"/>
          </w:tcPr>
          <w:p w:rsidR="00FF1A65" w:rsidRPr="00B5444A" w:rsidRDefault="00FF1A65" w:rsidP="00F831CD">
            <w:pPr>
              <w:keepLines w:val="0"/>
              <w:widowControl w:val="0"/>
              <w:suppressAutoHyphens w:val="0"/>
              <w:spacing w:before="0" w:after="0" w:line="240" w:lineRule="auto"/>
              <w:jc w:val="both"/>
              <w:rPr>
                <w:rFonts w:ascii="宋体" w:hAnsi="宋体" w:cs="宋体"/>
                <w:color w:val="000000"/>
                <w:lang w:val="en-US" w:eastAsia="zh-CN"/>
              </w:rPr>
            </w:pPr>
          </w:p>
        </w:tc>
      </w:tr>
      <w:tr w:rsidR="00FF1A65" w:rsidTr="00CF4BF8">
        <w:tc>
          <w:tcPr>
            <w:tcW w:w="781" w:type="dxa"/>
            <w:vMerge/>
            <w:tcBorders>
              <w:left w:val="single" w:sz="4" w:space="0" w:color="auto"/>
              <w:right w:val="single" w:sz="4" w:space="0" w:color="auto"/>
            </w:tcBorders>
            <w:vAlign w:val="center"/>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p>
        </w:tc>
        <w:tc>
          <w:tcPr>
            <w:tcW w:w="958" w:type="dxa"/>
            <w:tcBorders>
              <w:left w:val="single" w:sz="4" w:space="0" w:color="auto"/>
              <w:right w:val="single" w:sz="4" w:space="0" w:color="auto"/>
            </w:tcBorders>
            <w:vAlign w:val="center"/>
          </w:tcPr>
          <w:p w:rsidR="00FF1A65" w:rsidRPr="004E09E5" w:rsidRDefault="00FF1A65" w:rsidP="00F831CD">
            <w:pPr>
              <w:keepLines w:val="0"/>
              <w:suppressAutoHyphens w:val="0"/>
              <w:spacing w:before="0" w:after="0" w:line="240" w:lineRule="auto"/>
              <w:jc w:val="both"/>
              <w:rPr>
                <w:rFonts w:ascii="宋体" w:hAnsi="宋体" w:cs="宋体"/>
                <w:color w:val="000000"/>
                <w:lang w:val="en-US" w:eastAsia="zh-CN"/>
              </w:rPr>
            </w:pPr>
            <w:r w:rsidRPr="00020743">
              <w:rPr>
                <w:rFonts w:asciiTheme="minorEastAsia" w:eastAsiaTheme="minorEastAsia" w:hAnsiTheme="minorEastAsia" w:cs="宋体" w:hint="eastAsia"/>
                <w:color w:val="000000"/>
                <w:lang w:val="en-US" w:eastAsia="zh-CN"/>
              </w:rPr>
              <w:t>上传请求</w:t>
            </w:r>
          </w:p>
        </w:tc>
        <w:tc>
          <w:tcPr>
            <w:tcW w:w="816" w:type="dxa"/>
            <w:tcBorders>
              <w:left w:val="single" w:sz="4" w:space="0" w:color="auto"/>
              <w:right w:val="single" w:sz="4" w:space="0" w:color="auto"/>
            </w:tcBorders>
          </w:tcPr>
          <w:p w:rsidR="00FF1A65" w:rsidRPr="00020743"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49" w:author="user" w:date="2018-06-06T14:30:00Z">
              <w:r>
                <w:rPr>
                  <w:rFonts w:asciiTheme="minorEastAsia" w:eastAsiaTheme="minorEastAsia" w:hAnsiTheme="minorEastAsia" w:cs="宋体" w:hint="eastAsia"/>
                  <w:color w:val="000000"/>
                  <w:lang w:val="en-US" w:eastAsia="zh-CN"/>
                </w:rPr>
                <w:t>FPR</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Default="00FF1A65" w:rsidP="001D1D6A">
            <w:pPr>
              <w:keepLines w:val="0"/>
              <w:suppressAutoHyphens w:val="0"/>
              <w:spacing w:before="0" w:after="0" w:line="240" w:lineRule="auto"/>
              <w:jc w:val="both"/>
              <w:rPr>
                <w:rFonts w:ascii="宋体" w:hAnsi="宋体" w:cs="宋体"/>
                <w:color w:val="000000"/>
                <w:lang w:val="en-US" w:eastAsia="zh-CN"/>
              </w:rPr>
            </w:pPr>
            <w:r w:rsidRPr="00020743">
              <w:rPr>
                <w:rFonts w:asciiTheme="minorEastAsia" w:eastAsiaTheme="minorEastAsia" w:hAnsiTheme="minorEastAsia" w:cs="宋体" w:hint="eastAsia"/>
                <w:color w:val="000000"/>
                <w:lang w:val="en-US" w:eastAsia="zh-CN"/>
              </w:rPr>
              <w:t>U02</w:t>
            </w:r>
            <w:r>
              <w:rPr>
                <w:rFonts w:asciiTheme="minorEastAsia" w:eastAsiaTheme="minorEastAsia" w:hAnsiTheme="minorEastAsia" w:cs="宋体" w:hint="eastAsia"/>
                <w:color w:val="000000"/>
                <w:lang w:val="en-US" w:eastAsia="zh-CN"/>
              </w:rPr>
              <w:t>7</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5529F5"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公开报价行情</w:t>
            </w:r>
            <w:r>
              <w:rPr>
                <w:rFonts w:asciiTheme="minorEastAsia" w:eastAsiaTheme="minorEastAsia" w:hAnsiTheme="minorEastAsia" w:cs="宋体" w:hint="eastAsia"/>
                <w:color w:val="000000"/>
                <w:lang w:val="en-US" w:eastAsia="zh-CN"/>
              </w:rPr>
              <w:t>查询</w:t>
            </w:r>
          </w:p>
        </w:tc>
        <w:tc>
          <w:tcPr>
            <w:tcW w:w="3370" w:type="dxa"/>
            <w:gridSpan w:val="2"/>
            <w:vMerge w:val="restart"/>
            <w:tcBorders>
              <w:left w:val="single" w:sz="4" w:space="0" w:color="auto"/>
              <w:right w:val="single" w:sz="4" w:space="0" w:color="auto"/>
            </w:tcBorders>
            <w:vAlign w:val="center"/>
          </w:tcPr>
          <w:p w:rsidR="00FF1A65" w:rsidRPr="008130C6" w:rsidRDefault="00FF1A65" w:rsidP="00F831CD">
            <w:pPr>
              <w:keepLines w:val="0"/>
              <w:widowControl w:val="0"/>
              <w:suppressAutoHyphens w:val="0"/>
              <w:spacing w:before="0" w:after="0" w:line="240" w:lineRule="auto"/>
              <w:jc w:val="both"/>
              <w:rPr>
                <w:rFonts w:asciiTheme="minorEastAsia" w:eastAsiaTheme="minorEastAsia" w:hAnsiTheme="minorEastAsia" w:cs="宋体"/>
                <w:color w:val="000000"/>
                <w:lang w:val="en-US" w:eastAsia="zh-CN"/>
              </w:rPr>
            </w:pPr>
            <w:r w:rsidRPr="00020743">
              <w:rPr>
                <w:rFonts w:asciiTheme="minorEastAsia" w:eastAsiaTheme="minorEastAsia" w:hAnsiTheme="minorEastAsia" w:cs="宋体" w:hint="eastAsia"/>
                <w:color w:val="000000"/>
                <w:lang w:val="en-US" w:eastAsia="zh-CN"/>
              </w:rPr>
              <w:t>公开报价行情查询</w:t>
            </w:r>
          </w:p>
        </w:tc>
      </w:tr>
      <w:tr w:rsidR="00FF1A65" w:rsidTr="00CF4BF8">
        <w:tc>
          <w:tcPr>
            <w:tcW w:w="781" w:type="dxa"/>
            <w:vMerge/>
            <w:tcBorders>
              <w:left w:val="single" w:sz="4" w:space="0" w:color="auto"/>
              <w:right w:val="single" w:sz="4" w:space="0" w:color="auto"/>
            </w:tcBorders>
            <w:vAlign w:val="center"/>
          </w:tcPr>
          <w:p w:rsidR="00FF1A65" w:rsidRPr="00B5444A" w:rsidRDefault="00FF1A65" w:rsidP="00F831CD">
            <w:pPr>
              <w:keepLines w:val="0"/>
              <w:suppressAutoHyphens w:val="0"/>
              <w:spacing w:before="0" w:after="0" w:line="240" w:lineRule="auto"/>
              <w:jc w:val="both"/>
              <w:rPr>
                <w:rFonts w:ascii="宋体" w:hAnsi="宋体" w:cs="宋体"/>
                <w:color w:val="000000"/>
                <w:lang w:val="en-US" w:eastAsia="zh-CN"/>
              </w:rPr>
            </w:pPr>
          </w:p>
        </w:tc>
        <w:tc>
          <w:tcPr>
            <w:tcW w:w="958" w:type="dxa"/>
            <w:tcBorders>
              <w:left w:val="single" w:sz="4" w:space="0" w:color="auto"/>
              <w:right w:val="single" w:sz="4" w:space="0" w:color="auto"/>
            </w:tcBorders>
            <w:vAlign w:val="center"/>
          </w:tcPr>
          <w:p w:rsidR="00FF1A65" w:rsidRPr="004E09E5" w:rsidRDefault="00FF1A65" w:rsidP="00F831CD">
            <w:pPr>
              <w:keepLines w:val="0"/>
              <w:suppressAutoHyphens w:val="0"/>
              <w:spacing w:before="0" w:after="0" w:line="240" w:lineRule="auto"/>
              <w:jc w:val="both"/>
              <w:rPr>
                <w:rFonts w:ascii="宋体" w:hAnsi="宋体" w:cs="宋体"/>
                <w:color w:val="000000"/>
                <w:lang w:val="en-US" w:eastAsia="zh-CN"/>
              </w:rPr>
            </w:pPr>
            <w:r w:rsidRPr="004E09E5">
              <w:rPr>
                <w:rFonts w:ascii="宋体" w:hAnsi="宋体" w:cs="宋体" w:hint="eastAsia"/>
                <w:color w:val="000000"/>
                <w:lang w:val="en-US" w:eastAsia="zh-CN"/>
              </w:rPr>
              <w:t>后台响应</w:t>
            </w:r>
          </w:p>
        </w:tc>
        <w:tc>
          <w:tcPr>
            <w:tcW w:w="816" w:type="dxa"/>
            <w:tcBorders>
              <w:left w:val="single" w:sz="4" w:space="0" w:color="auto"/>
              <w:right w:val="single" w:sz="4" w:space="0" w:color="auto"/>
            </w:tcBorders>
          </w:tcPr>
          <w:p w:rsidR="00FF1A65" w:rsidRPr="00CF4BF8" w:rsidRDefault="00CF4BF8" w:rsidP="00CF4BF8">
            <w:pPr>
              <w:keepLines w:val="0"/>
              <w:suppressAutoHyphens w:val="0"/>
              <w:spacing w:before="0" w:after="0" w:line="240" w:lineRule="auto"/>
              <w:jc w:val="center"/>
              <w:rPr>
                <w:rFonts w:asciiTheme="minorEastAsia" w:eastAsiaTheme="minorEastAsia" w:hAnsiTheme="minorEastAsia" w:cs="宋体"/>
                <w:color w:val="000000"/>
                <w:lang w:val="en-US" w:eastAsia="zh-CN"/>
              </w:rPr>
            </w:pPr>
            <w:ins w:id="750" w:author="user" w:date="2018-06-06T14:30:00Z">
              <w:r w:rsidRPr="00CF4BF8">
                <w:rPr>
                  <w:rFonts w:asciiTheme="minorEastAsia" w:eastAsiaTheme="minorEastAsia" w:hAnsiTheme="minorEastAsia" w:cs="宋体" w:hint="eastAsia"/>
                  <w:color w:val="000000"/>
                  <w:lang w:val="en-US" w:eastAsia="zh-CN"/>
                </w:rPr>
                <w:t>/</w:t>
              </w:r>
            </w:ins>
          </w:p>
        </w:tc>
        <w:tc>
          <w:tcPr>
            <w:tcW w:w="916" w:type="dxa"/>
            <w:tcBorders>
              <w:top w:val="single" w:sz="4" w:space="0" w:color="auto"/>
              <w:left w:val="single" w:sz="4" w:space="0" w:color="auto"/>
              <w:bottom w:val="single" w:sz="4" w:space="0" w:color="auto"/>
              <w:right w:val="single" w:sz="4" w:space="0" w:color="auto"/>
            </w:tcBorders>
            <w:vAlign w:val="center"/>
            <w:hideMark/>
          </w:tcPr>
          <w:p w:rsidR="00FF1A65" w:rsidRDefault="00FF1A65" w:rsidP="00F831CD">
            <w:pPr>
              <w:keepLines w:val="0"/>
              <w:suppressAutoHyphens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U028</w:t>
            </w:r>
          </w:p>
        </w:tc>
        <w:tc>
          <w:tcPr>
            <w:tcW w:w="1578" w:type="dxa"/>
            <w:tcBorders>
              <w:top w:val="single" w:sz="4" w:space="0" w:color="auto"/>
              <w:left w:val="single" w:sz="4" w:space="0" w:color="auto"/>
              <w:bottom w:val="single" w:sz="4" w:space="0" w:color="auto"/>
              <w:right w:val="single" w:sz="4" w:space="0" w:color="auto"/>
            </w:tcBorders>
            <w:vAlign w:val="center"/>
            <w:hideMark/>
          </w:tcPr>
          <w:p w:rsidR="00FF1A65" w:rsidRPr="00B5444A" w:rsidRDefault="00FF1A65" w:rsidP="00F831CD">
            <w:pPr>
              <w:keepLines w:val="0"/>
              <w:widowControl w:val="0"/>
              <w:suppressAutoHyphens w:val="0"/>
              <w:spacing w:before="0" w:after="0" w:line="240" w:lineRule="auto"/>
              <w:jc w:val="both"/>
              <w:rPr>
                <w:rFonts w:ascii="宋体" w:hAnsi="宋体" w:cs="宋体"/>
                <w:color w:val="000000"/>
                <w:lang w:val="en-US" w:eastAsia="zh-CN"/>
              </w:rPr>
            </w:pPr>
            <w:r w:rsidRPr="00B5444A">
              <w:rPr>
                <w:rFonts w:ascii="宋体" w:hAnsi="宋体" w:cs="宋体" w:hint="eastAsia"/>
                <w:color w:val="000000"/>
                <w:lang w:val="en-US" w:eastAsia="zh-CN"/>
              </w:rPr>
              <w:t>公开报价行情</w:t>
            </w:r>
            <w:r>
              <w:rPr>
                <w:rFonts w:ascii="宋体" w:hAnsi="宋体" w:cs="宋体" w:hint="eastAsia"/>
                <w:color w:val="000000"/>
                <w:lang w:val="en-US" w:eastAsia="zh-CN"/>
              </w:rPr>
              <w:t>查询</w:t>
            </w:r>
            <w:r w:rsidRPr="00B5444A">
              <w:rPr>
                <w:rFonts w:ascii="宋体" w:hAnsi="宋体" w:cs="宋体" w:hint="eastAsia"/>
                <w:color w:val="000000"/>
                <w:lang w:val="en-US" w:eastAsia="zh-CN"/>
              </w:rPr>
              <w:t>响应</w:t>
            </w:r>
          </w:p>
        </w:tc>
        <w:tc>
          <w:tcPr>
            <w:tcW w:w="3370" w:type="dxa"/>
            <w:gridSpan w:val="2"/>
            <w:vMerge/>
            <w:tcBorders>
              <w:left w:val="single" w:sz="4" w:space="0" w:color="auto"/>
              <w:right w:val="single" w:sz="4" w:space="0" w:color="auto"/>
            </w:tcBorders>
          </w:tcPr>
          <w:p w:rsidR="00FF1A65" w:rsidRPr="00B5444A" w:rsidRDefault="00FF1A65" w:rsidP="00F831CD">
            <w:pPr>
              <w:keepLines w:val="0"/>
              <w:widowControl w:val="0"/>
              <w:suppressAutoHyphens w:val="0"/>
              <w:spacing w:before="0" w:after="0" w:line="240" w:lineRule="auto"/>
              <w:jc w:val="both"/>
              <w:rPr>
                <w:rFonts w:ascii="宋体" w:hAnsi="宋体" w:cs="宋体"/>
                <w:color w:val="000000"/>
                <w:lang w:val="en-US" w:eastAsia="zh-CN"/>
              </w:rPr>
            </w:pPr>
          </w:p>
        </w:tc>
      </w:tr>
      <w:tr w:rsidR="00FF1A65" w:rsidRPr="006A1A1C" w:rsidTr="00CF4BF8">
        <w:trPr>
          <w:ins w:id="751" w:author="user" w:date="2018-05-25T09:16:00Z"/>
        </w:trPr>
        <w:tc>
          <w:tcPr>
            <w:tcW w:w="781" w:type="dxa"/>
            <w:vMerge/>
            <w:tcBorders>
              <w:left w:val="single" w:sz="4" w:space="0" w:color="auto"/>
              <w:right w:val="single" w:sz="4" w:space="0" w:color="auto"/>
            </w:tcBorders>
            <w:vAlign w:val="center"/>
          </w:tcPr>
          <w:p w:rsidR="00FF1A65" w:rsidRPr="00B5444A" w:rsidRDefault="00FF1A65" w:rsidP="00994A6C">
            <w:pPr>
              <w:keepLines w:val="0"/>
              <w:suppressAutoHyphens w:val="0"/>
              <w:spacing w:before="0" w:after="0" w:line="240" w:lineRule="auto"/>
              <w:jc w:val="both"/>
              <w:rPr>
                <w:ins w:id="752" w:author="user" w:date="2018-05-25T09:16:00Z"/>
                <w:rFonts w:ascii="宋体" w:hAnsi="宋体" w:cs="宋体"/>
                <w:color w:val="000000"/>
                <w:lang w:val="en-US" w:eastAsia="zh-CN"/>
              </w:rPr>
            </w:pPr>
          </w:p>
        </w:tc>
        <w:tc>
          <w:tcPr>
            <w:tcW w:w="958" w:type="dxa"/>
            <w:tcBorders>
              <w:left w:val="single" w:sz="4" w:space="0" w:color="auto"/>
              <w:right w:val="single" w:sz="4" w:space="0" w:color="auto"/>
            </w:tcBorders>
            <w:vAlign w:val="center"/>
          </w:tcPr>
          <w:p w:rsidR="00FF1A65" w:rsidRPr="004E09E5" w:rsidRDefault="00FF1A65" w:rsidP="00994A6C">
            <w:pPr>
              <w:keepLines w:val="0"/>
              <w:suppressAutoHyphens w:val="0"/>
              <w:spacing w:before="0" w:after="0" w:line="240" w:lineRule="auto"/>
              <w:jc w:val="both"/>
              <w:rPr>
                <w:ins w:id="753" w:author="user" w:date="2018-05-25T09:16:00Z"/>
                <w:rFonts w:ascii="宋体" w:hAnsi="宋体" w:cs="宋体"/>
                <w:color w:val="000000"/>
                <w:lang w:val="en-US" w:eastAsia="zh-CN"/>
              </w:rPr>
            </w:pPr>
            <w:ins w:id="754" w:author="user" w:date="2018-05-25T09:16:00Z">
              <w:r w:rsidRPr="00020743">
                <w:rPr>
                  <w:rFonts w:asciiTheme="minorEastAsia" w:eastAsiaTheme="minorEastAsia" w:hAnsiTheme="minorEastAsia" w:cs="宋体" w:hint="eastAsia"/>
                  <w:color w:val="000000"/>
                  <w:lang w:val="en-US" w:eastAsia="zh-CN"/>
                </w:rPr>
                <w:t>上传请求</w:t>
              </w:r>
            </w:ins>
          </w:p>
        </w:tc>
        <w:tc>
          <w:tcPr>
            <w:tcW w:w="816" w:type="dxa"/>
            <w:tcBorders>
              <w:left w:val="single" w:sz="4" w:space="0" w:color="auto"/>
              <w:right w:val="single" w:sz="4" w:space="0" w:color="auto"/>
            </w:tcBorders>
          </w:tcPr>
          <w:p w:rsidR="00FF1A65" w:rsidRPr="00020743" w:rsidRDefault="00CF4BF8" w:rsidP="00CF4BF8">
            <w:pPr>
              <w:keepLines w:val="0"/>
              <w:suppressAutoHyphens w:val="0"/>
              <w:spacing w:before="0" w:after="0" w:line="240" w:lineRule="auto"/>
              <w:jc w:val="center"/>
              <w:rPr>
                <w:ins w:id="755" w:author="user" w:date="2018-06-06T14:15:00Z"/>
                <w:rFonts w:asciiTheme="minorEastAsia" w:eastAsiaTheme="minorEastAsia" w:hAnsiTheme="minorEastAsia" w:cs="宋体"/>
                <w:color w:val="000000"/>
                <w:lang w:val="en-US" w:eastAsia="zh-CN"/>
              </w:rPr>
            </w:pPr>
            <w:ins w:id="756" w:author="user" w:date="2018-06-06T14:30:00Z">
              <w:r>
                <w:rPr>
                  <w:rFonts w:asciiTheme="minorEastAsia" w:eastAsiaTheme="minorEastAsia" w:hAnsiTheme="minorEastAsia" w:cs="宋体" w:hint="eastAsia"/>
                  <w:color w:val="000000"/>
                  <w:lang w:val="en-US" w:eastAsia="zh-CN"/>
                </w:rPr>
                <w:t>FPR</w:t>
              </w:r>
            </w:ins>
          </w:p>
        </w:tc>
        <w:tc>
          <w:tcPr>
            <w:tcW w:w="916" w:type="dxa"/>
            <w:tcBorders>
              <w:top w:val="single" w:sz="4" w:space="0" w:color="auto"/>
              <w:left w:val="single" w:sz="4" w:space="0" w:color="auto"/>
              <w:bottom w:val="single" w:sz="4" w:space="0" w:color="auto"/>
              <w:right w:val="single" w:sz="4" w:space="0" w:color="auto"/>
            </w:tcBorders>
            <w:vAlign w:val="center"/>
          </w:tcPr>
          <w:p w:rsidR="00FF1A65" w:rsidRDefault="00FF1A65" w:rsidP="00994A6C">
            <w:pPr>
              <w:keepLines w:val="0"/>
              <w:suppressAutoHyphens w:val="0"/>
              <w:spacing w:before="0" w:after="0" w:line="240" w:lineRule="auto"/>
              <w:jc w:val="both"/>
              <w:rPr>
                <w:ins w:id="757" w:author="user" w:date="2018-05-25T09:16:00Z"/>
                <w:rFonts w:ascii="宋体" w:hAnsi="宋体" w:cs="宋体"/>
                <w:color w:val="000000"/>
                <w:lang w:val="en-US" w:eastAsia="zh-CN"/>
              </w:rPr>
            </w:pPr>
            <w:ins w:id="758" w:author="user" w:date="2018-05-25T09:16:00Z">
              <w:r w:rsidRPr="00020743">
                <w:rPr>
                  <w:rFonts w:asciiTheme="minorEastAsia" w:eastAsiaTheme="minorEastAsia" w:hAnsiTheme="minorEastAsia" w:cs="宋体" w:hint="eastAsia"/>
                  <w:color w:val="000000"/>
                  <w:lang w:val="en-US" w:eastAsia="zh-CN"/>
                </w:rPr>
                <w:t>U02</w:t>
              </w:r>
              <w:r>
                <w:rPr>
                  <w:rFonts w:asciiTheme="minorEastAsia" w:eastAsiaTheme="minorEastAsia" w:hAnsiTheme="minorEastAsia" w:cs="宋体"/>
                  <w:color w:val="000000"/>
                  <w:lang w:val="en-US" w:eastAsia="zh-CN"/>
                </w:rPr>
                <w:t>9</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B5444A" w:rsidRDefault="00FF1A65" w:rsidP="00994A6C">
            <w:pPr>
              <w:keepLines w:val="0"/>
              <w:widowControl w:val="0"/>
              <w:suppressAutoHyphens w:val="0"/>
              <w:spacing w:before="0" w:after="0" w:line="240" w:lineRule="auto"/>
              <w:jc w:val="both"/>
              <w:rPr>
                <w:ins w:id="759" w:author="user" w:date="2018-05-25T09:16:00Z"/>
                <w:rFonts w:ascii="宋体" w:hAnsi="宋体" w:cs="宋体"/>
                <w:color w:val="000000"/>
                <w:lang w:val="en-US" w:eastAsia="zh-CN"/>
              </w:rPr>
            </w:pPr>
            <w:ins w:id="760" w:author="user" w:date="2018-05-25T09:18:00Z">
              <w:r w:rsidRPr="006A1A1C">
                <w:rPr>
                  <w:rFonts w:ascii="宋体" w:hAnsi="宋体" w:cs="宋体" w:hint="eastAsia"/>
                  <w:color w:val="000000"/>
                  <w:lang w:val="en-US" w:eastAsia="zh-CN"/>
                </w:rPr>
                <w:t>报价状态变更</w:t>
              </w:r>
              <w:r w:rsidRPr="00020743">
                <w:rPr>
                  <w:rFonts w:asciiTheme="minorEastAsia" w:eastAsiaTheme="minorEastAsia" w:hAnsiTheme="minorEastAsia" w:cs="宋体" w:hint="eastAsia"/>
                  <w:color w:val="000000"/>
                  <w:lang w:val="en-US" w:eastAsia="zh-CN"/>
                </w:rPr>
                <w:t>查询</w:t>
              </w:r>
            </w:ins>
          </w:p>
        </w:tc>
        <w:tc>
          <w:tcPr>
            <w:tcW w:w="3370" w:type="dxa"/>
            <w:gridSpan w:val="2"/>
            <w:vMerge w:val="restart"/>
            <w:tcBorders>
              <w:left w:val="single" w:sz="4" w:space="0" w:color="auto"/>
              <w:right w:val="single" w:sz="4" w:space="0" w:color="auto"/>
            </w:tcBorders>
          </w:tcPr>
          <w:p w:rsidR="00FF1A65" w:rsidRDefault="00FF1A65" w:rsidP="00994A6C">
            <w:pPr>
              <w:keepLines w:val="0"/>
              <w:widowControl w:val="0"/>
              <w:suppressAutoHyphens w:val="0"/>
              <w:spacing w:before="0" w:after="0" w:line="240" w:lineRule="auto"/>
              <w:jc w:val="both"/>
              <w:rPr>
                <w:ins w:id="761" w:author="user" w:date="2018-05-25T09:19:00Z"/>
                <w:rFonts w:asciiTheme="minorEastAsia" w:eastAsiaTheme="minorEastAsia" w:hAnsiTheme="minorEastAsia" w:cs="宋体"/>
                <w:color w:val="000000"/>
                <w:lang w:val="en-US" w:eastAsia="zh-CN"/>
              </w:rPr>
            </w:pPr>
          </w:p>
          <w:p w:rsidR="00FF1A65" w:rsidRDefault="00FF1A65" w:rsidP="00994A6C">
            <w:pPr>
              <w:keepLines w:val="0"/>
              <w:widowControl w:val="0"/>
              <w:suppressAutoHyphens w:val="0"/>
              <w:spacing w:before="0" w:after="0" w:line="240" w:lineRule="auto"/>
              <w:jc w:val="both"/>
              <w:rPr>
                <w:ins w:id="762" w:author="user" w:date="2018-05-25T09:19:00Z"/>
                <w:rFonts w:asciiTheme="minorEastAsia" w:eastAsiaTheme="minorEastAsia" w:hAnsiTheme="minorEastAsia" w:cs="宋体"/>
                <w:color w:val="000000"/>
                <w:lang w:val="en-US" w:eastAsia="zh-CN"/>
              </w:rPr>
            </w:pPr>
          </w:p>
          <w:p w:rsidR="00FF1A65" w:rsidRPr="00CF4BF8" w:rsidRDefault="00FF1A65" w:rsidP="00994A6C">
            <w:pPr>
              <w:keepLines w:val="0"/>
              <w:widowControl w:val="0"/>
              <w:suppressAutoHyphens w:val="0"/>
              <w:spacing w:before="0" w:after="0" w:line="240" w:lineRule="auto"/>
              <w:jc w:val="both"/>
              <w:rPr>
                <w:ins w:id="763" w:author="user" w:date="2018-05-25T09:16:00Z"/>
                <w:rFonts w:asciiTheme="minorEastAsia" w:eastAsiaTheme="minorEastAsia" w:hAnsiTheme="minorEastAsia" w:cs="宋体"/>
                <w:color w:val="000000"/>
                <w:lang w:val="en-US" w:eastAsia="zh-CN"/>
              </w:rPr>
            </w:pPr>
            <w:ins w:id="764" w:author="user" w:date="2018-05-25T09:18:00Z">
              <w:r w:rsidRPr="00CF4BF8">
                <w:rPr>
                  <w:rFonts w:asciiTheme="minorEastAsia" w:eastAsiaTheme="minorEastAsia" w:hAnsiTheme="minorEastAsia" w:cs="宋体" w:hint="eastAsia"/>
                  <w:color w:val="000000"/>
                  <w:lang w:val="en-US" w:eastAsia="zh-CN"/>
                </w:rPr>
                <w:t>报价状态变更</w:t>
              </w:r>
              <w:r w:rsidRPr="00020743">
                <w:rPr>
                  <w:rFonts w:asciiTheme="minorEastAsia" w:eastAsiaTheme="minorEastAsia" w:hAnsiTheme="minorEastAsia" w:cs="宋体" w:hint="eastAsia"/>
                  <w:color w:val="000000"/>
                  <w:lang w:val="en-US" w:eastAsia="zh-CN"/>
                </w:rPr>
                <w:t>查询</w:t>
              </w:r>
            </w:ins>
          </w:p>
        </w:tc>
      </w:tr>
      <w:tr w:rsidR="00FF1A65" w:rsidTr="00CF4BF8">
        <w:trPr>
          <w:ins w:id="765" w:author="user" w:date="2018-05-25T09:16:00Z"/>
        </w:trPr>
        <w:tc>
          <w:tcPr>
            <w:tcW w:w="781" w:type="dxa"/>
            <w:vMerge/>
            <w:tcBorders>
              <w:left w:val="single" w:sz="4" w:space="0" w:color="auto"/>
              <w:bottom w:val="single" w:sz="4" w:space="0" w:color="auto"/>
              <w:right w:val="single" w:sz="4" w:space="0" w:color="auto"/>
            </w:tcBorders>
            <w:vAlign w:val="center"/>
          </w:tcPr>
          <w:p w:rsidR="00FF1A65" w:rsidRPr="00B5444A" w:rsidRDefault="00FF1A65" w:rsidP="00994A6C">
            <w:pPr>
              <w:keepLines w:val="0"/>
              <w:suppressAutoHyphens w:val="0"/>
              <w:spacing w:before="0" w:after="0" w:line="240" w:lineRule="auto"/>
              <w:jc w:val="both"/>
              <w:rPr>
                <w:ins w:id="766" w:author="user" w:date="2018-05-25T09:16:00Z"/>
                <w:rFonts w:ascii="宋体" w:hAnsi="宋体" w:cs="宋体"/>
                <w:color w:val="000000"/>
                <w:lang w:val="en-US" w:eastAsia="zh-CN"/>
              </w:rPr>
            </w:pPr>
          </w:p>
        </w:tc>
        <w:tc>
          <w:tcPr>
            <w:tcW w:w="958" w:type="dxa"/>
            <w:tcBorders>
              <w:left w:val="single" w:sz="4" w:space="0" w:color="auto"/>
              <w:bottom w:val="single" w:sz="4" w:space="0" w:color="auto"/>
              <w:right w:val="single" w:sz="4" w:space="0" w:color="auto"/>
            </w:tcBorders>
            <w:vAlign w:val="center"/>
          </w:tcPr>
          <w:p w:rsidR="00FF1A65" w:rsidRPr="004E09E5" w:rsidRDefault="00FF1A65" w:rsidP="00994A6C">
            <w:pPr>
              <w:keepLines w:val="0"/>
              <w:suppressAutoHyphens w:val="0"/>
              <w:spacing w:before="0" w:after="0" w:line="240" w:lineRule="auto"/>
              <w:jc w:val="both"/>
              <w:rPr>
                <w:ins w:id="767" w:author="user" w:date="2018-05-25T09:16:00Z"/>
                <w:rFonts w:ascii="宋体" w:hAnsi="宋体" w:cs="宋体"/>
                <w:color w:val="000000"/>
                <w:lang w:val="en-US" w:eastAsia="zh-CN"/>
              </w:rPr>
            </w:pPr>
            <w:ins w:id="768" w:author="user" w:date="2018-05-25T09:16:00Z">
              <w:r w:rsidRPr="004E09E5">
                <w:rPr>
                  <w:rFonts w:ascii="宋体" w:hAnsi="宋体" w:cs="宋体" w:hint="eastAsia"/>
                  <w:color w:val="000000"/>
                  <w:lang w:val="en-US" w:eastAsia="zh-CN"/>
                </w:rPr>
                <w:t>后台响应</w:t>
              </w:r>
            </w:ins>
          </w:p>
        </w:tc>
        <w:tc>
          <w:tcPr>
            <w:tcW w:w="816" w:type="dxa"/>
            <w:tcBorders>
              <w:left w:val="single" w:sz="4" w:space="0" w:color="auto"/>
              <w:bottom w:val="single" w:sz="4" w:space="0" w:color="auto"/>
              <w:right w:val="single" w:sz="4" w:space="0" w:color="auto"/>
            </w:tcBorders>
          </w:tcPr>
          <w:p w:rsidR="00FF1A65" w:rsidRPr="00CF4BF8" w:rsidRDefault="00CF4BF8" w:rsidP="00CF4BF8">
            <w:pPr>
              <w:keepLines w:val="0"/>
              <w:suppressAutoHyphens w:val="0"/>
              <w:spacing w:before="0" w:after="0" w:line="240" w:lineRule="auto"/>
              <w:jc w:val="center"/>
              <w:rPr>
                <w:ins w:id="769" w:author="user" w:date="2018-06-06T14:15:00Z"/>
                <w:rFonts w:asciiTheme="minorEastAsia" w:eastAsiaTheme="minorEastAsia" w:hAnsiTheme="minorEastAsia" w:cs="宋体"/>
                <w:color w:val="000000"/>
                <w:lang w:val="en-US" w:eastAsia="zh-CN"/>
              </w:rPr>
            </w:pPr>
            <w:ins w:id="770" w:author="user" w:date="2018-06-06T14:30:00Z">
              <w:r w:rsidRPr="00CF4BF8">
                <w:rPr>
                  <w:rFonts w:asciiTheme="minorEastAsia" w:eastAsiaTheme="minorEastAsia" w:hAnsiTheme="minorEastAsia" w:cs="宋体" w:hint="eastAsia"/>
                  <w:color w:val="000000"/>
                  <w:lang w:val="en-US" w:eastAsia="zh-CN"/>
                </w:rPr>
                <w:t>/</w:t>
              </w:r>
            </w:ins>
          </w:p>
        </w:tc>
        <w:tc>
          <w:tcPr>
            <w:tcW w:w="916" w:type="dxa"/>
            <w:tcBorders>
              <w:top w:val="single" w:sz="4" w:space="0" w:color="auto"/>
              <w:left w:val="single" w:sz="4" w:space="0" w:color="auto"/>
              <w:bottom w:val="single" w:sz="4" w:space="0" w:color="auto"/>
              <w:right w:val="single" w:sz="4" w:space="0" w:color="auto"/>
            </w:tcBorders>
            <w:vAlign w:val="center"/>
          </w:tcPr>
          <w:p w:rsidR="00FF1A65" w:rsidRDefault="00FF1A65" w:rsidP="00994A6C">
            <w:pPr>
              <w:keepLines w:val="0"/>
              <w:suppressAutoHyphens w:val="0"/>
              <w:spacing w:before="0" w:after="0" w:line="240" w:lineRule="auto"/>
              <w:jc w:val="both"/>
              <w:rPr>
                <w:ins w:id="771" w:author="user" w:date="2018-05-25T09:16:00Z"/>
                <w:rFonts w:ascii="宋体" w:hAnsi="宋体" w:cs="宋体"/>
                <w:color w:val="000000"/>
                <w:lang w:val="en-US" w:eastAsia="zh-CN"/>
              </w:rPr>
            </w:pPr>
            <w:ins w:id="772" w:author="user" w:date="2018-05-25T09:16:00Z">
              <w:r>
                <w:rPr>
                  <w:rFonts w:ascii="宋体" w:hAnsi="宋体" w:cs="宋体" w:hint="eastAsia"/>
                  <w:color w:val="000000"/>
                  <w:lang w:val="en-US" w:eastAsia="zh-CN"/>
                </w:rPr>
                <w:t>U030</w:t>
              </w:r>
            </w:ins>
          </w:p>
        </w:tc>
        <w:tc>
          <w:tcPr>
            <w:tcW w:w="1578" w:type="dxa"/>
            <w:tcBorders>
              <w:top w:val="single" w:sz="4" w:space="0" w:color="auto"/>
              <w:left w:val="single" w:sz="4" w:space="0" w:color="auto"/>
              <w:bottom w:val="single" w:sz="4" w:space="0" w:color="auto"/>
              <w:right w:val="single" w:sz="4" w:space="0" w:color="auto"/>
            </w:tcBorders>
            <w:vAlign w:val="center"/>
          </w:tcPr>
          <w:p w:rsidR="00FF1A65" w:rsidRPr="00B5444A" w:rsidRDefault="00FF1A65" w:rsidP="00994A6C">
            <w:pPr>
              <w:keepLines w:val="0"/>
              <w:widowControl w:val="0"/>
              <w:suppressAutoHyphens w:val="0"/>
              <w:spacing w:before="0" w:after="0" w:line="240" w:lineRule="auto"/>
              <w:jc w:val="both"/>
              <w:rPr>
                <w:ins w:id="773" w:author="user" w:date="2018-05-25T09:16:00Z"/>
                <w:rFonts w:ascii="宋体" w:hAnsi="宋体" w:cs="宋体"/>
                <w:color w:val="000000"/>
                <w:lang w:val="en-US" w:eastAsia="zh-CN"/>
              </w:rPr>
            </w:pPr>
            <w:ins w:id="774" w:author="user" w:date="2018-05-25T09:18:00Z">
              <w:r w:rsidRPr="006A1A1C">
                <w:rPr>
                  <w:rFonts w:ascii="宋体" w:hAnsi="宋体" w:cs="宋体" w:hint="eastAsia"/>
                  <w:color w:val="000000"/>
                  <w:lang w:val="en-US" w:eastAsia="zh-CN"/>
                </w:rPr>
                <w:t>报价状态变更</w:t>
              </w:r>
              <w:r w:rsidRPr="00020743">
                <w:rPr>
                  <w:rFonts w:asciiTheme="minorEastAsia" w:eastAsiaTheme="minorEastAsia" w:hAnsiTheme="minorEastAsia" w:cs="宋体" w:hint="eastAsia"/>
                  <w:color w:val="000000"/>
                  <w:lang w:val="en-US" w:eastAsia="zh-CN"/>
                </w:rPr>
                <w:t>查询</w:t>
              </w:r>
            </w:ins>
            <w:ins w:id="775" w:author="user" w:date="2018-05-25T09:16:00Z">
              <w:r w:rsidRPr="00B5444A">
                <w:rPr>
                  <w:rFonts w:ascii="宋体" w:hAnsi="宋体" w:cs="宋体" w:hint="eastAsia"/>
                  <w:color w:val="000000"/>
                  <w:lang w:val="en-US" w:eastAsia="zh-CN"/>
                </w:rPr>
                <w:t>响应</w:t>
              </w:r>
            </w:ins>
          </w:p>
        </w:tc>
        <w:tc>
          <w:tcPr>
            <w:tcW w:w="3370" w:type="dxa"/>
            <w:gridSpan w:val="2"/>
            <w:vMerge/>
            <w:tcBorders>
              <w:left w:val="single" w:sz="4" w:space="0" w:color="auto"/>
              <w:bottom w:val="single" w:sz="4" w:space="0" w:color="auto"/>
              <w:right w:val="single" w:sz="4" w:space="0" w:color="auto"/>
            </w:tcBorders>
          </w:tcPr>
          <w:p w:rsidR="00FF1A65" w:rsidRPr="00B5444A" w:rsidRDefault="00FF1A65" w:rsidP="00994A6C">
            <w:pPr>
              <w:keepLines w:val="0"/>
              <w:widowControl w:val="0"/>
              <w:suppressAutoHyphens w:val="0"/>
              <w:spacing w:before="0" w:after="0" w:line="240" w:lineRule="auto"/>
              <w:jc w:val="both"/>
              <w:rPr>
                <w:ins w:id="776" w:author="user" w:date="2018-05-25T09:16:00Z"/>
                <w:rFonts w:ascii="宋体" w:hAnsi="宋体" w:cs="宋体"/>
                <w:color w:val="000000"/>
                <w:lang w:val="en-US" w:eastAsia="zh-CN"/>
              </w:rPr>
            </w:pPr>
          </w:p>
        </w:tc>
      </w:tr>
    </w:tbl>
    <w:p w:rsidR="00D227B0" w:rsidRDefault="00D227B0" w:rsidP="00BB4065">
      <w:pPr>
        <w:rPr>
          <w:rFonts w:ascii="宋体" w:hAnsi="宋体"/>
          <w:lang w:eastAsia="zh-CN"/>
        </w:rPr>
      </w:pPr>
    </w:p>
    <w:p w:rsidR="00206DC4" w:rsidRDefault="006D2A0F" w:rsidP="00BB4065">
      <w:pPr>
        <w:rPr>
          <w:rFonts w:ascii="宋体" w:hAnsi="宋体"/>
          <w:lang w:eastAsia="zh-CN"/>
        </w:rPr>
      </w:pPr>
      <w:r>
        <w:rPr>
          <w:rFonts w:ascii="宋体" w:hAnsi="宋体" w:hint="eastAsia"/>
          <w:lang w:eastAsia="zh-CN"/>
        </w:rPr>
        <w:t>参与方组件说明</w:t>
      </w:r>
      <w:r w:rsidR="00193131">
        <w:rPr>
          <w:rFonts w:ascii="宋体" w:hAnsi="宋体" w:hint="eastAsia"/>
          <w:color w:val="000000"/>
          <w:lang w:eastAsia="zh-CN"/>
        </w:rPr>
        <w:t>:</w:t>
      </w:r>
    </w:p>
    <w:tbl>
      <w:tblPr>
        <w:tblW w:w="3555"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tblPr>
      <w:tblGrid>
        <w:gridCol w:w="3085"/>
        <w:gridCol w:w="2978"/>
      </w:tblGrid>
      <w:tr w:rsidR="006D2A0F" w:rsidRPr="00FB58D0" w:rsidTr="00F831CD">
        <w:trPr>
          <w:trHeight w:val="323"/>
        </w:trPr>
        <w:tc>
          <w:tcPr>
            <w:tcW w:w="2544" w:type="pct"/>
            <w:shd w:val="clear" w:color="auto" w:fill="C0C0C0"/>
            <w:vAlign w:val="center"/>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A865E5">
              <w:rPr>
                <w:rFonts w:ascii="宋体" w:hAnsi="宋体" w:cs="宋体"/>
                <w:color w:val="000000"/>
                <w:lang w:val="en-US" w:eastAsia="zh-CN"/>
              </w:rPr>
              <w:t>参与方信息</w:t>
            </w:r>
            <w:r w:rsidRPr="00A865E5">
              <w:rPr>
                <w:rFonts w:ascii="宋体" w:hAnsi="宋体" w:cs="宋体" w:hint="eastAsia"/>
                <w:color w:val="000000"/>
                <w:lang w:val="en-US" w:eastAsia="zh-CN"/>
              </w:rPr>
              <w:t>(448）</w:t>
            </w:r>
          </w:p>
        </w:tc>
        <w:tc>
          <w:tcPr>
            <w:tcW w:w="2456" w:type="pct"/>
            <w:shd w:val="clear" w:color="auto" w:fill="C0C0C0"/>
            <w:vAlign w:val="center"/>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A865E5">
              <w:rPr>
                <w:rFonts w:ascii="宋体" w:hAnsi="宋体" w:cs="宋体"/>
                <w:color w:val="000000"/>
                <w:lang w:val="en-US" w:eastAsia="zh-CN"/>
              </w:rPr>
              <w:t>参与方角色 (452)</w:t>
            </w:r>
          </w:p>
        </w:tc>
      </w:tr>
      <w:tr w:rsidR="006D2A0F" w:rsidRPr="00FB58D0" w:rsidTr="00F831CD">
        <w:trPr>
          <w:trHeight w:val="147"/>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交易商代码</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12</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发起方的交易商代码</w:t>
            </w:r>
          </w:p>
        </w:tc>
      </w:tr>
      <w:tr w:rsidR="006D2A0F" w:rsidRPr="00FB58D0" w:rsidTr="00F831CD">
        <w:trPr>
          <w:trHeight w:val="147"/>
        </w:trPr>
        <w:tc>
          <w:tcPr>
            <w:tcW w:w="2544" w:type="pct"/>
          </w:tcPr>
          <w:p w:rsidR="006D2A0F" w:rsidRPr="006B2241" w:rsidRDefault="006D2A0F" w:rsidP="00F831CD">
            <w:pPr>
              <w:keepLines w:val="0"/>
              <w:suppressAutoHyphens w:val="0"/>
              <w:spacing w:before="0" w:after="0" w:line="240" w:lineRule="auto"/>
              <w:jc w:val="both"/>
              <w:rPr>
                <w:rFonts w:ascii="宋体" w:hAnsi="宋体" w:cs="宋体"/>
                <w:color w:val="000000"/>
                <w:lang w:val="en-US" w:eastAsia="zh-CN"/>
              </w:rPr>
            </w:pPr>
            <w:r w:rsidRPr="00414C89">
              <w:rPr>
                <w:rFonts w:ascii="宋体" w:hAnsi="宋体" w:cs="宋体" w:hint="eastAsia"/>
                <w:color w:val="000000"/>
                <w:lang w:val="en-US" w:eastAsia="zh-CN"/>
              </w:rPr>
              <w:t>交易商简称</w:t>
            </w:r>
          </w:p>
        </w:tc>
        <w:tc>
          <w:tcPr>
            <w:tcW w:w="2456" w:type="pct"/>
          </w:tcPr>
          <w:p w:rsidR="006D2A0F"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 xml:space="preserve">103 </w:t>
            </w:r>
            <w:r w:rsidRPr="00A865E5">
              <w:rPr>
                <w:rFonts w:ascii="宋体" w:hAnsi="宋体" w:cs="宋体"/>
                <w:color w:val="000000"/>
                <w:lang w:val="en-US" w:eastAsia="zh-CN"/>
              </w:rPr>
              <w:t>＝</w:t>
            </w:r>
            <w:r w:rsidRPr="006B2241">
              <w:rPr>
                <w:rFonts w:ascii="宋体" w:hAnsi="宋体" w:cs="宋体" w:hint="eastAsia"/>
                <w:color w:val="000000"/>
                <w:lang w:val="en-US" w:eastAsia="zh-CN"/>
              </w:rPr>
              <w:t>发起方的交易商</w:t>
            </w:r>
            <w:r w:rsidRPr="00414C89">
              <w:rPr>
                <w:rFonts w:ascii="宋体" w:hAnsi="宋体" w:cs="宋体" w:hint="eastAsia"/>
                <w:color w:val="000000"/>
                <w:lang w:val="en-US" w:eastAsia="zh-CN"/>
              </w:rPr>
              <w:t>简称</w:t>
            </w:r>
          </w:p>
        </w:tc>
      </w:tr>
      <w:tr w:rsidR="006D2A0F" w:rsidRPr="00FB58D0" w:rsidTr="002E450A">
        <w:trPr>
          <w:trHeight w:val="196"/>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交易单元号</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1</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发起方交易单元号</w:t>
            </w:r>
          </w:p>
        </w:tc>
      </w:tr>
      <w:tr w:rsidR="00366772" w:rsidRPr="00FB58D0" w:rsidTr="00F831CD">
        <w:trPr>
          <w:trHeight w:val="279"/>
        </w:trPr>
        <w:tc>
          <w:tcPr>
            <w:tcW w:w="2544" w:type="pct"/>
          </w:tcPr>
          <w:p w:rsidR="00366772" w:rsidRPr="006B2241" w:rsidRDefault="00366772"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交易单元号</w:t>
            </w:r>
          </w:p>
        </w:tc>
        <w:tc>
          <w:tcPr>
            <w:tcW w:w="2456" w:type="pct"/>
          </w:tcPr>
          <w:p w:rsidR="00366772" w:rsidRDefault="00366772"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2</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发起方交易单元号</w:t>
            </w:r>
          </w:p>
        </w:tc>
      </w:tr>
      <w:tr w:rsidR="006D2A0F" w:rsidRPr="00FB58D0" w:rsidTr="002E450A">
        <w:trPr>
          <w:trHeight w:val="162"/>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投资者帐户</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sidRPr="00A865E5">
              <w:rPr>
                <w:rFonts w:ascii="宋体" w:hAnsi="宋体" w:cs="宋体"/>
                <w:color w:val="000000"/>
                <w:lang w:val="en-US" w:eastAsia="zh-CN"/>
              </w:rPr>
              <w:t xml:space="preserve">5 </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发起方投资者帐户</w:t>
            </w:r>
          </w:p>
        </w:tc>
      </w:tr>
      <w:tr w:rsidR="00366772" w:rsidRPr="00FB58D0" w:rsidTr="002E450A">
        <w:trPr>
          <w:trHeight w:val="65"/>
        </w:trPr>
        <w:tc>
          <w:tcPr>
            <w:tcW w:w="2544" w:type="pct"/>
          </w:tcPr>
          <w:p w:rsidR="00366772" w:rsidRPr="006B2241" w:rsidRDefault="00366772"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投资者帐户</w:t>
            </w:r>
          </w:p>
        </w:tc>
        <w:tc>
          <w:tcPr>
            <w:tcW w:w="2456" w:type="pct"/>
          </w:tcPr>
          <w:p w:rsidR="00366772" w:rsidRPr="00A865E5" w:rsidRDefault="00366772"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6</w:t>
            </w:r>
            <w:r w:rsidRPr="00A865E5">
              <w:rPr>
                <w:rFonts w:ascii="宋体" w:hAnsi="宋体" w:cs="宋体"/>
                <w:color w:val="000000"/>
                <w:lang w:val="en-US" w:eastAsia="zh-CN"/>
              </w:rPr>
              <w:t xml:space="preserve"> </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对手方投资者帐户</w:t>
            </w:r>
          </w:p>
        </w:tc>
      </w:tr>
      <w:tr w:rsidR="006D2A0F" w:rsidRPr="00FB58D0" w:rsidTr="002E450A">
        <w:trPr>
          <w:trHeight w:val="65"/>
        </w:trPr>
        <w:tc>
          <w:tcPr>
            <w:tcW w:w="2544" w:type="pct"/>
          </w:tcPr>
          <w:p w:rsidR="006D2A0F" w:rsidRPr="006B2241" w:rsidRDefault="006D2A0F" w:rsidP="00F831CD">
            <w:pPr>
              <w:keepLines w:val="0"/>
              <w:suppressAutoHyphens w:val="0"/>
              <w:spacing w:before="0" w:after="0" w:line="240" w:lineRule="auto"/>
              <w:jc w:val="both"/>
              <w:rPr>
                <w:rFonts w:ascii="宋体" w:hAnsi="宋体" w:cs="宋体"/>
                <w:color w:val="000000"/>
                <w:lang w:val="en-US" w:eastAsia="zh-CN"/>
              </w:rPr>
            </w:pPr>
            <w:r w:rsidRPr="005109CE">
              <w:rPr>
                <w:rFonts w:ascii="宋体" w:hAnsi="宋体" w:cs="宋体" w:hint="eastAsia"/>
                <w:color w:val="000000"/>
                <w:lang w:val="en-US" w:eastAsia="zh-CN"/>
              </w:rPr>
              <w:t>交易员代码</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101</w:t>
            </w:r>
            <w:r w:rsidRPr="00A865E5">
              <w:rPr>
                <w:rFonts w:ascii="宋体" w:hAnsi="宋体" w:cs="宋体"/>
                <w:color w:val="000000"/>
                <w:lang w:val="en-US" w:eastAsia="zh-CN"/>
              </w:rPr>
              <w:t xml:space="preserve"> ＝</w:t>
            </w:r>
            <w:r w:rsidRPr="005109CE">
              <w:rPr>
                <w:rFonts w:ascii="宋体" w:hAnsi="宋体" w:cs="宋体" w:hint="eastAsia"/>
                <w:color w:val="000000"/>
                <w:lang w:val="en-US" w:eastAsia="zh-CN"/>
              </w:rPr>
              <w:t>发起方的交易员代码</w:t>
            </w:r>
          </w:p>
        </w:tc>
      </w:tr>
      <w:tr w:rsidR="006D2A0F" w:rsidRPr="00FB58D0" w:rsidTr="002E450A">
        <w:trPr>
          <w:trHeight w:val="65"/>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交易商代码</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sidRPr="00A865E5">
              <w:rPr>
                <w:rFonts w:ascii="宋体" w:hAnsi="宋体" w:cs="宋体"/>
                <w:color w:val="000000"/>
                <w:lang w:val="en-US" w:eastAsia="zh-CN"/>
              </w:rPr>
              <w:t>3</w:t>
            </w:r>
            <w:r>
              <w:rPr>
                <w:rFonts w:ascii="宋体" w:hAnsi="宋体" w:cs="宋体" w:hint="eastAsia"/>
                <w:color w:val="000000"/>
                <w:lang w:val="en-US" w:eastAsia="zh-CN"/>
              </w:rPr>
              <w:t>7</w:t>
            </w:r>
            <w:r w:rsidR="002E450A">
              <w:rPr>
                <w:rFonts w:ascii="宋体" w:hAnsi="宋体" w:cs="宋体"/>
                <w:color w:val="000000"/>
                <w:lang w:val="en-US" w:eastAsia="zh-CN"/>
              </w:rPr>
              <w:t xml:space="preserve">  </w:t>
            </w:r>
            <w:r w:rsidRPr="00A865E5">
              <w:rPr>
                <w:rFonts w:ascii="宋体" w:hAnsi="宋体" w:cs="宋体"/>
                <w:color w:val="000000"/>
                <w:lang w:val="en-US" w:eastAsia="zh-CN"/>
              </w:rPr>
              <w:t>＝</w:t>
            </w:r>
            <w:r w:rsidRPr="006B2241">
              <w:rPr>
                <w:rFonts w:ascii="宋体" w:hAnsi="宋体" w:cs="宋体" w:hint="eastAsia"/>
                <w:color w:val="000000"/>
                <w:lang w:val="en-US" w:eastAsia="zh-CN"/>
              </w:rPr>
              <w:t>对手方的交易商代码</w:t>
            </w:r>
          </w:p>
        </w:tc>
      </w:tr>
      <w:tr w:rsidR="006D2A0F" w:rsidRPr="00FB58D0" w:rsidTr="002E450A">
        <w:trPr>
          <w:trHeight w:val="65"/>
        </w:trPr>
        <w:tc>
          <w:tcPr>
            <w:tcW w:w="2544" w:type="pct"/>
          </w:tcPr>
          <w:p w:rsidR="006D2A0F" w:rsidRPr="006B2241" w:rsidRDefault="006D2A0F" w:rsidP="00F831CD">
            <w:pPr>
              <w:keepLines w:val="0"/>
              <w:suppressAutoHyphens w:val="0"/>
              <w:spacing w:before="0" w:after="0" w:line="240" w:lineRule="auto"/>
              <w:jc w:val="both"/>
              <w:rPr>
                <w:rFonts w:ascii="宋体" w:hAnsi="宋体" w:cs="宋体"/>
                <w:color w:val="000000"/>
                <w:lang w:val="en-US" w:eastAsia="zh-CN"/>
              </w:rPr>
            </w:pPr>
            <w:r w:rsidRPr="00414C89">
              <w:rPr>
                <w:rFonts w:ascii="宋体" w:hAnsi="宋体" w:cs="宋体" w:hint="eastAsia"/>
                <w:color w:val="000000"/>
                <w:lang w:val="en-US" w:eastAsia="zh-CN"/>
              </w:rPr>
              <w:t>交易商简称</w:t>
            </w:r>
          </w:p>
        </w:tc>
        <w:tc>
          <w:tcPr>
            <w:tcW w:w="2456" w:type="pct"/>
          </w:tcPr>
          <w:p w:rsidR="006D2A0F"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 xml:space="preserve">104 </w:t>
            </w:r>
            <w:r w:rsidRPr="00A865E5">
              <w:rPr>
                <w:rFonts w:ascii="宋体" w:hAnsi="宋体" w:cs="宋体"/>
                <w:color w:val="000000"/>
                <w:lang w:val="en-US" w:eastAsia="zh-CN"/>
              </w:rPr>
              <w:t>＝</w:t>
            </w:r>
            <w:r w:rsidRPr="006B2241">
              <w:rPr>
                <w:rFonts w:ascii="宋体" w:hAnsi="宋体" w:cs="宋体" w:hint="eastAsia"/>
                <w:color w:val="000000"/>
                <w:lang w:val="en-US" w:eastAsia="zh-CN"/>
              </w:rPr>
              <w:t>对手方的交易商</w:t>
            </w:r>
            <w:r w:rsidRPr="00414C89">
              <w:rPr>
                <w:rFonts w:ascii="宋体" w:hAnsi="宋体" w:cs="宋体" w:hint="eastAsia"/>
                <w:color w:val="000000"/>
                <w:lang w:val="en-US" w:eastAsia="zh-CN"/>
              </w:rPr>
              <w:t>简称</w:t>
            </w:r>
          </w:p>
        </w:tc>
      </w:tr>
      <w:tr w:rsidR="006D2A0F" w:rsidRPr="00FB58D0" w:rsidTr="002E450A">
        <w:trPr>
          <w:trHeight w:val="68"/>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交易员代码</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102</w:t>
            </w:r>
            <w:r w:rsidRPr="00A865E5">
              <w:rPr>
                <w:rFonts w:ascii="宋体" w:hAnsi="宋体" w:cs="宋体"/>
                <w:color w:val="000000"/>
                <w:lang w:val="en-US" w:eastAsia="zh-CN"/>
              </w:rPr>
              <w:t xml:space="preserve"> ＝</w:t>
            </w:r>
            <w:r w:rsidRPr="006B2241">
              <w:rPr>
                <w:rFonts w:ascii="宋体" w:hAnsi="宋体" w:cs="宋体" w:hint="eastAsia"/>
                <w:color w:val="000000"/>
                <w:lang w:val="en-US" w:eastAsia="zh-CN"/>
              </w:rPr>
              <w:t>对手方的交易员代码</w:t>
            </w:r>
          </w:p>
        </w:tc>
      </w:tr>
      <w:tr w:rsidR="006D2A0F" w:rsidRPr="00FB58D0" w:rsidTr="002E450A">
        <w:trPr>
          <w:trHeight w:val="86"/>
        </w:trPr>
        <w:tc>
          <w:tcPr>
            <w:tcW w:w="2544" w:type="pct"/>
          </w:tcPr>
          <w:p w:rsidR="006D2A0F" w:rsidRPr="00A865E5" w:rsidRDefault="006D2A0F" w:rsidP="00F831CD">
            <w:pPr>
              <w:keepLines w:val="0"/>
              <w:suppressAutoHyphens w:val="0"/>
              <w:spacing w:before="0" w:after="0" w:line="240" w:lineRule="auto"/>
              <w:jc w:val="both"/>
              <w:rPr>
                <w:rFonts w:ascii="宋体" w:hAnsi="宋体" w:cs="宋体"/>
                <w:color w:val="000000"/>
                <w:lang w:val="en-US" w:eastAsia="zh-CN"/>
              </w:rPr>
            </w:pPr>
            <w:r w:rsidRPr="006B2241">
              <w:rPr>
                <w:rFonts w:ascii="宋体" w:hAnsi="宋体" w:cs="宋体" w:hint="eastAsia"/>
                <w:color w:val="000000"/>
                <w:lang w:val="en-US" w:eastAsia="zh-CN"/>
              </w:rPr>
              <w:t>质权人名称</w:t>
            </w:r>
          </w:p>
        </w:tc>
        <w:tc>
          <w:tcPr>
            <w:tcW w:w="2456" w:type="pct"/>
          </w:tcPr>
          <w:p w:rsidR="006D2A0F" w:rsidRPr="00A865E5" w:rsidRDefault="006D2A0F" w:rsidP="00F831CD">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105</w:t>
            </w:r>
            <w:r w:rsidRPr="00A865E5">
              <w:rPr>
                <w:rFonts w:ascii="宋体" w:hAnsi="宋体" w:cs="宋体"/>
                <w:color w:val="000000"/>
                <w:lang w:val="en-US" w:eastAsia="zh-CN"/>
              </w:rPr>
              <w:t xml:space="preserve"> ＝</w:t>
            </w:r>
            <w:r w:rsidRPr="006B2241">
              <w:rPr>
                <w:rFonts w:ascii="宋体" w:hAnsi="宋体" w:cs="宋体" w:hint="eastAsia"/>
                <w:color w:val="000000"/>
                <w:lang w:val="en-US" w:eastAsia="zh-CN"/>
              </w:rPr>
              <w:t>质权人名称</w:t>
            </w:r>
          </w:p>
        </w:tc>
      </w:tr>
    </w:tbl>
    <w:p w:rsidR="0089500B" w:rsidRDefault="0089500B" w:rsidP="0089500B">
      <w:pPr>
        <w:jc w:val="both"/>
        <w:rPr>
          <w:rFonts w:cs="Arial"/>
          <w:b/>
          <w:color w:val="000000"/>
          <w:lang w:eastAsia="zh-CN"/>
        </w:rPr>
      </w:pPr>
    </w:p>
    <w:p w:rsidR="0089500B" w:rsidRPr="004A4861" w:rsidRDefault="0089500B" w:rsidP="0089500B">
      <w:pPr>
        <w:jc w:val="both"/>
        <w:rPr>
          <w:rFonts w:cs="Arial"/>
          <w:b/>
          <w:color w:val="000000"/>
          <w:lang w:eastAsia="zh-CN"/>
        </w:rPr>
      </w:pPr>
      <w:r w:rsidRPr="004A4861">
        <w:rPr>
          <w:rFonts w:cs="Arial" w:hint="eastAsia"/>
          <w:b/>
          <w:color w:val="000000"/>
          <w:lang w:eastAsia="zh-CN"/>
        </w:rPr>
        <w:t>请求业务类型编号</w:t>
      </w:r>
      <w:r>
        <w:rPr>
          <w:rFonts w:cs="Arial" w:hint="eastAsia"/>
          <w:color w:val="000000"/>
        </w:rPr>
        <w:t>（</w:t>
      </w:r>
      <w:r>
        <w:rPr>
          <w:rFonts w:cs="Arial" w:hint="eastAsia"/>
          <w:color w:val="000000"/>
        </w:rPr>
        <w:t>reqid</w:t>
      </w:r>
      <w:r>
        <w:rPr>
          <w:rFonts w:cs="Arial" w:hint="eastAsia"/>
          <w:color w:val="000000"/>
        </w:rPr>
        <w:t>）</w:t>
      </w:r>
      <w:r w:rsidRPr="004A4861">
        <w:rPr>
          <w:rFonts w:cs="Arial" w:hint="eastAsia"/>
          <w:b/>
          <w:color w:val="000000"/>
          <w:lang w:eastAsia="zh-CN"/>
        </w:rPr>
        <w:t>，交易所据此处理不同的业务请求，取值为：</w:t>
      </w:r>
    </w:p>
    <w:p w:rsidR="0089500B" w:rsidRDefault="0089500B" w:rsidP="0089500B">
      <w:pPr>
        <w:rPr>
          <w:ins w:id="777" w:author="user" w:date="2018-06-05T10:25:00Z"/>
          <w:rFonts w:ascii="Verdana" w:hAnsi="Verdana" w:cs="Arial"/>
          <w:color w:val="000000"/>
          <w:lang w:eastAsia="zh-CN"/>
        </w:rPr>
      </w:pPr>
      <w:r>
        <w:rPr>
          <w:rFonts w:hint="eastAsia"/>
          <w:lang w:eastAsia="zh-CN"/>
        </w:rPr>
        <w:t>FPR</w:t>
      </w:r>
      <w:r w:rsidR="00694A3F">
        <w:rPr>
          <w:lang w:eastAsia="zh-CN"/>
        </w:rPr>
        <w:t xml:space="preserve"> = </w:t>
      </w:r>
      <w:r>
        <w:rPr>
          <w:rFonts w:hint="eastAsia"/>
          <w:lang w:eastAsia="zh-CN"/>
        </w:rPr>
        <w:t>协议回购</w:t>
      </w:r>
      <w:r>
        <w:rPr>
          <w:rFonts w:ascii="Verdana" w:hAnsi="Verdana" w:cs="Arial" w:hint="eastAsia"/>
          <w:color w:val="000000"/>
          <w:lang w:eastAsia="zh-CN"/>
        </w:rPr>
        <w:t>(Fixed Income-</w:t>
      </w:r>
      <w:r w:rsidRPr="00247C2B">
        <w:rPr>
          <w:rFonts w:cs="Arial" w:hint="eastAsia"/>
          <w:color w:val="000000"/>
          <w:lang w:eastAsia="zh-CN"/>
        </w:rPr>
        <w:t>P</w:t>
      </w:r>
      <w:r w:rsidRPr="00247C2B">
        <w:rPr>
          <w:rFonts w:cs="Arial"/>
          <w:color w:val="000000"/>
          <w:lang w:eastAsia="zh-CN"/>
        </w:rPr>
        <w:t>ledge</w:t>
      </w:r>
      <w:r>
        <w:rPr>
          <w:rFonts w:ascii="Verdana" w:hAnsi="Verdana" w:cs="Arial" w:hint="eastAsia"/>
          <w:color w:val="000000"/>
          <w:lang w:eastAsia="zh-CN"/>
        </w:rPr>
        <w:t xml:space="preserve"> </w:t>
      </w:r>
      <w:r w:rsidR="004320CB">
        <w:rPr>
          <w:rFonts w:ascii="Verdana" w:hAnsi="Verdana" w:cs="Arial" w:hint="eastAsia"/>
          <w:color w:val="000000"/>
          <w:lang w:eastAsia="zh-CN"/>
        </w:rPr>
        <w:t>R</w:t>
      </w:r>
      <w:r w:rsidR="004320CB">
        <w:rPr>
          <w:rFonts w:ascii="Verdana" w:hAnsi="Verdana" w:cs="Arial"/>
          <w:color w:val="000000"/>
          <w:lang w:eastAsia="zh-CN"/>
        </w:rPr>
        <w:t>epurchase</w:t>
      </w:r>
      <w:r>
        <w:rPr>
          <w:rFonts w:ascii="Verdana" w:hAnsi="Verdana" w:cs="Arial" w:hint="eastAsia"/>
          <w:color w:val="000000"/>
          <w:lang w:eastAsia="zh-CN"/>
        </w:rPr>
        <w:t>)</w:t>
      </w:r>
    </w:p>
    <w:p w:rsidR="00B9371C" w:rsidRDefault="00B9371C" w:rsidP="00B9371C">
      <w:pPr>
        <w:rPr>
          <w:rFonts w:ascii="Verdana" w:hAnsi="Verdana" w:cs="Arial"/>
          <w:color w:val="000000"/>
          <w:lang w:eastAsia="zh-CN"/>
        </w:rPr>
      </w:pPr>
      <w:moveToRangeStart w:id="778" w:author="user" w:date="2018-06-05T10:25:00Z" w:name="move515957669"/>
      <w:moveTo w:id="779" w:author="user" w:date="2018-06-05T10:25:00Z">
        <w:r>
          <w:rPr>
            <w:rFonts w:hint="eastAsia"/>
            <w:lang w:eastAsia="zh-CN"/>
          </w:rPr>
          <w:t>FAT</w:t>
        </w:r>
        <w:r>
          <w:rPr>
            <w:lang w:eastAsia="zh-CN"/>
          </w:rPr>
          <w:t xml:space="preserve"> </w:t>
        </w:r>
        <w:r>
          <w:rPr>
            <w:rFonts w:ascii="Verdana" w:hAnsi="Verdana" w:cs="Arial" w:hint="eastAsia"/>
            <w:color w:val="000000"/>
            <w:lang w:eastAsia="zh-CN"/>
          </w:rPr>
          <w:t>=</w:t>
        </w:r>
        <w:r>
          <w:rPr>
            <w:rFonts w:ascii="Verdana" w:hAnsi="Verdana" w:cs="Arial"/>
            <w:color w:val="000000"/>
            <w:lang w:eastAsia="zh-CN"/>
          </w:rPr>
          <w:t xml:space="preserve"> </w:t>
        </w:r>
        <w:r>
          <w:rPr>
            <w:rFonts w:ascii="Verdana" w:hAnsi="Verdana" w:cs="Arial" w:hint="eastAsia"/>
            <w:color w:val="000000"/>
            <w:lang w:eastAsia="zh-CN"/>
          </w:rPr>
          <w:t>协议交易</w:t>
        </w:r>
        <w:r>
          <w:rPr>
            <w:rFonts w:ascii="Verdana" w:hAnsi="Verdana" w:cs="Arial" w:hint="eastAsia"/>
            <w:color w:val="000000"/>
            <w:lang w:eastAsia="zh-CN"/>
          </w:rPr>
          <w:t>(Fixed</w:t>
        </w:r>
        <w:r>
          <w:rPr>
            <w:rFonts w:ascii="Verdana" w:hAnsi="Verdana" w:cs="Arial"/>
            <w:color w:val="000000"/>
            <w:lang w:eastAsia="zh-CN"/>
          </w:rPr>
          <w:t xml:space="preserve"> </w:t>
        </w:r>
        <w:r>
          <w:rPr>
            <w:rFonts w:ascii="Verdana" w:hAnsi="Verdana" w:cs="Arial" w:hint="eastAsia"/>
            <w:color w:val="000000"/>
            <w:lang w:eastAsia="zh-CN"/>
          </w:rPr>
          <w:t>Income-Agreed Trading )</w:t>
        </w:r>
      </w:moveTo>
    </w:p>
    <w:p w:rsidR="00B9371C" w:rsidRDefault="00B9371C" w:rsidP="00B9371C">
      <w:pPr>
        <w:pStyle w:val="ad"/>
        <w:ind w:left="0" w:firstLine="0"/>
        <w:jc w:val="both"/>
        <w:rPr>
          <w:rFonts w:ascii="Verdana" w:hAnsi="Verdana" w:cs="Arial"/>
          <w:color w:val="000000"/>
          <w:lang w:eastAsia="zh-CN"/>
        </w:rPr>
      </w:pPr>
      <w:moveToRangeStart w:id="780" w:author="user" w:date="2018-06-05T10:25:00Z" w:name="move515957678"/>
      <w:moveToRangeEnd w:id="778"/>
      <w:moveTo w:id="781" w:author="user" w:date="2018-06-05T10:25:00Z">
        <w:r>
          <w:rPr>
            <w:rFonts w:ascii="Verdana" w:hAnsi="Verdana" w:cs="Arial" w:hint="eastAsia"/>
            <w:color w:val="000000"/>
            <w:lang w:eastAsia="zh-CN"/>
          </w:rPr>
          <w:t>FBP=</w:t>
        </w:r>
        <w:r>
          <w:rPr>
            <w:rFonts w:ascii="Verdana" w:hAnsi="Verdana" w:cs="Arial" w:hint="eastAsia"/>
            <w:color w:val="000000"/>
            <w:lang w:eastAsia="zh-CN"/>
          </w:rPr>
          <w:t>最优价成交</w:t>
        </w:r>
        <w:r>
          <w:rPr>
            <w:rFonts w:ascii="Verdana" w:hAnsi="Verdana" w:cs="Arial" w:hint="eastAsia"/>
            <w:color w:val="000000"/>
            <w:lang w:eastAsia="zh-CN"/>
          </w:rPr>
          <w:t>(Fixed  Income-Best Price Trading)</w:t>
        </w:r>
      </w:moveTo>
    </w:p>
    <w:moveToRangeEnd w:id="780"/>
    <w:p w:rsidR="00B9371C" w:rsidRDefault="00B9371C" w:rsidP="00B9371C">
      <w:pPr>
        <w:rPr>
          <w:ins w:id="782" w:author="user" w:date="2018-06-05T10:25:00Z"/>
          <w:rFonts w:ascii="Verdana" w:hAnsi="Verdana" w:cs="Arial"/>
          <w:color w:val="000000"/>
          <w:lang w:eastAsia="zh-CN"/>
        </w:rPr>
      </w:pPr>
      <w:ins w:id="783" w:author="user" w:date="2018-06-05T10:25:00Z">
        <w:r>
          <w:rPr>
            <w:rFonts w:hint="eastAsia"/>
            <w:lang w:eastAsia="zh-CN"/>
          </w:rPr>
          <w:t>FBT</w:t>
        </w:r>
        <w:r>
          <w:rPr>
            <w:lang w:eastAsia="zh-CN"/>
          </w:rPr>
          <w:t xml:space="preserve"> </w:t>
        </w:r>
        <w:r>
          <w:rPr>
            <w:rFonts w:ascii="Verdana" w:hAnsi="Verdana" w:cs="Arial" w:hint="eastAsia"/>
            <w:color w:val="000000"/>
            <w:lang w:eastAsia="zh-CN"/>
          </w:rPr>
          <w:t>=</w:t>
        </w:r>
        <w:r>
          <w:rPr>
            <w:rFonts w:ascii="Verdana" w:hAnsi="Verdana" w:cs="Arial"/>
            <w:color w:val="000000"/>
            <w:lang w:eastAsia="zh-CN"/>
          </w:rPr>
          <w:t xml:space="preserve"> </w:t>
        </w:r>
        <w:r>
          <w:rPr>
            <w:rFonts w:ascii="Verdana" w:hAnsi="Verdana" w:cs="Arial" w:hint="eastAsia"/>
            <w:color w:val="000000"/>
            <w:lang w:eastAsia="zh-CN"/>
          </w:rPr>
          <w:t>转托管</w:t>
        </w:r>
        <w:r>
          <w:rPr>
            <w:rFonts w:ascii="Verdana" w:hAnsi="Verdana" w:cs="Arial" w:hint="eastAsia"/>
            <w:color w:val="000000"/>
            <w:lang w:eastAsia="zh-CN"/>
          </w:rPr>
          <w:t xml:space="preserve"> (Fixed</w:t>
        </w:r>
        <w:r>
          <w:rPr>
            <w:rFonts w:ascii="Verdana" w:hAnsi="Verdana" w:cs="Arial"/>
            <w:color w:val="000000"/>
            <w:lang w:eastAsia="zh-CN"/>
          </w:rPr>
          <w:t xml:space="preserve"> </w:t>
        </w:r>
        <w:r>
          <w:rPr>
            <w:rFonts w:ascii="Verdana" w:hAnsi="Verdana" w:cs="Arial" w:hint="eastAsia"/>
            <w:color w:val="000000"/>
            <w:lang w:eastAsia="zh-CN"/>
          </w:rPr>
          <w:t>Income-Bond Transfer)</w:t>
        </w:r>
      </w:ins>
    </w:p>
    <w:p w:rsidR="00B9371C" w:rsidRDefault="00B9371C" w:rsidP="00B9371C">
      <w:pPr>
        <w:pStyle w:val="ad"/>
        <w:ind w:left="0" w:firstLine="0"/>
        <w:jc w:val="both"/>
        <w:rPr>
          <w:rFonts w:ascii="Verdana" w:hAnsi="Verdana" w:cs="Arial"/>
          <w:color w:val="000000"/>
          <w:lang w:eastAsia="zh-CN"/>
        </w:rPr>
      </w:pPr>
      <w:moveToRangeStart w:id="784" w:author="user" w:date="2018-06-05T10:26:00Z" w:name="move515957692"/>
      <w:moveTo w:id="785" w:author="user" w:date="2018-06-05T10:26:00Z">
        <w:r>
          <w:rPr>
            <w:rFonts w:ascii="Verdana" w:hAnsi="Verdana" w:cs="Arial" w:hint="eastAsia"/>
            <w:color w:val="000000"/>
            <w:lang w:eastAsia="zh-CN"/>
          </w:rPr>
          <w:t>FDP</w:t>
        </w:r>
        <w:r>
          <w:rPr>
            <w:rFonts w:ascii="Verdana" w:hAnsi="Verdana" w:cs="Arial"/>
            <w:color w:val="000000"/>
            <w:lang w:eastAsia="zh-CN"/>
          </w:rPr>
          <w:t xml:space="preserve"> </w:t>
        </w:r>
        <w:r>
          <w:rPr>
            <w:rFonts w:ascii="Verdana" w:hAnsi="Verdana" w:cs="Arial" w:hint="eastAsia"/>
            <w:color w:val="000000"/>
            <w:lang w:eastAsia="zh-CN"/>
          </w:rPr>
          <w:t>=</w:t>
        </w:r>
        <w:r>
          <w:rPr>
            <w:rFonts w:ascii="Verdana" w:hAnsi="Verdana" w:cs="Arial"/>
            <w:color w:val="000000"/>
            <w:lang w:eastAsia="zh-CN"/>
          </w:rPr>
          <w:t xml:space="preserve"> </w:t>
        </w:r>
        <w:r>
          <w:rPr>
            <w:rFonts w:ascii="Verdana" w:hAnsi="Verdana" w:cs="Arial" w:hint="eastAsia"/>
            <w:color w:val="000000"/>
            <w:lang w:eastAsia="zh-CN"/>
          </w:rPr>
          <w:t>确定报价</w:t>
        </w:r>
        <w:r>
          <w:rPr>
            <w:rFonts w:ascii="Verdana" w:hAnsi="Verdana" w:cs="Arial" w:hint="eastAsia"/>
            <w:color w:val="000000"/>
            <w:lang w:eastAsia="zh-CN"/>
          </w:rPr>
          <w:t>(Fixed Income-Determined Price Quoting)</w:t>
        </w:r>
      </w:moveTo>
    </w:p>
    <w:moveToRangeEnd w:id="784"/>
    <w:p w:rsidR="00B9371C" w:rsidRDefault="00B9371C" w:rsidP="00B9371C">
      <w:pPr>
        <w:pStyle w:val="ad"/>
        <w:ind w:left="0" w:firstLine="0"/>
        <w:jc w:val="both"/>
        <w:rPr>
          <w:ins w:id="786" w:author="user" w:date="2018-06-05T10:26:00Z"/>
          <w:rFonts w:ascii="Verdana" w:hAnsi="Verdana" w:cs="Arial"/>
          <w:color w:val="000000"/>
          <w:lang w:eastAsia="zh-CN"/>
        </w:rPr>
      </w:pPr>
      <w:ins w:id="787" w:author="user" w:date="2018-06-05T10:26:00Z">
        <w:r>
          <w:rPr>
            <w:rFonts w:ascii="Verdana" w:hAnsi="Verdana" w:cs="Arial" w:hint="eastAsia"/>
            <w:color w:val="000000"/>
            <w:lang w:eastAsia="zh-CN"/>
          </w:rPr>
          <w:t>FLC=</w:t>
        </w:r>
        <w:r>
          <w:rPr>
            <w:rFonts w:ascii="Verdana" w:hAnsi="Verdana" w:cs="Arial" w:hint="eastAsia"/>
            <w:color w:val="000000"/>
            <w:lang w:eastAsia="zh-CN"/>
          </w:rPr>
          <w:t>可转换成交</w:t>
        </w:r>
        <w:r>
          <w:rPr>
            <w:rFonts w:ascii="Verdana" w:hAnsi="Verdana" w:cs="Arial" w:hint="eastAsia"/>
            <w:color w:val="000000"/>
            <w:lang w:eastAsia="zh-CN"/>
          </w:rPr>
          <w:t>(Fixed  Income-Limited Convertible Trading)</w:t>
        </w:r>
      </w:ins>
    </w:p>
    <w:p w:rsidR="00B9371C" w:rsidRDefault="00B9371C" w:rsidP="00B9371C">
      <w:pPr>
        <w:rPr>
          <w:ins w:id="788" w:author="user" w:date="2018-06-19T11:02:00Z"/>
          <w:rFonts w:ascii="Verdana" w:hAnsi="Verdana" w:cs="Arial"/>
          <w:color w:val="000000"/>
          <w:lang w:eastAsia="zh-CN"/>
        </w:rPr>
      </w:pPr>
      <w:moveToRangeStart w:id="789" w:author="user" w:date="2018-06-05T10:26:00Z" w:name="move515957717"/>
      <w:moveTo w:id="790" w:author="user" w:date="2018-06-05T10:26:00Z">
        <w:r>
          <w:rPr>
            <w:rFonts w:ascii="Verdana" w:hAnsi="Verdana" w:cs="Arial" w:hint="eastAsia"/>
            <w:color w:val="000000"/>
            <w:lang w:eastAsia="zh-CN"/>
          </w:rPr>
          <w:lastRenderedPageBreak/>
          <w:t>FPT</w:t>
        </w:r>
        <w:r>
          <w:rPr>
            <w:rFonts w:ascii="Verdana" w:hAnsi="Verdana" w:cs="Arial"/>
            <w:color w:val="000000"/>
            <w:lang w:eastAsia="zh-CN"/>
          </w:rPr>
          <w:t xml:space="preserve"> </w:t>
        </w:r>
        <w:r>
          <w:rPr>
            <w:rFonts w:ascii="Verdana" w:hAnsi="Verdana" w:cs="Arial" w:hint="eastAsia"/>
            <w:color w:val="000000"/>
            <w:lang w:eastAsia="zh-CN"/>
          </w:rPr>
          <w:t>=</w:t>
        </w:r>
        <w:r>
          <w:rPr>
            <w:rFonts w:ascii="Verdana" w:hAnsi="Verdana" w:cs="Arial"/>
            <w:color w:val="000000"/>
            <w:lang w:eastAsia="zh-CN"/>
          </w:rPr>
          <w:t xml:space="preserve"> </w:t>
        </w:r>
        <w:r>
          <w:rPr>
            <w:rFonts w:ascii="Verdana" w:hAnsi="Verdana" w:cs="Arial" w:hint="eastAsia"/>
            <w:color w:val="000000"/>
            <w:lang w:eastAsia="zh-CN"/>
          </w:rPr>
          <w:t>指定对手方报价（</w:t>
        </w:r>
        <w:r>
          <w:rPr>
            <w:rFonts w:ascii="Verdana" w:hAnsi="Verdana" w:cs="Arial" w:hint="eastAsia"/>
            <w:color w:val="000000"/>
            <w:lang w:eastAsia="zh-CN"/>
          </w:rPr>
          <w:t>Fixed Income-P</w:t>
        </w:r>
        <w:r w:rsidRPr="00BE1D03">
          <w:rPr>
            <w:rFonts w:ascii="Verdana" w:hAnsi="Verdana" w:cs="Arial"/>
            <w:color w:val="000000"/>
            <w:lang w:eastAsia="zh-CN"/>
          </w:rPr>
          <w:t>romissory</w:t>
        </w:r>
        <w:r>
          <w:rPr>
            <w:rFonts w:ascii="Verdana" w:hAnsi="Verdana" w:cs="Arial" w:hint="eastAsia"/>
            <w:color w:val="000000"/>
            <w:lang w:eastAsia="zh-CN"/>
          </w:rPr>
          <w:t xml:space="preserve"> Trading</w:t>
        </w:r>
        <w:r>
          <w:rPr>
            <w:rFonts w:ascii="Verdana" w:hAnsi="Verdana" w:cs="Arial" w:hint="eastAsia"/>
            <w:color w:val="000000"/>
            <w:lang w:eastAsia="zh-CN"/>
          </w:rPr>
          <w:t>）</w:t>
        </w:r>
      </w:moveTo>
    </w:p>
    <w:p w:rsidR="004E6F13" w:rsidRDefault="004E6F13" w:rsidP="00B9371C">
      <w:pPr>
        <w:rPr>
          <w:ins w:id="791" w:author="user" w:date="2018-06-15T13:30:00Z"/>
          <w:rFonts w:ascii="Verdana" w:hAnsi="Verdana" w:cs="Arial"/>
          <w:color w:val="000000"/>
          <w:lang w:eastAsia="zh-CN"/>
        </w:rPr>
      </w:pPr>
      <w:ins w:id="792" w:author="user" w:date="2018-06-19T11:02:00Z">
        <w:r>
          <w:rPr>
            <w:rFonts w:ascii="Verdana" w:hAnsi="Verdana" w:cs="Arial" w:hint="eastAsia"/>
            <w:color w:val="000000"/>
            <w:lang w:eastAsia="zh-CN"/>
          </w:rPr>
          <w:t xml:space="preserve">FSP </w:t>
        </w:r>
        <w:r>
          <w:rPr>
            <w:rFonts w:ascii="Verdana" w:hAnsi="Verdana" w:cs="Arial"/>
            <w:color w:val="000000"/>
            <w:lang w:eastAsia="zh-CN"/>
          </w:rPr>
          <w:t xml:space="preserve">= </w:t>
        </w:r>
        <w:del w:id="793" w:author="user" w:date="2018-06-19T18:51:00Z">
          <w:r w:rsidDel="0016540D">
            <w:rPr>
              <w:rFonts w:ascii="Verdana" w:hAnsi="Verdana" w:cs="Arial" w:hint="eastAsia"/>
              <w:color w:val="000000"/>
              <w:lang w:eastAsia="zh-CN"/>
            </w:rPr>
            <w:delText>不</w:delText>
          </w:r>
        </w:del>
      </w:ins>
      <w:ins w:id="794" w:author="user" w:date="2018-06-19T15:12:00Z">
        <w:del w:id="795" w:author="user" w:date="2018-06-19T18:51:00Z">
          <w:r w:rsidR="00C443E5" w:rsidDel="0016540D">
            <w:rPr>
              <w:rFonts w:ascii="Verdana" w:hAnsi="Verdana" w:cs="Arial" w:hint="eastAsia"/>
              <w:color w:val="000000"/>
              <w:lang w:eastAsia="zh-CN"/>
            </w:rPr>
            <w:delText xml:space="preserve"> </w:delText>
          </w:r>
        </w:del>
      </w:ins>
      <w:ins w:id="796" w:author="user" w:date="2018-06-19T18:51:00Z">
        <w:r w:rsidR="0016540D">
          <w:rPr>
            <w:rFonts w:ascii="Verdana" w:hAnsi="Verdana" w:cs="Arial" w:hint="eastAsia"/>
            <w:color w:val="000000"/>
            <w:lang w:eastAsia="zh-CN"/>
          </w:rPr>
          <w:t>非</w:t>
        </w:r>
      </w:ins>
      <w:ins w:id="797" w:author="user" w:date="2018-06-19T11:02:00Z">
        <w:r>
          <w:rPr>
            <w:rFonts w:ascii="Verdana" w:hAnsi="Verdana" w:cs="Arial" w:hint="eastAsia"/>
            <w:color w:val="000000"/>
            <w:lang w:eastAsia="zh-CN"/>
          </w:rPr>
          <w:t>指定业务类型</w:t>
        </w:r>
      </w:ins>
    </w:p>
    <w:moveToRangeEnd w:id="789"/>
    <w:p w:rsidR="00B9371C" w:rsidRPr="00B9371C" w:rsidRDefault="00B9371C" w:rsidP="0089500B">
      <w:pPr>
        <w:rPr>
          <w:lang w:eastAsia="zh-CN"/>
        </w:rPr>
      </w:pPr>
    </w:p>
    <w:p w:rsidR="0089500B" w:rsidRDefault="0089500B" w:rsidP="0089500B">
      <w:pPr>
        <w:rPr>
          <w:rFonts w:ascii="宋体" w:hAnsi="宋体"/>
          <w:lang w:eastAsia="zh-CN"/>
        </w:rPr>
      </w:pPr>
      <w:r>
        <w:rPr>
          <w:rFonts w:ascii="宋体" w:hAnsi="宋体" w:hint="eastAsia"/>
          <w:lang w:eastAsia="zh-CN"/>
        </w:rPr>
        <w:t>目前实现不包含以下业务</w:t>
      </w:r>
    </w:p>
    <w:p w:rsidR="0089500B" w:rsidDel="00B9371C" w:rsidRDefault="0089500B" w:rsidP="0089500B">
      <w:pPr>
        <w:pStyle w:val="ad"/>
        <w:ind w:left="0" w:firstLine="0"/>
        <w:jc w:val="both"/>
        <w:rPr>
          <w:rFonts w:ascii="Verdana" w:hAnsi="Verdana" w:cs="Arial"/>
          <w:color w:val="000000"/>
          <w:lang w:eastAsia="zh-CN"/>
        </w:rPr>
      </w:pPr>
      <w:bookmarkStart w:id="798" w:name="OLE_LINK3"/>
      <w:bookmarkStart w:id="799" w:name="OLE_LINK4"/>
      <w:moveFromRangeStart w:id="800" w:author="user" w:date="2018-06-05T10:26:00Z" w:name="move515957692"/>
      <w:moveFrom w:id="801" w:author="user" w:date="2018-06-05T10:26:00Z">
        <w:r w:rsidDel="00B9371C">
          <w:rPr>
            <w:rFonts w:ascii="Verdana" w:hAnsi="Verdana" w:cs="Arial" w:hint="eastAsia"/>
            <w:color w:val="000000"/>
            <w:lang w:eastAsia="zh-CN"/>
          </w:rPr>
          <w:t>FDP</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确定报价</w:t>
        </w:r>
        <w:r w:rsidDel="00B9371C">
          <w:rPr>
            <w:rFonts w:ascii="Verdana" w:hAnsi="Verdana" w:cs="Arial" w:hint="eastAsia"/>
            <w:color w:val="000000"/>
            <w:lang w:eastAsia="zh-CN"/>
          </w:rPr>
          <w:t>(Fixed Income-Determined Price Quoting)</w:t>
        </w:r>
      </w:moveFrom>
    </w:p>
    <w:moveFromRangeEnd w:id="800"/>
    <w:p w:rsidR="0089500B" w:rsidRDefault="0089500B" w:rsidP="0089500B">
      <w:pPr>
        <w:pStyle w:val="ad"/>
        <w:ind w:left="0" w:firstLine="0"/>
        <w:jc w:val="both"/>
        <w:rPr>
          <w:rFonts w:ascii="Verdana" w:hAnsi="Verdana" w:cs="Arial"/>
          <w:color w:val="000000"/>
          <w:lang w:eastAsia="zh-CN"/>
        </w:rPr>
      </w:pPr>
      <w:r>
        <w:rPr>
          <w:rFonts w:ascii="Verdana" w:hAnsi="Verdana" w:cs="Arial" w:hint="eastAsia"/>
          <w:color w:val="000000"/>
          <w:lang w:eastAsia="zh-CN"/>
        </w:rPr>
        <w:t>FIP</w:t>
      </w:r>
      <w:r w:rsidR="00694A3F">
        <w:rPr>
          <w:rFonts w:ascii="Verdana" w:hAnsi="Verdana" w:cs="Arial"/>
          <w:color w:val="000000"/>
          <w:lang w:eastAsia="zh-CN"/>
        </w:rPr>
        <w:t xml:space="preserve"> </w:t>
      </w:r>
      <w:r>
        <w:rPr>
          <w:rFonts w:ascii="Verdana" w:hAnsi="Verdana" w:cs="Arial" w:hint="eastAsia"/>
          <w:color w:val="000000"/>
          <w:lang w:eastAsia="zh-CN"/>
        </w:rPr>
        <w:t>=</w:t>
      </w:r>
      <w:r w:rsidR="00694A3F">
        <w:rPr>
          <w:rFonts w:ascii="Verdana" w:hAnsi="Verdana" w:cs="Arial"/>
          <w:color w:val="000000"/>
          <w:lang w:eastAsia="zh-CN"/>
        </w:rPr>
        <w:t xml:space="preserve"> </w:t>
      </w:r>
      <w:r>
        <w:rPr>
          <w:rFonts w:ascii="Verdana" w:hAnsi="Verdana" w:cs="Arial" w:hint="eastAsia"/>
          <w:color w:val="000000"/>
          <w:lang w:eastAsia="zh-CN"/>
        </w:rPr>
        <w:t>询价</w:t>
      </w:r>
      <w:r>
        <w:rPr>
          <w:rFonts w:ascii="Verdana" w:hAnsi="Verdana" w:cs="Arial" w:hint="eastAsia"/>
          <w:color w:val="000000"/>
          <w:lang w:eastAsia="zh-CN"/>
        </w:rPr>
        <w:t>(Fixed</w:t>
      </w:r>
      <w:r w:rsidR="00694A3F">
        <w:rPr>
          <w:rFonts w:ascii="Verdana" w:hAnsi="Verdana" w:cs="Arial"/>
          <w:color w:val="000000"/>
          <w:lang w:eastAsia="zh-CN"/>
        </w:rPr>
        <w:t xml:space="preserve"> </w:t>
      </w:r>
      <w:bookmarkStart w:id="802" w:name="OLE_LINK13"/>
      <w:bookmarkStart w:id="803" w:name="OLE_LINK14"/>
      <w:r w:rsidR="00694A3F">
        <w:rPr>
          <w:rFonts w:ascii="Verdana" w:hAnsi="Verdana" w:cs="Arial" w:hint="eastAsia"/>
          <w:color w:val="000000"/>
          <w:lang w:eastAsia="zh-CN"/>
        </w:rPr>
        <w:t>Income-</w:t>
      </w:r>
      <w:r>
        <w:rPr>
          <w:rFonts w:ascii="Verdana" w:hAnsi="Verdana" w:cs="Arial" w:hint="eastAsia"/>
          <w:color w:val="000000"/>
          <w:lang w:eastAsia="zh-CN"/>
        </w:rPr>
        <w:t xml:space="preserve">Inquired </w:t>
      </w:r>
      <w:bookmarkEnd w:id="802"/>
      <w:bookmarkEnd w:id="803"/>
      <w:r>
        <w:rPr>
          <w:rFonts w:ascii="Verdana" w:hAnsi="Verdana" w:cs="Arial" w:hint="eastAsia"/>
          <w:color w:val="000000"/>
          <w:lang w:eastAsia="zh-CN"/>
        </w:rPr>
        <w:t>Price Trading)</w:t>
      </w:r>
    </w:p>
    <w:bookmarkEnd w:id="798"/>
    <w:bookmarkEnd w:id="799"/>
    <w:p w:rsidR="0089500B" w:rsidDel="00B9371C" w:rsidRDefault="0089500B" w:rsidP="0089500B">
      <w:pPr>
        <w:rPr>
          <w:rFonts w:ascii="Verdana" w:hAnsi="Verdana" w:cs="Arial"/>
          <w:color w:val="000000"/>
          <w:lang w:eastAsia="zh-CN"/>
        </w:rPr>
      </w:pPr>
      <w:moveFromRangeStart w:id="804" w:author="user" w:date="2018-06-05T10:25:00Z" w:name="move515957669"/>
      <w:moveFrom w:id="805" w:author="user" w:date="2018-06-05T10:25:00Z">
        <w:r w:rsidDel="00B9371C">
          <w:rPr>
            <w:rFonts w:hint="eastAsia"/>
            <w:lang w:eastAsia="zh-CN"/>
          </w:rPr>
          <w:t>FAT</w:t>
        </w:r>
        <w:r w:rsidR="00694A3F" w:rsidDel="00B9371C">
          <w:rPr>
            <w:lang w:eastAsia="zh-CN"/>
          </w:rPr>
          <w:t xml:space="preserve"> </w:t>
        </w:r>
        <w:r w:rsidDel="00B9371C">
          <w:rPr>
            <w:rFonts w:ascii="Verdana" w:hAnsi="Verdana" w:cs="Arial" w:hint="eastAsia"/>
            <w:color w:val="000000"/>
            <w:lang w:eastAsia="zh-CN"/>
          </w:rPr>
          <w:t>=</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协议交易</w:t>
        </w:r>
        <w:r w:rsidDel="00B9371C">
          <w:rPr>
            <w:rFonts w:ascii="Verdana" w:hAnsi="Verdana" w:cs="Arial" w:hint="eastAsia"/>
            <w:color w:val="000000"/>
            <w:lang w:eastAsia="zh-CN"/>
          </w:rPr>
          <w:t>(Fixed</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Income-Agreed Trading )</w:t>
        </w:r>
      </w:moveFrom>
    </w:p>
    <w:moveFromRangeEnd w:id="804"/>
    <w:p w:rsidR="0089500B" w:rsidDel="00B9371C" w:rsidRDefault="0089500B" w:rsidP="0089500B">
      <w:pPr>
        <w:rPr>
          <w:del w:id="806" w:author="user" w:date="2018-06-05T10:25:00Z"/>
          <w:rFonts w:ascii="Verdana" w:hAnsi="Verdana" w:cs="Arial"/>
          <w:color w:val="000000"/>
          <w:lang w:eastAsia="zh-CN"/>
        </w:rPr>
      </w:pPr>
      <w:del w:id="807" w:author="user" w:date="2018-06-05T10:25:00Z">
        <w:r w:rsidDel="00B9371C">
          <w:rPr>
            <w:rFonts w:hint="eastAsia"/>
            <w:lang w:eastAsia="zh-CN"/>
          </w:rPr>
          <w:delText>FBT</w:delText>
        </w:r>
        <w:r w:rsidR="00694A3F" w:rsidDel="00B9371C">
          <w:rPr>
            <w:lang w:eastAsia="zh-CN"/>
          </w:rPr>
          <w:delText xml:space="preserve"> </w:delText>
        </w:r>
        <w:r w:rsidDel="00B9371C">
          <w:rPr>
            <w:rFonts w:ascii="Verdana" w:hAnsi="Verdana" w:cs="Arial" w:hint="eastAsia"/>
            <w:color w:val="000000"/>
            <w:lang w:eastAsia="zh-CN"/>
          </w:rPr>
          <w:delText>=</w:delText>
        </w:r>
        <w:r w:rsidR="00694A3F" w:rsidDel="00B9371C">
          <w:rPr>
            <w:rFonts w:ascii="Verdana" w:hAnsi="Verdana" w:cs="Arial"/>
            <w:color w:val="000000"/>
            <w:lang w:eastAsia="zh-CN"/>
          </w:rPr>
          <w:delText xml:space="preserve"> </w:delText>
        </w:r>
        <w:r w:rsidDel="00B9371C">
          <w:rPr>
            <w:rFonts w:ascii="Verdana" w:hAnsi="Verdana" w:cs="Arial" w:hint="eastAsia"/>
            <w:color w:val="000000"/>
            <w:lang w:eastAsia="zh-CN"/>
          </w:rPr>
          <w:delText>转托管</w:delText>
        </w:r>
        <w:r w:rsidDel="00B9371C">
          <w:rPr>
            <w:rFonts w:ascii="Verdana" w:hAnsi="Verdana" w:cs="Arial" w:hint="eastAsia"/>
            <w:color w:val="000000"/>
            <w:lang w:eastAsia="zh-CN"/>
          </w:rPr>
          <w:delText xml:space="preserve"> (Fixed</w:delText>
        </w:r>
        <w:r w:rsidR="00694A3F" w:rsidDel="00B9371C">
          <w:rPr>
            <w:rFonts w:ascii="Verdana" w:hAnsi="Verdana" w:cs="Arial"/>
            <w:color w:val="000000"/>
            <w:lang w:eastAsia="zh-CN"/>
          </w:rPr>
          <w:delText xml:space="preserve"> </w:delText>
        </w:r>
        <w:r w:rsidDel="00B9371C">
          <w:rPr>
            <w:rFonts w:ascii="Verdana" w:hAnsi="Verdana" w:cs="Arial" w:hint="eastAsia"/>
            <w:color w:val="000000"/>
            <w:lang w:eastAsia="zh-CN"/>
          </w:rPr>
          <w:delText>Income-Bond Transfer)</w:delText>
        </w:r>
      </w:del>
    </w:p>
    <w:p w:rsidR="0089500B" w:rsidRDefault="0089500B" w:rsidP="0089500B">
      <w:pPr>
        <w:rPr>
          <w:rFonts w:ascii="Verdana" w:hAnsi="Verdana" w:cs="Arial"/>
          <w:color w:val="000000"/>
          <w:lang w:eastAsia="zh-CN"/>
        </w:rPr>
      </w:pPr>
      <w:r>
        <w:rPr>
          <w:rFonts w:ascii="Verdana" w:hAnsi="Verdana" w:cs="Arial" w:hint="eastAsia"/>
          <w:color w:val="000000"/>
          <w:lang w:eastAsia="zh-CN"/>
        </w:rPr>
        <w:t>FII</w:t>
      </w:r>
      <w:r w:rsidR="00694A3F">
        <w:rPr>
          <w:rFonts w:ascii="Verdana" w:hAnsi="Verdana" w:cs="Arial"/>
          <w:color w:val="000000"/>
          <w:lang w:eastAsia="zh-CN"/>
        </w:rPr>
        <w:t xml:space="preserve"> </w:t>
      </w:r>
      <w:r>
        <w:rPr>
          <w:rFonts w:ascii="Verdana" w:hAnsi="Verdana" w:cs="Arial" w:hint="eastAsia"/>
          <w:color w:val="000000"/>
          <w:lang w:eastAsia="zh-CN"/>
        </w:rPr>
        <w:t>=</w:t>
      </w:r>
      <w:r w:rsidR="00694A3F">
        <w:rPr>
          <w:rFonts w:ascii="Verdana" w:hAnsi="Verdana" w:cs="Arial"/>
          <w:color w:val="000000"/>
          <w:lang w:eastAsia="zh-CN"/>
        </w:rPr>
        <w:t xml:space="preserve"> </w:t>
      </w:r>
      <w:r>
        <w:rPr>
          <w:rFonts w:ascii="Verdana" w:hAnsi="Verdana" w:cs="Arial" w:hint="eastAsia"/>
          <w:color w:val="000000"/>
          <w:lang w:eastAsia="zh-CN"/>
        </w:rPr>
        <w:t>意向报价（</w:t>
      </w:r>
      <w:r>
        <w:rPr>
          <w:rFonts w:ascii="Verdana" w:hAnsi="Verdana" w:cs="Arial" w:hint="eastAsia"/>
          <w:color w:val="000000"/>
          <w:lang w:eastAsia="zh-CN"/>
        </w:rPr>
        <w:t>Fixed Income-</w:t>
      </w:r>
      <w:r w:rsidRPr="008B4830">
        <w:rPr>
          <w:rFonts w:ascii="Verdana" w:hAnsi="Verdana" w:cs="Arial"/>
          <w:color w:val="000000"/>
          <w:lang w:eastAsia="zh-CN"/>
        </w:rPr>
        <w:t>Indication Interest</w:t>
      </w:r>
      <w:r>
        <w:rPr>
          <w:rFonts w:ascii="Verdana" w:hAnsi="Verdana" w:cs="Arial" w:hint="eastAsia"/>
          <w:color w:val="000000"/>
          <w:lang w:eastAsia="zh-CN"/>
        </w:rPr>
        <w:t xml:space="preserve"> Quoting</w:t>
      </w:r>
      <w:r>
        <w:rPr>
          <w:rFonts w:ascii="Verdana" w:hAnsi="Verdana" w:cs="Arial" w:hint="eastAsia"/>
          <w:color w:val="000000"/>
          <w:lang w:eastAsia="zh-CN"/>
        </w:rPr>
        <w:t>）</w:t>
      </w:r>
    </w:p>
    <w:p w:rsidR="0089500B" w:rsidDel="00B9371C" w:rsidRDefault="0089500B" w:rsidP="0089500B">
      <w:pPr>
        <w:rPr>
          <w:rFonts w:ascii="Verdana" w:hAnsi="Verdana" w:cs="Arial"/>
          <w:color w:val="000000"/>
          <w:lang w:eastAsia="zh-CN"/>
        </w:rPr>
      </w:pPr>
      <w:moveFromRangeStart w:id="808" w:author="user" w:date="2018-06-05T10:26:00Z" w:name="move515957717"/>
      <w:moveFrom w:id="809" w:author="user" w:date="2018-06-05T10:26:00Z">
        <w:r w:rsidDel="00B9371C">
          <w:rPr>
            <w:rFonts w:ascii="Verdana" w:hAnsi="Verdana" w:cs="Arial" w:hint="eastAsia"/>
            <w:color w:val="000000"/>
            <w:lang w:eastAsia="zh-CN"/>
          </w:rPr>
          <w:t>FPT</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w:t>
        </w:r>
        <w:r w:rsidR="00694A3F" w:rsidDel="00B9371C">
          <w:rPr>
            <w:rFonts w:ascii="Verdana" w:hAnsi="Verdana" w:cs="Arial"/>
            <w:color w:val="000000"/>
            <w:lang w:eastAsia="zh-CN"/>
          </w:rPr>
          <w:t xml:space="preserve"> </w:t>
        </w:r>
        <w:r w:rsidDel="00B9371C">
          <w:rPr>
            <w:rFonts w:ascii="Verdana" w:hAnsi="Verdana" w:cs="Arial" w:hint="eastAsia"/>
            <w:color w:val="000000"/>
            <w:lang w:eastAsia="zh-CN"/>
          </w:rPr>
          <w:t>指定对手方报价（</w:t>
        </w:r>
        <w:r w:rsidDel="00B9371C">
          <w:rPr>
            <w:rFonts w:ascii="Verdana" w:hAnsi="Verdana" w:cs="Arial" w:hint="eastAsia"/>
            <w:color w:val="000000"/>
            <w:lang w:eastAsia="zh-CN"/>
          </w:rPr>
          <w:t>Fixed Income-P</w:t>
        </w:r>
        <w:r w:rsidRPr="00BE1D03" w:rsidDel="00B9371C">
          <w:rPr>
            <w:rFonts w:ascii="Verdana" w:hAnsi="Verdana" w:cs="Arial"/>
            <w:color w:val="000000"/>
            <w:lang w:eastAsia="zh-CN"/>
          </w:rPr>
          <w:t>romissory</w:t>
        </w:r>
        <w:r w:rsidDel="00B9371C">
          <w:rPr>
            <w:rFonts w:ascii="Verdana" w:hAnsi="Verdana" w:cs="Arial" w:hint="eastAsia"/>
            <w:color w:val="000000"/>
            <w:lang w:eastAsia="zh-CN"/>
          </w:rPr>
          <w:t xml:space="preserve"> Trading</w:t>
        </w:r>
        <w:r w:rsidDel="00B9371C">
          <w:rPr>
            <w:rFonts w:ascii="Verdana" w:hAnsi="Verdana" w:cs="Arial" w:hint="eastAsia"/>
            <w:color w:val="000000"/>
            <w:lang w:eastAsia="zh-CN"/>
          </w:rPr>
          <w:t>）</w:t>
        </w:r>
      </w:moveFrom>
    </w:p>
    <w:p w:rsidR="00585546" w:rsidDel="00B9371C" w:rsidRDefault="00585546" w:rsidP="00585546">
      <w:pPr>
        <w:pStyle w:val="ad"/>
        <w:ind w:left="0" w:firstLine="0"/>
        <w:jc w:val="both"/>
        <w:rPr>
          <w:ins w:id="810" w:author="user" w:date="2018-03-21T08:46:00Z"/>
          <w:rFonts w:ascii="Verdana" w:hAnsi="Verdana" w:cs="Arial"/>
          <w:color w:val="000000"/>
          <w:lang w:eastAsia="zh-CN"/>
        </w:rPr>
      </w:pPr>
      <w:moveFromRangeStart w:id="811" w:author="user" w:date="2018-06-05T10:25:00Z" w:name="move515957678"/>
      <w:moveFromRangeEnd w:id="808"/>
      <w:moveFrom w:id="812" w:author="user" w:date="2018-06-05T10:25:00Z">
        <w:ins w:id="813" w:author="user" w:date="2018-03-21T08:46:00Z">
          <w:r w:rsidDel="00B9371C">
            <w:rPr>
              <w:rFonts w:ascii="Verdana" w:hAnsi="Verdana" w:cs="Arial" w:hint="eastAsia"/>
              <w:color w:val="000000"/>
              <w:lang w:eastAsia="zh-CN"/>
            </w:rPr>
            <w:t>FBP=</w:t>
          </w:r>
          <w:r w:rsidDel="00B9371C">
            <w:rPr>
              <w:rFonts w:ascii="Verdana" w:hAnsi="Verdana" w:cs="Arial" w:hint="eastAsia"/>
              <w:color w:val="000000"/>
              <w:lang w:eastAsia="zh-CN"/>
            </w:rPr>
            <w:t>最优价成交</w:t>
          </w:r>
          <w:r w:rsidDel="00B9371C">
            <w:rPr>
              <w:rFonts w:ascii="Verdana" w:hAnsi="Verdana" w:cs="Arial" w:hint="eastAsia"/>
              <w:color w:val="000000"/>
              <w:lang w:eastAsia="zh-CN"/>
            </w:rPr>
            <w:t>(Fixed  Income-Best Price Trading)</w:t>
          </w:r>
        </w:ins>
      </w:moveFrom>
    </w:p>
    <w:moveFromRangeEnd w:id="811"/>
    <w:p w:rsidR="00585546" w:rsidDel="00B9371C" w:rsidRDefault="00585546" w:rsidP="00585546">
      <w:pPr>
        <w:pStyle w:val="ad"/>
        <w:ind w:left="0" w:firstLine="0"/>
        <w:jc w:val="both"/>
        <w:rPr>
          <w:ins w:id="814" w:author="user" w:date="2018-03-21T08:46:00Z"/>
          <w:del w:id="815" w:author="user" w:date="2018-06-05T10:26:00Z"/>
          <w:rFonts w:ascii="Verdana" w:hAnsi="Verdana" w:cs="Arial"/>
          <w:color w:val="000000"/>
          <w:lang w:eastAsia="zh-CN"/>
        </w:rPr>
      </w:pPr>
      <w:ins w:id="816" w:author="user" w:date="2018-03-21T08:46:00Z">
        <w:del w:id="817" w:author="user" w:date="2018-06-05T10:26:00Z">
          <w:r w:rsidDel="00B9371C">
            <w:rPr>
              <w:rFonts w:ascii="Verdana" w:hAnsi="Verdana" w:cs="Arial" w:hint="eastAsia"/>
              <w:color w:val="000000"/>
              <w:lang w:eastAsia="zh-CN"/>
            </w:rPr>
            <w:delText>FLC=</w:delText>
          </w:r>
          <w:r w:rsidDel="00B9371C">
            <w:rPr>
              <w:rFonts w:ascii="Verdana" w:hAnsi="Verdana" w:cs="Arial" w:hint="eastAsia"/>
              <w:color w:val="000000"/>
              <w:lang w:eastAsia="zh-CN"/>
            </w:rPr>
            <w:delText>可转换成交</w:delText>
          </w:r>
          <w:r w:rsidDel="00B9371C">
            <w:rPr>
              <w:rFonts w:ascii="Verdana" w:hAnsi="Verdana" w:cs="Arial" w:hint="eastAsia"/>
              <w:color w:val="000000"/>
              <w:lang w:eastAsia="zh-CN"/>
            </w:rPr>
            <w:delText>(Fixed  Income-Limited Convertible Trading)</w:delText>
          </w:r>
        </w:del>
      </w:ins>
    </w:p>
    <w:p w:rsidR="006D2A0F" w:rsidRPr="0089500B" w:rsidRDefault="006D2A0F" w:rsidP="00BB4065">
      <w:pPr>
        <w:rPr>
          <w:rFonts w:ascii="宋体" w:hAnsi="宋体"/>
          <w:lang w:eastAsia="zh-CN"/>
        </w:rPr>
      </w:pPr>
    </w:p>
    <w:p w:rsidR="00F0399D" w:rsidRPr="00AA339D" w:rsidRDefault="00F0399D" w:rsidP="00AA339D">
      <w:pPr>
        <w:pStyle w:val="1"/>
        <w:keepNext w:val="0"/>
        <w:keepLines w:val="0"/>
        <w:pageBreakBefore w:val="0"/>
        <w:widowControl w:val="0"/>
        <w:numPr>
          <w:ilvl w:val="0"/>
          <w:numId w:val="25"/>
        </w:numPr>
        <w:suppressAutoHyphens w:val="0"/>
        <w:rPr>
          <w:rFonts w:ascii="宋体" w:hAnsi="宋体"/>
          <w:bCs w:val="0"/>
          <w:lang w:eastAsia="zh-CN"/>
        </w:rPr>
      </w:pPr>
      <w:bookmarkStart w:id="818" w:name="_Toc290555336"/>
      <w:bookmarkStart w:id="819" w:name="_Toc525648591"/>
      <w:r w:rsidRPr="00AA339D">
        <w:rPr>
          <w:rFonts w:ascii="宋体" w:hAnsi="宋体" w:hint="eastAsia"/>
          <w:bCs w:val="0"/>
          <w:lang w:eastAsia="zh-CN"/>
        </w:rPr>
        <w:t>消息</w:t>
      </w:r>
      <w:bookmarkEnd w:id="818"/>
      <w:r w:rsidRPr="00AA339D">
        <w:rPr>
          <w:rFonts w:ascii="宋体" w:hAnsi="宋体" w:hint="eastAsia"/>
          <w:bCs w:val="0"/>
          <w:lang w:eastAsia="zh-CN"/>
        </w:rPr>
        <w:t>定义</w:t>
      </w:r>
      <w:bookmarkEnd w:id="819"/>
    </w:p>
    <w:p w:rsidR="002C42B2" w:rsidRPr="00FB6389" w:rsidRDefault="002C42B2" w:rsidP="00FB6389">
      <w:pPr>
        <w:ind w:firstLineChars="200" w:firstLine="400"/>
        <w:rPr>
          <w:b/>
          <w:bCs/>
          <w:lang w:eastAsia="zh-CN"/>
        </w:rPr>
      </w:pPr>
      <w:r>
        <w:rPr>
          <w:rFonts w:ascii="宋体" w:hAnsi="宋体" w:hint="eastAsia"/>
          <w:lang w:eastAsia="zh-CN"/>
        </w:rPr>
        <w:t>基于稳步推进、逐步完善的考虑，本开发稿中暂仅对核心业务之一的质押式协议回购业务相关消息进行详细定义。</w:t>
      </w:r>
    </w:p>
    <w:p w:rsidR="00054CE6" w:rsidRPr="006550EE" w:rsidRDefault="00C410B9" w:rsidP="00FB6389">
      <w:pPr>
        <w:pStyle w:val="2"/>
      </w:pPr>
      <w:bookmarkStart w:id="820" w:name="_Toc525648592"/>
      <w:r w:rsidRPr="006550EE">
        <w:rPr>
          <w:rFonts w:ascii="宋体" w:hAnsi="宋体" w:hint="eastAsia"/>
        </w:rPr>
        <w:lastRenderedPageBreak/>
        <w:t>协议回购</w:t>
      </w:r>
      <w:r w:rsidRPr="006550EE">
        <w:rPr>
          <w:rFonts w:hint="eastAsia"/>
        </w:rPr>
        <w:t>消息</w:t>
      </w:r>
      <w:r>
        <w:rPr>
          <w:rFonts w:hint="eastAsia"/>
          <w:lang w:eastAsia="zh-CN"/>
        </w:rPr>
        <w:t>处理</w:t>
      </w:r>
      <w:r w:rsidRPr="006550EE">
        <w:rPr>
          <w:rFonts w:hint="eastAsia"/>
        </w:rPr>
        <w:t>流程</w:t>
      </w:r>
      <w:r w:rsidR="002B6C57">
        <w:rPr>
          <w:rFonts w:hint="eastAsia"/>
          <w:lang w:eastAsia="zh-CN"/>
        </w:rPr>
        <w:t>说明</w:t>
      </w:r>
      <w:bookmarkEnd w:id="820"/>
    </w:p>
    <w:p w:rsidR="00054CE6" w:rsidRDefault="00054CE6" w:rsidP="00054CE6">
      <w:pPr>
        <w:ind w:firstLine="420"/>
        <w:rPr>
          <w:rFonts w:ascii="宋体" w:hAnsi="宋体"/>
        </w:rPr>
      </w:pPr>
      <w:r>
        <w:rPr>
          <w:rFonts w:ascii="宋体" w:hAnsi="宋体" w:hint="eastAsia"/>
        </w:rPr>
        <w:t>债券质押式协议回购（简称“协议回购”）是指交易双方自主谈判和协商议定，以债券为权利质押的融资业务。资金融入方（正回购方）在将债券出质给资金融出方（逆回购方）融入资金的同时，双方约定在未来某一日期，由正回购方向逆回购方返还本金，并按约定利率支付利息，同时解除债券质押登记解除。协议回购业务功能包括意向申报、</w:t>
      </w:r>
      <w:r w:rsidR="00265C72">
        <w:rPr>
          <w:rFonts w:hint="eastAsia"/>
          <w:lang w:eastAsia="zh-CN"/>
        </w:rPr>
        <w:t>成交申报</w:t>
      </w:r>
      <w:r>
        <w:rPr>
          <w:rFonts w:ascii="宋体" w:hAnsi="宋体" w:hint="eastAsia"/>
        </w:rPr>
        <w:t>、到期确认申报、到期续做申报、解除质押申报、换券申报、提前终止申报。</w:t>
      </w:r>
      <w:r>
        <w:rPr>
          <w:rFonts w:hint="eastAsia"/>
          <w:lang w:eastAsia="zh-CN"/>
        </w:rPr>
        <w:t>下图描述了</w:t>
      </w:r>
      <w:r w:rsidR="003923D0">
        <w:rPr>
          <w:rFonts w:hint="eastAsia"/>
          <w:lang w:eastAsia="zh-CN"/>
        </w:rPr>
        <w:t>意向申报</w:t>
      </w:r>
      <w:r w:rsidR="003923D0">
        <w:rPr>
          <w:rFonts w:ascii="宋体" w:hAnsi="宋体" w:hint="eastAsia"/>
        </w:rPr>
        <w:t>、</w:t>
      </w:r>
      <w:r w:rsidR="00265C72">
        <w:rPr>
          <w:rFonts w:hint="eastAsia"/>
          <w:lang w:eastAsia="zh-CN"/>
        </w:rPr>
        <w:t>成交申报</w:t>
      </w:r>
      <w:r w:rsidR="006C2253">
        <w:rPr>
          <w:rFonts w:ascii="宋体" w:hAnsi="宋体" w:hint="eastAsia"/>
        </w:rPr>
        <w:t>、到期续做申报</w:t>
      </w:r>
      <w:r w:rsidR="005652A2">
        <w:rPr>
          <w:rFonts w:ascii="宋体" w:hAnsi="宋体" w:hint="eastAsia"/>
        </w:rPr>
        <w:t>、</w:t>
      </w:r>
      <w:r>
        <w:rPr>
          <w:rFonts w:ascii="宋体" w:hAnsi="宋体" w:hint="eastAsia"/>
          <w:lang w:eastAsia="zh-CN"/>
        </w:rPr>
        <w:t>到期确认申报</w:t>
      </w:r>
      <w:r w:rsidR="005652A2">
        <w:rPr>
          <w:rFonts w:ascii="宋体" w:hAnsi="宋体" w:hint="eastAsia"/>
        </w:rPr>
        <w:t>、解除质押申报、换券申报、提前终止申报</w:t>
      </w:r>
      <w:r>
        <w:rPr>
          <w:rFonts w:hint="eastAsia"/>
          <w:lang w:eastAsia="zh-CN"/>
        </w:rPr>
        <w:t>的</w:t>
      </w:r>
      <w:r>
        <w:rPr>
          <w:rFonts w:hint="eastAsia"/>
          <w:lang w:eastAsia="zh-CN"/>
        </w:rPr>
        <w:t>STEP</w:t>
      </w:r>
      <w:r>
        <w:rPr>
          <w:rFonts w:hint="eastAsia"/>
          <w:lang w:eastAsia="zh-CN"/>
        </w:rPr>
        <w:t>消息通信流程。</w:t>
      </w:r>
      <w:r w:rsidR="007E40C3">
        <w:object w:dxaOrig="12572" w:dyaOrig="13061">
          <v:shape id="_x0000_i1026" type="#_x0000_t75" style="width:381.75pt;height:352.5pt" o:ole="">
            <v:imagedata r:id="rId18" o:title=""/>
          </v:shape>
          <o:OLEObject Type="Embed" ProgID="Visio.Drawing.11" ShapeID="_x0000_i1026" DrawAspect="Content" ObjectID="_1599464557" r:id="rId19"/>
        </w:object>
      </w:r>
    </w:p>
    <w:p w:rsidR="00BC1334" w:rsidRPr="00095A43" w:rsidRDefault="00ED332D" w:rsidP="00095A43">
      <w:pPr>
        <w:jc w:val="center"/>
        <w:rPr>
          <w:rFonts w:ascii="宋体" w:hAnsi="宋体"/>
          <w:lang w:eastAsia="zh-CN"/>
        </w:rPr>
      </w:pPr>
      <w:r>
        <w:object w:dxaOrig="12572" w:dyaOrig="13061">
          <v:shape id="_x0000_i1027" type="#_x0000_t75" style="width:381.75pt;height:396pt" o:ole="">
            <v:imagedata r:id="rId20" o:title=""/>
          </v:shape>
          <o:OLEObject Type="Embed" ProgID="Visio.Drawing.11" ShapeID="_x0000_i1027" DrawAspect="Content" ObjectID="_1599464558" r:id="rId21"/>
        </w:object>
      </w:r>
      <w:r w:rsidR="003141EF">
        <w:object w:dxaOrig="12572" w:dyaOrig="13061">
          <v:shape id="_x0000_i1028" type="#_x0000_t75" style="width:381.75pt;height:396pt" o:ole="">
            <v:imagedata r:id="rId22" o:title=""/>
          </v:shape>
          <o:OLEObject Type="Embed" ProgID="Visio.Drawing.11" ShapeID="_x0000_i1028" DrawAspect="Content" ObjectID="_1599464559" r:id="rId23"/>
        </w:object>
      </w:r>
    </w:p>
    <w:p w:rsidR="00BC1334" w:rsidRDefault="00840AD3" w:rsidP="00054CE6">
      <w:pPr>
        <w:rPr>
          <w:lang w:eastAsia="zh-CN"/>
        </w:rPr>
      </w:pPr>
      <w:r>
        <w:object w:dxaOrig="12572" w:dyaOrig="13061">
          <v:shape id="_x0000_i1029" type="#_x0000_t75" style="width:381.75pt;height:396pt" o:ole="">
            <v:imagedata r:id="rId24" o:title=""/>
          </v:shape>
          <o:OLEObject Type="Embed" ProgID="Visio.Drawing.11" ShapeID="_x0000_i1029" DrawAspect="Content" ObjectID="_1599464560" r:id="rId25"/>
        </w:object>
      </w:r>
    </w:p>
    <w:p w:rsidR="006E4243" w:rsidRDefault="003A0E33" w:rsidP="00F93C1A">
      <w:pPr>
        <w:pStyle w:val="2"/>
        <w:rPr>
          <w:rStyle w:val="2ChapterXXStatementh22Header2l2Level2HeadheaChar"/>
          <w:lang w:val="en-US" w:eastAsia="zh-CN"/>
        </w:rPr>
      </w:pPr>
      <w:bookmarkStart w:id="821" w:name="_Toc470642034"/>
      <w:bookmarkStart w:id="822" w:name="_Toc477176327"/>
      <w:bookmarkStart w:id="823" w:name="_Toc470642035"/>
      <w:bookmarkStart w:id="824" w:name="_Toc477176328"/>
      <w:bookmarkStart w:id="825" w:name="_Toc306367079"/>
      <w:bookmarkStart w:id="826" w:name="_Toc306368153"/>
      <w:bookmarkStart w:id="827" w:name="_Toc306367087"/>
      <w:bookmarkStart w:id="828" w:name="_Toc306368161"/>
      <w:bookmarkStart w:id="829" w:name="_Toc306367093"/>
      <w:bookmarkStart w:id="830" w:name="_Toc306368167"/>
      <w:bookmarkStart w:id="831" w:name="_Toc306367145"/>
      <w:bookmarkStart w:id="832" w:name="_Toc306368219"/>
      <w:bookmarkStart w:id="833" w:name="_Toc525648593"/>
      <w:bookmarkStart w:id="834" w:name="_Toc290555340"/>
      <w:bookmarkEnd w:id="821"/>
      <w:bookmarkEnd w:id="822"/>
      <w:bookmarkEnd w:id="823"/>
      <w:bookmarkEnd w:id="824"/>
      <w:bookmarkEnd w:id="825"/>
      <w:bookmarkEnd w:id="826"/>
      <w:bookmarkEnd w:id="827"/>
      <w:bookmarkEnd w:id="828"/>
      <w:bookmarkEnd w:id="829"/>
      <w:bookmarkEnd w:id="830"/>
      <w:bookmarkEnd w:id="831"/>
      <w:bookmarkEnd w:id="832"/>
      <w:r>
        <w:rPr>
          <w:rStyle w:val="2ChapterXXStatementh22Header2l2Level2HeadheaChar"/>
          <w:rFonts w:hint="eastAsia"/>
          <w:lang w:val="en-US" w:eastAsia="zh-CN"/>
        </w:rPr>
        <w:t>协议回购</w:t>
      </w:r>
      <w:r w:rsidR="006E4243" w:rsidRPr="00521373">
        <w:rPr>
          <w:rStyle w:val="2ChapterXXStatementh22Header2l2Level2HeadheaChar"/>
          <w:rFonts w:hint="eastAsia"/>
          <w:lang w:val="en-US" w:eastAsia="zh-CN"/>
        </w:rPr>
        <w:t>订单类消息</w:t>
      </w:r>
      <w:bookmarkEnd w:id="833"/>
    </w:p>
    <w:tbl>
      <w:tblPr>
        <w:tblW w:w="8477" w:type="dxa"/>
        <w:tblInd w:w="-5" w:type="dxa"/>
        <w:tblLayout w:type="fixed"/>
        <w:tblLook w:val="0000"/>
      </w:tblPr>
      <w:tblGrid>
        <w:gridCol w:w="4820"/>
        <w:gridCol w:w="3657"/>
      </w:tblGrid>
      <w:tr w:rsidR="006E4243" w:rsidRPr="00521373" w:rsidTr="00AF57F6">
        <w:trPr>
          <w:tblHeader/>
        </w:trPr>
        <w:tc>
          <w:tcPr>
            <w:tcW w:w="4820" w:type="dxa"/>
            <w:tcBorders>
              <w:top w:val="single" w:sz="4" w:space="0" w:color="000000"/>
              <w:left w:val="single" w:sz="4" w:space="0" w:color="000000"/>
              <w:bottom w:val="single" w:sz="4" w:space="0" w:color="000000"/>
            </w:tcBorders>
            <w:shd w:val="clear" w:color="auto" w:fill="E0E0E0"/>
          </w:tcPr>
          <w:p w:rsidR="006E4243" w:rsidRPr="00521373" w:rsidRDefault="00CB6A63" w:rsidP="00E77B46">
            <w:pPr>
              <w:pStyle w:val="WinDescr"/>
              <w:snapToGrid w:val="0"/>
              <w:rPr>
                <w:rFonts w:ascii="宋体" w:hAnsi="宋体"/>
                <w:b/>
                <w:lang w:eastAsia="zh-CN"/>
              </w:rPr>
            </w:pPr>
            <w:r w:rsidRPr="00521373">
              <w:rPr>
                <w:rFonts w:ascii="宋体" w:hAnsi="宋体" w:hint="eastAsia"/>
                <w:b/>
                <w:lang w:eastAsia="zh-CN"/>
              </w:rPr>
              <w:t>reqtext/</w:t>
            </w:r>
            <w:r w:rsidR="003C3A39" w:rsidRPr="00521373">
              <w:rPr>
                <w:rFonts w:ascii="宋体" w:hAnsi="宋体" w:cs="Arial" w:hint="eastAsia"/>
                <w:b/>
                <w:color w:val="000000"/>
                <w:lang w:eastAsia="zh-CN"/>
              </w:rPr>
              <w:t>resptext</w:t>
            </w:r>
          </w:p>
        </w:tc>
        <w:tc>
          <w:tcPr>
            <w:tcW w:w="3657" w:type="dxa"/>
            <w:tcBorders>
              <w:top w:val="single" w:sz="4" w:space="0" w:color="000000"/>
              <w:left w:val="single" w:sz="4" w:space="0" w:color="000000"/>
              <w:bottom w:val="single" w:sz="4" w:space="0" w:color="000000"/>
              <w:right w:val="single" w:sz="4" w:space="0" w:color="000000"/>
            </w:tcBorders>
            <w:shd w:val="clear" w:color="auto" w:fill="E0E0E0"/>
          </w:tcPr>
          <w:p w:rsidR="006E4243" w:rsidRPr="00521373" w:rsidRDefault="00CB6A63" w:rsidP="00533D25">
            <w:pPr>
              <w:pStyle w:val="WinDescr"/>
              <w:snapToGrid w:val="0"/>
              <w:rPr>
                <w:rFonts w:ascii="宋体" w:hAnsi="宋体"/>
                <w:b/>
              </w:rPr>
            </w:pPr>
            <w:r w:rsidRPr="00521373">
              <w:rPr>
                <w:rFonts w:ascii="宋体" w:hAnsi="宋体" w:hint="eastAsia"/>
                <w:b/>
                <w:lang w:eastAsia="zh-CN"/>
              </w:rPr>
              <w:t>订单数据</w:t>
            </w:r>
          </w:p>
        </w:tc>
      </w:tr>
      <w:tr w:rsidR="006E4243" w:rsidRPr="00521373" w:rsidTr="00AF57F6">
        <w:tc>
          <w:tcPr>
            <w:tcW w:w="8477" w:type="dxa"/>
            <w:gridSpan w:val="2"/>
            <w:tcBorders>
              <w:top w:val="single" w:sz="4" w:space="0" w:color="000000"/>
              <w:left w:val="single" w:sz="4" w:space="0" w:color="000000"/>
              <w:bottom w:val="single" w:sz="4" w:space="0" w:color="000000"/>
              <w:right w:val="single" w:sz="4" w:space="0" w:color="000000"/>
            </w:tcBorders>
          </w:tcPr>
          <w:p w:rsidR="006E4243" w:rsidRPr="00521373" w:rsidRDefault="006E4243" w:rsidP="00E77B46">
            <w:pPr>
              <w:pStyle w:val="WinDescr"/>
              <w:snapToGrid w:val="0"/>
              <w:rPr>
                <w:rFonts w:ascii="宋体" w:hAnsi="宋体"/>
                <w:b/>
              </w:rPr>
            </w:pPr>
            <w:r w:rsidRPr="00521373">
              <w:rPr>
                <w:rFonts w:ascii="宋体" w:hAnsi="宋体"/>
                <w:b/>
              </w:rPr>
              <w:t>描述：</w:t>
            </w:r>
          </w:p>
          <w:p w:rsidR="006E4243" w:rsidRPr="00521373" w:rsidRDefault="006E4243" w:rsidP="00D74F38">
            <w:pPr>
              <w:ind w:firstLineChars="200" w:firstLine="400"/>
              <w:rPr>
                <w:rFonts w:ascii="宋体" w:hAnsi="宋体"/>
                <w:bCs/>
                <w:lang w:eastAsia="zh-CN"/>
              </w:rPr>
            </w:pPr>
            <w:r w:rsidRPr="00521373">
              <w:rPr>
                <w:rFonts w:ascii="宋体" w:hAnsi="宋体" w:hint="eastAsia"/>
                <w:bCs/>
                <w:lang w:eastAsia="zh-CN"/>
              </w:rPr>
              <w:t>本类消息用于市场参与者发送报价和获取报价的处理响应。</w:t>
            </w:r>
          </w:p>
          <w:p w:rsidR="006E4243" w:rsidRPr="00521373" w:rsidRDefault="006E4243" w:rsidP="00D74F38">
            <w:pPr>
              <w:ind w:firstLineChars="200" w:firstLine="400"/>
              <w:rPr>
                <w:rFonts w:ascii="宋体" w:hAnsi="宋体"/>
                <w:bCs/>
                <w:lang w:eastAsia="zh-CN"/>
              </w:rPr>
            </w:pPr>
            <w:r w:rsidRPr="00521373">
              <w:rPr>
                <w:rFonts w:ascii="宋体" w:hAnsi="宋体" w:hint="eastAsia"/>
                <w:bCs/>
                <w:lang w:eastAsia="zh-CN"/>
              </w:rPr>
              <w:t>申报消息对应于</w:t>
            </w:r>
            <w:r w:rsidR="007602B8">
              <w:rPr>
                <w:rFonts w:ascii="宋体" w:hAnsi="宋体" w:hint="eastAsia"/>
                <w:bCs/>
                <w:lang w:eastAsia="zh-CN"/>
              </w:rPr>
              <w:t>同步</w:t>
            </w:r>
            <w:r w:rsidRPr="00521373">
              <w:rPr>
                <w:rFonts w:ascii="宋体" w:hAnsi="宋体" w:hint="eastAsia"/>
                <w:bCs/>
                <w:lang w:eastAsia="zh-CN"/>
              </w:rPr>
              <w:t>请求</w:t>
            </w:r>
            <w:r w:rsidR="007602B8">
              <w:rPr>
                <w:rFonts w:ascii="宋体" w:hAnsi="宋体" w:hint="eastAsia"/>
                <w:bCs/>
                <w:lang w:eastAsia="zh-CN"/>
              </w:rPr>
              <w:t>消息流中</w:t>
            </w:r>
            <w:r w:rsidRPr="00521373">
              <w:rPr>
                <w:rFonts w:ascii="宋体" w:hAnsi="宋体" w:hint="eastAsia"/>
                <w:bCs/>
                <w:lang w:eastAsia="zh-CN"/>
              </w:rPr>
              <w:t>的reqtext字段。</w:t>
            </w:r>
          </w:p>
          <w:p w:rsidR="006E4243" w:rsidRDefault="007602B8" w:rsidP="00D74F38">
            <w:pPr>
              <w:ind w:firstLineChars="200" w:firstLine="400"/>
              <w:rPr>
                <w:rFonts w:ascii="宋体" w:hAnsi="宋体"/>
                <w:bCs/>
                <w:lang w:eastAsia="zh-CN"/>
              </w:rPr>
            </w:pPr>
            <w:r>
              <w:rPr>
                <w:rFonts w:ascii="宋体" w:hAnsi="宋体" w:hint="eastAsia"/>
                <w:bCs/>
                <w:lang w:eastAsia="zh-CN"/>
              </w:rPr>
              <w:t>响应消息对应于同步确认消息流</w:t>
            </w:r>
            <w:r w:rsidR="006E4243" w:rsidRPr="00521373">
              <w:rPr>
                <w:rFonts w:ascii="宋体" w:hAnsi="宋体" w:hint="eastAsia"/>
                <w:bCs/>
                <w:lang w:eastAsia="zh-CN"/>
              </w:rPr>
              <w:t>中的</w:t>
            </w:r>
            <w:r w:rsidR="003C3A39" w:rsidRPr="00EC7A2E">
              <w:rPr>
                <w:rFonts w:ascii="宋体" w:hAnsi="宋体" w:hint="eastAsia"/>
                <w:bCs/>
                <w:lang w:eastAsia="zh-CN"/>
              </w:rPr>
              <w:t>resptext</w:t>
            </w:r>
            <w:r w:rsidR="006E4243" w:rsidRPr="00521373">
              <w:rPr>
                <w:rFonts w:ascii="宋体" w:hAnsi="宋体" w:hint="eastAsia"/>
                <w:bCs/>
                <w:lang w:eastAsia="zh-CN"/>
              </w:rPr>
              <w:t>字段。</w:t>
            </w:r>
          </w:p>
          <w:p w:rsidR="00BA687E" w:rsidDel="00C56E62" w:rsidRDefault="00BA687E" w:rsidP="00D74F38">
            <w:pPr>
              <w:ind w:firstLineChars="200" w:firstLine="400"/>
              <w:rPr>
                <w:del w:id="835" w:author="user" w:date="2018-07-06T18:56:00Z"/>
                <w:rFonts w:ascii="宋体" w:hAnsi="宋体"/>
                <w:bCs/>
                <w:lang w:eastAsia="zh-CN"/>
              </w:rPr>
            </w:pPr>
            <w:del w:id="836" w:author="user" w:date="2018-07-06T18:56:00Z">
              <w:r w:rsidDel="00C56E62">
                <w:rPr>
                  <w:rFonts w:ascii="宋体" w:hAnsi="宋体" w:hint="eastAsia"/>
                  <w:bCs/>
                  <w:lang w:eastAsia="zh-CN"/>
                </w:rPr>
                <w:delText>类型</w:delText>
              </w:r>
              <w:r w:rsidDel="00C56E62">
                <w:rPr>
                  <w:rFonts w:ascii="宋体" w:hAnsi="宋体"/>
                  <w:bCs/>
                  <w:lang w:eastAsia="zh-CN"/>
                </w:rPr>
                <w:delText>为</w:delText>
              </w:r>
              <w:r w:rsidDel="00C56E62">
                <w:rPr>
                  <w:rFonts w:ascii="宋体" w:hAnsi="宋体" w:hint="eastAsia"/>
                  <w:bCs/>
                  <w:lang w:eastAsia="zh-CN"/>
                </w:rPr>
                <w:delText>N的字段</w:delText>
              </w:r>
              <w:r w:rsidDel="00C56E62">
                <w:rPr>
                  <w:rFonts w:ascii="宋体" w:hAnsi="宋体"/>
                  <w:bCs/>
                  <w:lang w:eastAsia="zh-CN"/>
                </w:rPr>
                <w:delText>默认值</w:delText>
              </w:r>
              <w:r w:rsidR="005B0D5D" w:rsidDel="00C56E62">
                <w:rPr>
                  <w:rFonts w:ascii="宋体" w:hAnsi="宋体" w:hint="eastAsia"/>
                  <w:bCs/>
                  <w:lang w:eastAsia="zh-CN"/>
                </w:rPr>
                <w:delText>取</w:delText>
              </w:r>
              <w:r w:rsidDel="00C56E62">
                <w:rPr>
                  <w:rFonts w:ascii="宋体" w:hAnsi="宋体"/>
                  <w:bCs/>
                  <w:lang w:eastAsia="zh-CN"/>
                </w:rPr>
                <w:delText>0</w:delText>
              </w:r>
              <w:r w:rsidDel="00C56E62">
                <w:rPr>
                  <w:rFonts w:ascii="宋体" w:hAnsi="宋体" w:hint="eastAsia"/>
                  <w:bCs/>
                  <w:lang w:eastAsia="zh-CN"/>
                </w:rPr>
                <w:delText>，</w:delText>
              </w:r>
              <w:r w:rsidDel="00C56E62">
                <w:rPr>
                  <w:rFonts w:ascii="宋体" w:hAnsi="宋体"/>
                  <w:bCs/>
                  <w:lang w:eastAsia="zh-CN"/>
                </w:rPr>
                <w:delText>类型为</w:delText>
              </w:r>
              <w:r w:rsidDel="00C56E62">
                <w:rPr>
                  <w:rFonts w:ascii="宋体" w:hAnsi="宋体" w:hint="eastAsia"/>
                  <w:bCs/>
                  <w:lang w:eastAsia="zh-CN"/>
                </w:rPr>
                <w:delText>C的</w:delText>
              </w:r>
              <w:r w:rsidDel="00C56E62">
                <w:rPr>
                  <w:rFonts w:ascii="宋体" w:hAnsi="宋体"/>
                  <w:bCs/>
                  <w:lang w:eastAsia="zh-CN"/>
                </w:rPr>
                <w:delText>字段默认值</w:delText>
              </w:r>
              <w:r w:rsidR="005B0D5D" w:rsidDel="00C56E62">
                <w:rPr>
                  <w:rFonts w:ascii="宋体" w:hAnsi="宋体" w:hint="eastAsia"/>
                  <w:bCs/>
                  <w:lang w:eastAsia="zh-CN"/>
                </w:rPr>
                <w:delText>取</w:delText>
              </w:r>
              <w:r w:rsidDel="00C56E62">
                <w:rPr>
                  <w:rFonts w:ascii="宋体" w:hAnsi="宋体"/>
                  <w:bCs/>
                  <w:lang w:eastAsia="zh-CN"/>
                </w:rPr>
                <w:delText>空。</w:delText>
              </w:r>
            </w:del>
          </w:p>
          <w:p w:rsidR="003D2420" w:rsidDel="00C56E62" w:rsidRDefault="003D2420" w:rsidP="00D74F38">
            <w:pPr>
              <w:ind w:firstLineChars="200" w:firstLine="400"/>
              <w:rPr>
                <w:del w:id="837" w:author="user" w:date="2018-07-06T18:56:00Z"/>
                <w:rFonts w:ascii="宋体" w:hAnsi="宋体"/>
                <w:bCs/>
                <w:lang w:eastAsia="zh-CN"/>
              </w:rPr>
            </w:pPr>
            <w:del w:id="838" w:author="user" w:date="2018-07-06T18:56:00Z">
              <w:r w:rsidDel="00C56E62">
                <w:rPr>
                  <w:rFonts w:ascii="宋体" w:hAnsi="宋体" w:hint="eastAsia"/>
                  <w:bCs/>
                  <w:lang w:eastAsia="zh-CN"/>
                </w:rPr>
                <w:delText>无意义</w:delText>
              </w:r>
              <w:r w:rsidDel="00C56E62">
                <w:rPr>
                  <w:rFonts w:ascii="宋体" w:hAnsi="宋体"/>
                  <w:bCs/>
                  <w:lang w:eastAsia="zh-CN"/>
                </w:rPr>
                <w:delText>字段</w:delText>
              </w:r>
              <w:r w:rsidDel="00C56E62">
                <w:rPr>
                  <w:rFonts w:ascii="宋体" w:hAnsi="宋体" w:hint="eastAsia"/>
                  <w:bCs/>
                  <w:lang w:eastAsia="zh-CN"/>
                </w:rPr>
                <w:delText>可取</w:delText>
              </w:r>
              <w:r w:rsidDel="00C56E62">
                <w:rPr>
                  <w:rFonts w:ascii="宋体" w:hAnsi="宋体"/>
                  <w:bCs/>
                  <w:lang w:eastAsia="zh-CN"/>
                </w:rPr>
                <w:delText>默认值</w:delText>
              </w:r>
              <w:r w:rsidDel="00C56E62">
                <w:rPr>
                  <w:rFonts w:ascii="宋体" w:hAnsi="宋体" w:hint="eastAsia"/>
                  <w:bCs/>
                  <w:lang w:eastAsia="zh-CN"/>
                </w:rPr>
                <w:delText>或</w:delText>
              </w:r>
              <w:r w:rsidDel="00C56E62">
                <w:rPr>
                  <w:rFonts w:ascii="宋体" w:hAnsi="宋体"/>
                  <w:bCs/>
                  <w:lang w:eastAsia="zh-CN"/>
                </w:rPr>
                <w:delText>其他值（</w:delText>
              </w:r>
              <w:r w:rsidDel="00C56E62">
                <w:rPr>
                  <w:rFonts w:ascii="宋体" w:hAnsi="宋体" w:hint="eastAsia"/>
                  <w:bCs/>
                  <w:lang w:eastAsia="zh-CN"/>
                </w:rPr>
                <w:delText>须符合</w:delText>
              </w:r>
              <w:r w:rsidDel="00C56E62">
                <w:rPr>
                  <w:rFonts w:ascii="宋体" w:hAnsi="宋体"/>
                  <w:bCs/>
                  <w:lang w:eastAsia="zh-CN"/>
                </w:rPr>
                <w:delText>格式要求）</w:delText>
              </w:r>
              <w:r w:rsidDel="00C56E62">
                <w:rPr>
                  <w:rFonts w:ascii="宋体" w:hAnsi="宋体" w:hint="eastAsia"/>
                  <w:bCs/>
                  <w:lang w:eastAsia="zh-CN"/>
                </w:rPr>
                <w:delText>。</w:delText>
              </w:r>
            </w:del>
          </w:p>
          <w:p w:rsidR="00BB6F51" w:rsidRPr="00521373" w:rsidRDefault="00BB6F51" w:rsidP="00D74F38">
            <w:pPr>
              <w:ind w:firstLineChars="200" w:firstLine="400"/>
              <w:rPr>
                <w:rFonts w:ascii="宋体" w:hAnsi="宋体"/>
                <w:lang w:eastAsia="zh-CN"/>
              </w:rPr>
            </w:pPr>
            <w:r>
              <w:rPr>
                <w:rFonts w:ascii="宋体" w:hAnsi="宋体" w:hint="eastAsia"/>
                <w:bCs/>
                <w:lang w:eastAsia="zh-CN"/>
              </w:rPr>
              <w:t>意向申报</w:t>
            </w:r>
            <w:r>
              <w:rPr>
                <w:rFonts w:ascii="宋体" w:hAnsi="宋体"/>
                <w:bCs/>
                <w:lang w:eastAsia="zh-CN"/>
              </w:rPr>
              <w:t>类、报价申报类消息填写</w:t>
            </w:r>
            <w:r>
              <w:rPr>
                <w:rFonts w:ascii="宋体" w:hAnsi="宋体" w:hint="eastAsia"/>
                <w:bCs/>
                <w:lang w:eastAsia="zh-CN"/>
              </w:rPr>
              <w:t>成交金额</w:t>
            </w:r>
            <w:r>
              <w:rPr>
                <w:rFonts w:ascii="宋体" w:hAnsi="宋体"/>
                <w:bCs/>
                <w:lang w:eastAsia="zh-CN"/>
              </w:rPr>
              <w:t>字段时，</w:t>
            </w:r>
            <w:r>
              <w:rPr>
                <w:rFonts w:ascii="宋体" w:hAnsi="宋体" w:hint="eastAsia"/>
                <w:bCs/>
                <w:lang w:eastAsia="zh-CN"/>
              </w:rPr>
              <w:t>以</w:t>
            </w:r>
            <w:r>
              <w:rPr>
                <w:rFonts w:ascii="宋体" w:hAnsi="宋体"/>
                <w:bCs/>
                <w:lang w:eastAsia="zh-CN"/>
              </w:rPr>
              <w:t>折算比例为基准进行计算。</w:t>
            </w:r>
          </w:p>
        </w:tc>
      </w:tr>
    </w:tbl>
    <w:p w:rsidR="006E4243" w:rsidRPr="00521373" w:rsidRDefault="006E4243" w:rsidP="00F93C1A">
      <w:pPr>
        <w:rPr>
          <w:rFonts w:ascii="宋体" w:hAnsi="宋体"/>
        </w:rPr>
      </w:pPr>
    </w:p>
    <w:p w:rsidR="00F0399D" w:rsidRPr="00AA339D" w:rsidRDefault="00F0399D" w:rsidP="00AA339D">
      <w:pPr>
        <w:pStyle w:val="3"/>
        <w:rPr>
          <w:rFonts w:ascii="宋体" w:hAnsi="宋体"/>
          <w:lang w:eastAsia="zh-CN"/>
        </w:rPr>
      </w:pPr>
      <w:bookmarkStart w:id="839" w:name="_Toc360714707"/>
      <w:bookmarkStart w:id="840" w:name="_Toc360717331"/>
      <w:bookmarkStart w:id="841" w:name="_Toc360805408"/>
      <w:bookmarkStart w:id="842" w:name="_Toc360805582"/>
      <w:bookmarkStart w:id="843" w:name="_Toc360808821"/>
      <w:bookmarkStart w:id="844" w:name="_Toc408003696"/>
      <w:bookmarkStart w:id="845" w:name="_Toc525648594"/>
      <w:bookmarkEnd w:id="839"/>
      <w:bookmarkEnd w:id="840"/>
      <w:bookmarkEnd w:id="841"/>
      <w:bookmarkEnd w:id="842"/>
      <w:bookmarkEnd w:id="843"/>
      <w:r w:rsidRPr="00AA339D">
        <w:rPr>
          <w:rFonts w:hint="eastAsia"/>
        </w:rPr>
        <w:t>意向申报消息</w:t>
      </w:r>
      <w:r w:rsidRPr="00AA339D">
        <w:t>/</w:t>
      </w:r>
      <w:r w:rsidRPr="00AA339D">
        <w:rPr>
          <w:rFonts w:hint="eastAsia"/>
        </w:rPr>
        <w:t>意向申报撤单消息</w:t>
      </w:r>
      <w:bookmarkEnd w:id="844"/>
      <w:bookmarkEnd w:id="845"/>
    </w:p>
    <w:tbl>
      <w:tblPr>
        <w:tblW w:w="0" w:type="auto"/>
        <w:tblInd w:w="-5" w:type="dxa"/>
        <w:tblLayout w:type="fixed"/>
        <w:tblLook w:val="0000"/>
      </w:tblPr>
      <w:tblGrid>
        <w:gridCol w:w="4839"/>
        <w:gridCol w:w="3638"/>
      </w:tblGrid>
      <w:tr w:rsidR="00C04D31" w:rsidTr="00AF57F6">
        <w:trPr>
          <w:tblHeader/>
        </w:trPr>
        <w:tc>
          <w:tcPr>
            <w:tcW w:w="4839" w:type="dxa"/>
            <w:tcBorders>
              <w:top w:val="single" w:sz="4" w:space="0" w:color="000000"/>
              <w:left w:val="single" w:sz="4" w:space="0" w:color="000000"/>
              <w:bottom w:val="single" w:sz="4" w:space="0" w:color="000000"/>
            </w:tcBorders>
            <w:shd w:val="clear" w:color="auto" w:fill="E0E0E0"/>
          </w:tcPr>
          <w:p w:rsidR="00C04D31" w:rsidRDefault="00C04D31" w:rsidP="00BA687E">
            <w:pPr>
              <w:pStyle w:val="WinDescr"/>
              <w:snapToGrid w:val="0"/>
              <w:rPr>
                <w:b/>
                <w:lang w:eastAsia="zh-CN"/>
              </w:rPr>
            </w:pPr>
            <w:r w:rsidRPr="000F36FA">
              <w:rPr>
                <w:rFonts w:hint="eastAsia"/>
                <w:b/>
              </w:rPr>
              <w:t>IOI</w:t>
            </w:r>
            <w:r w:rsidRPr="000F36FA">
              <w:rPr>
                <w:rFonts w:hint="eastAsia"/>
                <w:b/>
                <w:lang w:eastAsia="zh-CN"/>
              </w:rPr>
              <w:t xml:space="preserve"> (</w:t>
            </w:r>
            <w:r>
              <w:rPr>
                <w:rFonts w:cs="Arial" w:hint="eastAsia"/>
                <w:b/>
                <w:color w:val="000000"/>
                <w:lang w:eastAsia="zh-CN"/>
              </w:rPr>
              <w:t>r</w:t>
            </w:r>
            <w:r w:rsidRPr="000F36FA">
              <w:rPr>
                <w:rFonts w:cs="Arial" w:hint="eastAsia"/>
                <w:b/>
                <w:color w:val="000000"/>
                <w:lang w:eastAsia="zh-CN"/>
              </w:rPr>
              <w:t>eq</w:t>
            </w:r>
            <w:r>
              <w:rPr>
                <w:rFonts w:cs="Arial" w:hint="eastAsia"/>
                <w:b/>
                <w:color w:val="000000"/>
                <w:lang w:eastAsia="zh-CN"/>
              </w:rPr>
              <w:t>t</w:t>
            </w:r>
            <w:r w:rsidRPr="000F36FA">
              <w:rPr>
                <w:rFonts w:cs="Arial" w:hint="eastAsia"/>
                <w:b/>
                <w:color w:val="000000"/>
                <w:lang w:eastAsia="zh-CN"/>
              </w:rPr>
              <w:t>ext</w:t>
            </w:r>
            <w:r w:rsidRPr="000F36FA">
              <w:rPr>
                <w:rFonts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C04D31" w:rsidRDefault="00C04D31" w:rsidP="00D270EE">
            <w:pPr>
              <w:pStyle w:val="WinDescr"/>
              <w:snapToGrid w:val="0"/>
              <w:rPr>
                <w:b/>
                <w:lang w:eastAsia="zh-CN"/>
              </w:rPr>
            </w:pPr>
            <w:r>
              <w:rPr>
                <w:rFonts w:hint="eastAsia"/>
                <w:b/>
                <w:lang w:eastAsia="zh-CN"/>
              </w:rPr>
              <w:t>意向</w:t>
            </w:r>
            <w:r>
              <w:rPr>
                <w:b/>
              </w:rPr>
              <w:t>申</w:t>
            </w:r>
            <w:r>
              <w:rPr>
                <w:b/>
                <w:lang w:eastAsia="zh-CN"/>
              </w:rPr>
              <w:t>报</w:t>
            </w:r>
            <w:r>
              <w:rPr>
                <w:rFonts w:hint="eastAsia"/>
                <w:b/>
                <w:lang w:eastAsia="zh-CN"/>
              </w:rPr>
              <w:t>消息</w:t>
            </w:r>
            <w:r>
              <w:rPr>
                <w:rFonts w:hint="eastAsia"/>
                <w:b/>
                <w:lang w:eastAsia="zh-CN"/>
              </w:rPr>
              <w:t>/</w:t>
            </w:r>
            <w:r w:rsidRPr="008E6ED5">
              <w:rPr>
                <w:rFonts w:hint="eastAsia"/>
                <w:b/>
                <w:lang w:eastAsia="zh-CN"/>
              </w:rPr>
              <w:t>意向申报撤单消息</w:t>
            </w:r>
          </w:p>
        </w:tc>
      </w:tr>
      <w:tr w:rsidR="00C04D31" w:rsidTr="00AF57F6">
        <w:tc>
          <w:tcPr>
            <w:tcW w:w="8477" w:type="dxa"/>
            <w:gridSpan w:val="2"/>
            <w:tcBorders>
              <w:top w:val="single" w:sz="4" w:space="0" w:color="000000"/>
              <w:left w:val="single" w:sz="4" w:space="0" w:color="000000"/>
              <w:bottom w:val="single" w:sz="4" w:space="0" w:color="000000"/>
              <w:right w:val="single" w:sz="4" w:space="0" w:color="000000"/>
            </w:tcBorders>
          </w:tcPr>
          <w:p w:rsidR="00C04D31" w:rsidRDefault="00C04D31" w:rsidP="00D270EE">
            <w:pPr>
              <w:pStyle w:val="WinDescr"/>
              <w:snapToGrid w:val="0"/>
              <w:rPr>
                <w:b/>
              </w:rPr>
            </w:pPr>
            <w:r>
              <w:rPr>
                <w:b/>
              </w:rPr>
              <w:t>描述：</w:t>
            </w:r>
          </w:p>
          <w:p w:rsidR="005E68EE" w:rsidRDefault="00C04D31" w:rsidP="005E68EE">
            <w:pPr>
              <w:pStyle w:val="WinDescrLeft"/>
              <w:ind w:left="0" w:firstLineChars="200" w:firstLine="400"/>
              <w:rPr>
                <w:lang w:eastAsia="zh-CN"/>
              </w:rPr>
            </w:pPr>
            <w:r>
              <w:rPr>
                <w:rFonts w:cs="Arial"/>
              </w:rPr>
              <w:t>市场参与者</w:t>
            </w:r>
            <w:r>
              <w:rPr>
                <w:rFonts w:cs="Arial" w:hint="eastAsia"/>
                <w:lang w:eastAsia="zh-CN"/>
              </w:rPr>
              <w:t>使用</w:t>
            </w:r>
            <w:r>
              <w:rPr>
                <w:rFonts w:hint="eastAsia"/>
                <w:bCs/>
                <w:lang w:eastAsia="zh-CN"/>
              </w:rPr>
              <w:t>IOI</w:t>
            </w:r>
            <w:r>
              <w:rPr>
                <w:rFonts w:hint="eastAsia"/>
                <w:bCs/>
                <w:lang w:eastAsia="zh-CN"/>
              </w:rPr>
              <w:t>消息进行意向申报或撤单。</w:t>
            </w:r>
          </w:p>
          <w:p w:rsidR="00261CD7" w:rsidRDefault="00C04D31" w:rsidP="00CD3FF2">
            <w:pPr>
              <w:pStyle w:val="WinDescrLeft"/>
              <w:ind w:left="0" w:firstLineChars="200" w:firstLine="400"/>
              <w:rPr>
                <w:lang w:eastAsia="zh-CN"/>
              </w:rPr>
            </w:pPr>
            <w:r>
              <w:rPr>
                <w:rFonts w:hint="eastAsia"/>
                <w:lang w:val="en-US" w:eastAsia="zh-CN"/>
              </w:rPr>
              <w:lastRenderedPageBreak/>
              <w:t>需要注意的是，平台采用原始意向申报的</w:t>
            </w:r>
            <w:r w:rsidRPr="00F852EA">
              <w:rPr>
                <w:rFonts w:cs="Arial"/>
                <w:lang w:eastAsia="zh-CN"/>
              </w:rPr>
              <w:t>会员内部</w:t>
            </w:r>
            <w:r>
              <w:rPr>
                <w:rFonts w:cs="Arial" w:hint="eastAsia"/>
                <w:lang w:eastAsia="zh-CN"/>
              </w:rPr>
              <w:t>编号和</w:t>
            </w:r>
            <w:r w:rsidR="0004504A">
              <w:rPr>
                <w:rFonts w:hint="eastAsia"/>
                <w:lang w:val="en-US" w:eastAsia="zh-CN"/>
              </w:rPr>
              <w:t>申报交易</w:t>
            </w:r>
            <w:r w:rsidR="001854C2">
              <w:rPr>
                <w:rFonts w:hint="eastAsia"/>
                <w:lang w:val="en-US" w:eastAsia="zh-CN"/>
              </w:rPr>
              <w:t>员</w:t>
            </w:r>
            <w:r>
              <w:rPr>
                <w:rFonts w:hint="eastAsia"/>
                <w:lang w:val="en-US" w:eastAsia="zh-CN"/>
              </w:rPr>
              <w:t>作为撤单索引字段。</w:t>
            </w:r>
          </w:p>
        </w:tc>
      </w:tr>
    </w:tbl>
    <w:p w:rsidR="00C04D31" w:rsidRDefault="00C04D31" w:rsidP="00C04D3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913"/>
        <w:gridCol w:w="567"/>
        <w:gridCol w:w="2268"/>
        <w:gridCol w:w="3827"/>
        <w:gridCol w:w="851"/>
      </w:tblGrid>
      <w:tr w:rsidR="00C04D31" w:rsidRPr="00AF64CF" w:rsidTr="003F2696">
        <w:tc>
          <w:tcPr>
            <w:tcW w:w="1480" w:type="dxa"/>
            <w:gridSpan w:val="2"/>
            <w:shd w:val="clear" w:color="auto" w:fill="C0C0C0"/>
            <w:vAlign w:val="center"/>
          </w:tcPr>
          <w:p w:rsidR="00C04D31" w:rsidRPr="00A23F8E" w:rsidRDefault="00C04D31" w:rsidP="00A23F8E">
            <w:pPr>
              <w:snapToGrid w:val="0"/>
              <w:rPr>
                <w:rFonts w:ascii="宋体" w:hAnsi="宋体"/>
                <w:b/>
                <w:lang w:val="en-US"/>
              </w:rPr>
            </w:pPr>
            <w:r w:rsidRPr="00A23F8E">
              <w:rPr>
                <w:rFonts w:ascii="宋体" w:hAnsi="宋体" w:hint="eastAsia"/>
                <w:b/>
                <w:lang w:val="en-US" w:eastAsia="zh-CN"/>
              </w:rPr>
              <w:t>标签</w:t>
            </w:r>
          </w:p>
        </w:tc>
        <w:tc>
          <w:tcPr>
            <w:tcW w:w="2268" w:type="dxa"/>
            <w:shd w:val="clear" w:color="auto" w:fill="C0C0C0"/>
            <w:vAlign w:val="center"/>
          </w:tcPr>
          <w:p w:rsidR="00C04D31" w:rsidRPr="00A23F8E" w:rsidRDefault="00C04D31" w:rsidP="00FE7172">
            <w:pPr>
              <w:snapToGrid w:val="0"/>
              <w:rPr>
                <w:rFonts w:ascii="宋体" w:hAnsi="宋体"/>
                <w:b/>
                <w:lang w:val="en-US"/>
              </w:rPr>
            </w:pPr>
            <w:r w:rsidRPr="00A23F8E">
              <w:rPr>
                <w:rFonts w:ascii="宋体" w:hAnsi="宋体" w:hint="eastAsia"/>
                <w:b/>
                <w:lang w:val="en-US"/>
              </w:rPr>
              <w:t>字段名</w:t>
            </w:r>
          </w:p>
        </w:tc>
        <w:tc>
          <w:tcPr>
            <w:tcW w:w="3827" w:type="dxa"/>
            <w:shd w:val="clear" w:color="auto" w:fill="C0C0C0"/>
            <w:vAlign w:val="center"/>
          </w:tcPr>
          <w:p w:rsidR="00C04D31" w:rsidRPr="00A23F8E" w:rsidRDefault="00C04D31" w:rsidP="00FE7172">
            <w:pPr>
              <w:snapToGrid w:val="0"/>
              <w:rPr>
                <w:rFonts w:ascii="宋体" w:hAnsi="宋体"/>
                <w:b/>
                <w:lang w:val="en-US"/>
              </w:rPr>
            </w:pPr>
            <w:r w:rsidRPr="00A23F8E">
              <w:rPr>
                <w:rFonts w:ascii="宋体" w:hAnsi="宋体" w:hint="eastAsia"/>
                <w:b/>
                <w:lang w:val="en-US"/>
              </w:rPr>
              <w:t>字段描述</w:t>
            </w:r>
          </w:p>
        </w:tc>
        <w:tc>
          <w:tcPr>
            <w:tcW w:w="851" w:type="dxa"/>
            <w:shd w:val="clear" w:color="auto" w:fill="C0C0C0"/>
            <w:vAlign w:val="center"/>
          </w:tcPr>
          <w:p w:rsidR="00C04D31" w:rsidRPr="00A23F8E" w:rsidRDefault="00C04D31" w:rsidP="00FE7172">
            <w:pPr>
              <w:snapToGrid w:val="0"/>
              <w:rPr>
                <w:rFonts w:ascii="宋体" w:hAnsi="宋体"/>
                <w:b/>
                <w:lang w:val="en-US"/>
              </w:rPr>
            </w:pPr>
            <w:r w:rsidRPr="00A23F8E">
              <w:rPr>
                <w:rFonts w:ascii="宋体" w:hAnsi="宋体" w:hint="eastAsia"/>
                <w:b/>
                <w:lang w:val="en-US"/>
              </w:rPr>
              <w:t>类型</w:t>
            </w:r>
          </w:p>
        </w:tc>
      </w:tr>
      <w:tr w:rsidR="005D3F0E" w:rsidRPr="00AF64CF" w:rsidTr="003F2696">
        <w:tc>
          <w:tcPr>
            <w:tcW w:w="1480" w:type="dxa"/>
            <w:gridSpan w:val="2"/>
            <w:vAlign w:val="center"/>
          </w:tcPr>
          <w:p w:rsidR="005D3F0E" w:rsidRPr="00A23F8E" w:rsidRDefault="005D3F0E"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268" w:type="dxa"/>
            <w:vAlign w:val="center"/>
          </w:tcPr>
          <w:p w:rsidR="005D3F0E" w:rsidRPr="00A23F8E" w:rsidRDefault="005D3F0E"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827" w:type="dxa"/>
            <w:vAlign w:val="center"/>
          </w:tcPr>
          <w:p w:rsidR="005D3F0E" w:rsidRPr="00A23F8E" w:rsidRDefault="005D3F0E"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A23F8E" w:rsidRDefault="005D3F0E" w:rsidP="00A23F8E">
            <w:pPr>
              <w:snapToGrid w:val="0"/>
              <w:rPr>
                <w:rFonts w:ascii="宋体" w:hAnsi="宋体" w:cs="Arial"/>
                <w:color w:val="000000"/>
                <w:lang w:eastAsia="zh-CN"/>
              </w:rPr>
            </w:pPr>
          </w:p>
        </w:tc>
      </w:tr>
      <w:tr w:rsidR="00C04D31" w:rsidRPr="00AF64CF" w:rsidTr="003F2696">
        <w:tc>
          <w:tcPr>
            <w:tcW w:w="1480" w:type="dxa"/>
            <w:gridSpan w:val="2"/>
            <w:vAlign w:val="center"/>
          </w:tcPr>
          <w:p w:rsidR="00C04D31" w:rsidRPr="00A23F8E" w:rsidRDefault="00C65225"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35</w:t>
            </w:r>
          </w:p>
        </w:tc>
        <w:tc>
          <w:tcPr>
            <w:tcW w:w="2268" w:type="dxa"/>
            <w:vAlign w:val="center"/>
          </w:tcPr>
          <w:p w:rsidR="00C04D31" w:rsidRPr="00A23F8E" w:rsidRDefault="00C04D31"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消息头</w:t>
            </w:r>
          </w:p>
        </w:tc>
        <w:tc>
          <w:tcPr>
            <w:tcW w:w="3827" w:type="dxa"/>
            <w:vAlign w:val="center"/>
          </w:tcPr>
          <w:p w:rsidR="00C04D31" w:rsidRPr="00A23F8E" w:rsidRDefault="00C04D31"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MsgType</w:t>
            </w:r>
            <w:r w:rsidR="0091175C" w:rsidRPr="00A23F8E">
              <w:rPr>
                <w:rFonts w:ascii="宋体" w:hAnsi="宋体" w:cs="宋体"/>
                <w:color w:val="000000"/>
                <w:lang w:val="en-US" w:eastAsia="zh-CN"/>
              </w:rPr>
              <w:t>=</w:t>
            </w:r>
            <w:r w:rsidR="0091175C" w:rsidRPr="00A23F8E">
              <w:rPr>
                <w:rFonts w:ascii="宋体" w:hAnsi="宋体" w:cs="宋体" w:hint="eastAsia"/>
                <w:color w:val="000000"/>
                <w:lang w:val="en-US" w:eastAsia="zh-CN"/>
              </w:rPr>
              <w:br/>
            </w:r>
            <w:r w:rsidRPr="00A23F8E">
              <w:rPr>
                <w:rFonts w:ascii="宋体" w:hAnsi="宋体" w:cs="宋体"/>
                <w:color w:val="000000"/>
                <w:lang w:val="en-US" w:eastAsia="zh-CN"/>
              </w:rPr>
              <w:t>6</w:t>
            </w:r>
            <w:r w:rsidR="0091175C" w:rsidRPr="00A23F8E">
              <w:rPr>
                <w:rFonts w:ascii="宋体" w:hAnsi="宋体" w:cs="宋体" w:hint="eastAsia"/>
                <w:color w:val="000000"/>
                <w:lang w:val="en-US" w:eastAsia="zh-CN"/>
              </w:rPr>
              <w:t>：</w:t>
            </w:r>
            <w:r w:rsidRPr="00A23F8E">
              <w:rPr>
                <w:rFonts w:ascii="宋体" w:hAnsi="宋体" w:cs="宋体" w:hint="eastAsia"/>
                <w:color w:val="000000"/>
                <w:lang w:val="en-US" w:eastAsia="zh-CN"/>
              </w:rPr>
              <w:t>意向申报或意向申报撤单</w:t>
            </w:r>
          </w:p>
        </w:tc>
        <w:tc>
          <w:tcPr>
            <w:tcW w:w="851" w:type="dxa"/>
            <w:vAlign w:val="center"/>
          </w:tcPr>
          <w:p w:rsidR="00C04D31" w:rsidRPr="00A23F8E" w:rsidRDefault="00C04D31" w:rsidP="00A23F8E">
            <w:pPr>
              <w:snapToGrid w:val="0"/>
              <w:rPr>
                <w:rFonts w:ascii="宋体" w:hAnsi="宋体" w:cs="Arial"/>
                <w:color w:val="000000"/>
                <w:lang w:eastAsia="zh-CN"/>
              </w:rPr>
            </w:pPr>
          </w:p>
        </w:tc>
      </w:tr>
      <w:tr w:rsidR="00C04D31" w:rsidRPr="00AF64CF" w:rsidTr="003F2696">
        <w:tc>
          <w:tcPr>
            <w:tcW w:w="1480" w:type="dxa"/>
            <w:gridSpan w:val="2"/>
            <w:vAlign w:val="center"/>
          </w:tcPr>
          <w:p w:rsidR="00C04D31" w:rsidRPr="00A23F8E" w:rsidRDefault="00F0399D"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23</w:t>
            </w:r>
          </w:p>
        </w:tc>
        <w:tc>
          <w:tcPr>
            <w:tcW w:w="2268" w:type="dxa"/>
            <w:vAlign w:val="center"/>
          </w:tcPr>
          <w:p w:rsidR="00C04D31" w:rsidRPr="00A23F8E" w:rsidRDefault="00F0399D"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IOIID</w:t>
            </w:r>
          </w:p>
        </w:tc>
        <w:tc>
          <w:tcPr>
            <w:tcW w:w="3827" w:type="dxa"/>
            <w:vAlign w:val="center"/>
          </w:tcPr>
          <w:p w:rsidR="00C04D31" w:rsidRPr="00A23F8E" w:rsidRDefault="00C04D31"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会员内部编号，指意向申报或意向申报撤单会员内部编号。</w:t>
            </w:r>
            <w:r w:rsidR="007861AB" w:rsidRPr="00A23F8E">
              <w:rPr>
                <w:rFonts w:ascii="宋体" w:hAnsi="宋体" w:cs="宋体" w:hint="eastAsia"/>
                <w:color w:val="000000"/>
                <w:lang w:val="en-US" w:eastAsia="zh-CN"/>
              </w:rPr>
              <w:t>只允许数字、字母、空格</w:t>
            </w:r>
            <w:r w:rsidR="00C6575E" w:rsidRPr="00A23F8E">
              <w:rPr>
                <w:rFonts w:ascii="宋体" w:hAnsi="宋体" w:cs="宋体" w:hint="eastAsia"/>
                <w:color w:val="000000"/>
                <w:lang w:val="en-US" w:eastAsia="zh-CN"/>
              </w:rPr>
              <w:t>，不能全为空格</w:t>
            </w:r>
          </w:p>
        </w:tc>
        <w:tc>
          <w:tcPr>
            <w:tcW w:w="851" w:type="dxa"/>
            <w:vAlign w:val="center"/>
          </w:tcPr>
          <w:p w:rsidR="00C04D31" w:rsidRPr="00A23F8E" w:rsidRDefault="00C04D31" w:rsidP="00A23F8E">
            <w:pPr>
              <w:snapToGrid w:val="0"/>
              <w:rPr>
                <w:rFonts w:ascii="宋体" w:hAnsi="宋体" w:cs="宋体"/>
                <w:color w:val="000000"/>
                <w:lang w:val="en-US" w:eastAsia="zh-CN"/>
              </w:rPr>
            </w:pPr>
            <w:r w:rsidRPr="00A23F8E">
              <w:rPr>
                <w:rFonts w:ascii="宋体" w:hAnsi="宋体" w:cs="宋体" w:hint="eastAsia"/>
                <w:color w:val="000000"/>
                <w:lang w:val="en-US" w:eastAsia="zh-CN"/>
              </w:rPr>
              <w:t>C</w:t>
            </w:r>
            <w:r w:rsidRPr="00A23F8E">
              <w:rPr>
                <w:rFonts w:ascii="宋体" w:hAnsi="宋体" w:cs="宋体"/>
                <w:color w:val="000000"/>
                <w:lang w:val="en-US" w:eastAsia="zh-CN"/>
              </w:rPr>
              <w:t>10</w:t>
            </w:r>
          </w:p>
        </w:tc>
      </w:tr>
      <w:tr w:rsidR="002B6FBC" w:rsidRPr="00AF64CF" w:rsidTr="003F2696">
        <w:tc>
          <w:tcPr>
            <w:tcW w:w="1480" w:type="dxa"/>
            <w:gridSpan w:val="2"/>
            <w:vAlign w:val="center"/>
          </w:tcPr>
          <w:p w:rsidR="002B6FBC" w:rsidRPr="00A23F8E" w:rsidRDefault="002B6FBC"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537</w:t>
            </w:r>
          </w:p>
        </w:tc>
        <w:tc>
          <w:tcPr>
            <w:tcW w:w="2268" w:type="dxa"/>
            <w:vAlign w:val="center"/>
          </w:tcPr>
          <w:p w:rsidR="002B6FBC" w:rsidRPr="00A23F8E" w:rsidRDefault="002B6FBC"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QuoteType</w:t>
            </w:r>
          </w:p>
        </w:tc>
        <w:tc>
          <w:tcPr>
            <w:tcW w:w="3827" w:type="dxa"/>
            <w:vAlign w:val="center"/>
          </w:tcPr>
          <w:p w:rsidR="00F0399D" w:rsidRPr="00A23F8E" w:rsidRDefault="002B6FBC"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报价类别</w:t>
            </w:r>
            <w:r w:rsidRPr="00A23F8E">
              <w:rPr>
                <w:rFonts w:ascii="宋体" w:hAnsi="宋体" w:cs="宋体" w:hint="eastAsia"/>
                <w:color w:val="000000"/>
                <w:lang w:val="en-US" w:eastAsia="zh-CN"/>
              </w:rPr>
              <w:br/>
              <w:t>1140 = 质押式协议回购意向申报</w:t>
            </w:r>
          </w:p>
          <w:p w:rsidR="00F0399D" w:rsidRPr="00A23F8E" w:rsidRDefault="00587B8C"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1141 = 质押式协议回购意向申报撤</w:t>
            </w:r>
            <w:r w:rsidR="001E595A" w:rsidRPr="00A23F8E">
              <w:rPr>
                <w:rFonts w:ascii="宋体" w:hAnsi="宋体" w:cs="宋体" w:hint="eastAsia"/>
                <w:color w:val="000000"/>
                <w:lang w:val="en-US" w:eastAsia="zh-CN"/>
              </w:rPr>
              <w:t>单</w:t>
            </w:r>
          </w:p>
        </w:tc>
        <w:tc>
          <w:tcPr>
            <w:tcW w:w="851" w:type="dxa"/>
            <w:vAlign w:val="center"/>
          </w:tcPr>
          <w:p w:rsidR="002B6FBC" w:rsidRPr="00A23F8E" w:rsidRDefault="002B6FBC" w:rsidP="00A23F8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C04D31" w:rsidRPr="00AF64CF" w:rsidTr="003F2696">
        <w:tc>
          <w:tcPr>
            <w:tcW w:w="1480" w:type="dxa"/>
            <w:gridSpan w:val="2"/>
            <w:vAlign w:val="center"/>
          </w:tcPr>
          <w:p w:rsidR="00C04D31" w:rsidRPr="00A23F8E" w:rsidRDefault="00F0399D"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26</w:t>
            </w:r>
          </w:p>
        </w:tc>
        <w:tc>
          <w:tcPr>
            <w:tcW w:w="2268" w:type="dxa"/>
            <w:vAlign w:val="center"/>
          </w:tcPr>
          <w:p w:rsidR="00C04D31" w:rsidRPr="00A23F8E" w:rsidRDefault="00F0399D"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IOIRefID</w:t>
            </w:r>
          </w:p>
        </w:tc>
        <w:tc>
          <w:tcPr>
            <w:tcW w:w="3827" w:type="dxa"/>
            <w:vAlign w:val="center"/>
          </w:tcPr>
          <w:p w:rsidR="00C04D31" w:rsidRPr="00A23F8E" w:rsidRDefault="00C04D31" w:rsidP="00F60483">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撤单编号，</w:t>
            </w:r>
            <w:r w:rsidR="00F60483">
              <w:rPr>
                <w:rFonts w:ascii="宋体" w:hAnsi="宋体" w:cs="宋体" w:hint="eastAsia"/>
                <w:color w:val="000000"/>
                <w:lang w:val="en-US" w:eastAsia="zh-CN"/>
              </w:rPr>
              <w:t>意向申报撤单时</w:t>
            </w:r>
            <w:r w:rsidR="00F60483">
              <w:rPr>
                <w:rFonts w:ascii="宋体" w:hAnsi="宋体" w:cs="宋体"/>
                <w:color w:val="000000"/>
                <w:lang w:val="en-US" w:eastAsia="zh-CN"/>
              </w:rPr>
              <w:t>填写被撤</w:t>
            </w:r>
            <w:r w:rsidR="00F60483">
              <w:rPr>
                <w:rFonts w:ascii="宋体" w:hAnsi="宋体" w:cs="宋体" w:hint="eastAsia"/>
                <w:color w:val="000000"/>
                <w:lang w:val="en-US" w:eastAsia="zh-CN"/>
              </w:rPr>
              <w:t>原订单</w:t>
            </w:r>
            <w:r w:rsidR="00F60483">
              <w:rPr>
                <w:rFonts w:ascii="宋体" w:hAnsi="宋体" w:cs="宋体"/>
                <w:color w:val="000000"/>
                <w:lang w:val="en-US" w:eastAsia="zh-CN"/>
              </w:rPr>
              <w:t>的会员内部编号，</w:t>
            </w:r>
            <w:r w:rsidRPr="00A23F8E">
              <w:rPr>
                <w:rFonts w:ascii="宋体" w:hAnsi="宋体" w:cs="宋体" w:hint="eastAsia"/>
                <w:color w:val="000000"/>
                <w:lang w:val="en-US" w:eastAsia="zh-CN"/>
              </w:rPr>
              <w:t>意向申报</w:t>
            </w:r>
            <w:r w:rsidR="00F60483">
              <w:rPr>
                <w:rFonts w:ascii="宋体" w:hAnsi="宋体" w:cs="宋体" w:hint="eastAsia"/>
                <w:color w:val="000000"/>
                <w:lang w:val="en-US" w:eastAsia="zh-CN"/>
              </w:rPr>
              <w:t>时</w:t>
            </w:r>
            <w:r w:rsidRPr="00A23F8E">
              <w:rPr>
                <w:rFonts w:ascii="宋体" w:hAnsi="宋体" w:cs="宋体" w:hint="eastAsia"/>
                <w:color w:val="000000"/>
                <w:lang w:val="en-US" w:eastAsia="zh-CN"/>
              </w:rPr>
              <w:t>该字段</w:t>
            </w:r>
            <w:r w:rsidR="00586FB8" w:rsidRPr="00A23F8E">
              <w:rPr>
                <w:rFonts w:ascii="宋体" w:hAnsi="宋体" w:cs="宋体" w:hint="eastAsia"/>
                <w:color w:val="000000"/>
                <w:lang w:val="en-US" w:eastAsia="zh-CN"/>
              </w:rPr>
              <w:t>无意义</w:t>
            </w:r>
          </w:p>
        </w:tc>
        <w:tc>
          <w:tcPr>
            <w:tcW w:w="851" w:type="dxa"/>
            <w:vAlign w:val="center"/>
          </w:tcPr>
          <w:p w:rsidR="00C04D31" w:rsidRPr="00A23F8E" w:rsidRDefault="00C04D31" w:rsidP="00A23F8E">
            <w:pPr>
              <w:snapToGrid w:val="0"/>
              <w:rPr>
                <w:rFonts w:ascii="宋体" w:hAnsi="宋体" w:cs="宋体"/>
                <w:color w:val="000000"/>
                <w:lang w:val="en-US" w:eastAsia="zh-CN"/>
              </w:rPr>
            </w:pPr>
            <w:r w:rsidRPr="00A23F8E">
              <w:rPr>
                <w:rFonts w:ascii="宋体" w:hAnsi="宋体" w:cs="宋体" w:hint="eastAsia"/>
                <w:color w:val="000000"/>
                <w:lang w:val="en-US" w:eastAsia="zh-CN"/>
              </w:rPr>
              <w:t>C</w:t>
            </w:r>
            <w:r w:rsidRPr="00A23F8E">
              <w:rPr>
                <w:rFonts w:ascii="宋体" w:hAnsi="宋体" w:cs="宋体"/>
                <w:color w:val="000000"/>
                <w:lang w:val="en-US" w:eastAsia="zh-CN"/>
              </w:rPr>
              <w:t>10</w:t>
            </w:r>
          </w:p>
        </w:tc>
      </w:tr>
      <w:tr w:rsidR="00FE7EF8" w:rsidRPr="00AF64CF" w:rsidTr="003F2696">
        <w:trPr>
          <w:trHeight w:val="248"/>
        </w:trPr>
        <w:tc>
          <w:tcPr>
            <w:tcW w:w="1480" w:type="dxa"/>
            <w:gridSpan w:val="2"/>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48</w:t>
            </w:r>
          </w:p>
        </w:tc>
        <w:tc>
          <w:tcPr>
            <w:tcW w:w="2268" w:type="dxa"/>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SecurityID</w:t>
            </w:r>
          </w:p>
        </w:tc>
        <w:tc>
          <w:tcPr>
            <w:tcW w:w="3827" w:type="dxa"/>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质押券代码</w:t>
            </w:r>
          </w:p>
        </w:tc>
        <w:tc>
          <w:tcPr>
            <w:tcW w:w="851" w:type="dxa"/>
            <w:vAlign w:val="center"/>
          </w:tcPr>
          <w:p w:rsidR="00FE7EF8" w:rsidRPr="00A23F8E" w:rsidRDefault="00FE7EF8" w:rsidP="00A23F8E">
            <w:pPr>
              <w:snapToGrid w:val="0"/>
              <w:rPr>
                <w:rFonts w:ascii="宋体" w:hAnsi="宋体" w:cs="宋体"/>
                <w:color w:val="000000"/>
                <w:lang w:val="en-US" w:eastAsia="zh-CN"/>
              </w:rPr>
            </w:pPr>
            <w:r w:rsidRPr="00A23F8E">
              <w:rPr>
                <w:rFonts w:ascii="宋体" w:hAnsi="宋体" w:cs="宋体" w:hint="eastAsia"/>
                <w:color w:val="000000"/>
                <w:lang w:val="en-US" w:eastAsia="zh-CN"/>
              </w:rPr>
              <w:t>C6</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Price</w:t>
            </w:r>
          </w:p>
        </w:tc>
        <w:tc>
          <w:tcPr>
            <w:tcW w:w="3827" w:type="dxa"/>
            <w:vAlign w:val="center"/>
          </w:tcPr>
          <w:p w:rsidR="009F19FA"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回购利率，单位：%，精度：3位</w:t>
            </w:r>
            <w:r w:rsidR="00F60483">
              <w:rPr>
                <w:rFonts w:ascii="宋体" w:hAnsi="宋体" w:cs="宋体" w:hint="eastAsia"/>
                <w:color w:val="000000"/>
                <w:lang w:val="en-US" w:eastAsia="zh-CN"/>
              </w:rPr>
              <w:t>意向申报</w:t>
            </w:r>
            <w:r w:rsidR="009F19FA">
              <w:rPr>
                <w:rFonts w:ascii="宋体" w:hAnsi="宋体" w:cs="宋体" w:hint="eastAsia"/>
                <w:color w:val="000000"/>
                <w:lang w:val="en-US" w:eastAsia="zh-CN"/>
              </w:rPr>
              <w:t>撤单时</w:t>
            </w:r>
            <w:r w:rsidR="009F19FA">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N10(3)</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226</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RepurchaseTerm</w:t>
            </w:r>
          </w:p>
        </w:tc>
        <w:tc>
          <w:tcPr>
            <w:tcW w:w="3827" w:type="dxa"/>
            <w:vAlign w:val="center"/>
          </w:tcPr>
          <w:p w:rsidR="00D76296" w:rsidRDefault="00D76296" w:rsidP="00F60483">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回购期限，以天计，</w:t>
            </w:r>
            <w:r w:rsidRPr="00A23F8E">
              <w:rPr>
                <w:rFonts w:ascii="宋体" w:hAnsi="宋体" w:cs="宋体"/>
                <w:color w:val="000000"/>
                <w:lang w:val="en-US" w:eastAsia="zh-CN"/>
              </w:rPr>
              <w:t>1-365天</w:t>
            </w:r>
          </w:p>
          <w:p w:rsidR="00F60483" w:rsidRPr="00A23F8E" w:rsidRDefault="00F60483" w:rsidP="00F60483">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0C2469" w:rsidRDefault="00D76296" w:rsidP="00A23F8E">
            <w:pPr>
              <w:snapToGrid w:val="0"/>
              <w:rPr>
                <w:rFonts w:ascii="宋体" w:hAnsi="宋体" w:cs="宋体"/>
                <w:color w:val="000000"/>
                <w:lang w:val="en-US" w:eastAsia="zh-CN"/>
              </w:rPr>
            </w:pPr>
            <w:r w:rsidRPr="000C2469">
              <w:rPr>
                <w:rFonts w:ascii="宋体" w:hAnsi="宋体" w:cs="宋体"/>
                <w:color w:val="000000"/>
                <w:lang w:val="en-US" w:eastAsia="zh-CN"/>
              </w:rPr>
              <w:t>N4</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8847</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UAInterestAccrualDays</w:t>
            </w:r>
          </w:p>
        </w:tc>
        <w:tc>
          <w:tcPr>
            <w:tcW w:w="3827" w:type="dxa"/>
            <w:vAlign w:val="center"/>
          </w:tcPr>
          <w:p w:rsidR="00865C90"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实际占款天数，</w:t>
            </w:r>
            <w:r w:rsidR="00B55972" w:rsidRPr="00A23F8E">
              <w:rPr>
                <w:rFonts w:ascii="宋体" w:hAnsi="宋体" w:cs="宋体" w:hint="eastAsia"/>
                <w:color w:val="000000"/>
                <w:lang w:val="en-US" w:eastAsia="zh-CN"/>
              </w:rPr>
              <w:t>以天</w:t>
            </w:r>
            <w:r w:rsidR="00B55972" w:rsidRPr="00A23F8E">
              <w:rPr>
                <w:rFonts w:ascii="宋体" w:hAnsi="宋体" w:cs="宋体"/>
                <w:color w:val="000000"/>
                <w:lang w:val="en-US" w:eastAsia="zh-CN"/>
              </w:rPr>
              <w:t>计</w:t>
            </w:r>
            <w:r w:rsidR="00B55972" w:rsidRPr="00A23F8E">
              <w:rPr>
                <w:rFonts w:ascii="宋体" w:hAnsi="宋体" w:cs="宋体" w:hint="eastAsia"/>
                <w:color w:val="000000"/>
                <w:lang w:val="en-US" w:eastAsia="zh-CN"/>
              </w:rPr>
              <w:t>，1</w:t>
            </w:r>
            <w:r w:rsidR="00B55972" w:rsidRPr="00A23F8E">
              <w:rPr>
                <w:rFonts w:ascii="宋体" w:hAnsi="宋体" w:cs="宋体"/>
                <w:color w:val="000000"/>
                <w:lang w:val="en-US" w:eastAsia="zh-CN"/>
              </w:rPr>
              <w:t>-365</w:t>
            </w:r>
            <w:r w:rsidR="00B55972" w:rsidRPr="00A23F8E">
              <w:rPr>
                <w:rFonts w:ascii="宋体" w:hAnsi="宋体" w:cs="宋体" w:hint="eastAsia"/>
                <w:color w:val="000000"/>
                <w:lang w:val="en-US" w:eastAsia="zh-CN"/>
              </w:rPr>
              <w:t>天</w:t>
            </w:r>
            <w:r w:rsidR="007650F8">
              <w:rPr>
                <w:rFonts w:ascii="宋体" w:hAnsi="宋体" w:cs="宋体" w:hint="eastAsia"/>
                <w:color w:val="000000"/>
                <w:lang w:val="en-US" w:eastAsia="zh-CN"/>
              </w:rPr>
              <w:t>。</w:t>
            </w:r>
          </w:p>
          <w:p w:rsidR="00F60483" w:rsidRPr="00A23F8E" w:rsidRDefault="004A0074"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N3</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64</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SettlDate</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首次结算日，格式为：YYYYMMDD</w:t>
            </w:r>
          </w:p>
          <w:p w:rsidR="00C407A9" w:rsidRPr="00A23F8E" w:rsidRDefault="00C407A9"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541</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MaturityDate</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回购到期日，格式为：YYYYMMDD</w:t>
            </w:r>
          </w:p>
          <w:p w:rsidR="00C407A9" w:rsidRPr="00A23F8E" w:rsidRDefault="00C407A9"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193</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SettlDate2</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到期结算日，格式为：YYYYMMDD</w:t>
            </w:r>
          </w:p>
          <w:p w:rsidR="007836A4" w:rsidRPr="00A23F8E" w:rsidRDefault="007836A4"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D76296" w:rsidRPr="00AF64CF" w:rsidTr="003F2696">
        <w:tc>
          <w:tcPr>
            <w:tcW w:w="1480" w:type="dxa"/>
            <w:gridSpan w:val="2"/>
            <w:vAlign w:val="center"/>
          </w:tcPr>
          <w:p w:rsidR="00D76296" w:rsidRPr="00F46746" w:rsidRDefault="00D76296" w:rsidP="00A23F8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54</w:t>
            </w:r>
          </w:p>
        </w:tc>
        <w:tc>
          <w:tcPr>
            <w:tcW w:w="2268" w:type="dxa"/>
            <w:vAlign w:val="center"/>
          </w:tcPr>
          <w:p w:rsidR="00D76296" w:rsidRPr="00F46746" w:rsidRDefault="00D76296" w:rsidP="00A23F8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Side</w:t>
            </w:r>
          </w:p>
        </w:tc>
        <w:tc>
          <w:tcPr>
            <w:tcW w:w="3827" w:type="dxa"/>
            <w:vAlign w:val="center"/>
          </w:tcPr>
          <w:p w:rsidR="00D76296" w:rsidRPr="00F46746" w:rsidRDefault="00DB2578" w:rsidP="00A23F8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协议</w:t>
            </w:r>
            <w:r w:rsidR="00D76296" w:rsidRPr="00F46746">
              <w:rPr>
                <w:rFonts w:ascii="宋体" w:hAnsi="宋体" w:cs="宋体" w:hint="eastAsia"/>
                <w:color w:val="000000"/>
                <w:lang w:val="en-US" w:eastAsia="zh-CN"/>
              </w:rPr>
              <w:t>回购</w:t>
            </w:r>
            <w:r w:rsidRPr="00F46746">
              <w:rPr>
                <w:rFonts w:ascii="宋体" w:hAnsi="宋体" w:cs="宋体" w:hint="eastAsia"/>
                <w:color w:val="000000"/>
                <w:lang w:val="en-US" w:eastAsia="zh-CN"/>
              </w:rPr>
              <w:t>方向</w:t>
            </w:r>
            <w:r w:rsidR="00D76296" w:rsidRPr="00F46746">
              <w:rPr>
                <w:rFonts w:ascii="宋体" w:hAnsi="宋体" w:cs="宋体" w:hint="eastAsia"/>
                <w:color w:val="000000"/>
                <w:lang w:val="en-US" w:eastAsia="zh-CN"/>
              </w:rPr>
              <w:t>，1表示正回购，2表示逆回购</w:t>
            </w:r>
          </w:p>
          <w:p w:rsidR="004D373D" w:rsidRPr="00F46746" w:rsidRDefault="004D373D" w:rsidP="00A23F8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意向申报撤单时该字段</w:t>
            </w:r>
            <w:r w:rsidR="001D3D40" w:rsidRPr="00F46746">
              <w:rPr>
                <w:rFonts w:ascii="宋体" w:hAnsi="宋体" w:cs="宋体" w:hint="eastAsia"/>
                <w:color w:val="000000"/>
                <w:lang w:val="en-US" w:eastAsia="zh-CN"/>
              </w:rPr>
              <w:t>为</w:t>
            </w:r>
            <w:r w:rsidRPr="00F46746">
              <w:rPr>
                <w:rFonts w:ascii="宋体" w:hAnsi="宋体" w:cs="宋体" w:hint="eastAsia"/>
                <w:color w:val="000000"/>
                <w:lang w:val="en-US" w:eastAsia="zh-CN"/>
              </w:rPr>
              <w:t>意向申报时回购方向</w:t>
            </w:r>
          </w:p>
        </w:tc>
        <w:tc>
          <w:tcPr>
            <w:tcW w:w="851" w:type="dxa"/>
            <w:vAlign w:val="center"/>
          </w:tcPr>
          <w:p w:rsidR="00D76296" w:rsidRPr="00F46746" w:rsidRDefault="00D76296" w:rsidP="00A23F8E">
            <w:pPr>
              <w:snapToGrid w:val="0"/>
              <w:rPr>
                <w:rFonts w:ascii="宋体" w:hAnsi="宋体" w:cs="宋体"/>
                <w:color w:val="000000"/>
                <w:lang w:val="en-US" w:eastAsia="zh-CN"/>
              </w:rPr>
            </w:pPr>
            <w:r w:rsidRPr="00F46746">
              <w:rPr>
                <w:rFonts w:ascii="宋体" w:hAnsi="宋体" w:cs="宋体" w:hint="eastAsia"/>
                <w:color w:val="000000"/>
                <w:lang w:val="en-US" w:eastAsia="zh-CN"/>
              </w:rPr>
              <w:t>C1</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38</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OrderQty</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质押券数量，单位：手</w:t>
            </w:r>
          </w:p>
          <w:p w:rsidR="007D58DC" w:rsidRPr="00A23F8E" w:rsidRDefault="007D58DC"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N10</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32</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LastQty</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质押券面总额合计，单位：元，整数</w:t>
            </w:r>
            <w:r w:rsidR="00150798">
              <w:rPr>
                <w:rFonts w:ascii="宋体" w:hAnsi="宋体" w:cs="宋体" w:hint="eastAsia"/>
                <w:color w:val="000000"/>
                <w:lang w:val="en-US" w:eastAsia="zh-CN"/>
              </w:rPr>
              <w:t>，</w:t>
            </w:r>
            <w:r w:rsidR="007650F8" w:rsidRPr="007650F8">
              <w:rPr>
                <w:rFonts w:ascii="宋体" w:hAnsi="宋体" w:cs="宋体" w:hint="eastAsia"/>
                <w:color w:val="000000"/>
                <w:lang w:val="en-US" w:eastAsia="zh-CN"/>
              </w:rPr>
              <w:t>质押债券面值总额=质押数量（手）</w:t>
            </w:r>
            <w:r w:rsidR="007650F8">
              <w:rPr>
                <w:rFonts w:ascii="宋体" w:hAnsi="宋体" w:cs="宋体" w:hint="eastAsia"/>
                <w:color w:val="000000"/>
                <w:lang w:val="en-US" w:eastAsia="zh-CN"/>
              </w:rPr>
              <w:t>*</w:t>
            </w:r>
            <w:r w:rsidR="007650F8" w:rsidRPr="007650F8">
              <w:rPr>
                <w:rFonts w:ascii="宋体" w:hAnsi="宋体" w:cs="宋体" w:hint="eastAsia"/>
                <w:color w:val="000000"/>
                <w:lang w:val="en-US" w:eastAsia="zh-CN"/>
              </w:rPr>
              <w:t>10</w:t>
            </w:r>
            <w:r w:rsidR="007650F8">
              <w:rPr>
                <w:rFonts w:ascii="宋体" w:hAnsi="宋体" w:cs="宋体" w:hint="eastAsia"/>
                <w:color w:val="000000"/>
                <w:lang w:val="en-US" w:eastAsia="zh-CN"/>
              </w:rPr>
              <w:t>*</w:t>
            </w:r>
            <w:r w:rsidR="007650F8" w:rsidRPr="007650F8">
              <w:rPr>
                <w:rFonts w:ascii="宋体" w:hAnsi="宋体" w:cs="宋体" w:hint="eastAsia"/>
                <w:color w:val="000000"/>
                <w:lang w:val="en-US" w:eastAsia="zh-CN"/>
              </w:rPr>
              <w:t>单张质押券面值</w:t>
            </w:r>
          </w:p>
          <w:p w:rsidR="005B2E42" w:rsidRPr="00A23F8E" w:rsidRDefault="005B2E42"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N12</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231</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ContractMultiplier</w:t>
            </w:r>
          </w:p>
        </w:tc>
        <w:tc>
          <w:tcPr>
            <w:tcW w:w="3827" w:type="dxa"/>
            <w:vAlign w:val="center"/>
          </w:tcPr>
          <w:p w:rsidR="00615010"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折算比例,单位：%，精度：2位</w:t>
            </w:r>
            <w:r w:rsidR="00615010">
              <w:rPr>
                <w:rFonts w:ascii="宋体" w:hAnsi="宋体" w:cs="宋体" w:hint="eastAsia"/>
                <w:color w:val="000000"/>
                <w:lang w:val="en-US" w:eastAsia="zh-CN"/>
              </w:rPr>
              <w:t>意向申报撤单时</w:t>
            </w:r>
            <w:r w:rsidR="00615010">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N6(2)</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8504</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TotalValueTraded</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成交金额，单位：元；精度：2位，四舍五入</w:t>
            </w:r>
            <w:r w:rsidR="00150798">
              <w:rPr>
                <w:rFonts w:ascii="宋体" w:hAnsi="宋体" w:cs="宋体" w:hint="eastAsia"/>
                <w:color w:val="000000"/>
                <w:lang w:val="en-US" w:eastAsia="zh-CN"/>
              </w:rPr>
              <w:t>，</w:t>
            </w:r>
            <w:r w:rsidR="007650F8">
              <w:rPr>
                <w:rFonts w:ascii="宋体" w:hAnsi="宋体" w:cs="宋体"/>
                <w:color w:val="000000"/>
                <w:lang w:val="en-US" w:eastAsia="zh-CN"/>
              </w:rPr>
              <w:t>成交金额=</w:t>
            </w:r>
            <w:r w:rsidR="007650F8" w:rsidRPr="007650F8">
              <w:rPr>
                <w:rFonts w:ascii="宋体" w:hAnsi="宋体" w:cs="宋体" w:hint="eastAsia"/>
                <w:color w:val="000000"/>
                <w:lang w:val="en-US" w:eastAsia="zh-CN"/>
              </w:rPr>
              <w:t>质押券面值总额*折算比例</w:t>
            </w:r>
          </w:p>
          <w:p w:rsidR="00993E18" w:rsidRPr="00A23F8E" w:rsidRDefault="00993E18"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159</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AccruedInterestAmt</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回购利息，单位：元，精度：2位，四舍五入</w:t>
            </w:r>
            <w:r w:rsidR="00150798">
              <w:rPr>
                <w:rFonts w:ascii="宋体" w:hAnsi="宋体" w:cs="宋体" w:hint="eastAsia"/>
                <w:color w:val="000000"/>
                <w:lang w:val="en-US" w:eastAsia="zh-CN"/>
              </w:rPr>
              <w:t>，</w:t>
            </w:r>
            <w:r w:rsidR="007650F8" w:rsidRPr="007650F8">
              <w:rPr>
                <w:rFonts w:ascii="宋体" w:hAnsi="宋体" w:cs="宋体" w:hint="eastAsia"/>
                <w:color w:val="000000"/>
                <w:lang w:val="en-US" w:eastAsia="zh-CN"/>
              </w:rPr>
              <w:t>回购利息</w:t>
            </w:r>
            <w:r w:rsidR="007650F8">
              <w:rPr>
                <w:rFonts w:ascii="宋体" w:hAnsi="宋体" w:cs="宋体" w:hint="eastAsia"/>
                <w:color w:val="000000"/>
                <w:lang w:val="en-US" w:eastAsia="zh-CN"/>
              </w:rPr>
              <w:t>=</w:t>
            </w:r>
            <w:r w:rsidR="007650F8" w:rsidRPr="007650F8">
              <w:rPr>
                <w:rFonts w:ascii="宋体" w:hAnsi="宋体" w:cs="宋体" w:hint="eastAsia"/>
                <w:color w:val="000000"/>
                <w:lang w:val="en-US" w:eastAsia="zh-CN"/>
              </w:rPr>
              <w:t>(成交金额*</w:t>
            </w:r>
            <w:r w:rsidR="007650F8">
              <w:rPr>
                <w:rFonts w:ascii="宋体" w:hAnsi="宋体" w:cs="宋体" w:hint="eastAsia"/>
                <w:color w:val="000000"/>
                <w:lang w:val="en-US" w:eastAsia="zh-CN"/>
              </w:rPr>
              <w:t>(</w:t>
            </w:r>
            <w:r w:rsidR="007650F8" w:rsidRPr="007650F8">
              <w:rPr>
                <w:rFonts w:ascii="宋体" w:hAnsi="宋体" w:cs="宋体" w:hint="eastAsia"/>
                <w:color w:val="000000"/>
                <w:lang w:val="en-US" w:eastAsia="zh-CN"/>
              </w:rPr>
              <w:t>回购利率/100)*实际占款天数)/365</w:t>
            </w:r>
          </w:p>
          <w:p w:rsidR="00993E18" w:rsidRPr="00A23F8E" w:rsidRDefault="00993E18"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lastRenderedPageBreak/>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lastRenderedPageBreak/>
              <w:t>N16(2)</w:t>
            </w:r>
          </w:p>
        </w:tc>
      </w:tr>
      <w:tr w:rsidR="00D76296" w:rsidRPr="00AF64CF" w:rsidTr="003F2696">
        <w:tc>
          <w:tcPr>
            <w:tcW w:w="1480" w:type="dxa"/>
            <w:gridSpan w:val="2"/>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lastRenderedPageBreak/>
              <w:t>119</w:t>
            </w:r>
          </w:p>
        </w:tc>
        <w:tc>
          <w:tcPr>
            <w:tcW w:w="2268" w:type="dxa"/>
            <w:vAlign w:val="center"/>
          </w:tcPr>
          <w:p w:rsidR="00D76296" w:rsidRPr="00A23F8E"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SettlCurrAmt</w:t>
            </w:r>
          </w:p>
        </w:tc>
        <w:tc>
          <w:tcPr>
            <w:tcW w:w="3827" w:type="dxa"/>
            <w:vAlign w:val="center"/>
          </w:tcPr>
          <w:p w:rsidR="00D76296" w:rsidRDefault="00D76296"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到期结算金额，单位：元，精度：2位，四舍五入</w:t>
            </w:r>
            <w:r w:rsidR="00150798">
              <w:rPr>
                <w:rFonts w:ascii="宋体" w:hAnsi="宋体" w:cs="宋体" w:hint="eastAsia"/>
                <w:color w:val="000000"/>
                <w:lang w:val="en-US" w:eastAsia="zh-CN"/>
              </w:rPr>
              <w:t>，</w:t>
            </w:r>
            <w:r w:rsidR="007650F8" w:rsidRPr="007650F8">
              <w:rPr>
                <w:rFonts w:ascii="宋体" w:hAnsi="宋体" w:cs="宋体" w:hint="eastAsia"/>
                <w:color w:val="000000"/>
                <w:lang w:val="en-US" w:eastAsia="zh-CN"/>
              </w:rPr>
              <w:t>到期结算金额=成交金额+回购利息</w:t>
            </w:r>
          </w:p>
          <w:p w:rsidR="00993E18" w:rsidRPr="00A23F8E" w:rsidRDefault="00993E18" w:rsidP="00A23F8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意向申报撤单时</w:t>
            </w:r>
            <w:r>
              <w:rPr>
                <w:rFonts w:ascii="宋体" w:hAnsi="宋体" w:cs="宋体"/>
                <w:color w:val="000000"/>
                <w:lang w:val="en-US" w:eastAsia="zh-CN"/>
              </w:rPr>
              <w:t>该字段无意义</w:t>
            </w:r>
          </w:p>
        </w:tc>
        <w:tc>
          <w:tcPr>
            <w:tcW w:w="851" w:type="dxa"/>
            <w:vAlign w:val="center"/>
          </w:tcPr>
          <w:p w:rsidR="00D76296" w:rsidRPr="00A23F8E" w:rsidRDefault="00D76296" w:rsidP="00A23F8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FE7EF8" w:rsidRPr="00AF64CF" w:rsidTr="003F2696">
        <w:tc>
          <w:tcPr>
            <w:tcW w:w="1480" w:type="dxa"/>
            <w:gridSpan w:val="2"/>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60</w:t>
            </w:r>
          </w:p>
        </w:tc>
        <w:tc>
          <w:tcPr>
            <w:tcW w:w="2268" w:type="dxa"/>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TransactTime</w:t>
            </w:r>
          </w:p>
        </w:tc>
        <w:tc>
          <w:tcPr>
            <w:tcW w:w="3827" w:type="dxa"/>
            <w:vAlign w:val="center"/>
          </w:tcPr>
          <w:p w:rsidR="00FE7EF8" w:rsidRPr="00A23F8E" w:rsidRDefault="00FE7EF8"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业务发生时间，格式为：YYYYMMDD-HH:MM:SS.sss</w:t>
            </w:r>
          </w:p>
        </w:tc>
        <w:tc>
          <w:tcPr>
            <w:tcW w:w="851" w:type="dxa"/>
            <w:vAlign w:val="center"/>
          </w:tcPr>
          <w:p w:rsidR="00FE7EF8" w:rsidRPr="00A23F8E" w:rsidRDefault="00FE7EF8" w:rsidP="00A23F8E">
            <w:pPr>
              <w:snapToGrid w:val="0"/>
              <w:rPr>
                <w:rFonts w:ascii="宋体" w:hAnsi="宋体" w:cs="宋体"/>
                <w:color w:val="000000"/>
                <w:lang w:val="en-US" w:eastAsia="zh-CN"/>
              </w:rPr>
            </w:pPr>
            <w:r w:rsidRPr="00A23F8E">
              <w:rPr>
                <w:rFonts w:ascii="宋体" w:hAnsi="宋体" w:cs="宋体" w:hint="eastAsia"/>
                <w:color w:val="000000"/>
                <w:lang w:val="en-US" w:eastAsia="zh-CN"/>
              </w:rPr>
              <w:t>C21</w:t>
            </w:r>
          </w:p>
        </w:tc>
      </w:tr>
      <w:tr w:rsidR="000D590A" w:rsidRPr="00AF64CF" w:rsidTr="003F2696">
        <w:tc>
          <w:tcPr>
            <w:tcW w:w="1480" w:type="dxa"/>
            <w:gridSpan w:val="2"/>
            <w:vAlign w:val="center"/>
          </w:tcPr>
          <w:p w:rsidR="000D590A" w:rsidRPr="00A23F8E" w:rsidRDefault="000D590A"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453</w:t>
            </w:r>
          </w:p>
        </w:tc>
        <w:tc>
          <w:tcPr>
            <w:tcW w:w="2268" w:type="dxa"/>
            <w:vAlign w:val="center"/>
          </w:tcPr>
          <w:p w:rsidR="000D590A" w:rsidRPr="00A23F8E" w:rsidRDefault="003E4B64"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NoPartyIDs</w:t>
            </w:r>
          </w:p>
        </w:tc>
        <w:tc>
          <w:tcPr>
            <w:tcW w:w="3827" w:type="dxa"/>
            <w:vAlign w:val="center"/>
          </w:tcPr>
          <w:p w:rsidR="000D590A" w:rsidRPr="00A23F8E" w:rsidRDefault="003E4B64" w:rsidP="00A23F8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发起方重复组，依次包含发起方的交易商代码、发起方的交易员代码。取值为2</w:t>
            </w:r>
          </w:p>
        </w:tc>
        <w:tc>
          <w:tcPr>
            <w:tcW w:w="851" w:type="dxa"/>
            <w:vAlign w:val="center"/>
          </w:tcPr>
          <w:p w:rsidR="000D590A" w:rsidRPr="00A23F8E" w:rsidRDefault="007B5160" w:rsidP="00A23F8E">
            <w:pPr>
              <w:snapToGrid w:val="0"/>
              <w:rPr>
                <w:rFonts w:ascii="宋体" w:hAnsi="宋体" w:cs="宋体"/>
                <w:color w:val="000000"/>
                <w:lang w:val="en-US" w:eastAsia="zh-CN"/>
              </w:rPr>
            </w:pPr>
            <w:r w:rsidRPr="00A23F8E">
              <w:rPr>
                <w:rFonts w:ascii="宋体" w:hAnsi="宋体" w:cs="宋体" w:hint="eastAsia"/>
                <w:color w:val="000000"/>
                <w:lang w:val="en-US" w:eastAsia="zh-CN"/>
              </w:rPr>
              <w:t>N2</w:t>
            </w:r>
          </w:p>
        </w:tc>
      </w:tr>
      <w:tr w:rsidR="004465AE" w:rsidRPr="00AF64CF" w:rsidTr="003F2696">
        <w:tc>
          <w:tcPr>
            <w:tcW w:w="913" w:type="dxa"/>
            <w:vMerge w:val="restart"/>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w:t>
            </w:r>
          </w:p>
        </w:tc>
        <w:tc>
          <w:tcPr>
            <w:tcW w:w="56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82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p>
        </w:tc>
        <w:tc>
          <w:tcPr>
            <w:tcW w:w="851" w:type="dxa"/>
            <w:vAlign w:val="center"/>
          </w:tcPr>
          <w:p w:rsidR="004465AE" w:rsidRPr="00A23F8E" w:rsidRDefault="004465AE" w:rsidP="004465A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4465AE" w:rsidRPr="00AF64CF" w:rsidTr="003F2696">
        <w:tc>
          <w:tcPr>
            <w:tcW w:w="913" w:type="dxa"/>
            <w:vMerge/>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p>
        </w:tc>
        <w:tc>
          <w:tcPr>
            <w:tcW w:w="56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268"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82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p>
        </w:tc>
        <w:tc>
          <w:tcPr>
            <w:tcW w:w="851" w:type="dxa"/>
            <w:vAlign w:val="center"/>
          </w:tcPr>
          <w:p w:rsidR="004465AE" w:rsidRPr="00A23F8E" w:rsidRDefault="004465AE" w:rsidP="004465A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4465AE" w:rsidRPr="00AF64CF" w:rsidTr="003F2696">
        <w:tc>
          <w:tcPr>
            <w:tcW w:w="913" w:type="dxa"/>
            <w:vMerge w:val="restart"/>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发起方申报交易员号</w:t>
            </w:r>
          </w:p>
        </w:tc>
        <w:tc>
          <w:tcPr>
            <w:tcW w:w="56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82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交易员代码，填写6位交易员代码</w:t>
            </w:r>
          </w:p>
        </w:tc>
        <w:tc>
          <w:tcPr>
            <w:tcW w:w="851" w:type="dxa"/>
            <w:vAlign w:val="center"/>
          </w:tcPr>
          <w:p w:rsidR="004465AE" w:rsidRPr="00A23F8E" w:rsidRDefault="004465AE" w:rsidP="004465A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4465AE" w:rsidRPr="00AF64CF" w:rsidTr="003F2696">
        <w:tc>
          <w:tcPr>
            <w:tcW w:w="913" w:type="dxa"/>
            <w:vMerge/>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p>
        </w:tc>
        <w:tc>
          <w:tcPr>
            <w:tcW w:w="56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268"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82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101，表示当前PartyID的取值为发起方的交易员代码</w:t>
            </w:r>
          </w:p>
        </w:tc>
        <w:tc>
          <w:tcPr>
            <w:tcW w:w="851" w:type="dxa"/>
            <w:vAlign w:val="center"/>
          </w:tcPr>
          <w:p w:rsidR="004465AE" w:rsidRPr="00A23F8E" w:rsidRDefault="004465AE" w:rsidP="004465A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4465AE" w:rsidRPr="00AF64CF" w:rsidTr="003F2696">
        <w:tc>
          <w:tcPr>
            <w:tcW w:w="1480" w:type="dxa"/>
            <w:gridSpan w:val="2"/>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58</w:t>
            </w:r>
          </w:p>
        </w:tc>
        <w:tc>
          <w:tcPr>
            <w:tcW w:w="2268"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Text</w:t>
            </w:r>
          </w:p>
        </w:tc>
        <w:tc>
          <w:tcPr>
            <w:tcW w:w="3827" w:type="dxa"/>
            <w:vAlign w:val="center"/>
          </w:tcPr>
          <w:p w:rsidR="004465AE" w:rsidRPr="00A23F8E" w:rsidRDefault="004465AE" w:rsidP="004465A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补充条款</w:t>
            </w:r>
          </w:p>
        </w:tc>
        <w:tc>
          <w:tcPr>
            <w:tcW w:w="851" w:type="dxa"/>
            <w:vAlign w:val="center"/>
          </w:tcPr>
          <w:p w:rsidR="004465AE" w:rsidRPr="00A23F8E" w:rsidRDefault="004465AE" w:rsidP="004465AE">
            <w:pPr>
              <w:snapToGrid w:val="0"/>
              <w:rPr>
                <w:rFonts w:ascii="宋体" w:hAnsi="宋体" w:cs="宋体"/>
                <w:color w:val="000000"/>
                <w:lang w:val="en-US" w:eastAsia="zh-CN"/>
              </w:rPr>
            </w:pPr>
            <w:r w:rsidRPr="00A23F8E">
              <w:rPr>
                <w:rFonts w:ascii="宋体" w:hAnsi="宋体" w:cs="宋体" w:hint="eastAsia"/>
                <w:color w:val="000000"/>
                <w:lang w:val="en-US" w:eastAsia="zh-CN"/>
              </w:rPr>
              <w:t>C170</w:t>
            </w:r>
          </w:p>
        </w:tc>
      </w:tr>
    </w:tbl>
    <w:p w:rsidR="00C04D31" w:rsidRDefault="00C04D31" w:rsidP="00C04D31"/>
    <w:p w:rsidR="00C04D31" w:rsidRDefault="00C04D31" w:rsidP="00C04D31"/>
    <w:p w:rsidR="006E4243" w:rsidRDefault="006E4243" w:rsidP="007D6646">
      <w:pPr>
        <w:pStyle w:val="3"/>
        <w:rPr>
          <w:rFonts w:ascii="宋体" w:hAnsi="宋体"/>
          <w:lang w:eastAsia="zh-CN"/>
        </w:rPr>
      </w:pPr>
      <w:bookmarkStart w:id="846" w:name="_Toc525648595"/>
      <w:r w:rsidRPr="00521373">
        <w:rPr>
          <w:rFonts w:ascii="宋体" w:hAnsi="宋体" w:hint="eastAsia"/>
        </w:rPr>
        <w:t>报价</w:t>
      </w:r>
      <w:r w:rsidRPr="00521373">
        <w:rPr>
          <w:rFonts w:ascii="宋体" w:hAnsi="宋体"/>
          <w:lang w:eastAsia="zh-CN"/>
        </w:rPr>
        <w:t>申报</w:t>
      </w:r>
      <w:r w:rsidRPr="00521373">
        <w:rPr>
          <w:rFonts w:ascii="宋体" w:hAnsi="宋体" w:hint="eastAsia"/>
          <w:lang w:eastAsia="zh-CN"/>
        </w:rPr>
        <w:t>消息</w:t>
      </w:r>
      <w:bookmarkEnd w:id="846"/>
    </w:p>
    <w:tbl>
      <w:tblPr>
        <w:tblW w:w="0" w:type="auto"/>
        <w:tblInd w:w="-5" w:type="dxa"/>
        <w:tblLayout w:type="fixed"/>
        <w:tblLook w:val="0000"/>
      </w:tblPr>
      <w:tblGrid>
        <w:gridCol w:w="4839"/>
        <w:gridCol w:w="3638"/>
      </w:tblGrid>
      <w:tr w:rsidR="006E4243" w:rsidRPr="00521373" w:rsidTr="00AF57F6">
        <w:trPr>
          <w:tblHeader/>
        </w:trPr>
        <w:tc>
          <w:tcPr>
            <w:tcW w:w="4839" w:type="dxa"/>
            <w:tcBorders>
              <w:top w:val="single" w:sz="4" w:space="0" w:color="000000"/>
              <w:left w:val="single" w:sz="4" w:space="0" w:color="000000"/>
              <w:bottom w:val="single" w:sz="4" w:space="0" w:color="000000"/>
            </w:tcBorders>
            <w:shd w:val="clear" w:color="auto" w:fill="E0E0E0"/>
          </w:tcPr>
          <w:p w:rsidR="006E4243" w:rsidRPr="00521373" w:rsidRDefault="006E4243" w:rsidP="002C0DFF">
            <w:pPr>
              <w:pStyle w:val="WinDescr"/>
              <w:snapToGrid w:val="0"/>
              <w:rPr>
                <w:rFonts w:ascii="宋体" w:hAnsi="宋体"/>
                <w:b/>
                <w:lang w:eastAsia="zh-CN"/>
              </w:rPr>
            </w:pPr>
            <w:r w:rsidRPr="00521373">
              <w:rPr>
                <w:rFonts w:ascii="宋体" w:hAnsi="宋体" w:hint="eastAsia"/>
                <w:b/>
                <w:lang w:eastAsia="zh-CN"/>
              </w:rPr>
              <w:t>Quote (</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6E4243" w:rsidRPr="00521373" w:rsidRDefault="006E4243" w:rsidP="002C0DFF">
            <w:pPr>
              <w:pStyle w:val="WinDescr"/>
              <w:snapToGrid w:val="0"/>
              <w:rPr>
                <w:rFonts w:ascii="宋体" w:hAnsi="宋体"/>
                <w:b/>
                <w:lang w:eastAsia="zh-CN"/>
              </w:rPr>
            </w:pPr>
            <w:r w:rsidRPr="00521373">
              <w:rPr>
                <w:rFonts w:ascii="宋体" w:hAnsi="宋体" w:hint="eastAsia"/>
                <w:b/>
                <w:lang w:eastAsia="zh-CN"/>
              </w:rPr>
              <w:t>报价</w:t>
            </w:r>
            <w:r w:rsidRPr="00521373">
              <w:rPr>
                <w:rFonts w:ascii="宋体" w:hAnsi="宋体"/>
                <w:b/>
              </w:rPr>
              <w:t>申报</w:t>
            </w:r>
          </w:p>
        </w:tc>
      </w:tr>
      <w:tr w:rsidR="006E4243" w:rsidRPr="00521373" w:rsidTr="00AF57F6">
        <w:tc>
          <w:tcPr>
            <w:tcW w:w="8477" w:type="dxa"/>
            <w:gridSpan w:val="2"/>
            <w:tcBorders>
              <w:top w:val="single" w:sz="4" w:space="0" w:color="000000"/>
              <w:left w:val="single" w:sz="4" w:space="0" w:color="000000"/>
              <w:bottom w:val="single" w:sz="4" w:space="0" w:color="000000"/>
              <w:right w:val="single" w:sz="4" w:space="0" w:color="000000"/>
            </w:tcBorders>
          </w:tcPr>
          <w:p w:rsidR="005E68EE" w:rsidRDefault="006E4243" w:rsidP="00D74F38">
            <w:pPr>
              <w:pStyle w:val="WinDescr"/>
              <w:tabs>
                <w:tab w:val="clear" w:pos="851"/>
                <w:tab w:val="left" w:pos="6605"/>
              </w:tabs>
              <w:snapToGrid w:val="0"/>
              <w:ind w:firstLineChars="200" w:firstLine="402"/>
              <w:rPr>
                <w:bCs/>
                <w:lang w:eastAsia="zh-CN"/>
              </w:rPr>
            </w:pPr>
            <w:r w:rsidRPr="001D0660">
              <w:rPr>
                <w:rFonts w:asciiTheme="minorEastAsia" w:eastAsiaTheme="minorEastAsia" w:hAnsiTheme="minorEastAsia"/>
                <w:b/>
              </w:rPr>
              <w:t>描述：</w:t>
            </w:r>
            <w:r w:rsidR="00172319" w:rsidRPr="001D0660">
              <w:t>市场参与者</w:t>
            </w:r>
            <w:r w:rsidR="00172319" w:rsidRPr="001D0660">
              <w:rPr>
                <w:rFonts w:hint="eastAsia"/>
                <w:bCs/>
                <w:lang w:eastAsia="zh-CN"/>
              </w:rPr>
              <w:t>使用</w:t>
            </w:r>
            <w:r w:rsidR="00172319" w:rsidRPr="001D0660">
              <w:rPr>
                <w:rFonts w:hint="eastAsia"/>
                <w:bCs/>
                <w:lang w:eastAsia="zh-CN"/>
              </w:rPr>
              <w:t>Quote</w:t>
            </w:r>
            <w:r w:rsidR="00172319" w:rsidRPr="001D0660">
              <w:rPr>
                <w:rFonts w:hint="eastAsia"/>
                <w:bCs/>
                <w:lang w:eastAsia="zh-CN"/>
              </w:rPr>
              <w:t>消息进行报价申报。</w:t>
            </w:r>
          </w:p>
          <w:p w:rsidR="005E68EE" w:rsidRDefault="00172319" w:rsidP="005E68EE">
            <w:pPr>
              <w:pStyle w:val="WinDescr"/>
              <w:tabs>
                <w:tab w:val="clear" w:pos="851"/>
                <w:tab w:val="left" w:pos="6605"/>
              </w:tabs>
              <w:snapToGrid w:val="0"/>
              <w:ind w:firstLineChars="200" w:firstLine="400"/>
              <w:rPr>
                <w:bCs/>
                <w:lang w:eastAsia="zh-CN"/>
              </w:rPr>
            </w:pPr>
            <w:r w:rsidRPr="001D0660">
              <w:rPr>
                <w:rFonts w:hint="eastAsia"/>
                <w:lang w:eastAsia="zh-CN"/>
              </w:rPr>
              <w:t>用到本消息的申报类型</w:t>
            </w:r>
            <w:r w:rsidR="00F57408" w:rsidRPr="001D0660">
              <w:rPr>
                <w:rFonts w:hint="eastAsia"/>
                <w:lang w:eastAsia="zh-CN"/>
              </w:rPr>
              <w:t>协议回购</w:t>
            </w:r>
            <w:r w:rsidR="004F3236">
              <w:rPr>
                <w:rFonts w:hint="eastAsia"/>
                <w:lang w:eastAsia="zh-CN"/>
              </w:rPr>
              <w:t>成交申报、</w:t>
            </w:r>
            <w:r w:rsidR="00387B63">
              <w:rPr>
                <w:rFonts w:hint="eastAsia"/>
                <w:lang w:eastAsia="zh-CN"/>
              </w:rPr>
              <w:t>到期续做申报</w:t>
            </w:r>
            <w:r w:rsidR="004F3236">
              <w:rPr>
                <w:rFonts w:hint="eastAsia"/>
                <w:lang w:eastAsia="zh-CN"/>
              </w:rPr>
              <w:t>和换券申报</w:t>
            </w:r>
            <w:r w:rsidR="002A3046" w:rsidRPr="001D0660">
              <w:rPr>
                <w:rFonts w:hint="eastAsia"/>
                <w:b/>
                <w:lang w:eastAsia="zh-CN"/>
              </w:rPr>
              <w:t>发起方只能为正回购方</w:t>
            </w:r>
            <w:r w:rsidR="00BF07C6">
              <w:rPr>
                <w:rFonts w:hint="eastAsia"/>
                <w:b/>
                <w:lang w:eastAsia="zh-CN"/>
              </w:rPr>
              <w:t>。</w:t>
            </w:r>
          </w:p>
          <w:p w:rsidR="005E68EE" w:rsidRDefault="00C463A5" w:rsidP="005E68EE">
            <w:pPr>
              <w:pStyle w:val="WinDescr"/>
              <w:tabs>
                <w:tab w:val="clear" w:pos="851"/>
                <w:tab w:val="left" w:pos="6605"/>
              </w:tabs>
              <w:snapToGrid w:val="0"/>
              <w:ind w:firstLineChars="200" w:firstLine="400"/>
              <w:rPr>
                <w:bCs/>
                <w:lang w:eastAsia="zh-CN"/>
              </w:rPr>
            </w:pPr>
            <w:r w:rsidRPr="005B0D5D">
              <w:rPr>
                <w:rFonts w:hint="eastAsia"/>
              </w:rPr>
              <w:t>成交申报支持批量申报</w:t>
            </w:r>
            <w:r>
              <w:rPr>
                <w:rFonts w:ascii="宋体" w:hAnsi="宋体" w:hint="eastAsia"/>
              </w:rPr>
              <w:t>，即支持一次性提交针对同一交易对手方、使用同一回购利率与同一回购期限的多个质押券交易申报。交易系统对提交的申报进行一次性确认（即同一批次中的申报要么全部成功，要么全部失败）。</w:t>
            </w:r>
            <w:r>
              <w:rPr>
                <w:rFonts w:hint="eastAsia"/>
                <w:szCs w:val="21"/>
              </w:rPr>
              <w:t>批量申报在</w:t>
            </w:r>
            <w:r>
              <w:rPr>
                <w:rFonts w:hint="eastAsia"/>
                <w:szCs w:val="21"/>
                <w:lang w:eastAsia="zh-CN"/>
              </w:rPr>
              <w:t>对手方确认后</w:t>
            </w:r>
            <w:r>
              <w:rPr>
                <w:rFonts w:hint="eastAsia"/>
                <w:szCs w:val="21"/>
                <w:lang w:eastAsia="zh-CN"/>
              </w:rPr>
              <w:t>,</w:t>
            </w:r>
            <w:r>
              <w:rPr>
                <w:rFonts w:hint="eastAsia"/>
                <w:szCs w:val="21"/>
                <w:lang w:eastAsia="zh-CN"/>
              </w:rPr>
              <w:t>系统</w:t>
            </w:r>
            <w:r>
              <w:rPr>
                <w:rFonts w:hint="eastAsia"/>
                <w:szCs w:val="21"/>
              </w:rPr>
              <w:t>按质押券种进行拆分，每一种质押券（即每一质押券代码）对应一笔拆分后的成交申报，拆分后的每笔成交申报在后续业务处理中是相互独立的。</w:t>
            </w:r>
          </w:p>
          <w:p w:rsidR="005E68EE" w:rsidRDefault="00030A99" w:rsidP="005E68EE">
            <w:pPr>
              <w:pStyle w:val="WinDescr"/>
              <w:tabs>
                <w:tab w:val="clear" w:pos="851"/>
                <w:tab w:val="left" w:pos="6605"/>
              </w:tabs>
              <w:snapToGrid w:val="0"/>
              <w:ind w:firstLineChars="200" w:firstLine="400"/>
              <w:rPr>
                <w:bCs/>
                <w:lang w:eastAsia="zh-CN"/>
              </w:rPr>
            </w:pPr>
            <w:r w:rsidRPr="005B0D5D">
              <w:rPr>
                <w:rFonts w:hint="eastAsia"/>
              </w:rPr>
              <w:t>到期续做申报</w:t>
            </w:r>
            <w:r w:rsidRPr="005B0D5D">
              <w:rPr>
                <w:rFonts w:hint="eastAsia"/>
                <w:lang w:eastAsia="zh-CN"/>
              </w:rPr>
              <w:t>的</w:t>
            </w:r>
            <w:r>
              <w:rPr>
                <w:rFonts w:ascii="宋体" w:hAnsi="宋体" w:hint="eastAsia"/>
              </w:rPr>
              <w:t>质押券不得变更。续做申报须经续做逆回购方确认后生成新的回购合约，原到期回购合约终结。续做逆回购方可以是原回购的逆回购方也可以是新的第三方。交易系统后台将该续做申报拆分成两笔交易：一笔“到期续做前期合约了结”和一笔“到期续做合约新开”。</w:t>
            </w:r>
          </w:p>
          <w:p w:rsidR="005E68EE" w:rsidRDefault="00034421" w:rsidP="005E68EE">
            <w:pPr>
              <w:pStyle w:val="WinDescr"/>
              <w:tabs>
                <w:tab w:val="clear" w:pos="851"/>
                <w:tab w:val="left" w:pos="6605"/>
              </w:tabs>
              <w:snapToGrid w:val="0"/>
              <w:ind w:firstLineChars="200" w:firstLine="400"/>
              <w:rPr>
                <w:bCs/>
                <w:lang w:eastAsia="zh-CN"/>
              </w:rPr>
            </w:pPr>
            <w:r>
              <w:rPr>
                <w:rFonts w:asciiTheme="minorEastAsia" w:eastAsiaTheme="minorEastAsia" w:hAnsiTheme="minorEastAsia" w:cs="宋体" w:hint="eastAsia"/>
                <w:color w:val="000000"/>
                <w:lang w:val="en-US" w:eastAsia="zh-CN"/>
              </w:rPr>
              <w:t>解除质押</w:t>
            </w:r>
            <w:r>
              <w:rPr>
                <w:rFonts w:ascii="宋体" w:hAnsi="宋体" w:hint="eastAsia"/>
              </w:rPr>
              <w:t>交易双方依约</w:t>
            </w:r>
            <w:r w:rsidRPr="005B0D5D">
              <w:rPr>
                <w:rFonts w:hint="eastAsia"/>
                <w:lang w:eastAsia="zh-CN"/>
              </w:rPr>
              <w:t>定在线下自行划付资金。</w:t>
            </w:r>
          </w:p>
          <w:p w:rsidR="005E68EE" w:rsidRDefault="003848CE" w:rsidP="005E68EE">
            <w:pPr>
              <w:pStyle w:val="WinDescr"/>
              <w:tabs>
                <w:tab w:val="clear" w:pos="851"/>
                <w:tab w:val="left" w:pos="6605"/>
              </w:tabs>
              <w:snapToGrid w:val="0"/>
              <w:ind w:firstLineChars="200" w:firstLine="400"/>
              <w:rPr>
                <w:bCs/>
                <w:lang w:eastAsia="zh-CN"/>
              </w:rPr>
            </w:pPr>
            <w:r w:rsidRPr="005B0D5D">
              <w:rPr>
                <w:rFonts w:hint="eastAsia"/>
                <w:lang w:eastAsia="zh-CN"/>
              </w:rPr>
              <w:t>换券申报目前只支持全额替换。</w:t>
            </w:r>
          </w:p>
          <w:p w:rsidR="00122410" w:rsidRPr="005E68EE" w:rsidRDefault="00122410" w:rsidP="005E68EE">
            <w:pPr>
              <w:pStyle w:val="WinDescr"/>
              <w:tabs>
                <w:tab w:val="clear" w:pos="851"/>
                <w:tab w:val="left" w:pos="6605"/>
              </w:tabs>
              <w:snapToGrid w:val="0"/>
              <w:ind w:firstLineChars="200" w:firstLine="400"/>
              <w:rPr>
                <w:bCs/>
                <w:lang w:eastAsia="zh-CN"/>
              </w:rPr>
            </w:pPr>
            <w:r w:rsidRPr="00386670">
              <w:rPr>
                <w:rFonts w:asciiTheme="minorEastAsia" w:eastAsiaTheme="minorEastAsia" w:hAnsiTheme="minorEastAsia" w:cs="宋体" w:hint="eastAsia"/>
                <w:color w:val="000000"/>
                <w:lang w:val="en-US" w:eastAsia="zh-CN"/>
              </w:rPr>
              <w:t>提前终止申报指对于正常存续期（不含首次结算日和到期结算日）的回购交易，交易双方达成一致，提前结束协议回购合约，按照合约实际存续的期限和双方协商的利率进行结算</w:t>
            </w:r>
            <w:r w:rsidR="0054514B" w:rsidRPr="00386670">
              <w:rPr>
                <w:rFonts w:asciiTheme="minorEastAsia" w:eastAsiaTheme="minorEastAsia" w:hAnsiTheme="minorEastAsia" w:cs="宋体" w:hint="eastAsia"/>
                <w:color w:val="000000"/>
                <w:lang w:val="en-US" w:eastAsia="zh-CN"/>
              </w:rPr>
              <w:t>。</w:t>
            </w:r>
          </w:p>
        </w:tc>
      </w:tr>
    </w:tbl>
    <w:p w:rsidR="006E4243" w:rsidRPr="00521373" w:rsidRDefault="006E4243" w:rsidP="002C0DFF">
      <w:pPr>
        <w:spacing w:before="0" w:after="0"/>
        <w:rPr>
          <w:rFonts w:ascii="宋体" w:hAnsi="宋体"/>
          <w:b/>
          <w:bCs/>
          <w:sz w:val="24"/>
          <w:lang w:eastAsia="zh-CN"/>
        </w:rPr>
      </w:pP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616"/>
        <w:gridCol w:w="2452"/>
        <w:gridCol w:w="3670"/>
        <w:gridCol w:w="816"/>
      </w:tblGrid>
      <w:tr w:rsidR="00D40BC7" w:rsidRPr="00A23F8E" w:rsidTr="005D3F0E">
        <w:trPr>
          <w:trHeight w:val="270"/>
        </w:trPr>
        <w:tc>
          <w:tcPr>
            <w:tcW w:w="1441" w:type="dxa"/>
            <w:gridSpan w:val="2"/>
            <w:shd w:val="pct10" w:color="auto" w:fill="auto"/>
            <w:vAlign w:val="center"/>
            <w:hideMark/>
          </w:tcPr>
          <w:p w:rsidR="001A5AD9" w:rsidRPr="00A23F8E" w:rsidRDefault="001A5AD9"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lastRenderedPageBreak/>
              <w:t>标签</w:t>
            </w:r>
          </w:p>
        </w:tc>
        <w:tc>
          <w:tcPr>
            <w:tcW w:w="2452" w:type="dxa"/>
            <w:shd w:val="pct10" w:color="auto" w:fill="auto"/>
            <w:vAlign w:val="center"/>
            <w:hideMark/>
          </w:tcPr>
          <w:p w:rsidR="001A5AD9" w:rsidRPr="00A23F8E" w:rsidRDefault="001A5AD9"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字段名</w:t>
            </w:r>
          </w:p>
        </w:tc>
        <w:tc>
          <w:tcPr>
            <w:tcW w:w="3670" w:type="dxa"/>
            <w:shd w:val="pct10" w:color="auto" w:fill="auto"/>
            <w:vAlign w:val="center"/>
            <w:hideMark/>
          </w:tcPr>
          <w:p w:rsidR="001A5AD9" w:rsidRPr="00A23F8E" w:rsidRDefault="001A5AD9"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字段描述</w:t>
            </w:r>
          </w:p>
        </w:tc>
        <w:tc>
          <w:tcPr>
            <w:tcW w:w="816" w:type="dxa"/>
            <w:shd w:val="pct10" w:color="auto" w:fill="auto"/>
            <w:vAlign w:val="center"/>
            <w:hideMark/>
          </w:tcPr>
          <w:p w:rsidR="001A5AD9" w:rsidRPr="00A23F8E" w:rsidRDefault="001A5AD9"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类型</w:t>
            </w:r>
          </w:p>
        </w:tc>
      </w:tr>
      <w:tr w:rsidR="005D3F0E" w:rsidRPr="00AF64CF" w:rsidTr="005D3F0E">
        <w:trPr>
          <w:trHeight w:val="495"/>
        </w:trPr>
        <w:tc>
          <w:tcPr>
            <w:tcW w:w="1441" w:type="dxa"/>
            <w:gridSpan w:val="2"/>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670"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16" w:type="dxa"/>
            <w:shd w:val="clear" w:color="auto" w:fill="auto"/>
            <w:vAlign w:val="center"/>
          </w:tcPr>
          <w:p w:rsidR="005D3F0E" w:rsidRPr="00A23F8E" w:rsidRDefault="005D3F0E" w:rsidP="005D3F0E">
            <w:pPr>
              <w:snapToGrid w:val="0"/>
              <w:rPr>
                <w:rFonts w:ascii="宋体" w:hAnsi="宋体" w:cs="宋体"/>
                <w:color w:val="000000"/>
                <w:lang w:val="en-US" w:eastAsia="zh-CN"/>
              </w:rPr>
            </w:pPr>
          </w:p>
        </w:tc>
      </w:tr>
      <w:tr w:rsidR="005D3F0E" w:rsidRPr="00AF64CF" w:rsidTr="005D3F0E">
        <w:trPr>
          <w:trHeight w:val="495"/>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35</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消息头</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MsgType=</w:t>
            </w:r>
            <w:r w:rsidRPr="00A23F8E">
              <w:rPr>
                <w:rFonts w:ascii="宋体" w:hAnsi="宋体" w:cs="宋体" w:hint="eastAsia"/>
                <w:color w:val="000000"/>
                <w:lang w:val="en-US" w:eastAsia="zh-CN"/>
              </w:rPr>
              <w:br/>
              <w:t>S：报价申报</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p>
        </w:tc>
      </w:tr>
      <w:tr w:rsidR="005D3F0E" w:rsidRPr="00AF64CF" w:rsidTr="005D3F0E">
        <w:trPr>
          <w:trHeight w:val="48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117</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会员内部编号，指报价申报会员内部编号。只允许数字、字母、空格，不能全为空格</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AF64CF" w:rsidTr="005D3F0E">
        <w:trPr>
          <w:trHeight w:val="204"/>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537</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QuoteType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报价类别</w:t>
            </w:r>
            <w:r w:rsidRPr="00A23F8E">
              <w:rPr>
                <w:rFonts w:ascii="宋体" w:hAnsi="宋体" w:cs="宋体" w:hint="eastAsia"/>
                <w:color w:val="000000"/>
                <w:lang w:val="en-US" w:eastAsia="zh-CN"/>
              </w:rPr>
              <w:br/>
              <w:t>1142 = 质押式协议回购成交申报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1147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质押式协议回购到期续做申报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1151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质押式协议回购解除质押申报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 xml:space="preserve">1155 = </w:t>
            </w:r>
            <w:r w:rsidRPr="00A23F8E">
              <w:rPr>
                <w:rFonts w:ascii="宋体" w:hAnsi="宋体" w:cs="宋体" w:hint="eastAsia"/>
                <w:color w:val="000000"/>
                <w:lang w:val="en-US" w:eastAsia="zh-CN"/>
              </w:rPr>
              <w:t>质押式协议回购换券申报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 xml:space="preserve">1159 = </w:t>
            </w:r>
            <w:r w:rsidRPr="00A23F8E">
              <w:rPr>
                <w:rFonts w:ascii="宋体" w:hAnsi="宋体" w:cs="宋体" w:hint="eastAsia"/>
                <w:color w:val="000000"/>
                <w:lang w:val="en-US" w:eastAsia="zh-CN"/>
              </w:rPr>
              <w:t>质押式协议回购提前终止申报</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Price</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回购利率，单位：%，精度：3位</w:t>
            </w:r>
          </w:p>
          <w:p w:rsidR="005D3F0E" w:rsidRPr="00A23F8E"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申报填新回购利率，解除质押申报、</w:t>
            </w:r>
            <w:r w:rsidRPr="00A23F8E">
              <w:rPr>
                <w:rFonts w:ascii="宋体" w:hAnsi="宋体" w:cs="宋体"/>
                <w:color w:val="000000"/>
                <w:lang w:val="en-US" w:eastAsia="zh-CN"/>
              </w:rPr>
              <w:t>换券申报</w:t>
            </w:r>
            <w:r w:rsidR="00DC5006">
              <w:rPr>
                <w:rFonts w:ascii="宋体" w:hAnsi="宋体" w:cs="宋体" w:hint="eastAsia"/>
                <w:color w:val="000000"/>
                <w:lang w:val="en-US" w:eastAsia="zh-CN"/>
              </w:rPr>
              <w:t>时该字段无意义</w:t>
            </w:r>
            <w:r w:rsidRPr="00A23F8E">
              <w:rPr>
                <w:rFonts w:ascii="宋体" w:hAnsi="宋体" w:cs="宋体" w:hint="eastAsia"/>
                <w:color w:val="000000"/>
                <w:lang w:val="en-US" w:eastAsia="zh-CN"/>
              </w:rPr>
              <w:t>，提前终止申报填实际回购利率</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N10(3)</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226</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RepurchaseTerm</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回购期限，以天计，1-365天</w:t>
            </w:r>
          </w:p>
          <w:p w:rsidR="005D3F0E" w:rsidRPr="00A23F8E"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申报填新回购期限，解除质押申报、</w:t>
            </w:r>
            <w:r w:rsidRPr="00A23F8E">
              <w:rPr>
                <w:rFonts w:ascii="宋体" w:hAnsi="宋体" w:cs="宋体"/>
                <w:color w:val="000000"/>
                <w:lang w:val="en-US" w:eastAsia="zh-CN"/>
              </w:rPr>
              <w:t>换券申报</w:t>
            </w:r>
            <w:r w:rsidR="00DC5006">
              <w:rPr>
                <w:rFonts w:ascii="宋体" w:hAnsi="宋体" w:cs="宋体" w:hint="eastAsia"/>
                <w:color w:val="000000"/>
                <w:lang w:val="en-US" w:eastAsia="zh-CN"/>
              </w:rPr>
              <w:t>时该字段无意义</w:t>
            </w:r>
            <w:r w:rsidRPr="00A23F8E">
              <w:rPr>
                <w:rFonts w:ascii="宋体" w:hAnsi="宋体" w:cs="宋体" w:hint="eastAsia"/>
                <w:color w:val="000000"/>
                <w:lang w:val="en-US" w:eastAsia="zh-CN"/>
              </w:rPr>
              <w:t>，提前终止申报填提前终止后回购期限</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8847</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UAInterestAccrualDays</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实际占款天数，</w:t>
            </w:r>
            <w:r w:rsidR="00DC5006" w:rsidRPr="00A23F8E">
              <w:rPr>
                <w:rFonts w:ascii="宋体" w:hAnsi="宋体" w:cs="宋体" w:hint="eastAsia"/>
                <w:color w:val="000000"/>
                <w:lang w:val="en-US" w:eastAsia="zh-CN"/>
              </w:rPr>
              <w:t>以天计，1-365天</w:t>
            </w:r>
          </w:p>
          <w:p w:rsidR="005D3F0E" w:rsidRPr="00A23F8E"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申报填新实际占款天数，解除质押申报、</w:t>
            </w:r>
            <w:r w:rsidRPr="00A23F8E">
              <w:rPr>
                <w:rFonts w:ascii="宋体" w:hAnsi="宋体" w:cs="宋体"/>
                <w:color w:val="000000"/>
                <w:lang w:val="en-US" w:eastAsia="zh-CN"/>
              </w:rPr>
              <w:t>换券申报</w:t>
            </w:r>
            <w:r w:rsidR="00DC5006">
              <w:rPr>
                <w:rFonts w:ascii="宋体" w:hAnsi="宋体" w:cs="宋体" w:hint="eastAsia"/>
                <w:color w:val="000000"/>
                <w:lang w:val="en-US" w:eastAsia="zh-CN"/>
              </w:rPr>
              <w:t>时该字段无意义</w:t>
            </w:r>
            <w:r w:rsidRPr="00A23F8E">
              <w:rPr>
                <w:rFonts w:ascii="宋体" w:hAnsi="宋体" w:cs="宋体" w:hint="eastAsia"/>
                <w:color w:val="000000"/>
                <w:lang w:val="en-US" w:eastAsia="zh-CN"/>
              </w:rPr>
              <w:t>，提前终止申报填提前终止后实际占款天数</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N3</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64</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SettlDate</w:t>
            </w:r>
          </w:p>
        </w:tc>
        <w:tc>
          <w:tcPr>
            <w:tcW w:w="3670" w:type="dxa"/>
            <w:shd w:val="clear" w:color="auto" w:fill="auto"/>
            <w:vAlign w:val="center"/>
            <w:hideMark/>
          </w:tcPr>
          <w:p w:rsidR="00150798" w:rsidRDefault="005D3F0E" w:rsidP="00865C90">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首次结算日，格式为：YYYYMMDD</w:t>
            </w:r>
          </w:p>
          <w:p w:rsidR="005D3F0E" w:rsidRPr="00A23F8E" w:rsidRDefault="005D3F0E" w:rsidP="00865C90">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申报填新的首次结算日，解除质押申报、</w:t>
            </w:r>
            <w:r w:rsidRPr="00A23F8E">
              <w:rPr>
                <w:rFonts w:ascii="宋体" w:hAnsi="宋体" w:cs="宋体"/>
                <w:color w:val="000000"/>
                <w:lang w:val="en-US" w:eastAsia="zh-CN"/>
              </w:rPr>
              <w:t>换券申报</w:t>
            </w:r>
            <w:r w:rsidR="00DC5006">
              <w:rPr>
                <w:rFonts w:ascii="宋体" w:hAnsi="宋体" w:cs="宋体" w:hint="eastAsia"/>
                <w:color w:val="000000"/>
                <w:lang w:val="en-US" w:eastAsia="zh-CN"/>
              </w:rPr>
              <w:t>时该字段</w:t>
            </w:r>
            <w:r w:rsidR="00DC5006">
              <w:rPr>
                <w:rFonts w:ascii="宋体" w:hAnsi="宋体" w:cs="宋体"/>
                <w:color w:val="000000"/>
                <w:lang w:val="en-US" w:eastAsia="zh-CN"/>
              </w:rPr>
              <w:t>无意义</w:t>
            </w:r>
            <w:r w:rsidRPr="00A23F8E">
              <w:rPr>
                <w:rFonts w:ascii="宋体" w:hAnsi="宋体" w:cs="宋体" w:hint="eastAsia"/>
                <w:color w:val="000000"/>
                <w:lang w:val="en-US" w:eastAsia="zh-CN"/>
              </w:rPr>
              <w:t>，提前终止申报填提前终止日期</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541</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MaturityDate</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回购到期日，格式为：YYYYMMDD</w:t>
            </w:r>
          </w:p>
          <w:p w:rsidR="005D3F0E" w:rsidRPr="00A23F8E"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申报填新的回购到期日，解除质押申报、</w:t>
            </w:r>
            <w:r w:rsidRPr="00A23F8E">
              <w:rPr>
                <w:rFonts w:ascii="宋体" w:hAnsi="宋体" w:cs="宋体"/>
                <w:color w:val="000000"/>
                <w:lang w:val="en-US" w:eastAsia="zh-CN"/>
              </w:rPr>
              <w:t>换券申报</w:t>
            </w:r>
            <w:r w:rsidRPr="00A23F8E">
              <w:rPr>
                <w:rFonts w:ascii="宋体" w:hAnsi="宋体" w:cs="宋体" w:hint="eastAsia"/>
                <w:color w:val="000000"/>
                <w:lang w:val="en-US" w:eastAsia="zh-CN"/>
              </w:rPr>
              <w:t>、</w:t>
            </w:r>
            <w:r w:rsidRPr="00A23F8E">
              <w:rPr>
                <w:rFonts w:ascii="宋体" w:hAnsi="宋体" w:cs="宋体"/>
                <w:color w:val="000000"/>
                <w:lang w:val="en-US" w:eastAsia="zh-CN"/>
              </w:rPr>
              <w:t>提前终止申报</w:t>
            </w:r>
            <w:r w:rsidR="00DC5006">
              <w:rPr>
                <w:rFonts w:ascii="宋体" w:hAnsi="宋体" w:cs="宋体" w:hint="eastAsia"/>
                <w:color w:val="000000"/>
                <w:lang w:val="en-US" w:eastAsia="zh-CN"/>
              </w:rPr>
              <w:t>时该字段</w:t>
            </w:r>
            <w:r w:rsidR="00DC5006">
              <w:rPr>
                <w:rFonts w:ascii="宋体" w:hAnsi="宋体" w:cs="宋体"/>
                <w:color w:val="000000"/>
                <w:lang w:val="en-US" w:eastAsia="zh-CN"/>
              </w:rPr>
              <w:t>无意义</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193</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SettlDate2</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到期结算日，格式为：YYYYMMDD</w:t>
            </w:r>
          </w:p>
          <w:p w:rsidR="005D3F0E" w:rsidRPr="00A23F8E"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申报填新的到期结算日，解除质押申报、</w:t>
            </w:r>
            <w:r w:rsidRPr="00A23F8E">
              <w:rPr>
                <w:rFonts w:ascii="宋体" w:hAnsi="宋体" w:cs="宋体"/>
                <w:color w:val="000000"/>
                <w:lang w:val="en-US" w:eastAsia="zh-CN"/>
              </w:rPr>
              <w:t>换券申报</w:t>
            </w:r>
            <w:r w:rsidRPr="00A23F8E">
              <w:rPr>
                <w:rFonts w:ascii="宋体" w:hAnsi="宋体" w:cs="宋体" w:hint="eastAsia"/>
                <w:color w:val="000000"/>
                <w:lang w:val="en-US" w:eastAsia="zh-CN"/>
              </w:rPr>
              <w:t>、</w:t>
            </w:r>
            <w:r w:rsidRPr="00A23F8E">
              <w:rPr>
                <w:rFonts w:ascii="宋体" w:hAnsi="宋体" w:cs="宋体"/>
                <w:color w:val="000000"/>
                <w:lang w:val="en-US" w:eastAsia="zh-CN"/>
              </w:rPr>
              <w:t>提前终止申报</w:t>
            </w:r>
            <w:r w:rsidR="00DC5006">
              <w:rPr>
                <w:rFonts w:ascii="宋体" w:hAnsi="宋体" w:cs="宋体" w:hint="eastAsia"/>
                <w:color w:val="000000"/>
                <w:lang w:val="en-US" w:eastAsia="zh-CN"/>
              </w:rPr>
              <w:t>时该字段无意义</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5D3F0E" w:rsidRPr="00AF64CF" w:rsidTr="005D3F0E">
        <w:trPr>
          <w:trHeight w:val="495"/>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54</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Side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买卖方向，取值有：1表示买</w:t>
            </w:r>
            <w:r w:rsidRPr="00A23F8E">
              <w:rPr>
                <w:rFonts w:ascii="宋体" w:hAnsi="宋体" w:cs="宋体" w:hint="eastAsia"/>
                <w:color w:val="000000"/>
                <w:lang w:val="en-US" w:eastAsia="zh-CN"/>
              </w:rPr>
              <w:t>，</w:t>
            </w:r>
            <w:r w:rsidRPr="00A23F8E">
              <w:rPr>
                <w:rFonts w:ascii="宋体" w:hAnsi="宋体" w:cs="宋体"/>
                <w:color w:val="000000"/>
                <w:lang w:val="en-US" w:eastAsia="zh-CN"/>
              </w:rPr>
              <w:t>2表示卖</w:t>
            </w:r>
          </w:p>
          <w:p w:rsidR="00DC5006"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若为回购，则：1表示正回购，2表示逆回购</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协议回购</w:t>
            </w:r>
            <w:r w:rsidRPr="00A23F8E">
              <w:rPr>
                <w:rFonts w:ascii="宋体" w:hAnsi="宋体" w:cs="宋体"/>
                <w:color w:val="000000"/>
                <w:lang w:val="en-US" w:eastAsia="zh-CN"/>
              </w:rPr>
              <w:t>成交申报/</w:t>
            </w:r>
            <w:r w:rsidRPr="00A23F8E">
              <w:rPr>
                <w:rFonts w:ascii="宋体" w:hAnsi="宋体" w:cs="宋体" w:hint="eastAsia"/>
                <w:color w:val="000000"/>
                <w:lang w:val="en-US" w:eastAsia="zh-CN"/>
              </w:rPr>
              <w:t>到期续</w:t>
            </w:r>
            <w:r w:rsidR="00034F12">
              <w:rPr>
                <w:rFonts w:ascii="宋体" w:hAnsi="宋体" w:cs="宋体" w:hint="eastAsia"/>
                <w:color w:val="000000"/>
                <w:lang w:val="en-US" w:eastAsia="zh-CN"/>
              </w:rPr>
              <w:t>做</w:t>
            </w:r>
            <w:r w:rsidRPr="00A23F8E">
              <w:rPr>
                <w:rFonts w:ascii="宋体" w:hAnsi="宋体" w:cs="宋体" w:hint="eastAsia"/>
                <w:color w:val="000000"/>
                <w:lang w:val="en-US" w:eastAsia="zh-CN"/>
              </w:rPr>
              <w:t>申报</w:t>
            </w:r>
            <w:r w:rsidRPr="00A23F8E">
              <w:rPr>
                <w:rFonts w:ascii="宋体" w:hAnsi="宋体" w:cs="宋体"/>
                <w:color w:val="000000"/>
                <w:lang w:val="en-US" w:eastAsia="zh-CN"/>
              </w:rPr>
              <w:t>/</w:t>
            </w:r>
            <w:r w:rsidRPr="00A23F8E">
              <w:rPr>
                <w:rFonts w:ascii="宋体" w:hAnsi="宋体" w:cs="宋体" w:hint="eastAsia"/>
                <w:color w:val="000000"/>
                <w:lang w:val="en-US" w:eastAsia="zh-CN"/>
              </w:rPr>
              <w:t>换券申报时只能填</w:t>
            </w:r>
            <w:r w:rsidRPr="00A23F8E">
              <w:rPr>
                <w:rFonts w:ascii="宋体" w:hAnsi="宋体" w:cs="宋体"/>
                <w:color w:val="000000"/>
                <w:lang w:val="en-US" w:eastAsia="zh-CN"/>
              </w:rPr>
              <w:t>1</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w:t>
            </w:r>
          </w:p>
        </w:tc>
      </w:tr>
      <w:tr w:rsidR="005D3F0E" w:rsidRPr="00AF64CF" w:rsidTr="005D3F0E">
        <w:trPr>
          <w:trHeight w:val="45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60</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TransactTime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业务发生时间，格式为：YYYYMMDD-HH:MM:SS.sss</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C21</w:t>
            </w:r>
          </w:p>
        </w:tc>
      </w:tr>
      <w:tr w:rsidR="005D3F0E" w:rsidRPr="00AF64CF" w:rsidTr="005D3F0E">
        <w:trPr>
          <w:trHeight w:val="270"/>
        </w:trPr>
        <w:tc>
          <w:tcPr>
            <w:tcW w:w="7563" w:type="dxa"/>
            <w:gridSpan w:val="4"/>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UndInstrmtGrp</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p>
        </w:tc>
      </w:tr>
      <w:tr w:rsidR="005D3F0E" w:rsidRPr="00AF64CF" w:rsidTr="005D3F0E">
        <w:trPr>
          <w:trHeight w:val="45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711</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 xml:space="preserve">　NoUnderlyings</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质押券个数，质押式协议回购成交申报最大为10，其他报价类别为1</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N10</w:t>
            </w:r>
          </w:p>
        </w:tc>
      </w:tr>
      <w:tr w:rsidR="005D3F0E" w:rsidRPr="00AF64CF" w:rsidTr="005D3F0E">
        <w:trPr>
          <w:trHeight w:val="450"/>
        </w:trPr>
        <w:tc>
          <w:tcPr>
            <w:tcW w:w="825" w:type="dxa"/>
            <w:shd w:val="clear" w:color="auto" w:fill="auto"/>
            <w:vAlign w:val="center"/>
            <w:hideMark/>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w:t>
            </w:r>
          </w:p>
        </w:tc>
        <w:tc>
          <w:tcPr>
            <w:tcW w:w="616" w:type="dxa"/>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color w:val="000000"/>
                <w:lang w:val="en-US" w:eastAsia="zh-CN"/>
              </w:rPr>
              <w:t>48</w:t>
            </w:r>
          </w:p>
        </w:tc>
        <w:tc>
          <w:tcPr>
            <w:tcW w:w="2452" w:type="dxa"/>
            <w:shd w:val="clear" w:color="auto" w:fill="auto"/>
            <w:vAlign w:val="center"/>
            <w:hideMark/>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color w:val="000000"/>
                <w:lang w:val="en-US" w:eastAsia="zh-CN"/>
              </w:rPr>
              <w:t>SecurityID</w:t>
            </w:r>
          </w:p>
        </w:tc>
        <w:tc>
          <w:tcPr>
            <w:tcW w:w="3670" w:type="dxa"/>
            <w:shd w:val="clear" w:color="auto" w:fill="auto"/>
            <w:vAlign w:val="center"/>
            <w:hideMark/>
          </w:tcPr>
          <w:p w:rsidR="005D3F0E" w:rsidRPr="00F46746" w:rsidRDefault="005D3F0E" w:rsidP="004B5D95">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质押券代码，换券申报时填新质押券代码</w:t>
            </w:r>
            <w:r w:rsidR="0084392E" w:rsidRPr="00F46746">
              <w:rPr>
                <w:rFonts w:ascii="宋体" w:hAnsi="宋体" w:cs="宋体" w:hint="eastAsia"/>
                <w:color w:val="000000"/>
                <w:lang w:val="en-US" w:eastAsia="zh-CN"/>
              </w:rPr>
              <w:t>，</w:t>
            </w:r>
            <w:r w:rsidR="000F0B7C" w:rsidRPr="00F46746">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000F0B7C" w:rsidRPr="00F46746">
              <w:rPr>
                <w:rFonts w:ascii="宋体" w:hAnsi="宋体" w:cs="宋体" w:hint="eastAsia"/>
                <w:color w:val="000000"/>
                <w:lang w:val="en-US" w:eastAsia="zh-CN"/>
              </w:rPr>
              <w:t>申报</w:t>
            </w:r>
            <w:r w:rsidR="000F0B7C" w:rsidRPr="00F46746">
              <w:rPr>
                <w:rFonts w:ascii="宋体" w:hAnsi="宋体" w:cs="宋体"/>
                <w:color w:val="000000"/>
                <w:lang w:val="en-US" w:eastAsia="zh-CN"/>
              </w:rPr>
              <w:t>、</w:t>
            </w:r>
            <w:r w:rsidR="0084392E" w:rsidRPr="00F46746">
              <w:rPr>
                <w:rFonts w:ascii="宋体" w:hAnsi="宋体" w:cs="宋体" w:hint="eastAsia"/>
                <w:color w:val="000000"/>
                <w:lang w:val="en-US" w:eastAsia="zh-CN"/>
              </w:rPr>
              <w:t>提前终止</w:t>
            </w:r>
            <w:r w:rsidR="0084392E" w:rsidRPr="00F46746">
              <w:rPr>
                <w:rFonts w:ascii="宋体" w:hAnsi="宋体" w:cs="宋体"/>
                <w:color w:val="000000"/>
                <w:lang w:val="en-US" w:eastAsia="zh-CN"/>
              </w:rPr>
              <w:t>申报、解除质押申报时</w:t>
            </w:r>
            <w:r w:rsidR="000F0B7C" w:rsidRPr="00F46746">
              <w:rPr>
                <w:rFonts w:ascii="宋体" w:hAnsi="宋体" w:cs="宋体" w:hint="eastAsia"/>
                <w:color w:val="000000"/>
                <w:lang w:val="en-US" w:eastAsia="zh-CN"/>
              </w:rPr>
              <w:t>填原质押券代码</w:t>
            </w:r>
          </w:p>
        </w:tc>
        <w:tc>
          <w:tcPr>
            <w:tcW w:w="816" w:type="dxa"/>
            <w:shd w:val="clear" w:color="auto" w:fill="auto"/>
            <w:vAlign w:val="center"/>
            <w:hideMark/>
          </w:tcPr>
          <w:p w:rsidR="005D3F0E" w:rsidRPr="00F46746" w:rsidRDefault="005D3F0E" w:rsidP="005D3F0E">
            <w:pPr>
              <w:snapToGrid w:val="0"/>
              <w:rPr>
                <w:rFonts w:ascii="宋体" w:hAnsi="宋体" w:cs="宋体"/>
                <w:color w:val="000000"/>
                <w:lang w:val="en-US" w:eastAsia="zh-CN"/>
              </w:rPr>
            </w:pPr>
            <w:r w:rsidRPr="00F46746">
              <w:rPr>
                <w:rFonts w:ascii="宋体" w:hAnsi="宋体" w:cs="宋体"/>
                <w:color w:val="000000"/>
                <w:lang w:val="en-US" w:eastAsia="zh-CN"/>
              </w:rPr>
              <w:t>C6</w:t>
            </w:r>
          </w:p>
        </w:tc>
      </w:tr>
      <w:tr w:rsidR="005D3F0E" w:rsidRPr="00AF64CF" w:rsidTr="005D3F0E">
        <w:trPr>
          <w:trHeight w:val="27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lastRenderedPageBreak/>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38</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OrderQty</w:t>
            </w:r>
          </w:p>
        </w:tc>
        <w:tc>
          <w:tcPr>
            <w:tcW w:w="3670" w:type="dxa"/>
            <w:shd w:val="clear" w:color="auto" w:fill="auto"/>
            <w:vAlign w:val="center"/>
            <w:hideMark/>
          </w:tcPr>
          <w:p w:rsidR="00DC5006"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质押券数量，单位：手</w:t>
            </w:r>
          </w:p>
          <w:p w:rsidR="005D3F0E" w:rsidRPr="00A23F8E" w:rsidRDefault="004B5D95" w:rsidP="004B5D95">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做</w:t>
            </w:r>
            <w:r w:rsidR="00DC5006">
              <w:rPr>
                <w:rFonts w:ascii="宋体" w:hAnsi="宋体" w:cs="宋体"/>
                <w:color w:val="000000"/>
                <w:lang w:val="en-US" w:eastAsia="zh-CN"/>
              </w:rPr>
              <w:t>提前终止申报、解除质押申报时该字段无意义，</w:t>
            </w:r>
            <w:r>
              <w:rPr>
                <w:rFonts w:ascii="宋体" w:hAnsi="宋体" w:cs="宋体" w:hint="eastAsia"/>
                <w:color w:val="000000"/>
                <w:lang w:val="en-US" w:eastAsia="zh-CN"/>
              </w:rPr>
              <w:t>到期续做</w:t>
            </w:r>
            <w:r>
              <w:rPr>
                <w:rFonts w:ascii="宋体" w:hAnsi="宋体" w:cs="宋体"/>
                <w:color w:val="000000"/>
                <w:lang w:val="en-US" w:eastAsia="zh-CN"/>
              </w:rPr>
              <w:t>申报时填原质押券数量，</w:t>
            </w:r>
            <w:r w:rsidR="005D3F0E" w:rsidRPr="00A23F8E">
              <w:rPr>
                <w:rFonts w:ascii="宋体" w:hAnsi="宋体" w:cs="宋体" w:hint="eastAsia"/>
                <w:color w:val="000000"/>
                <w:lang w:val="en-US" w:eastAsia="zh-CN"/>
              </w:rPr>
              <w:t>换券申报时填新质押券数量</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N10</w:t>
            </w:r>
          </w:p>
        </w:tc>
      </w:tr>
      <w:tr w:rsidR="005D3F0E" w:rsidRPr="00AF64CF" w:rsidTr="005D3F0E">
        <w:trPr>
          <w:trHeight w:val="45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231</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ContractMultiplier</w:t>
            </w:r>
          </w:p>
        </w:tc>
        <w:tc>
          <w:tcPr>
            <w:tcW w:w="3670" w:type="dxa"/>
            <w:shd w:val="clear" w:color="auto" w:fill="auto"/>
            <w:vAlign w:val="center"/>
            <w:hideMark/>
          </w:tcPr>
          <w:p w:rsidR="00DC5006" w:rsidRDefault="005D3F0E" w:rsidP="00DC5006">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折算比例,单位：%，精度：2位</w:t>
            </w:r>
            <w:r w:rsidR="00865C90">
              <w:rPr>
                <w:rFonts w:ascii="宋体" w:hAnsi="宋体" w:cs="宋体" w:hint="eastAsia"/>
                <w:color w:val="000000"/>
                <w:lang w:val="en-US" w:eastAsia="zh-CN"/>
              </w:rPr>
              <w:t>，</w:t>
            </w:r>
            <w:r w:rsidR="000F351D">
              <w:rPr>
                <w:rFonts w:ascii="宋体" w:hAnsi="宋体" w:cs="宋体" w:hint="eastAsia"/>
                <w:color w:val="000000"/>
                <w:lang w:val="en-US" w:eastAsia="zh-CN"/>
              </w:rPr>
              <w:t xml:space="preserve"> </w:t>
            </w:r>
          </w:p>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Pr="00A23F8E">
              <w:rPr>
                <w:rFonts w:ascii="宋体" w:hAnsi="宋体" w:cs="宋体" w:hint="eastAsia"/>
                <w:color w:val="000000"/>
                <w:lang w:val="en-US" w:eastAsia="zh-CN"/>
              </w:rPr>
              <w:t>申报填新的折算比例，解除质押申报</w:t>
            </w:r>
            <w:r w:rsidR="00DC5006">
              <w:rPr>
                <w:rFonts w:ascii="宋体" w:hAnsi="宋体" w:cs="宋体" w:hint="eastAsia"/>
                <w:color w:val="000000"/>
                <w:lang w:val="en-US" w:eastAsia="zh-CN"/>
              </w:rPr>
              <w:t>、提前终止申报</w:t>
            </w:r>
            <w:r w:rsidR="00DC5006">
              <w:rPr>
                <w:rFonts w:ascii="宋体" w:hAnsi="宋体" w:cs="宋体"/>
                <w:color w:val="000000"/>
                <w:lang w:val="en-US" w:eastAsia="zh-CN"/>
              </w:rPr>
              <w:t>时该字段</w:t>
            </w:r>
            <w:r w:rsidR="00DC5006">
              <w:rPr>
                <w:rFonts w:ascii="宋体" w:hAnsi="宋体" w:cs="宋体" w:hint="eastAsia"/>
                <w:color w:val="000000"/>
                <w:lang w:val="en-US" w:eastAsia="zh-CN"/>
              </w:rPr>
              <w:t>无意义</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换券申报填新折算比例</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N6(2)</w:t>
            </w:r>
          </w:p>
        </w:tc>
      </w:tr>
      <w:tr w:rsidR="005D3F0E" w:rsidRPr="00AF64CF" w:rsidTr="005D3F0E">
        <w:trPr>
          <w:trHeight w:val="27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8504</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TotalValueTraded</w:t>
            </w:r>
          </w:p>
        </w:tc>
        <w:tc>
          <w:tcPr>
            <w:tcW w:w="3670" w:type="dxa"/>
            <w:shd w:val="clear" w:color="auto" w:fill="auto"/>
            <w:vAlign w:val="center"/>
            <w:hideMark/>
          </w:tcPr>
          <w:p w:rsidR="00B25A7D" w:rsidRDefault="005D3F0E" w:rsidP="00B25A7D">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成交金额，单位：元；精度：2位，四舍五入</w:t>
            </w:r>
            <w:r w:rsidR="00865C90" w:rsidRPr="00865C90">
              <w:rPr>
                <w:rFonts w:ascii="宋体" w:hAnsi="宋体" w:cs="宋体" w:hint="eastAsia"/>
                <w:color w:val="000000"/>
                <w:lang w:val="en-US" w:eastAsia="zh-CN"/>
              </w:rPr>
              <w:t>成交金额</w:t>
            </w:r>
            <w:r w:rsidR="00865C90">
              <w:rPr>
                <w:rFonts w:ascii="宋体" w:hAnsi="宋体" w:cs="宋体" w:hint="eastAsia"/>
                <w:color w:val="000000"/>
                <w:lang w:val="en-US" w:eastAsia="zh-CN"/>
              </w:rPr>
              <w:t>=</w:t>
            </w:r>
            <w:r w:rsidR="00865C90" w:rsidRPr="00865C90">
              <w:rPr>
                <w:rFonts w:ascii="宋体" w:hAnsi="宋体" w:cs="宋体" w:hint="eastAsia"/>
                <w:color w:val="000000"/>
                <w:lang w:val="en-US" w:eastAsia="zh-CN"/>
              </w:rPr>
              <w:t>质押券面值总额*折算比例</w:t>
            </w:r>
          </w:p>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Pr="00A23F8E">
              <w:rPr>
                <w:rFonts w:ascii="宋体" w:hAnsi="宋体" w:cs="宋体" w:hint="eastAsia"/>
                <w:color w:val="000000"/>
                <w:lang w:val="en-US" w:eastAsia="zh-CN"/>
              </w:rPr>
              <w:t>申报填新的成交金额</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成交金额</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质押数量（手）</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10</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单张质押券面值*(折算比例/100)</w:t>
            </w:r>
            <w:r w:rsidR="00EE76F6">
              <w:rPr>
                <w:rFonts w:ascii="宋体" w:hAnsi="宋体" w:cs="宋体"/>
                <w:color w:val="000000"/>
                <w:lang w:val="en-US" w:eastAsia="zh-CN"/>
              </w:rPr>
              <w:t>）</w:t>
            </w:r>
            <w:r w:rsidRPr="00A23F8E">
              <w:rPr>
                <w:rFonts w:ascii="宋体" w:hAnsi="宋体" w:cs="宋体" w:hint="eastAsia"/>
                <w:color w:val="000000"/>
                <w:lang w:val="en-US" w:eastAsia="zh-CN"/>
              </w:rPr>
              <w:t>，解除质押申报</w:t>
            </w:r>
            <w:r w:rsidR="00B25A7D">
              <w:rPr>
                <w:rFonts w:ascii="宋体" w:hAnsi="宋体" w:cs="宋体" w:hint="eastAsia"/>
                <w:color w:val="000000"/>
                <w:lang w:val="en-US" w:eastAsia="zh-CN"/>
              </w:rPr>
              <w:t>时该字段无意义</w:t>
            </w:r>
            <w:r w:rsidRPr="00A23F8E">
              <w:rPr>
                <w:rFonts w:ascii="宋体" w:hAnsi="宋体" w:cs="宋体"/>
                <w:color w:val="000000"/>
                <w:lang w:val="en-US" w:eastAsia="zh-CN"/>
              </w:rPr>
              <w:t>，</w:t>
            </w:r>
            <w:r w:rsidRPr="00A23F8E">
              <w:rPr>
                <w:rFonts w:ascii="宋体" w:hAnsi="宋体" w:cs="宋体" w:hint="eastAsia"/>
                <w:color w:val="000000"/>
                <w:lang w:val="en-US" w:eastAsia="zh-CN"/>
              </w:rPr>
              <w:t>换券申报填成交申报时成交金额，提前终止申报填实际结算金额</w:t>
            </w:r>
            <w:r w:rsidR="0084392E">
              <w:rPr>
                <w:rFonts w:ascii="宋体" w:hAnsi="宋体" w:cs="宋体" w:hint="eastAsia"/>
                <w:color w:val="000000"/>
                <w:lang w:val="en-US" w:eastAsia="zh-CN"/>
              </w:rPr>
              <w:t>（</w:t>
            </w:r>
            <w:r w:rsidR="0084392E" w:rsidRPr="0084392E">
              <w:rPr>
                <w:rFonts w:ascii="宋体" w:hAnsi="宋体" w:cs="宋体" w:hint="eastAsia"/>
                <w:color w:val="000000"/>
                <w:lang w:val="en-US" w:eastAsia="zh-CN"/>
              </w:rPr>
              <w:t>实际结算金额=原成交金额+实际回购利息</w:t>
            </w:r>
            <w:r w:rsidR="0084392E">
              <w:rPr>
                <w:rFonts w:ascii="宋体" w:hAnsi="宋体" w:cs="宋体"/>
                <w:color w:val="000000"/>
                <w:lang w:val="en-US" w:eastAsia="zh-CN"/>
              </w:rPr>
              <w:t>）</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5D3F0E" w:rsidRPr="00AF64CF" w:rsidTr="005D3F0E">
        <w:trPr>
          <w:trHeight w:val="27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159</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AccruedInterestAmt</w:t>
            </w:r>
          </w:p>
        </w:tc>
        <w:tc>
          <w:tcPr>
            <w:tcW w:w="3670" w:type="dxa"/>
            <w:shd w:val="clear" w:color="auto" w:fill="auto"/>
            <w:vAlign w:val="center"/>
            <w:hideMark/>
          </w:tcPr>
          <w:p w:rsidR="00B25A7D" w:rsidRDefault="005D3F0E" w:rsidP="00B25A7D">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回购利息，单位：元，精度：2位，四舍五入</w:t>
            </w:r>
            <w:r w:rsidR="00865C90">
              <w:rPr>
                <w:rFonts w:ascii="宋体" w:hAnsi="宋体" w:cs="宋体" w:hint="eastAsia"/>
                <w:color w:val="000000"/>
                <w:lang w:val="en-US" w:eastAsia="zh-CN"/>
              </w:rPr>
              <w:t>，</w:t>
            </w:r>
            <w:r w:rsidR="00865C90" w:rsidRPr="00865C90">
              <w:rPr>
                <w:rFonts w:ascii="宋体" w:hAnsi="宋体" w:cs="宋体" w:hint="eastAsia"/>
                <w:color w:val="000000"/>
                <w:lang w:val="en-US" w:eastAsia="zh-CN"/>
              </w:rPr>
              <w:t>回购利息</w:t>
            </w:r>
            <w:r w:rsidR="00865C90">
              <w:rPr>
                <w:rFonts w:ascii="宋体" w:hAnsi="宋体" w:cs="宋体" w:hint="eastAsia"/>
                <w:color w:val="000000"/>
                <w:lang w:val="en-US" w:eastAsia="zh-CN"/>
              </w:rPr>
              <w:t>=</w:t>
            </w:r>
            <w:r w:rsidR="00865C90" w:rsidRPr="00865C90">
              <w:rPr>
                <w:rFonts w:ascii="宋体" w:hAnsi="宋体" w:cs="宋体" w:hint="eastAsia"/>
                <w:color w:val="000000"/>
                <w:lang w:val="en-US" w:eastAsia="zh-CN"/>
              </w:rPr>
              <w:t>(成交金额*</w:t>
            </w:r>
            <w:r w:rsidR="005279F3">
              <w:rPr>
                <w:rFonts w:ascii="宋体" w:hAnsi="宋体" w:cs="宋体" w:hint="eastAsia"/>
                <w:color w:val="000000"/>
                <w:lang w:val="en-US" w:eastAsia="zh-CN"/>
              </w:rPr>
              <w:t>(</w:t>
            </w:r>
            <w:r w:rsidR="00865C90" w:rsidRPr="00865C90">
              <w:rPr>
                <w:rFonts w:ascii="宋体" w:hAnsi="宋体" w:cs="宋体" w:hint="eastAsia"/>
                <w:color w:val="000000"/>
                <w:lang w:val="en-US" w:eastAsia="zh-CN"/>
              </w:rPr>
              <w:t>回购利率/100)*实际占款天数)/365</w:t>
            </w:r>
          </w:p>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Pr="00A23F8E">
              <w:rPr>
                <w:rFonts w:ascii="宋体" w:hAnsi="宋体" w:cs="宋体" w:hint="eastAsia"/>
                <w:color w:val="000000"/>
                <w:lang w:val="en-US" w:eastAsia="zh-CN"/>
              </w:rPr>
              <w:t>申报填新的回购利息</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回购利息</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(新回购成交金额*（新回购利率/100)*实际占款天数)/365</w:t>
            </w:r>
            <w:r w:rsidR="00EE76F6">
              <w:rPr>
                <w:rFonts w:ascii="宋体" w:hAnsi="宋体" w:cs="宋体"/>
                <w:color w:val="000000"/>
                <w:lang w:val="en-US" w:eastAsia="zh-CN"/>
              </w:rPr>
              <w:t>）</w:t>
            </w:r>
            <w:r w:rsidRPr="00A23F8E">
              <w:rPr>
                <w:rFonts w:ascii="宋体" w:hAnsi="宋体" w:cs="宋体" w:hint="eastAsia"/>
                <w:color w:val="000000"/>
                <w:lang w:val="en-US" w:eastAsia="zh-CN"/>
              </w:rPr>
              <w:t>，解除质押申报、</w:t>
            </w:r>
            <w:r w:rsidRPr="00A23F8E">
              <w:rPr>
                <w:rFonts w:ascii="宋体" w:hAnsi="宋体" w:cs="宋体"/>
                <w:color w:val="000000"/>
                <w:lang w:val="en-US" w:eastAsia="zh-CN"/>
              </w:rPr>
              <w:t>换券申报</w:t>
            </w:r>
            <w:r w:rsidR="00B25A7D">
              <w:rPr>
                <w:rFonts w:ascii="宋体" w:hAnsi="宋体" w:cs="宋体" w:hint="eastAsia"/>
                <w:color w:val="000000"/>
                <w:lang w:val="en-US" w:eastAsia="zh-CN"/>
              </w:rPr>
              <w:t>时该字段无意义</w:t>
            </w:r>
            <w:r w:rsidRPr="00A23F8E">
              <w:rPr>
                <w:rFonts w:ascii="宋体" w:hAnsi="宋体" w:cs="宋体"/>
                <w:color w:val="000000"/>
                <w:lang w:val="en-US" w:eastAsia="zh-CN"/>
              </w:rPr>
              <w:t>，</w:t>
            </w:r>
            <w:r w:rsidRPr="00A23F8E">
              <w:rPr>
                <w:rFonts w:ascii="宋体" w:hAnsi="宋体" w:cs="宋体" w:hint="eastAsia"/>
                <w:color w:val="000000"/>
                <w:lang w:val="en-US" w:eastAsia="zh-CN"/>
              </w:rPr>
              <w:t>提前终止申报填实际回购利息</w:t>
            </w:r>
            <w:r w:rsidR="00ED45C4">
              <w:rPr>
                <w:rFonts w:ascii="宋体" w:hAnsi="宋体" w:cs="宋体" w:hint="eastAsia"/>
                <w:color w:val="000000"/>
                <w:lang w:val="en-US" w:eastAsia="zh-CN"/>
              </w:rPr>
              <w:t>(</w:t>
            </w:r>
            <w:r w:rsidR="00ED45C4" w:rsidRPr="00ED45C4">
              <w:rPr>
                <w:rFonts w:ascii="宋体" w:hAnsi="宋体" w:cs="宋体" w:hint="eastAsia"/>
                <w:color w:val="000000"/>
                <w:lang w:val="en-US" w:eastAsia="zh-CN"/>
              </w:rPr>
              <w:t>实际回购利息</w:t>
            </w:r>
            <w:r w:rsidR="00ED45C4">
              <w:rPr>
                <w:rFonts w:ascii="宋体" w:hAnsi="宋体" w:cs="宋体" w:hint="eastAsia"/>
                <w:color w:val="000000"/>
                <w:lang w:val="en-US" w:eastAsia="zh-CN"/>
              </w:rPr>
              <w:t>=</w:t>
            </w:r>
            <w:r w:rsidR="00ED45C4" w:rsidRPr="00ED45C4">
              <w:rPr>
                <w:rFonts w:ascii="宋体" w:hAnsi="宋体" w:cs="宋体" w:hint="eastAsia"/>
                <w:color w:val="000000"/>
                <w:lang w:val="en-US" w:eastAsia="zh-CN"/>
              </w:rPr>
              <w:t>(原成交金额*（实际回购利率/100)*实际占款天数)/365</w:t>
            </w:r>
            <w:r w:rsidR="00ED45C4">
              <w:rPr>
                <w:rFonts w:ascii="宋体" w:hAnsi="宋体" w:cs="宋体" w:hint="eastAsia"/>
                <w:color w:val="000000"/>
                <w:lang w:val="en-US" w:eastAsia="zh-CN"/>
              </w:rPr>
              <w:t>)</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5D3F0E" w:rsidRPr="00AF64CF" w:rsidTr="005D3F0E">
        <w:trPr>
          <w:trHeight w:val="45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119</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SettlCurrAmt</w:t>
            </w:r>
          </w:p>
        </w:tc>
        <w:tc>
          <w:tcPr>
            <w:tcW w:w="3670" w:type="dxa"/>
            <w:shd w:val="clear" w:color="auto" w:fill="auto"/>
            <w:vAlign w:val="center"/>
            <w:hideMark/>
          </w:tcPr>
          <w:p w:rsidR="00B25A7D" w:rsidRDefault="005D3F0E" w:rsidP="00B25A7D">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到期结算金额，单位：元，精度：2位，四舍五入</w:t>
            </w:r>
            <w:r w:rsidR="00865C90">
              <w:rPr>
                <w:rFonts w:ascii="宋体" w:hAnsi="宋体" w:cs="宋体" w:hint="eastAsia"/>
                <w:color w:val="000000"/>
                <w:lang w:val="en-US" w:eastAsia="zh-CN"/>
              </w:rPr>
              <w:t>，</w:t>
            </w:r>
            <w:r w:rsidR="00865C90" w:rsidRPr="00865C90">
              <w:rPr>
                <w:rFonts w:ascii="宋体" w:hAnsi="宋体" w:cs="宋体" w:hint="eastAsia"/>
                <w:color w:val="000000"/>
                <w:lang w:val="en-US" w:eastAsia="zh-CN"/>
              </w:rPr>
              <w:t>到期结算金额=成交金额+回购利息</w:t>
            </w:r>
          </w:p>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Pr="00A23F8E">
              <w:rPr>
                <w:rFonts w:ascii="宋体" w:hAnsi="宋体" w:cs="宋体" w:hint="eastAsia"/>
                <w:color w:val="000000"/>
                <w:lang w:val="en-US" w:eastAsia="zh-CN"/>
              </w:rPr>
              <w:t>申报填新的到期结算金额</w:t>
            </w:r>
            <w:r w:rsidR="00EE76F6">
              <w:rPr>
                <w:rFonts w:ascii="宋体" w:hAnsi="宋体" w:cs="宋体" w:hint="eastAsia"/>
                <w:color w:val="000000"/>
                <w:lang w:val="en-US" w:eastAsia="zh-CN"/>
              </w:rPr>
              <w:t>(</w:t>
            </w:r>
            <w:r w:rsidR="00EE76F6" w:rsidRPr="00EE76F6">
              <w:rPr>
                <w:rFonts w:ascii="宋体" w:hAnsi="宋体" w:cs="宋体" w:hint="eastAsia"/>
                <w:color w:val="000000"/>
                <w:lang w:val="en-US" w:eastAsia="zh-CN"/>
              </w:rPr>
              <w:t>到期结算金额=新成交金额+新回购利息</w:t>
            </w:r>
            <w:r w:rsidR="00EE76F6">
              <w:rPr>
                <w:rFonts w:ascii="宋体" w:hAnsi="宋体" w:cs="宋体" w:hint="eastAsia"/>
                <w:color w:val="000000"/>
                <w:lang w:val="en-US" w:eastAsia="zh-CN"/>
              </w:rPr>
              <w:t>)</w:t>
            </w:r>
            <w:r w:rsidRPr="00A23F8E">
              <w:rPr>
                <w:rFonts w:ascii="宋体" w:hAnsi="宋体" w:cs="宋体" w:hint="eastAsia"/>
                <w:color w:val="000000"/>
                <w:lang w:val="en-US" w:eastAsia="zh-CN"/>
              </w:rPr>
              <w:t>，解除质押申报</w:t>
            </w:r>
            <w:r w:rsidR="00B25A7D">
              <w:rPr>
                <w:rFonts w:ascii="宋体" w:hAnsi="宋体" w:cs="宋体" w:hint="eastAsia"/>
                <w:color w:val="000000"/>
                <w:lang w:val="en-US" w:eastAsia="zh-CN"/>
              </w:rPr>
              <w:t>时该字段</w:t>
            </w:r>
            <w:r w:rsidR="00B25A7D">
              <w:rPr>
                <w:rFonts w:ascii="宋体" w:hAnsi="宋体" w:cs="宋体"/>
                <w:color w:val="000000"/>
                <w:lang w:val="en-US" w:eastAsia="zh-CN"/>
              </w:rPr>
              <w:t>无意义</w:t>
            </w:r>
            <w:r w:rsidRPr="00A23F8E">
              <w:rPr>
                <w:rFonts w:ascii="宋体" w:hAnsi="宋体" w:cs="宋体"/>
                <w:color w:val="000000"/>
                <w:lang w:val="en-US" w:eastAsia="zh-CN"/>
              </w:rPr>
              <w:t>，</w:t>
            </w:r>
            <w:r w:rsidRPr="00A23F8E">
              <w:rPr>
                <w:rFonts w:ascii="宋体" w:hAnsi="宋体" w:cs="宋体" w:hint="eastAsia"/>
                <w:color w:val="000000"/>
                <w:lang w:val="en-US" w:eastAsia="zh-CN"/>
              </w:rPr>
              <w:t>换券申报时填成交申报时到期结算金额，提前终止申报填成交申报时成交金额</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5D3F0E" w:rsidRPr="00AF64CF" w:rsidTr="005D3F0E">
        <w:trPr>
          <w:trHeight w:val="270"/>
        </w:trPr>
        <w:tc>
          <w:tcPr>
            <w:tcW w:w="825"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32</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LastQty</w:t>
            </w:r>
          </w:p>
        </w:tc>
        <w:tc>
          <w:tcPr>
            <w:tcW w:w="3670" w:type="dxa"/>
            <w:shd w:val="clear" w:color="auto" w:fill="auto"/>
            <w:vAlign w:val="center"/>
            <w:hideMark/>
          </w:tcPr>
          <w:p w:rsidR="00865C90" w:rsidRDefault="005D3F0E" w:rsidP="00B25A7D">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质押券面总额合计，单位：元，整数，</w:t>
            </w:r>
            <w:r w:rsidR="00865C90" w:rsidRPr="00865C90">
              <w:rPr>
                <w:rFonts w:ascii="宋体" w:hAnsi="宋体" w:cs="宋体" w:hint="eastAsia"/>
                <w:color w:val="000000"/>
                <w:lang w:val="en-US" w:eastAsia="zh-CN"/>
              </w:rPr>
              <w:t>质押债券面值总额=质押数量（手）×10×单张质押券面值</w:t>
            </w:r>
          </w:p>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到期续</w:t>
            </w:r>
            <w:r w:rsidR="004B5D95">
              <w:rPr>
                <w:rFonts w:ascii="宋体" w:hAnsi="宋体" w:cs="宋体" w:hint="eastAsia"/>
                <w:color w:val="000000"/>
                <w:lang w:val="en-US" w:eastAsia="zh-CN"/>
              </w:rPr>
              <w:t>做</w:t>
            </w:r>
            <w:r w:rsidR="00B25A7D">
              <w:rPr>
                <w:rFonts w:ascii="宋体" w:hAnsi="宋体" w:cs="宋体" w:hint="eastAsia"/>
                <w:color w:val="000000"/>
                <w:lang w:val="en-US" w:eastAsia="zh-CN"/>
              </w:rPr>
              <w:t>申报、</w:t>
            </w:r>
            <w:r w:rsidRPr="00A23F8E">
              <w:rPr>
                <w:rFonts w:ascii="宋体" w:hAnsi="宋体" w:cs="宋体" w:hint="eastAsia"/>
                <w:color w:val="000000"/>
                <w:lang w:val="en-US" w:eastAsia="zh-CN"/>
              </w:rPr>
              <w:t>解除质押申报</w:t>
            </w:r>
            <w:r w:rsidR="00B25A7D">
              <w:rPr>
                <w:rFonts w:ascii="宋体" w:hAnsi="宋体" w:cs="宋体" w:hint="eastAsia"/>
                <w:color w:val="000000"/>
                <w:lang w:val="en-US" w:eastAsia="zh-CN"/>
              </w:rPr>
              <w:t>、提前终止申报</w:t>
            </w:r>
            <w:r w:rsidR="00B25A7D">
              <w:rPr>
                <w:rFonts w:ascii="宋体" w:hAnsi="宋体" w:cs="宋体"/>
                <w:color w:val="000000"/>
                <w:lang w:val="en-US" w:eastAsia="zh-CN"/>
              </w:rPr>
              <w:t>时该字段无意义，</w:t>
            </w:r>
            <w:r w:rsidRPr="00A23F8E">
              <w:rPr>
                <w:rFonts w:ascii="宋体" w:hAnsi="宋体" w:cs="宋体"/>
                <w:color w:val="000000"/>
                <w:lang w:val="en-US" w:eastAsia="zh-CN"/>
              </w:rPr>
              <w:t>换券申报时填新券面总额合计</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N12</w:t>
            </w:r>
          </w:p>
        </w:tc>
      </w:tr>
      <w:tr w:rsidR="005D3F0E" w:rsidRPr="00AF64CF" w:rsidTr="005D3F0E">
        <w:trPr>
          <w:trHeight w:val="480"/>
        </w:trPr>
        <w:tc>
          <w:tcPr>
            <w:tcW w:w="1441" w:type="dxa"/>
            <w:gridSpan w:val="2"/>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192</w:t>
            </w:r>
          </w:p>
        </w:tc>
        <w:tc>
          <w:tcPr>
            <w:tcW w:w="2452" w:type="dxa"/>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OrderQty2</w:t>
            </w:r>
          </w:p>
        </w:tc>
        <w:tc>
          <w:tcPr>
            <w:tcW w:w="3670" w:type="dxa"/>
            <w:shd w:val="clear" w:color="auto" w:fill="auto"/>
            <w:vAlign w:val="center"/>
          </w:tcPr>
          <w:p w:rsidR="005D3F0E" w:rsidRPr="00F46746" w:rsidRDefault="005D3F0E" w:rsidP="00B25A7D">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本期回购结算利息，到期续做申报时填写</w:t>
            </w:r>
            <w:r w:rsidR="00B25A7D" w:rsidRPr="00F46746">
              <w:rPr>
                <w:rFonts w:ascii="宋体" w:hAnsi="宋体" w:cs="宋体" w:hint="eastAsia"/>
                <w:color w:val="000000"/>
                <w:lang w:val="en-US" w:eastAsia="zh-CN"/>
              </w:rPr>
              <w:t>，成交申报</w:t>
            </w:r>
            <w:r w:rsidR="00B25A7D" w:rsidRPr="00F46746">
              <w:rPr>
                <w:rFonts w:ascii="宋体" w:hAnsi="宋体" w:cs="宋体"/>
                <w:color w:val="000000"/>
                <w:lang w:val="en-US" w:eastAsia="zh-CN"/>
              </w:rPr>
              <w:t>、</w:t>
            </w:r>
            <w:r w:rsidR="00B25A7D" w:rsidRPr="00F46746">
              <w:rPr>
                <w:rFonts w:ascii="宋体" w:hAnsi="宋体" w:cs="宋体" w:hint="eastAsia"/>
                <w:color w:val="000000"/>
                <w:lang w:val="en-US" w:eastAsia="zh-CN"/>
              </w:rPr>
              <w:t>换券申报</w:t>
            </w:r>
            <w:r w:rsidR="00B25A7D" w:rsidRPr="00F46746">
              <w:rPr>
                <w:rFonts w:ascii="宋体" w:hAnsi="宋体" w:cs="宋体"/>
                <w:color w:val="000000"/>
                <w:lang w:val="en-US" w:eastAsia="zh-CN"/>
              </w:rPr>
              <w:t>、提前终止申报、解除质押申报时该字段无意义</w:t>
            </w:r>
          </w:p>
        </w:tc>
        <w:tc>
          <w:tcPr>
            <w:tcW w:w="816" w:type="dxa"/>
            <w:shd w:val="clear" w:color="auto" w:fill="auto"/>
            <w:vAlign w:val="center"/>
          </w:tcPr>
          <w:p w:rsidR="005D3F0E" w:rsidRPr="00F46746" w:rsidRDefault="005D3F0E" w:rsidP="005D3F0E">
            <w:pPr>
              <w:snapToGrid w:val="0"/>
              <w:rPr>
                <w:rFonts w:ascii="宋体" w:hAnsi="宋体" w:cs="宋体"/>
                <w:color w:val="000000"/>
                <w:lang w:val="en-US" w:eastAsia="zh-CN"/>
              </w:rPr>
            </w:pPr>
            <w:r w:rsidRPr="00F46746">
              <w:rPr>
                <w:rFonts w:ascii="宋体" w:hAnsi="宋体" w:cs="宋体"/>
                <w:color w:val="000000"/>
                <w:lang w:val="en-US" w:eastAsia="zh-CN"/>
              </w:rPr>
              <w:t>N16(2)</w:t>
            </w:r>
          </w:p>
        </w:tc>
      </w:tr>
      <w:tr w:rsidR="005D3F0E" w:rsidRPr="00AF64CF" w:rsidTr="005D3F0E">
        <w:trPr>
          <w:trHeight w:val="480"/>
        </w:trPr>
        <w:tc>
          <w:tcPr>
            <w:tcW w:w="1441" w:type="dxa"/>
            <w:gridSpan w:val="2"/>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529</w:t>
            </w:r>
          </w:p>
        </w:tc>
        <w:tc>
          <w:tcPr>
            <w:tcW w:w="2452" w:type="dxa"/>
            <w:shd w:val="clear" w:color="auto" w:fill="auto"/>
            <w:vAlign w:val="center"/>
          </w:tcPr>
          <w:p w:rsidR="005D3F0E" w:rsidRPr="00F46746" w:rsidRDefault="00795A4B" w:rsidP="005D3F0E">
            <w:pPr>
              <w:keepLines w:val="0"/>
              <w:suppressAutoHyphens w:val="0"/>
              <w:spacing w:before="0" w:after="0" w:line="240" w:lineRule="auto"/>
              <w:rPr>
                <w:rFonts w:ascii="宋体" w:hAnsi="宋体" w:cs="宋体"/>
                <w:color w:val="000000"/>
                <w:lang w:val="en-US" w:eastAsia="zh-CN"/>
              </w:rPr>
            </w:pPr>
            <w:hyperlink r:id="rId26" w:tgtFrame="tagFrame" w:history="1">
              <w:r w:rsidR="005D3F0E" w:rsidRPr="00F46746">
                <w:rPr>
                  <w:rFonts w:ascii="宋体" w:hAnsi="宋体" w:cs="宋体"/>
                  <w:color w:val="000000"/>
                  <w:lang w:val="en-US" w:eastAsia="zh-CN"/>
                </w:rPr>
                <w:t>OrderRestrictions</w:t>
              </w:r>
            </w:hyperlink>
          </w:p>
        </w:tc>
        <w:tc>
          <w:tcPr>
            <w:tcW w:w="3670" w:type="dxa"/>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到期续做类型</w:t>
            </w:r>
          </w:p>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N 非第三方续做</w:t>
            </w:r>
          </w:p>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Y 第三方续做</w:t>
            </w:r>
          </w:p>
          <w:p w:rsidR="005D3F0E" w:rsidRPr="00F46746" w:rsidRDefault="005D3F0E" w:rsidP="00EE76F6">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到期续做申报时填写，</w:t>
            </w:r>
            <w:r w:rsidR="00EE76F6" w:rsidRPr="00F46746">
              <w:rPr>
                <w:rFonts w:ascii="宋体" w:hAnsi="宋体" w:cs="宋体" w:hint="eastAsia"/>
                <w:color w:val="000000"/>
                <w:lang w:val="en-US" w:eastAsia="zh-CN"/>
              </w:rPr>
              <w:t>成交申报</w:t>
            </w:r>
            <w:r w:rsidR="00EE76F6" w:rsidRPr="00F46746">
              <w:rPr>
                <w:rFonts w:ascii="宋体" w:hAnsi="宋体" w:cs="宋体"/>
                <w:color w:val="000000"/>
                <w:lang w:val="en-US" w:eastAsia="zh-CN"/>
              </w:rPr>
              <w:t>、</w:t>
            </w:r>
            <w:r w:rsidR="00EE76F6" w:rsidRPr="00F46746">
              <w:rPr>
                <w:rFonts w:ascii="宋体" w:hAnsi="宋体" w:cs="宋体" w:hint="eastAsia"/>
                <w:color w:val="000000"/>
                <w:lang w:val="en-US" w:eastAsia="zh-CN"/>
              </w:rPr>
              <w:t>换券申报</w:t>
            </w:r>
            <w:r w:rsidR="00EE76F6" w:rsidRPr="00F46746">
              <w:rPr>
                <w:rFonts w:ascii="宋体" w:hAnsi="宋体" w:cs="宋体"/>
                <w:color w:val="000000"/>
                <w:lang w:val="en-US" w:eastAsia="zh-CN"/>
              </w:rPr>
              <w:t>、提前终止申报、解除质押申报时该字段无意义</w:t>
            </w:r>
          </w:p>
        </w:tc>
        <w:tc>
          <w:tcPr>
            <w:tcW w:w="816" w:type="dxa"/>
            <w:shd w:val="clear" w:color="auto" w:fill="auto"/>
            <w:vAlign w:val="center"/>
          </w:tcPr>
          <w:p w:rsidR="005D3F0E" w:rsidRPr="00F46746" w:rsidRDefault="005D3F0E" w:rsidP="005D3F0E">
            <w:pPr>
              <w:snapToGrid w:val="0"/>
              <w:rPr>
                <w:rFonts w:ascii="宋体" w:hAnsi="宋体" w:cs="宋体"/>
                <w:color w:val="000000"/>
                <w:lang w:val="en-US" w:eastAsia="zh-CN"/>
              </w:rPr>
            </w:pPr>
            <w:r w:rsidRPr="00F46746">
              <w:rPr>
                <w:rFonts w:ascii="宋体" w:hAnsi="宋体" w:cs="宋体" w:hint="eastAsia"/>
                <w:color w:val="000000"/>
                <w:lang w:val="en-US" w:eastAsia="zh-CN"/>
              </w:rPr>
              <w:t>C1</w:t>
            </w:r>
          </w:p>
        </w:tc>
      </w:tr>
      <w:tr w:rsidR="005D3F0E" w:rsidRPr="00AF64CF" w:rsidTr="005D3F0E">
        <w:trPr>
          <w:trHeight w:val="480"/>
        </w:trPr>
        <w:tc>
          <w:tcPr>
            <w:tcW w:w="1441" w:type="dxa"/>
            <w:gridSpan w:val="2"/>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1125</w:t>
            </w:r>
          </w:p>
        </w:tc>
        <w:tc>
          <w:tcPr>
            <w:tcW w:w="2452" w:type="dxa"/>
            <w:shd w:val="clear" w:color="auto" w:fill="auto"/>
            <w:vAlign w:val="center"/>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color w:val="000000"/>
                <w:lang w:val="en-US" w:eastAsia="zh-CN"/>
              </w:rPr>
              <w:t>OrigTradeDate</w:t>
            </w:r>
          </w:p>
        </w:tc>
        <w:tc>
          <w:tcPr>
            <w:tcW w:w="3670" w:type="dxa"/>
            <w:shd w:val="clear" w:color="auto" w:fill="auto"/>
            <w:vAlign w:val="center"/>
          </w:tcPr>
          <w:p w:rsidR="005D3F0E" w:rsidRPr="00F46746" w:rsidRDefault="005D3F0E" w:rsidP="00EE76F6">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成交申报时交易所成交日期，到期续做申报、解除质押申报、换券申报、提前</w:t>
            </w:r>
            <w:r w:rsidRPr="00F46746">
              <w:rPr>
                <w:rFonts w:ascii="宋体" w:hAnsi="宋体" w:cs="宋体" w:hint="eastAsia"/>
                <w:color w:val="000000"/>
                <w:lang w:val="en-US" w:eastAsia="zh-CN"/>
              </w:rPr>
              <w:lastRenderedPageBreak/>
              <w:t>终止申报时填写，</w:t>
            </w:r>
            <w:r w:rsidR="00EE76F6" w:rsidRPr="00F46746">
              <w:rPr>
                <w:rFonts w:ascii="宋体" w:hAnsi="宋体" w:cs="宋体" w:hint="eastAsia"/>
                <w:color w:val="000000"/>
                <w:lang w:val="en-US" w:eastAsia="zh-CN"/>
              </w:rPr>
              <w:t>成交申报时</w:t>
            </w:r>
            <w:r w:rsidR="00EE76F6" w:rsidRPr="00F46746">
              <w:rPr>
                <w:rFonts w:ascii="宋体" w:hAnsi="宋体" w:cs="宋体"/>
                <w:color w:val="000000"/>
                <w:lang w:val="en-US" w:eastAsia="zh-CN"/>
              </w:rPr>
              <w:t>该字段无意义</w:t>
            </w:r>
          </w:p>
        </w:tc>
        <w:tc>
          <w:tcPr>
            <w:tcW w:w="816" w:type="dxa"/>
            <w:shd w:val="clear" w:color="auto" w:fill="auto"/>
            <w:vAlign w:val="center"/>
          </w:tcPr>
          <w:p w:rsidR="005D3F0E" w:rsidRPr="00F46746" w:rsidRDefault="005D3F0E" w:rsidP="005D3F0E">
            <w:pPr>
              <w:snapToGrid w:val="0"/>
              <w:rPr>
                <w:rFonts w:ascii="宋体" w:hAnsi="宋体" w:cs="宋体"/>
                <w:color w:val="000000"/>
                <w:lang w:val="en-US" w:eastAsia="zh-CN"/>
              </w:rPr>
            </w:pPr>
            <w:r w:rsidRPr="00F46746">
              <w:rPr>
                <w:rFonts w:ascii="宋体" w:hAnsi="宋体" w:cs="宋体"/>
                <w:color w:val="000000"/>
                <w:lang w:val="en-US" w:eastAsia="zh-CN"/>
              </w:rPr>
              <w:lastRenderedPageBreak/>
              <w:t>C8</w:t>
            </w:r>
          </w:p>
        </w:tc>
      </w:tr>
      <w:tr w:rsidR="005D3F0E" w:rsidRPr="00AF64CF" w:rsidTr="005D3F0E">
        <w:trPr>
          <w:trHeight w:val="270"/>
        </w:trPr>
        <w:tc>
          <w:tcPr>
            <w:tcW w:w="1441" w:type="dxa"/>
            <w:gridSpan w:val="2"/>
            <w:shd w:val="clear" w:color="auto" w:fill="auto"/>
            <w:vAlign w:val="center"/>
            <w:hideMark/>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lastRenderedPageBreak/>
              <w:t>19</w:t>
            </w:r>
          </w:p>
        </w:tc>
        <w:tc>
          <w:tcPr>
            <w:tcW w:w="2452" w:type="dxa"/>
            <w:shd w:val="clear" w:color="auto" w:fill="auto"/>
            <w:vAlign w:val="center"/>
            <w:hideMark/>
          </w:tcPr>
          <w:p w:rsidR="005D3F0E" w:rsidRPr="00F46746" w:rsidRDefault="005D3F0E" w:rsidP="005D3F0E">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ExecRefID</w:t>
            </w:r>
          </w:p>
        </w:tc>
        <w:tc>
          <w:tcPr>
            <w:tcW w:w="3670" w:type="dxa"/>
            <w:shd w:val="clear" w:color="auto" w:fill="auto"/>
            <w:vAlign w:val="center"/>
            <w:hideMark/>
          </w:tcPr>
          <w:p w:rsidR="005D3F0E" w:rsidRPr="00F46746" w:rsidRDefault="005D3F0E" w:rsidP="00EE76F6">
            <w:pPr>
              <w:keepLines w:val="0"/>
              <w:suppressAutoHyphens w:val="0"/>
              <w:spacing w:before="0" w:after="0" w:line="240" w:lineRule="auto"/>
              <w:rPr>
                <w:rFonts w:ascii="宋体" w:hAnsi="宋体" w:cs="宋体"/>
                <w:color w:val="000000"/>
                <w:lang w:val="en-US" w:eastAsia="zh-CN"/>
              </w:rPr>
            </w:pPr>
            <w:r w:rsidRPr="00F46746">
              <w:rPr>
                <w:rFonts w:ascii="宋体" w:hAnsi="宋体" w:cs="宋体" w:hint="eastAsia"/>
                <w:color w:val="000000"/>
                <w:lang w:val="en-US" w:eastAsia="zh-CN"/>
              </w:rPr>
              <w:t>成交申报时交易所成交编号，引用</w:t>
            </w:r>
            <w:r w:rsidRPr="00F46746">
              <w:rPr>
                <w:rFonts w:ascii="宋体" w:hAnsi="宋体" w:cs="宋体"/>
                <w:color w:val="000000"/>
                <w:lang w:val="en-US" w:eastAsia="zh-CN"/>
              </w:rPr>
              <w:t>未结算协议回购查询响应的成交编号，</w:t>
            </w:r>
            <w:r w:rsidRPr="00F46746">
              <w:rPr>
                <w:rFonts w:ascii="宋体" w:hAnsi="宋体" w:cs="宋体" w:hint="eastAsia"/>
                <w:color w:val="000000"/>
                <w:lang w:val="en-US" w:eastAsia="zh-CN"/>
              </w:rPr>
              <w:t>到期续做申报、解除质押申报、换券申报、提前终止申报时填写，</w:t>
            </w:r>
            <w:r w:rsidR="00EE76F6" w:rsidRPr="00F46746">
              <w:rPr>
                <w:rFonts w:ascii="宋体" w:hAnsi="宋体" w:cs="宋体" w:hint="eastAsia"/>
                <w:color w:val="000000"/>
                <w:lang w:val="en-US" w:eastAsia="zh-CN"/>
              </w:rPr>
              <w:t>成交申报时</w:t>
            </w:r>
            <w:r w:rsidR="000E6A22" w:rsidRPr="00F46746">
              <w:rPr>
                <w:rFonts w:ascii="宋体" w:hAnsi="宋体" w:cs="宋体" w:hint="eastAsia"/>
                <w:color w:val="000000"/>
                <w:lang w:val="en-US" w:eastAsia="zh-CN"/>
              </w:rPr>
              <w:t>该字段</w:t>
            </w:r>
            <w:r w:rsidR="00EE76F6" w:rsidRPr="00F46746">
              <w:rPr>
                <w:rFonts w:ascii="宋体" w:hAnsi="宋体" w:cs="宋体"/>
                <w:color w:val="000000"/>
                <w:lang w:val="en-US" w:eastAsia="zh-CN"/>
              </w:rPr>
              <w:t>无意义</w:t>
            </w:r>
          </w:p>
        </w:tc>
        <w:tc>
          <w:tcPr>
            <w:tcW w:w="816" w:type="dxa"/>
            <w:shd w:val="clear" w:color="auto" w:fill="auto"/>
            <w:vAlign w:val="center"/>
            <w:hideMark/>
          </w:tcPr>
          <w:p w:rsidR="005D3F0E" w:rsidRPr="00F46746" w:rsidRDefault="005D3F0E" w:rsidP="005D3F0E">
            <w:pPr>
              <w:snapToGrid w:val="0"/>
              <w:rPr>
                <w:rFonts w:ascii="宋体" w:hAnsi="宋体" w:cs="宋体"/>
                <w:color w:val="000000"/>
                <w:lang w:val="en-US" w:eastAsia="zh-CN"/>
              </w:rPr>
            </w:pPr>
            <w:r w:rsidRPr="00F46746">
              <w:rPr>
                <w:rFonts w:ascii="宋体" w:hAnsi="宋体" w:cs="宋体"/>
                <w:color w:val="000000"/>
                <w:lang w:val="en-US" w:eastAsia="zh-CN"/>
              </w:rPr>
              <w:t>N10</w:t>
            </w:r>
          </w:p>
        </w:tc>
      </w:tr>
      <w:tr w:rsidR="005D3F0E" w:rsidRPr="00AF64CF" w:rsidTr="005D3F0E">
        <w:trPr>
          <w:trHeight w:val="270"/>
        </w:trPr>
        <w:tc>
          <w:tcPr>
            <w:tcW w:w="7563" w:type="dxa"/>
            <w:gridSpan w:val="4"/>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Parties</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p>
        </w:tc>
      </w:tr>
      <w:tr w:rsidR="005D3F0E" w:rsidRPr="00AF64CF" w:rsidTr="005D3F0E">
        <w:trPr>
          <w:trHeight w:val="675"/>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453</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NoPartyIDs</w:t>
            </w:r>
          </w:p>
        </w:tc>
        <w:tc>
          <w:tcPr>
            <w:tcW w:w="3670" w:type="dxa"/>
            <w:shd w:val="clear" w:color="auto" w:fill="auto"/>
            <w:vAlign w:val="center"/>
            <w:hideMark/>
          </w:tcPr>
          <w:p w:rsidR="005D3F0E" w:rsidRPr="00A23F8E" w:rsidRDefault="005D3F0E" w:rsidP="0079147D">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发起方重复组，依次包含发起方的交易商代码、发起方的交易员代码、投资者账户、申报交易单元号，对手方交易商代码以及对手方交易员信息。取值为</w:t>
            </w:r>
            <w:r w:rsidR="0079147D">
              <w:rPr>
                <w:rFonts w:ascii="宋体" w:hAnsi="宋体" w:cs="宋体" w:hint="eastAsia"/>
                <w:color w:val="000000"/>
                <w:lang w:val="en-US" w:eastAsia="zh-CN"/>
              </w:rPr>
              <w:t>7</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N2</w:t>
            </w:r>
          </w:p>
        </w:tc>
      </w:tr>
      <w:tr w:rsidR="005D3F0E" w:rsidRPr="00AF64CF" w:rsidTr="005D3F0E">
        <w:trPr>
          <w:trHeight w:val="300"/>
        </w:trPr>
        <w:tc>
          <w:tcPr>
            <w:tcW w:w="825"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5D3F0E" w:rsidRPr="00AF64CF" w:rsidTr="005D3F0E">
        <w:trPr>
          <w:trHeight w:val="675"/>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675"/>
        </w:trPr>
        <w:tc>
          <w:tcPr>
            <w:tcW w:w="825" w:type="dxa"/>
            <w:vMerge w:val="restart"/>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发起方申报交易员号</w:t>
            </w:r>
          </w:p>
        </w:tc>
        <w:tc>
          <w:tcPr>
            <w:tcW w:w="61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交易员代码，填写6位交易员代码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AF64CF" w:rsidTr="005D3F0E">
        <w:trPr>
          <w:trHeight w:val="675"/>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101，表示当前PartyID的取值为发起方的交易员代码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510"/>
        </w:trPr>
        <w:tc>
          <w:tcPr>
            <w:tcW w:w="825"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发起方申报交易单元号</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w:t>
            </w:r>
            <w:r w:rsidRPr="00A23F8E">
              <w:rPr>
                <w:rFonts w:ascii="宋体" w:hAnsi="宋体" w:cs="宋体"/>
                <w:color w:val="000000"/>
                <w:lang w:val="en-US" w:eastAsia="zh-CN"/>
              </w:rPr>
              <w:t>PBU</w:t>
            </w:r>
            <w:r w:rsidRPr="00A23F8E">
              <w:rPr>
                <w:rFonts w:ascii="宋体" w:hAnsi="宋体" w:cs="宋体" w:hint="eastAsia"/>
                <w:color w:val="000000"/>
                <w:lang w:val="en-US" w:eastAsia="zh-CN"/>
              </w:rPr>
              <w:t>代码，填写</w:t>
            </w:r>
            <w:r w:rsidRPr="00A23F8E">
              <w:rPr>
                <w:rFonts w:ascii="宋体" w:hAnsi="宋体" w:cs="宋体"/>
                <w:color w:val="000000"/>
                <w:lang w:val="en-US" w:eastAsia="zh-CN"/>
              </w:rPr>
              <w:t>5</w:t>
            </w:r>
            <w:r w:rsidRPr="00A23F8E">
              <w:rPr>
                <w:rFonts w:ascii="宋体" w:hAnsi="宋体" w:cs="宋体" w:hint="eastAsia"/>
                <w:color w:val="000000"/>
                <w:lang w:val="en-US" w:eastAsia="zh-CN"/>
              </w:rPr>
              <w:t>位申报交易单元号</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C5</w:t>
            </w:r>
          </w:p>
        </w:tc>
      </w:tr>
      <w:tr w:rsidR="005D3F0E" w:rsidRPr="00AF64CF" w:rsidTr="005D3F0E">
        <w:trPr>
          <w:trHeight w:val="615"/>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的取值为申报交易单元号</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300"/>
        </w:trPr>
        <w:tc>
          <w:tcPr>
            <w:tcW w:w="825"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发起方投资者账户</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发起方投资者帐户</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AF64CF" w:rsidTr="005D3F0E">
        <w:trPr>
          <w:trHeight w:val="495"/>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5</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的取值为发起方投资者帐户</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7F778F" w:rsidRPr="00AF64CF" w:rsidTr="005D3F0E">
        <w:trPr>
          <w:trHeight w:val="495"/>
        </w:trPr>
        <w:tc>
          <w:tcPr>
            <w:tcW w:w="825" w:type="dxa"/>
            <w:vMerge w:val="restart"/>
            <w:vAlign w:val="center"/>
          </w:tcPr>
          <w:p w:rsidR="007F778F" w:rsidRPr="00A23F8E" w:rsidRDefault="007F778F">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发起方</w:t>
            </w:r>
            <w:r w:rsidR="00C24C3D">
              <w:rPr>
                <w:rFonts w:ascii="宋体" w:hAnsi="宋体" w:cs="宋体" w:hint="eastAsia"/>
                <w:color w:val="000000"/>
                <w:lang w:val="en-US" w:eastAsia="zh-CN"/>
              </w:rPr>
              <w:t>投资者账户</w:t>
            </w:r>
            <w:r>
              <w:rPr>
                <w:rFonts w:ascii="宋体" w:hAnsi="宋体" w:cs="宋体"/>
                <w:color w:val="000000"/>
                <w:lang w:val="en-US" w:eastAsia="zh-CN"/>
              </w:rPr>
              <w:t>名称</w:t>
            </w:r>
          </w:p>
        </w:tc>
        <w:tc>
          <w:tcPr>
            <w:tcW w:w="616" w:type="dxa"/>
            <w:shd w:val="clear" w:color="auto" w:fill="auto"/>
            <w:vAlign w:val="center"/>
          </w:tcPr>
          <w:p w:rsidR="007F778F" w:rsidRPr="00A23F8E" w:rsidRDefault="007F778F"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448</w:t>
            </w:r>
          </w:p>
        </w:tc>
        <w:tc>
          <w:tcPr>
            <w:tcW w:w="2452" w:type="dxa"/>
            <w:shd w:val="clear" w:color="auto" w:fill="auto"/>
            <w:vAlign w:val="center"/>
          </w:tcPr>
          <w:p w:rsidR="007F778F" w:rsidRPr="00A23F8E" w:rsidRDefault="007F778F"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P</w:t>
            </w:r>
            <w:r>
              <w:rPr>
                <w:rFonts w:ascii="宋体" w:hAnsi="宋体" w:cs="宋体"/>
                <w:color w:val="000000"/>
                <w:lang w:val="en-US" w:eastAsia="zh-CN"/>
              </w:rPr>
              <w:t>artyID</w:t>
            </w:r>
          </w:p>
        </w:tc>
        <w:tc>
          <w:tcPr>
            <w:tcW w:w="3670" w:type="dxa"/>
            <w:shd w:val="clear" w:color="auto" w:fill="auto"/>
            <w:vAlign w:val="center"/>
          </w:tcPr>
          <w:p w:rsidR="007F778F" w:rsidRPr="00A23F8E" w:rsidRDefault="007F778F">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发起方</w:t>
            </w:r>
            <w:r w:rsidR="00C24C3D">
              <w:rPr>
                <w:rFonts w:ascii="宋体" w:hAnsi="宋体" w:cs="宋体" w:hint="eastAsia"/>
                <w:color w:val="000000"/>
                <w:lang w:val="en-US" w:eastAsia="zh-CN"/>
              </w:rPr>
              <w:t>投资者账户</w:t>
            </w:r>
            <w:r>
              <w:rPr>
                <w:rFonts w:ascii="宋体" w:hAnsi="宋体" w:cs="宋体"/>
                <w:color w:val="000000"/>
                <w:lang w:val="en-US" w:eastAsia="zh-CN"/>
              </w:rPr>
              <w:t>名称</w:t>
            </w:r>
            <w:r>
              <w:rPr>
                <w:rFonts w:ascii="宋体" w:hAnsi="宋体" w:cs="宋体" w:hint="eastAsia"/>
                <w:color w:val="000000"/>
                <w:lang w:val="en-US" w:eastAsia="zh-CN"/>
              </w:rPr>
              <w:t>，</w:t>
            </w:r>
            <w:r w:rsidRPr="00A23F8E">
              <w:rPr>
                <w:rFonts w:ascii="宋体" w:hAnsi="宋体" w:cs="宋体" w:hint="eastAsia"/>
                <w:color w:val="000000"/>
                <w:lang w:val="en-US" w:eastAsia="zh-CN"/>
              </w:rPr>
              <w:t>质押式协议回购成交申报</w:t>
            </w:r>
            <w:r>
              <w:rPr>
                <w:rFonts w:ascii="宋体" w:hAnsi="宋体" w:cs="宋体" w:hint="eastAsia"/>
                <w:color w:val="000000"/>
                <w:lang w:val="en-US" w:eastAsia="zh-CN"/>
              </w:rPr>
              <w:t>时</w:t>
            </w:r>
            <w:r>
              <w:rPr>
                <w:rFonts w:ascii="宋体" w:hAnsi="宋体" w:cs="宋体"/>
                <w:color w:val="000000"/>
                <w:lang w:val="en-US" w:eastAsia="zh-CN"/>
              </w:rPr>
              <w:t>必填，</w:t>
            </w:r>
            <w:r w:rsidRPr="00F46746">
              <w:rPr>
                <w:rFonts w:ascii="宋体" w:hAnsi="宋体" w:cs="宋体" w:hint="eastAsia"/>
                <w:color w:val="000000"/>
                <w:lang w:val="en-US" w:eastAsia="zh-CN"/>
              </w:rPr>
              <w:t>到期续做申报、解除质押申报、换券申报、提前终止申报时</w:t>
            </w:r>
            <w:r>
              <w:rPr>
                <w:rFonts w:ascii="宋体" w:hAnsi="宋体" w:cs="宋体" w:hint="eastAsia"/>
                <w:color w:val="000000"/>
                <w:lang w:val="en-US" w:eastAsia="zh-CN"/>
              </w:rPr>
              <w:t>该字段</w:t>
            </w:r>
            <w:r>
              <w:rPr>
                <w:rFonts w:ascii="宋体" w:hAnsi="宋体" w:cs="宋体"/>
                <w:color w:val="000000"/>
                <w:lang w:val="en-US" w:eastAsia="zh-CN"/>
              </w:rPr>
              <w:t>无意义</w:t>
            </w:r>
          </w:p>
        </w:tc>
        <w:tc>
          <w:tcPr>
            <w:tcW w:w="816" w:type="dxa"/>
            <w:shd w:val="clear" w:color="auto" w:fill="auto"/>
            <w:vAlign w:val="center"/>
          </w:tcPr>
          <w:p w:rsidR="007F778F" w:rsidRPr="00A23F8E" w:rsidRDefault="007F778F" w:rsidP="005D3F0E">
            <w:pPr>
              <w:snapToGrid w:val="0"/>
              <w:rPr>
                <w:rFonts w:ascii="宋体" w:hAnsi="宋体" w:cs="宋体"/>
                <w:color w:val="000000"/>
                <w:lang w:val="en-US" w:eastAsia="zh-CN"/>
              </w:rPr>
            </w:pPr>
            <w:r>
              <w:rPr>
                <w:rFonts w:ascii="宋体" w:hAnsi="宋体" w:cs="宋体" w:hint="eastAsia"/>
                <w:color w:val="000000"/>
                <w:lang w:val="en-US" w:eastAsia="zh-CN"/>
              </w:rPr>
              <w:t>C30</w:t>
            </w:r>
          </w:p>
        </w:tc>
      </w:tr>
      <w:tr w:rsidR="007F778F" w:rsidRPr="00AF64CF" w:rsidTr="005D3F0E">
        <w:trPr>
          <w:trHeight w:val="495"/>
        </w:trPr>
        <w:tc>
          <w:tcPr>
            <w:tcW w:w="825" w:type="dxa"/>
            <w:vMerge/>
            <w:vAlign w:val="center"/>
          </w:tcPr>
          <w:p w:rsidR="007F778F" w:rsidRPr="00A23F8E" w:rsidRDefault="007F778F"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7F778F" w:rsidRPr="00A23F8E" w:rsidRDefault="007F778F"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452</w:t>
            </w:r>
          </w:p>
        </w:tc>
        <w:tc>
          <w:tcPr>
            <w:tcW w:w="2452" w:type="dxa"/>
            <w:shd w:val="clear" w:color="auto" w:fill="auto"/>
            <w:vAlign w:val="center"/>
          </w:tcPr>
          <w:p w:rsidR="007F778F" w:rsidRPr="00A23F8E" w:rsidRDefault="007F778F"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P</w:t>
            </w:r>
            <w:r>
              <w:rPr>
                <w:rFonts w:ascii="宋体" w:hAnsi="宋体" w:cs="宋体"/>
                <w:color w:val="000000"/>
                <w:lang w:val="en-US" w:eastAsia="zh-CN"/>
              </w:rPr>
              <w:t>artyRole</w:t>
            </w:r>
          </w:p>
        </w:tc>
        <w:tc>
          <w:tcPr>
            <w:tcW w:w="3670" w:type="dxa"/>
            <w:shd w:val="clear" w:color="auto" w:fill="auto"/>
            <w:vAlign w:val="center"/>
          </w:tcPr>
          <w:p w:rsidR="007F778F" w:rsidRPr="00A23F8E" w:rsidRDefault="007F778F">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取</w:t>
            </w:r>
            <w:r>
              <w:rPr>
                <w:rFonts w:ascii="宋体" w:hAnsi="宋体" w:cs="宋体"/>
                <w:color w:val="000000"/>
                <w:lang w:val="en-US" w:eastAsia="zh-CN"/>
              </w:rPr>
              <w:t>38</w:t>
            </w:r>
            <w:r>
              <w:rPr>
                <w:rFonts w:ascii="宋体" w:hAnsi="宋体" w:cs="宋体" w:hint="eastAsia"/>
                <w:color w:val="000000"/>
                <w:lang w:val="en-US" w:eastAsia="zh-CN"/>
              </w:rPr>
              <w:t>，</w:t>
            </w:r>
            <w:r>
              <w:rPr>
                <w:rFonts w:ascii="宋体" w:hAnsi="宋体" w:cs="宋体"/>
                <w:color w:val="000000"/>
                <w:lang w:val="en-US" w:eastAsia="zh-CN"/>
              </w:rPr>
              <w:t>表示当前</w:t>
            </w:r>
            <w:r>
              <w:rPr>
                <w:rFonts w:ascii="宋体" w:hAnsi="宋体" w:cs="宋体" w:hint="eastAsia"/>
                <w:color w:val="000000"/>
                <w:lang w:val="en-US" w:eastAsia="zh-CN"/>
              </w:rPr>
              <w:t>P</w:t>
            </w:r>
            <w:r>
              <w:rPr>
                <w:rFonts w:ascii="宋体" w:hAnsi="宋体" w:cs="宋体"/>
                <w:color w:val="000000"/>
                <w:lang w:val="en-US" w:eastAsia="zh-CN"/>
              </w:rPr>
              <w:t>artyID的取值为发起方投资者账户名称</w:t>
            </w:r>
          </w:p>
        </w:tc>
        <w:tc>
          <w:tcPr>
            <w:tcW w:w="816" w:type="dxa"/>
            <w:shd w:val="clear" w:color="auto" w:fill="auto"/>
            <w:vAlign w:val="center"/>
          </w:tcPr>
          <w:p w:rsidR="007F778F" w:rsidRPr="00A23F8E" w:rsidRDefault="007F778F" w:rsidP="005D3F0E">
            <w:pPr>
              <w:snapToGrid w:val="0"/>
              <w:rPr>
                <w:rFonts w:ascii="宋体" w:hAnsi="宋体" w:cs="宋体"/>
                <w:color w:val="000000"/>
                <w:lang w:val="en-US" w:eastAsia="zh-CN"/>
              </w:rPr>
            </w:pPr>
            <w:r>
              <w:rPr>
                <w:rFonts w:ascii="宋体" w:hAnsi="宋体" w:cs="宋体" w:hint="eastAsia"/>
                <w:color w:val="000000"/>
                <w:lang w:val="en-US" w:eastAsia="zh-CN"/>
              </w:rPr>
              <w:t>N4</w:t>
            </w:r>
          </w:p>
        </w:tc>
      </w:tr>
      <w:tr w:rsidR="005D3F0E" w:rsidRPr="00AF64CF" w:rsidTr="005D3F0E">
        <w:trPr>
          <w:trHeight w:val="300"/>
        </w:trPr>
        <w:tc>
          <w:tcPr>
            <w:tcW w:w="825"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对手方交易商代码</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对手方交易商代码，填写3位CompanyID</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5D3F0E" w:rsidRPr="00AF64CF" w:rsidTr="005D3F0E">
        <w:trPr>
          <w:trHeight w:val="480"/>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37，表示当前PartyID的取值为对手方的交易商代码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300"/>
        </w:trPr>
        <w:tc>
          <w:tcPr>
            <w:tcW w:w="825"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对手方交易员代码</w:t>
            </w: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对手方交易员代码，填写6位交易员代码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AF64CF" w:rsidTr="005D3F0E">
        <w:trPr>
          <w:trHeight w:val="480"/>
        </w:trPr>
        <w:tc>
          <w:tcPr>
            <w:tcW w:w="825"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452</w:t>
            </w:r>
          </w:p>
        </w:tc>
        <w:tc>
          <w:tcPr>
            <w:tcW w:w="2452"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PartyRole</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102，表示当前PartyID的取值为对手方的交易员代码</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64CF" w:rsidTr="005D3F0E">
        <w:trPr>
          <w:trHeight w:val="270"/>
        </w:trPr>
        <w:tc>
          <w:tcPr>
            <w:tcW w:w="1441"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58</w:t>
            </w:r>
          </w:p>
        </w:tc>
        <w:tc>
          <w:tcPr>
            <w:tcW w:w="2452"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Text</w:t>
            </w:r>
          </w:p>
        </w:tc>
        <w:tc>
          <w:tcPr>
            <w:tcW w:w="367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补充条款</w:t>
            </w:r>
          </w:p>
        </w:tc>
        <w:tc>
          <w:tcPr>
            <w:tcW w:w="816"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C170</w:t>
            </w:r>
          </w:p>
        </w:tc>
      </w:tr>
    </w:tbl>
    <w:p w:rsidR="00951F99" w:rsidRDefault="00951F99" w:rsidP="002C0DFF">
      <w:pPr>
        <w:spacing w:before="0" w:after="0"/>
        <w:rPr>
          <w:rFonts w:ascii="宋体" w:hAnsi="宋体"/>
          <w:b/>
          <w:bCs/>
          <w:sz w:val="24"/>
          <w:lang w:eastAsia="zh-CN"/>
        </w:rPr>
      </w:pPr>
    </w:p>
    <w:p w:rsidR="00FB235C" w:rsidRDefault="00FB235C" w:rsidP="002C0DFF">
      <w:pPr>
        <w:spacing w:before="0" w:after="0"/>
        <w:rPr>
          <w:rFonts w:ascii="宋体" w:hAnsi="宋体"/>
          <w:b/>
          <w:bCs/>
          <w:sz w:val="24"/>
          <w:lang w:eastAsia="zh-CN"/>
        </w:rPr>
      </w:pPr>
    </w:p>
    <w:p w:rsidR="00951F99" w:rsidRPr="00521373" w:rsidRDefault="00951F99" w:rsidP="002C0DFF">
      <w:pPr>
        <w:spacing w:before="0" w:after="0"/>
        <w:rPr>
          <w:rFonts w:ascii="宋体" w:hAnsi="宋体"/>
          <w:b/>
          <w:bCs/>
          <w:vanish/>
          <w:sz w:val="24"/>
          <w:lang w:eastAsia="zh-CN"/>
        </w:rPr>
      </w:pPr>
    </w:p>
    <w:p w:rsidR="006E4243" w:rsidRPr="00521373" w:rsidRDefault="006E4243" w:rsidP="009F38D6">
      <w:pPr>
        <w:pStyle w:val="3"/>
        <w:rPr>
          <w:rFonts w:ascii="宋体" w:hAnsi="宋体"/>
        </w:rPr>
      </w:pPr>
      <w:bookmarkStart w:id="847" w:name="_Toc356809879"/>
      <w:bookmarkStart w:id="848" w:name="_Toc525648596"/>
      <w:r w:rsidRPr="00521373">
        <w:rPr>
          <w:rFonts w:ascii="宋体" w:hAnsi="宋体" w:hint="eastAsia"/>
          <w:lang w:eastAsia="zh-CN"/>
        </w:rPr>
        <w:t>报价</w:t>
      </w:r>
      <w:r w:rsidRPr="00521373">
        <w:rPr>
          <w:rFonts w:ascii="宋体" w:hAnsi="宋体"/>
        </w:rPr>
        <w:t>申报</w:t>
      </w:r>
      <w:r w:rsidR="0016427A" w:rsidRPr="00521373">
        <w:rPr>
          <w:rFonts w:ascii="宋体" w:hAnsi="宋体" w:hint="eastAsia"/>
        </w:rPr>
        <w:t>响应</w:t>
      </w:r>
      <w:r w:rsidRPr="00521373">
        <w:rPr>
          <w:rFonts w:ascii="宋体" w:hAnsi="宋体" w:hint="eastAsia"/>
        </w:rPr>
        <w:t>消息</w:t>
      </w:r>
      <w:bookmarkEnd w:id="847"/>
      <w:bookmarkEnd w:id="848"/>
    </w:p>
    <w:tbl>
      <w:tblPr>
        <w:tblW w:w="8477" w:type="dxa"/>
        <w:tblInd w:w="-5" w:type="dxa"/>
        <w:tblLayout w:type="fixed"/>
        <w:tblLook w:val="0000"/>
      </w:tblPr>
      <w:tblGrid>
        <w:gridCol w:w="4839"/>
        <w:gridCol w:w="3638"/>
      </w:tblGrid>
      <w:tr w:rsidR="006E4243" w:rsidRPr="00521373" w:rsidTr="00AF57F6">
        <w:trPr>
          <w:tblHeader/>
        </w:trPr>
        <w:tc>
          <w:tcPr>
            <w:tcW w:w="4839" w:type="dxa"/>
            <w:tcBorders>
              <w:top w:val="single" w:sz="4" w:space="0" w:color="000000"/>
              <w:left w:val="single" w:sz="4" w:space="0" w:color="000000"/>
              <w:bottom w:val="single" w:sz="4" w:space="0" w:color="000000"/>
            </w:tcBorders>
            <w:shd w:val="clear" w:color="auto" w:fill="E0E0E0"/>
          </w:tcPr>
          <w:p w:rsidR="006E4243" w:rsidRPr="00521373" w:rsidRDefault="006E4243" w:rsidP="00251160">
            <w:pPr>
              <w:pStyle w:val="WinDescr"/>
              <w:snapToGrid w:val="0"/>
              <w:rPr>
                <w:rFonts w:ascii="宋体" w:hAnsi="宋体"/>
                <w:b/>
                <w:lang w:eastAsia="zh-CN"/>
              </w:rPr>
            </w:pPr>
            <w:r w:rsidRPr="00521373">
              <w:rPr>
                <w:rFonts w:ascii="宋体" w:hAnsi="宋体" w:hint="eastAsia"/>
                <w:b/>
              </w:rPr>
              <w:t>QuoteResponse</w:t>
            </w:r>
            <w:r w:rsidRPr="00521373">
              <w:rPr>
                <w:rFonts w:ascii="宋体" w:hAnsi="宋体" w:hint="eastAsia"/>
                <w:b/>
                <w:lang w:eastAsia="zh-CN"/>
              </w:rPr>
              <w:t xml:space="preserve"> (</w:t>
            </w:r>
            <w:r w:rsidRPr="00521373">
              <w:rPr>
                <w:rFonts w:ascii="宋体" w:hAnsi="宋体" w:cs="Arial" w:hint="eastAsia"/>
                <w:b/>
                <w:color w:val="000000"/>
                <w:lang w:eastAsia="zh-CN"/>
              </w:rPr>
              <w:t>resptext</w:t>
            </w:r>
            <w:r w:rsidRPr="00521373">
              <w:rPr>
                <w:rFonts w:ascii="宋体" w:hAnsi="宋体"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6E4243" w:rsidRPr="00521373" w:rsidRDefault="00B05A18" w:rsidP="00F14D65">
            <w:pPr>
              <w:pStyle w:val="WinDescr"/>
              <w:snapToGrid w:val="0"/>
              <w:rPr>
                <w:rFonts w:ascii="宋体" w:hAnsi="宋体"/>
                <w:b/>
              </w:rPr>
            </w:pPr>
            <w:r w:rsidRPr="00521373">
              <w:rPr>
                <w:rFonts w:ascii="宋体" w:hAnsi="宋体" w:hint="eastAsia"/>
                <w:lang w:eastAsia="zh-CN"/>
              </w:rPr>
              <w:t>报价</w:t>
            </w:r>
            <w:r w:rsidRPr="00521373">
              <w:rPr>
                <w:rFonts w:ascii="宋体" w:hAnsi="宋体"/>
              </w:rPr>
              <w:t>申报</w:t>
            </w:r>
            <w:r w:rsidR="0016427A" w:rsidRPr="00521373">
              <w:rPr>
                <w:rFonts w:ascii="宋体" w:hAnsi="宋体" w:hint="eastAsia"/>
              </w:rPr>
              <w:t>响应</w:t>
            </w:r>
          </w:p>
        </w:tc>
      </w:tr>
      <w:tr w:rsidR="006E4243" w:rsidRPr="00521373" w:rsidTr="00AF57F6">
        <w:tc>
          <w:tcPr>
            <w:tcW w:w="8477" w:type="dxa"/>
            <w:gridSpan w:val="2"/>
            <w:tcBorders>
              <w:top w:val="single" w:sz="4" w:space="0" w:color="000000"/>
              <w:left w:val="single" w:sz="4" w:space="0" w:color="000000"/>
              <w:bottom w:val="single" w:sz="4" w:space="0" w:color="000000"/>
              <w:right w:val="single" w:sz="4" w:space="0" w:color="000000"/>
            </w:tcBorders>
          </w:tcPr>
          <w:p w:rsidR="006E4243" w:rsidRPr="00521373" w:rsidRDefault="006E4243" w:rsidP="00251160">
            <w:pPr>
              <w:pStyle w:val="WinDescr"/>
              <w:snapToGrid w:val="0"/>
              <w:rPr>
                <w:rFonts w:ascii="宋体" w:hAnsi="宋体"/>
                <w:b/>
              </w:rPr>
            </w:pPr>
            <w:r w:rsidRPr="00521373">
              <w:rPr>
                <w:rFonts w:ascii="宋体" w:hAnsi="宋体"/>
                <w:b/>
              </w:rPr>
              <w:lastRenderedPageBreak/>
              <w:t>描述：</w:t>
            </w:r>
          </w:p>
          <w:p w:rsidR="005E68EE" w:rsidRDefault="00045C56" w:rsidP="005E68EE">
            <w:pPr>
              <w:pStyle w:val="WinDescrLeft"/>
              <w:ind w:left="0" w:firstLineChars="200" w:firstLine="400"/>
              <w:rPr>
                <w:rFonts w:ascii="宋体" w:hAnsi="宋体"/>
                <w:lang w:eastAsia="zh-CN"/>
              </w:rPr>
            </w:pPr>
            <w:r>
              <w:rPr>
                <w:rFonts w:ascii="宋体" w:hAnsi="宋体" w:hint="eastAsia"/>
                <w:bCs/>
                <w:lang w:eastAsia="zh-CN"/>
              </w:rPr>
              <w:t>同步确认消息流</w:t>
            </w:r>
            <w:r w:rsidR="006E4243" w:rsidRPr="00521373">
              <w:rPr>
                <w:rFonts w:ascii="宋体" w:hAnsi="宋体" w:hint="eastAsia"/>
                <w:bCs/>
                <w:lang w:eastAsia="zh-CN"/>
              </w:rPr>
              <w:t>中的resptext字段数据。</w:t>
            </w:r>
          </w:p>
          <w:p w:rsidR="005E68EE" w:rsidRDefault="006E4243" w:rsidP="005E68EE">
            <w:pPr>
              <w:pStyle w:val="WinDescrLeft"/>
              <w:ind w:left="0" w:firstLineChars="200" w:firstLine="400"/>
              <w:rPr>
                <w:rFonts w:ascii="宋体" w:hAnsi="宋体"/>
                <w:lang w:eastAsia="zh-CN"/>
              </w:rPr>
            </w:pPr>
            <w:r w:rsidRPr="00521373">
              <w:rPr>
                <w:rFonts w:ascii="宋体" w:hAnsi="宋体"/>
              </w:rPr>
              <w:t>每一个</w:t>
            </w:r>
            <w:r w:rsidRPr="00521373">
              <w:rPr>
                <w:rFonts w:ascii="宋体" w:hAnsi="宋体" w:hint="eastAsia"/>
                <w:lang w:eastAsia="zh-CN"/>
              </w:rPr>
              <w:t>报价</w:t>
            </w:r>
            <w:r w:rsidRPr="00521373">
              <w:rPr>
                <w:rFonts w:ascii="宋体" w:hAnsi="宋体"/>
              </w:rPr>
              <w:t>申报记录都</w:t>
            </w:r>
            <w:r w:rsidRPr="00521373">
              <w:rPr>
                <w:rFonts w:ascii="宋体" w:hAnsi="宋体" w:hint="eastAsia"/>
                <w:lang w:eastAsia="zh-CN"/>
              </w:rPr>
              <w:t>分别</w:t>
            </w:r>
            <w:r w:rsidRPr="00521373">
              <w:rPr>
                <w:rFonts w:ascii="宋体" w:hAnsi="宋体"/>
              </w:rPr>
              <w:t>有一个对应的</w:t>
            </w:r>
            <w:r w:rsidRPr="00521373">
              <w:rPr>
                <w:rFonts w:ascii="宋体" w:hAnsi="宋体" w:hint="eastAsia"/>
                <w:lang w:eastAsia="zh-CN"/>
              </w:rPr>
              <w:t>响应消息</w:t>
            </w:r>
            <w:r w:rsidRPr="00521373">
              <w:rPr>
                <w:rFonts w:ascii="宋体" w:hAnsi="宋体"/>
              </w:rPr>
              <w:t>。</w:t>
            </w:r>
          </w:p>
          <w:p w:rsidR="006E4243" w:rsidRPr="005E68EE" w:rsidRDefault="006E4243" w:rsidP="005E68EE">
            <w:pPr>
              <w:pStyle w:val="WinDescrLeft"/>
              <w:ind w:left="0" w:firstLineChars="200" w:firstLine="400"/>
              <w:rPr>
                <w:rFonts w:ascii="宋体" w:hAnsi="宋体"/>
                <w:lang w:eastAsia="zh-CN"/>
              </w:rPr>
            </w:pPr>
            <w:r w:rsidRPr="00521373">
              <w:rPr>
                <w:rFonts w:ascii="宋体" w:hAnsi="宋体"/>
              </w:rPr>
              <w:t>市场参与者系统可以</w:t>
            </w:r>
            <w:r w:rsidRPr="00521373">
              <w:rPr>
                <w:rFonts w:ascii="宋体" w:hAnsi="宋体" w:hint="eastAsia"/>
                <w:lang w:eastAsia="zh-CN"/>
              </w:rPr>
              <w:t>获得</w:t>
            </w:r>
            <w:r w:rsidRPr="00521373">
              <w:rPr>
                <w:rFonts w:ascii="宋体" w:hAnsi="宋体"/>
              </w:rPr>
              <w:t>上交所处理</w:t>
            </w:r>
            <w:r w:rsidR="00BE0038">
              <w:rPr>
                <w:rFonts w:ascii="宋体" w:hAnsi="宋体" w:hint="eastAsia"/>
                <w:lang w:eastAsia="zh-CN"/>
              </w:rPr>
              <w:t>报价</w:t>
            </w:r>
            <w:r w:rsidRPr="00521373">
              <w:rPr>
                <w:rFonts w:ascii="宋体" w:hAnsi="宋体" w:hint="eastAsia"/>
                <w:lang w:eastAsia="zh-CN"/>
              </w:rPr>
              <w:t>申报</w:t>
            </w:r>
            <w:r w:rsidR="002571F9">
              <w:rPr>
                <w:rFonts w:ascii="宋体" w:hAnsi="宋体" w:hint="eastAsia"/>
                <w:lang w:eastAsia="zh-CN"/>
              </w:rPr>
              <w:t>,</w:t>
            </w:r>
            <w:r w:rsidR="002571F9">
              <w:rPr>
                <w:rFonts w:hint="eastAsia"/>
                <w:lang w:eastAsia="zh-CN"/>
              </w:rPr>
              <w:t>意向申报及</w:t>
            </w:r>
            <w:r w:rsidR="002571F9">
              <w:rPr>
                <w:rFonts w:hint="eastAsia"/>
              </w:rPr>
              <w:t>撤单响应</w:t>
            </w:r>
            <w:r w:rsidRPr="00521373">
              <w:rPr>
                <w:rFonts w:ascii="宋体" w:hAnsi="宋体"/>
              </w:rPr>
              <w:t>后返回的确认</w:t>
            </w:r>
            <w:r w:rsidRPr="00521373">
              <w:rPr>
                <w:rFonts w:ascii="宋体" w:hAnsi="宋体" w:hint="eastAsia"/>
                <w:lang w:eastAsia="zh-CN"/>
              </w:rPr>
              <w:t>信息</w:t>
            </w:r>
            <w:r w:rsidRPr="00521373">
              <w:rPr>
                <w:rFonts w:ascii="宋体" w:hAnsi="宋体"/>
              </w:rPr>
              <w:t>。</w:t>
            </w:r>
          </w:p>
        </w:tc>
      </w:tr>
    </w:tbl>
    <w:tbl>
      <w:tblPr>
        <w:tblpPr w:leftFromText="180" w:rightFromText="180" w:vertAnchor="text" w:horzAnchor="margin" w:tblpY="511"/>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91"/>
        <w:gridCol w:w="2268"/>
        <w:gridCol w:w="4111"/>
        <w:gridCol w:w="851"/>
      </w:tblGrid>
      <w:tr w:rsidR="00FB235C" w:rsidRPr="00A23F8E" w:rsidTr="00AF57F6">
        <w:tc>
          <w:tcPr>
            <w:tcW w:w="1191" w:type="dxa"/>
            <w:shd w:val="clear" w:color="auto" w:fill="C0C0C0"/>
            <w:vAlign w:val="center"/>
          </w:tcPr>
          <w:p w:rsidR="00FB235C" w:rsidRPr="00A23F8E" w:rsidRDefault="00FB235C" w:rsidP="00F170BD">
            <w:pPr>
              <w:keepLines w:val="0"/>
              <w:suppressAutoHyphens w:val="0"/>
              <w:spacing w:before="0" w:after="0" w:line="240" w:lineRule="auto"/>
              <w:rPr>
                <w:rFonts w:ascii="宋体" w:hAnsi="宋体" w:cs="宋体"/>
                <w:b/>
                <w:color w:val="000000"/>
                <w:lang w:val="en-US" w:eastAsia="zh-CN"/>
              </w:rPr>
            </w:pPr>
            <w:r w:rsidRPr="00A23F8E">
              <w:rPr>
                <w:rFonts w:ascii="宋体" w:hAnsi="宋体" w:cs="宋体"/>
                <w:b/>
                <w:color w:val="000000"/>
                <w:lang w:val="en-US" w:eastAsia="zh-CN"/>
              </w:rPr>
              <w:t>序号</w:t>
            </w:r>
          </w:p>
        </w:tc>
        <w:tc>
          <w:tcPr>
            <w:tcW w:w="2268" w:type="dxa"/>
            <w:shd w:val="clear" w:color="auto" w:fill="C0C0C0"/>
            <w:vAlign w:val="center"/>
          </w:tcPr>
          <w:p w:rsidR="00FB235C" w:rsidRPr="00A23F8E" w:rsidRDefault="00FB235C" w:rsidP="00F170BD">
            <w:pPr>
              <w:keepLines w:val="0"/>
              <w:suppressAutoHyphens w:val="0"/>
              <w:spacing w:before="0" w:after="0" w:line="240" w:lineRule="auto"/>
              <w:rPr>
                <w:rFonts w:ascii="宋体" w:hAnsi="宋体" w:cs="宋体"/>
                <w:b/>
                <w:color w:val="000000"/>
                <w:lang w:val="en-US" w:eastAsia="zh-CN"/>
              </w:rPr>
            </w:pPr>
            <w:r w:rsidRPr="00A23F8E">
              <w:rPr>
                <w:rFonts w:ascii="宋体" w:hAnsi="宋体" w:cs="宋体"/>
                <w:b/>
                <w:color w:val="000000"/>
                <w:lang w:val="en-US" w:eastAsia="zh-CN"/>
              </w:rPr>
              <w:t>字段名</w:t>
            </w:r>
          </w:p>
        </w:tc>
        <w:tc>
          <w:tcPr>
            <w:tcW w:w="4111" w:type="dxa"/>
            <w:shd w:val="clear" w:color="auto" w:fill="C0C0C0"/>
            <w:vAlign w:val="center"/>
          </w:tcPr>
          <w:p w:rsidR="00FB235C" w:rsidRPr="00A23F8E" w:rsidRDefault="00FB235C" w:rsidP="00F170BD">
            <w:pPr>
              <w:keepLines w:val="0"/>
              <w:suppressAutoHyphens w:val="0"/>
              <w:spacing w:before="0" w:after="0" w:line="240" w:lineRule="auto"/>
              <w:rPr>
                <w:rFonts w:ascii="宋体" w:hAnsi="宋体" w:cs="宋体"/>
                <w:b/>
                <w:color w:val="000000"/>
                <w:lang w:val="en-US" w:eastAsia="zh-CN"/>
              </w:rPr>
            </w:pPr>
            <w:r w:rsidRPr="00A23F8E">
              <w:rPr>
                <w:rFonts w:ascii="宋体" w:hAnsi="宋体" w:cs="宋体"/>
                <w:b/>
                <w:color w:val="000000"/>
                <w:lang w:val="en-US" w:eastAsia="zh-CN"/>
              </w:rPr>
              <w:t>字段描述</w:t>
            </w:r>
          </w:p>
        </w:tc>
        <w:tc>
          <w:tcPr>
            <w:tcW w:w="851" w:type="dxa"/>
            <w:shd w:val="clear" w:color="auto" w:fill="C0C0C0"/>
            <w:vAlign w:val="center"/>
          </w:tcPr>
          <w:p w:rsidR="00FB235C" w:rsidRPr="00A23F8E" w:rsidRDefault="00FB235C" w:rsidP="00F170BD">
            <w:pPr>
              <w:keepLines w:val="0"/>
              <w:suppressAutoHyphens w:val="0"/>
              <w:spacing w:before="0" w:after="0" w:line="240" w:lineRule="auto"/>
              <w:rPr>
                <w:rFonts w:ascii="宋体" w:hAnsi="宋体" w:cs="宋体"/>
                <w:b/>
                <w:color w:val="000000"/>
                <w:lang w:val="en-US" w:eastAsia="zh-CN"/>
              </w:rPr>
            </w:pPr>
            <w:r w:rsidRPr="00A23F8E">
              <w:rPr>
                <w:rFonts w:ascii="宋体" w:hAnsi="宋体" w:cs="宋体"/>
                <w:b/>
                <w:color w:val="000000"/>
                <w:lang w:val="en-US" w:eastAsia="zh-CN"/>
              </w:rPr>
              <w:t>类型</w:t>
            </w: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A23F8E" w:rsidRDefault="005D3F0E" w:rsidP="005D3F0E">
            <w:pPr>
              <w:snapToGrid w:val="0"/>
              <w:rPr>
                <w:rFonts w:ascii="宋体" w:hAnsi="宋体" w:cs="宋体"/>
                <w:color w:val="000000"/>
                <w:lang w:val="en-US" w:eastAsia="zh-CN"/>
              </w:rPr>
            </w:pP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35</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消息头</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MsgType</w:t>
            </w:r>
            <w:r w:rsidRPr="00A23F8E">
              <w:rPr>
                <w:rFonts w:ascii="宋体" w:hAnsi="宋体" w:cs="宋体" w:hint="eastAsia"/>
                <w:color w:val="000000"/>
                <w:lang w:val="en-US" w:eastAsia="zh-CN"/>
              </w:rPr>
              <w:t>=</w:t>
            </w:r>
            <w:r w:rsidRPr="00A23F8E">
              <w:rPr>
                <w:rFonts w:ascii="宋体" w:hAnsi="宋体" w:cs="宋体" w:hint="eastAsia"/>
                <w:color w:val="000000"/>
                <w:lang w:val="en-US" w:eastAsia="zh-CN"/>
              </w:rPr>
              <w:br/>
              <w:t>AJ：报价</w:t>
            </w:r>
            <w:r w:rsidRPr="00A23F8E">
              <w:rPr>
                <w:rFonts w:ascii="宋体" w:hAnsi="宋体" w:cs="宋体"/>
                <w:color w:val="000000"/>
                <w:lang w:val="en-US" w:eastAsia="zh-CN"/>
              </w:rPr>
              <w:t>申报</w:t>
            </w:r>
            <w:r w:rsidRPr="00A23F8E">
              <w:rPr>
                <w:rFonts w:ascii="宋体" w:hAnsi="宋体" w:cs="宋体" w:hint="eastAsia"/>
                <w:color w:val="000000"/>
                <w:lang w:val="en-US" w:eastAsia="zh-CN"/>
              </w:rPr>
              <w:t>响应</w:t>
            </w:r>
          </w:p>
        </w:tc>
        <w:tc>
          <w:tcPr>
            <w:tcW w:w="851" w:type="dxa"/>
            <w:vAlign w:val="center"/>
          </w:tcPr>
          <w:p w:rsidR="005D3F0E" w:rsidRPr="00A23F8E" w:rsidRDefault="005D3F0E" w:rsidP="005D3F0E">
            <w:pPr>
              <w:snapToGrid w:val="0"/>
              <w:rPr>
                <w:rFonts w:ascii="宋体" w:hAnsi="宋体" w:cs="宋体"/>
                <w:color w:val="000000"/>
                <w:lang w:val="en-US" w:eastAsia="zh-CN"/>
              </w:rPr>
            </w:pP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537</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QuoteType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响应类别</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1140 = 质押式协议回购意向申报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1141 = 质押式协议回购意向申报撤单</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 xml:space="preserve">1142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质押式协议回购成交申报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1147 = 质押式协议回购到期续做申报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1151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质押式协议回购解除质押申报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1155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质押式协议回购换券申报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1159 =</w:t>
            </w:r>
            <w:r w:rsidRPr="00A23F8E">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质押式协议回购提前终止申报</w:t>
            </w:r>
          </w:p>
        </w:tc>
        <w:tc>
          <w:tcPr>
            <w:tcW w:w="851"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117</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r w:rsidRPr="00A23F8E">
              <w:rPr>
                <w:rFonts w:ascii="宋体" w:hAnsi="宋体" w:cs="宋体"/>
                <w:color w:val="000000"/>
                <w:lang w:val="en-US" w:eastAsia="zh-CN"/>
              </w:rPr>
              <w:t>，</w:t>
            </w:r>
            <w:r w:rsidRPr="00A23F8E">
              <w:rPr>
                <w:rFonts w:ascii="宋体" w:hAnsi="宋体" w:cs="宋体" w:hint="eastAsia"/>
                <w:color w:val="000000"/>
                <w:lang w:val="en-US" w:eastAsia="zh-CN"/>
              </w:rPr>
              <w:t>该字段对应报价申报消息QuoteID</w:t>
            </w:r>
          </w:p>
        </w:tc>
        <w:tc>
          <w:tcPr>
            <w:tcW w:w="851"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150</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ExecType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当前订单执行</w:t>
            </w:r>
            <w:r w:rsidRPr="00A23F8E">
              <w:rPr>
                <w:rFonts w:ascii="宋体" w:hAnsi="宋体" w:cs="宋体" w:hint="eastAsia"/>
                <w:color w:val="000000"/>
                <w:lang w:val="en-US" w:eastAsia="zh-CN"/>
              </w:rPr>
              <w:t>状态</w:t>
            </w:r>
            <w:r w:rsidRPr="00A23F8E">
              <w:rPr>
                <w:rFonts w:ascii="宋体" w:hAnsi="宋体" w:cs="宋体"/>
                <w:color w:val="000000"/>
                <w:lang w:val="en-US" w:eastAsia="zh-CN"/>
              </w:rPr>
              <w:t>，取值有：</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0=成功响应</w:t>
            </w:r>
            <w:r w:rsidRPr="00A23F8E">
              <w:rPr>
                <w:rFonts w:ascii="宋体" w:hAnsi="宋体" w:cs="宋体" w:hint="eastAsia"/>
                <w:color w:val="000000"/>
                <w:lang w:val="en-US" w:eastAsia="zh-CN"/>
              </w:rPr>
              <w:t>，</w:t>
            </w:r>
            <w:r w:rsidRPr="00A23F8E">
              <w:rPr>
                <w:rFonts w:ascii="宋体" w:hAnsi="宋体" w:cs="宋体"/>
                <w:color w:val="000000"/>
                <w:lang w:val="en-US" w:eastAsia="zh-CN"/>
              </w:rPr>
              <w:t>8=拒绝响应</w:t>
            </w:r>
            <w:r w:rsidRPr="00A23F8E">
              <w:rPr>
                <w:rFonts w:ascii="宋体" w:hAnsi="宋体" w:cs="宋体" w:hint="eastAsia"/>
                <w:color w:val="000000"/>
                <w:lang w:val="en-US" w:eastAsia="zh-CN"/>
              </w:rPr>
              <w:t>，</w:t>
            </w:r>
            <w:r w:rsidRPr="00A23F8E">
              <w:rPr>
                <w:rFonts w:ascii="宋体" w:hAnsi="宋体" w:cs="宋体"/>
                <w:color w:val="000000"/>
                <w:lang w:val="en-US" w:eastAsia="zh-CN"/>
              </w:rPr>
              <w:t>6=撤单成功响应</w:t>
            </w:r>
          </w:p>
        </w:tc>
        <w:tc>
          <w:tcPr>
            <w:tcW w:w="851"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w:t>
            </w: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102</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CxlRejReason</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意向申报撤单</w:t>
            </w:r>
            <w:r w:rsidRPr="00A23F8E">
              <w:rPr>
                <w:rFonts w:ascii="宋体" w:hAnsi="宋体" w:cs="宋体"/>
                <w:color w:val="000000"/>
                <w:lang w:val="en-US" w:eastAsia="zh-CN"/>
              </w:rPr>
              <w:t>错误信息，供柜台系统读取错误信息，进行错误处理</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撤消成功时，该字段取值</w:t>
            </w:r>
            <w:r w:rsidRPr="00A23F8E">
              <w:rPr>
                <w:rFonts w:ascii="宋体" w:hAnsi="宋体" w:cs="宋体" w:hint="eastAsia"/>
                <w:color w:val="000000"/>
                <w:lang w:val="en-US" w:eastAsia="zh-CN"/>
              </w:rPr>
              <w:t>为空</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撤消失败时，撤单请求拒绝的理由，</w:t>
            </w:r>
            <w:r w:rsidRPr="00A23F8E">
              <w:rPr>
                <w:rFonts w:ascii="宋体" w:hAnsi="宋体" w:cs="宋体" w:hint="eastAsia"/>
                <w:color w:val="000000"/>
                <w:lang w:val="en-US" w:eastAsia="zh-CN"/>
              </w:rPr>
              <w:t>取值同Remark字段</w:t>
            </w:r>
          </w:p>
        </w:tc>
        <w:tc>
          <w:tcPr>
            <w:tcW w:w="851"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C50</w:t>
            </w:r>
          </w:p>
        </w:tc>
      </w:tr>
      <w:tr w:rsidR="005D3F0E" w:rsidRPr="00AF4C98" w:rsidTr="00AF57F6">
        <w:tc>
          <w:tcPr>
            <w:tcW w:w="119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103</w:t>
            </w:r>
          </w:p>
        </w:tc>
        <w:tc>
          <w:tcPr>
            <w:tcW w:w="2268"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OrdRejReason</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意向申报与报价申报</w:t>
            </w:r>
            <w:r w:rsidRPr="00A23F8E">
              <w:rPr>
                <w:rFonts w:ascii="宋体" w:hAnsi="宋体" w:cs="宋体"/>
                <w:color w:val="000000"/>
                <w:lang w:val="en-US" w:eastAsia="zh-CN"/>
              </w:rPr>
              <w:t>错误信息，供柜台系统读取错误信息，进行错误处理</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报价申报</w:t>
            </w:r>
            <w:r w:rsidRPr="00A23F8E">
              <w:rPr>
                <w:rFonts w:ascii="宋体" w:hAnsi="宋体" w:cs="宋体"/>
                <w:color w:val="000000"/>
                <w:lang w:val="en-US" w:eastAsia="zh-CN"/>
              </w:rPr>
              <w:t>成功时，该字段取值</w:t>
            </w:r>
            <w:r w:rsidRPr="00A23F8E">
              <w:rPr>
                <w:rFonts w:ascii="宋体" w:hAnsi="宋体" w:cs="宋体" w:hint="eastAsia"/>
                <w:color w:val="000000"/>
                <w:lang w:val="en-US" w:eastAsia="zh-CN"/>
              </w:rPr>
              <w:t>为空</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报价申报</w:t>
            </w:r>
            <w:r w:rsidRPr="00A23F8E">
              <w:rPr>
                <w:rFonts w:ascii="宋体" w:hAnsi="宋体" w:cs="宋体"/>
                <w:color w:val="000000"/>
                <w:lang w:val="en-US" w:eastAsia="zh-CN"/>
              </w:rPr>
              <w:t>失败时</w:t>
            </w:r>
            <w:r w:rsidRPr="00A23F8E">
              <w:rPr>
                <w:rFonts w:ascii="宋体" w:hAnsi="宋体" w:cs="宋体" w:hint="eastAsia"/>
                <w:color w:val="000000"/>
                <w:lang w:val="en-US" w:eastAsia="zh-CN"/>
              </w:rPr>
              <w:t>，表示</w:t>
            </w:r>
            <w:r w:rsidRPr="00A23F8E">
              <w:rPr>
                <w:rFonts w:ascii="宋体" w:hAnsi="宋体" w:cs="宋体"/>
                <w:color w:val="000000"/>
                <w:lang w:val="en-US" w:eastAsia="zh-CN"/>
              </w:rPr>
              <w:t>拒绝的理由</w:t>
            </w:r>
          </w:p>
        </w:tc>
        <w:tc>
          <w:tcPr>
            <w:tcW w:w="851"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C50</w:t>
            </w:r>
          </w:p>
        </w:tc>
      </w:tr>
    </w:tbl>
    <w:p w:rsidR="00FB235C" w:rsidRDefault="00FB235C" w:rsidP="009F38D6">
      <w:pPr>
        <w:rPr>
          <w:rFonts w:ascii="宋体" w:hAnsi="宋体"/>
        </w:rPr>
      </w:pPr>
    </w:p>
    <w:p w:rsidR="00F170BD" w:rsidRPr="00521373" w:rsidRDefault="00F170BD" w:rsidP="009F38D6">
      <w:pPr>
        <w:rPr>
          <w:rFonts w:ascii="宋体" w:hAnsi="宋体"/>
        </w:rPr>
      </w:pPr>
    </w:p>
    <w:p w:rsidR="00857426" w:rsidRPr="00F93C1A" w:rsidRDefault="00857426" w:rsidP="00857426">
      <w:pPr>
        <w:pStyle w:val="3"/>
      </w:pPr>
      <w:bookmarkStart w:id="849" w:name="_Toc280616686"/>
      <w:bookmarkStart w:id="850" w:name="_Toc280790390"/>
      <w:bookmarkStart w:id="851" w:name="_Toc459815464"/>
      <w:bookmarkStart w:id="852" w:name="_Toc525648597"/>
      <w:bookmarkEnd w:id="849"/>
      <w:bookmarkEnd w:id="850"/>
      <w:r w:rsidRPr="00F93C1A">
        <w:rPr>
          <w:rFonts w:hint="eastAsia"/>
        </w:rPr>
        <w:t>报价</w:t>
      </w:r>
      <w:r w:rsidRPr="00F93C1A">
        <w:t>申报</w:t>
      </w:r>
      <w:r w:rsidRPr="00F93C1A">
        <w:rPr>
          <w:rFonts w:hint="eastAsia"/>
        </w:rPr>
        <w:t>撤单消息</w:t>
      </w:r>
      <w:bookmarkEnd w:id="851"/>
      <w:bookmarkEnd w:id="852"/>
    </w:p>
    <w:tbl>
      <w:tblPr>
        <w:tblW w:w="0" w:type="auto"/>
        <w:tblInd w:w="-5" w:type="dxa"/>
        <w:tblLayout w:type="fixed"/>
        <w:tblLook w:val="0000"/>
      </w:tblPr>
      <w:tblGrid>
        <w:gridCol w:w="4839"/>
        <w:gridCol w:w="3638"/>
      </w:tblGrid>
      <w:tr w:rsidR="00857426" w:rsidTr="00AF57F6">
        <w:trPr>
          <w:tblHeader/>
        </w:trPr>
        <w:tc>
          <w:tcPr>
            <w:tcW w:w="4839" w:type="dxa"/>
            <w:tcBorders>
              <w:top w:val="single" w:sz="4" w:space="0" w:color="000000"/>
              <w:left w:val="single" w:sz="4" w:space="0" w:color="000000"/>
              <w:bottom w:val="single" w:sz="4" w:space="0" w:color="000000"/>
            </w:tcBorders>
            <w:shd w:val="clear" w:color="auto" w:fill="E0E0E0"/>
          </w:tcPr>
          <w:p w:rsidR="00857426" w:rsidRDefault="00857426" w:rsidP="00806A8E">
            <w:pPr>
              <w:pStyle w:val="WinDescr"/>
              <w:snapToGrid w:val="0"/>
              <w:rPr>
                <w:b/>
                <w:lang w:eastAsia="zh-CN"/>
              </w:rPr>
            </w:pPr>
            <w:r>
              <w:rPr>
                <w:rFonts w:hint="eastAsia"/>
                <w:b/>
                <w:lang w:eastAsia="zh-CN"/>
              </w:rPr>
              <w:t>Quote</w:t>
            </w:r>
            <w:r w:rsidRPr="00DC48A5">
              <w:rPr>
                <w:rFonts w:hint="eastAsia"/>
                <w:b/>
              </w:rPr>
              <w:t>Cancel</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857426" w:rsidRDefault="00857426" w:rsidP="00806A8E">
            <w:pPr>
              <w:pStyle w:val="WinDescr"/>
              <w:snapToGrid w:val="0"/>
              <w:rPr>
                <w:b/>
                <w:lang w:eastAsia="zh-CN"/>
              </w:rPr>
            </w:pPr>
            <w:r>
              <w:rPr>
                <w:rFonts w:hint="eastAsia"/>
                <w:b/>
                <w:bCs/>
                <w:lang w:eastAsia="zh-CN"/>
              </w:rPr>
              <w:t>报价</w:t>
            </w:r>
            <w:r w:rsidRPr="008E6ED5">
              <w:rPr>
                <w:b/>
                <w:bCs/>
              </w:rPr>
              <w:t>申报</w:t>
            </w:r>
            <w:r w:rsidRPr="008E6ED5">
              <w:rPr>
                <w:rFonts w:hint="eastAsia"/>
                <w:b/>
                <w:bCs/>
              </w:rPr>
              <w:t>撤单</w:t>
            </w:r>
          </w:p>
        </w:tc>
      </w:tr>
      <w:tr w:rsidR="00857426" w:rsidTr="00AF57F6">
        <w:tc>
          <w:tcPr>
            <w:tcW w:w="8477" w:type="dxa"/>
            <w:gridSpan w:val="2"/>
            <w:tcBorders>
              <w:top w:val="single" w:sz="4" w:space="0" w:color="000000"/>
              <w:left w:val="single" w:sz="4" w:space="0" w:color="000000"/>
              <w:bottom w:val="single" w:sz="4" w:space="0" w:color="000000"/>
              <w:right w:val="single" w:sz="4" w:space="0" w:color="000000"/>
            </w:tcBorders>
          </w:tcPr>
          <w:p w:rsidR="00857426" w:rsidRDefault="00857426" w:rsidP="00806A8E">
            <w:pPr>
              <w:pStyle w:val="WinDescr"/>
              <w:snapToGrid w:val="0"/>
              <w:rPr>
                <w:b/>
              </w:rPr>
            </w:pPr>
            <w:r>
              <w:rPr>
                <w:b/>
              </w:rPr>
              <w:t>描述：</w:t>
            </w:r>
          </w:p>
          <w:p w:rsidR="00786D54" w:rsidRPr="00995D41" w:rsidRDefault="00857426" w:rsidP="00F170BD">
            <w:pPr>
              <w:ind w:firstLineChars="200" w:firstLine="400"/>
              <w:rPr>
                <w:bCs/>
                <w:lang w:eastAsia="zh-CN"/>
              </w:rPr>
            </w:pPr>
            <w:r>
              <w:rPr>
                <w:rFonts w:cs="Arial"/>
              </w:rPr>
              <w:t>市场参与者</w:t>
            </w:r>
            <w:r w:rsidRPr="003A611F">
              <w:rPr>
                <w:rFonts w:hint="eastAsia"/>
                <w:bCs/>
                <w:lang w:eastAsia="zh-CN"/>
              </w:rPr>
              <w:t>使用</w:t>
            </w:r>
            <w:r>
              <w:rPr>
                <w:rFonts w:hint="eastAsia"/>
                <w:bCs/>
                <w:lang w:eastAsia="zh-CN"/>
              </w:rPr>
              <w:t>Quote Cancel</w:t>
            </w:r>
            <w:r>
              <w:rPr>
                <w:rFonts w:hint="eastAsia"/>
                <w:bCs/>
                <w:lang w:eastAsia="zh-CN"/>
              </w:rPr>
              <w:t>消息进行报价申报撤单，对应请求</w:t>
            </w:r>
            <w:r w:rsidR="001D1022">
              <w:rPr>
                <w:rFonts w:hint="eastAsia"/>
                <w:bCs/>
                <w:lang w:eastAsia="zh-CN"/>
              </w:rPr>
              <w:t>流</w:t>
            </w:r>
            <w:r>
              <w:rPr>
                <w:rFonts w:hint="eastAsia"/>
                <w:bCs/>
                <w:lang w:eastAsia="zh-CN"/>
              </w:rPr>
              <w:t>中的</w:t>
            </w:r>
            <w:r>
              <w:rPr>
                <w:rFonts w:hint="eastAsia"/>
                <w:bCs/>
                <w:lang w:eastAsia="zh-CN"/>
              </w:rPr>
              <w:t>ReqText</w:t>
            </w:r>
            <w:r>
              <w:rPr>
                <w:rFonts w:hint="eastAsia"/>
                <w:bCs/>
                <w:lang w:eastAsia="zh-CN"/>
              </w:rPr>
              <w:t>用到本消息的申报类型</w:t>
            </w:r>
            <w:r w:rsidR="00FB235C">
              <w:rPr>
                <w:rFonts w:hint="eastAsia"/>
                <w:bCs/>
                <w:lang w:eastAsia="zh-CN"/>
              </w:rPr>
              <w:t>的</w:t>
            </w:r>
            <w:r w:rsidR="00386E0E" w:rsidRPr="00386E0E">
              <w:rPr>
                <w:rFonts w:hint="eastAsia"/>
                <w:bCs/>
                <w:lang w:eastAsia="zh-CN"/>
              </w:rPr>
              <w:t>质押式</w:t>
            </w:r>
            <w:r w:rsidR="00265C72">
              <w:rPr>
                <w:rFonts w:hint="eastAsia"/>
                <w:bCs/>
                <w:lang w:eastAsia="zh-CN"/>
              </w:rPr>
              <w:t>协议回购成交申报</w:t>
            </w:r>
            <w:r w:rsidR="00FB235C" w:rsidRPr="00386E0E">
              <w:rPr>
                <w:rFonts w:hint="eastAsia"/>
                <w:bCs/>
                <w:lang w:eastAsia="zh-CN"/>
              </w:rPr>
              <w:t>撤</w:t>
            </w:r>
            <w:r w:rsidR="00FB235C">
              <w:rPr>
                <w:rFonts w:hint="eastAsia"/>
                <w:bCs/>
                <w:lang w:eastAsia="zh-CN"/>
              </w:rPr>
              <w:t>单</w:t>
            </w:r>
            <w:r w:rsidR="00A865E5">
              <w:rPr>
                <w:rFonts w:hint="eastAsia"/>
                <w:bCs/>
                <w:lang w:eastAsia="zh-CN"/>
              </w:rPr>
              <w:t>，</w:t>
            </w:r>
            <w:r w:rsidR="00F14D65" w:rsidRPr="00F14D65">
              <w:rPr>
                <w:rFonts w:hint="eastAsia"/>
                <w:bCs/>
                <w:lang w:eastAsia="zh-CN"/>
              </w:rPr>
              <w:t>到期续做申报</w:t>
            </w:r>
            <w:r w:rsidR="00FB235C" w:rsidRPr="00386E0E">
              <w:rPr>
                <w:rFonts w:hint="eastAsia"/>
                <w:bCs/>
                <w:lang w:eastAsia="zh-CN"/>
              </w:rPr>
              <w:t>撤</w:t>
            </w:r>
            <w:r w:rsidR="00FB235C">
              <w:rPr>
                <w:rFonts w:hint="eastAsia"/>
                <w:bCs/>
                <w:lang w:eastAsia="zh-CN"/>
              </w:rPr>
              <w:t>单</w:t>
            </w:r>
            <w:r w:rsidR="00551887">
              <w:rPr>
                <w:rFonts w:hint="eastAsia"/>
                <w:bCs/>
                <w:lang w:eastAsia="zh-CN"/>
              </w:rPr>
              <w:t>，</w:t>
            </w:r>
            <w:r w:rsidR="00551887">
              <w:rPr>
                <w:rFonts w:asciiTheme="minorEastAsia" w:eastAsiaTheme="minorEastAsia" w:hAnsiTheme="minorEastAsia" w:cs="宋体" w:hint="eastAsia"/>
                <w:color w:val="000000"/>
                <w:lang w:val="en-US" w:eastAsia="zh-CN"/>
              </w:rPr>
              <w:t>换券申报</w:t>
            </w:r>
            <w:r w:rsidR="00551887" w:rsidRPr="001D0660">
              <w:rPr>
                <w:rFonts w:asciiTheme="minorEastAsia" w:eastAsiaTheme="minorEastAsia" w:hAnsiTheme="minorEastAsia" w:cs="Arial" w:hint="eastAsia"/>
                <w:color w:val="000000"/>
                <w:lang w:eastAsia="zh-CN"/>
              </w:rPr>
              <w:t>撤</w:t>
            </w:r>
            <w:r w:rsidR="00FB235C">
              <w:rPr>
                <w:rFonts w:asciiTheme="minorEastAsia" w:eastAsiaTheme="minorEastAsia" w:hAnsiTheme="minorEastAsia" w:cs="Arial" w:hint="eastAsia"/>
                <w:color w:val="000000"/>
                <w:lang w:eastAsia="zh-CN"/>
              </w:rPr>
              <w:t>单</w:t>
            </w:r>
            <w:r w:rsidR="00A865E5" w:rsidRPr="00F14D65">
              <w:rPr>
                <w:rFonts w:hint="eastAsia"/>
                <w:bCs/>
                <w:lang w:eastAsia="zh-CN"/>
              </w:rPr>
              <w:t>，</w:t>
            </w:r>
            <w:r w:rsidR="00A865E5" w:rsidRPr="003C0631">
              <w:rPr>
                <w:rFonts w:hint="eastAsia"/>
                <w:b/>
                <w:bCs/>
                <w:lang w:eastAsia="zh-CN"/>
              </w:rPr>
              <w:t>发起方只能为正回购方</w:t>
            </w:r>
            <w:r w:rsidR="002850F5" w:rsidRPr="003C0631">
              <w:rPr>
                <w:rFonts w:hint="eastAsia"/>
                <w:b/>
                <w:bCs/>
                <w:lang w:eastAsia="zh-CN"/>
              </w:rPr>
              <w:t>。</w:t>
            </w:r>
            <w:r w:rsidR="00786D54">
              <w:rPr>
                <w:rFonts w:ascii="宋体" w:hAnsi="Times New Roman" w:cs="宋体" w:hint="eastAsia"/>
                <w:color w:val="000000"/>
                <w:lang w:val="en-US" w:eastAsia="zh-CN"/>
              </w:rPr>
              <w:t>需要注意的是，平台采用原始申报的</w:t>
            </w:r>
            <w:r w:rsidR="00786D54" w:rsidRPr="00F852EA">
              <w:rPr>
                <w:rFonts w:cs="Arial"/>
                <w:color w:val="000000"/>
                <w:lang w:eastAsia="zh-CN"/>
              </w:rPr>
              <w:t>会员内部</w:t>
            </w:r>
            <w:r w:rsidR="00786D54">
              <w:rPr>
                <w:rFonts w:cs="Arial" w:hint="eastAsia"/>
                <w:color w:val="000000"/>
                <w:lang w:eastAsia="zh-CN"/>
              </w:rPr>
              <w:t>编号和</w:t>
            </w:r>
            <w:r w:rsidR="00CA5CA7">
              <w:rPr>
                <w:rFonts w:ascii="宋体" w:hAnsi="Times New Roman" w:cs="宋体" w:hint="eastAsia"/>
                <w:color w:val="000000"/>
                <w:lang w:val="en-US" w:eastAsia="zh-CN"/>
              </w:rPr>
              <w:t>申报交易员</w:t>
            </w:r>
            <w:r w:rsidR="00786D54">
              <w:rPr>
                <w:rFonts w:ascii="宋体" w:hAnsi="Times New Roman" w:cs="宋体" w:hint="eastAsia"/>
                <w:color w:val="000000"/>
                <w:lang w:val="en-US" w:eastAsia="zh-CN"/>
              </w:rPr>
              <w:t>作为撤单索引字段。</w:t>
            </w:r>
          </w:p>
        </w:tc>
      </w:tr>
    </w:tbl>
    <w:p w:rsidR="00857426" w:rsidRDefault="00857426" w:rsidP="00857426"/>
    <w:tbl>
      <w:tblPr>
        <w:tblW w:w="847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766"/>
        <w:gridCol w:w="766"/>
        <w:gridCol w:w="2126"/>
        <w:gridCol w:w="4111"/>
        <w:gridCol w:w="709"/>
      </w:tblGrid>
      <w:tr w:rsidR="00857426" w:rsidRPr="008322B6" w:rsidTr="00AF57F6">
        <w:tc>
          <w:tcPr>
            <w:tcW w:w="1532" w:type="dxa"/>
            <w:gridSpan w:val="2"/>
            <w:shd w:val="clear" w:color="auto" w:fill="C0C0C0"/>
            <w:vAlign w:val="center"/>
          </w:tcPr>
          <w:p w:rsidR="00857426" w:rsidRPr="00A23F8E" w:rsidRDefault="00857426" w:rsidP="00A23F8E">
            <w:pPr>
              <w:snapToGrid w:val="0"/>
              <w:rPr>
                <w:rFonts w:ascii="宋体" w:hAnsi="宋体"/>
                <w:b/>
                <w:lang w:val="en-US"/>
              </w:rPr>
            </w:pPr>
            <w:r w:rsidRPr="00A23F8E">
              <w:rPr>
                <w:rFonts w:ascii="宋体" w:hAnsi="宋体" w:hint="eastAsia"/>
                <w:b/>
                <w:lang w:val="en-US" w:eastAsia="zh-CN"/>
              </w:rPr>
              <w:lastRenderedPageBreak/>
              <w:t>标签</w:t>
            </w:r>
          </w:p>
        </w:tc>
        <w:tc>
          <w:tcPr>
            <w:tcW w:w="2126" w:type="dxa"/>
            <w:shd w:val="clear" w:color="auto" w:fill="C0C0C0"/>
            <w:vAlign w:val="center"/>
          </w:tcPr>
          <w:p w:rsidR="00857426" w:rsidRPr="00A23F8E" w:rsidRDefault="00857426" w:rsidP="00A23F8E">
            <w:pPr>
              <w:snapToGrid w:val="0"/>
              <w:rPr>
                <w:rFonts w:ascii="宋体" w:hAnsi="宋体"/>
                <w:b/>
                <w:lang w:val="en-US"/>
              </w:rPr>
            </w:pPr>
            <w:r w:rsidRPr="00A23F8E">
              <w:rPr>
                <w:rFonts w:ascii="宋体" w:hAnsi="宋体" w:hint="eastAsia"/>
                <w:b/>
                <w:lang w:val="en-US"/>
              </w:rPr>
              <w:t>字段名</w:t>
            </w:r>
          </w:p>
        </w:tc>
        <w:tc>
          <w:tcPr>
            <w:tcW w:w="4111" w:type="dxa"/>
            <w:shd w:val="clear" w:color="auto" w:fill="C0C0C0"/>
            <w:vAlign w:val="center"/>
          </w:tcPr>
          <w:p w:rsidR="00857426" w:rsidRPr="00A23F8E" w:rsidRDefault="00857426" w:rsidP="00A23F8E">
            <w:pPr>
              <w:snapToGrid w:val="0"/>
              <w:rPr>
                <w:rFonts w:ascii="宋体" w:hAnsi="宋体"/>
                <w:b/>
                <w:lang w:val="en-US"/>
              </w:rPr>
            </w:pPr>
            <w:r w:rsidRPr="00A23F8E">
              <w:rPr>
                <w:rFonts w:ascii="宋体" w:hAnsi="宋体" w:hint="eastAsia"/>
                <w:b/>
                <w:lang w:val="en-US"/>
              </w:rPr>
              <w:t>字段描述</w:t>
            </w:r>
          </w:p>
        </w:tc>
        <w:tc>
          <w:tcPr>
            <w:tcW w:w="709" w:type="dxa"/>
            <w:shd w:val="clear" w:color="auto" w:fill="C0C0C0"/>
            <w:vAlign w:val="center"/>
          </w:tcPr>
          <w:p w:rsidR="00857426" w:rsidRPr="00A23F8E" w:rsidRDefault="00857426" w:rsidP="00A23F8E">
            <w:pPr>
              <w:snapToGrid w:val="0"/>
              <w:rPr>
                <w:rFonts w:ascii="宋体" w:hAnsi="宋体"/>
                <w:b/>
                <w:lang w:val="en-US"/>
              </w:rPr>
            </w:pPr>
            <w:r w:rsidRPr="00A23F8E">
              <w:rPr>
                <w:rFonts w:ascii="宋体" w:hAnsi="宋体" w:hint="eastAsia"/>
                <w:b/>
                <w:lang w:val="en-US"/>
              </w:rPr>
              <w:t>类型</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709" w:type="dxa"/>
            <w:vAlign w:val="center"/>
          </w:tcPr>
          <w:p w:rsidR="005D3F0E" w:rsidRPr="00A23F8E" w:rsidRDefault="005D3F0E" w:rsidP="005D3F0E">
            <w:pPr>
              <w:snapToGrid w:val="0"/>
              <w:rPr>
                <w:rFonts w:ascii="宋体" w:hAnsi="宋体" w:cs="宋体"/>
                <w:color w:val="000000"/>
                <w:lang w:val="en-US" w:eastAsia="zh-CN"/>
              </w:rPr>
            </w:pP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35</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消息头</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MsgType=</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Z：报价申报撤单</w:t>
            </w:r>
          </w:p>
        </w:tc>
        <w:tc>
          <w:tcPr>
            <w:tcW w:w="709" w:type="dxa"/>
            <w:vAlign w:val="center"/>
          </w:tcPr>
          <w:p w:rsidR="005D3F0E" w:rsidRPr="00A23F8E" w:rsidRDefault="005D3F0E" w:rsidP="005D3F0E">
            <w:pPr>
              <w:snapToGrid w:val="0"/>
              <w:rPr>
                <w:rFonts w:ascii="宋体" w:hAnsi="宋体" w:cs="宋体"/>
                <w:color w:val="000000"/>
                <w:lang w:val="en-US" w:eastAsia="zh-CN"/>
              </w:rPr>
            </w:pP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117</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r w:rsidRPr="00A23F8E">
              <w:rPr>
                <w:rFonts w:ascii="宋体" w:hAnsi="宋体" w:cs="宋体"/>
                <w:color w:val="000000"/>
                <w:lang w:val="en-US" w:eastAsia="zh-CN"/>
              </w:rPr>
              <w:t>，</w:t>
            </w:r>
            <w:r w:rsidRPr="00A23F8E">
              <w:rPr>
                <w:rFonts w:ascii="宋体" w:hAnsi="宋体" w:cs="宋体" w:hint="eastAsia"/>
                <w:color w:val="000000"/>
                <w:lang w:val="en-US" w:eastAsia="zh-CN"/>
              </w:rPr>
              <w:t>指报价申报撤销</w:t>
            </w:r>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r w:rsidRPr="00A23F8E">
              <w:rPr>
                <w:rFonts w:ascii="宋体" w:hAnsi="宋体" w:cs="宋体"/>
                <w:color w:val="000000"/>
                <w:lang w:val="en-US" w:eastAsia="zh-CN"/>
              </w:rPr>
              <w:t>。</w:t>
            </w:r>
            <w:r w:rsidRPr="00A23F8E">
              <w:rPr>
                <w:rFonts w:ascii="宋体" w:hAnsi="宋体" w:cs="宋体" w:hint="eastAsia"/>
                <w:color w:val="000000"/>
                <w:lang w:val="en-US" w:eastAsia="zh-CN"/>
              </w:rPr>
              <w:t>只允许数字、字母、空格，不能全为空格</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41</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OrigClOrdID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原始交易会员内部编号，表示被撤消订单的</w:t>
            </w:r>
            <w:r w:rsidRPr="00A23F8E">
              <w:rPr>
                <w:rFonts w:ascii="宋体" w:hAnsi="宋体" w:cs="宋体"/>
                <w:color w:val="000000"/>
                <w:lang w:val="en-US" w:eastAsia="zh-CN"/>
              </w:rPr>
              <w:t>QuoteID</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537</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QuoteType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报价类别</w:t>
            </w:r>
            <w:r w:rsidRPr="00A23F8E">
              <w:rPr>
                <w:rFonts w:ascii="宋体" w:hAnsi="宋体" w:cs="宋体"/>
                <w:color w:val="000000"/>
                <w:lang w:val="en-US" w:eastAsia="zh-CN"/>
              </w:rPr>
              <w:br/>
              <w:t>1143 = 质押式</w:t>
            </w:r>
            <w:r w:rsidRPr="00A23F8E">
              <w:rPr>
                <w:rFonts w:ascii="宋体" w:hAnsi="宋体" w:cs="宋体" w:hint="eastAsia"/>
                <w:color w:val="000000"/>
                <w:lang w:val="en-US" w:eastAsia="zh-CN"/>
              </w:rPr>
              <w:t>协议回购成交申报撤单</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 xml:space="preserve">1148 = </w:t>
            </w:r>
            <w:r w:rsidRPr="00A23F8E">
              <w:rPr>
                <w:rFonts w:ascii="宋体" w:hAnsi="宋体" w:cs="宋体" w:hint="eastAsia"/>
                <w:color w:val="000000"/>
                <w:lang w:val="en-US" w:eastAsia="zh-CN"/>
              </w:rPr>
              <w:t>质押式协议回购到期续做撤单</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1152 = 质押式协议回购解除质押申报撤单</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1156 = 质押式协议回购换券申报撤单</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1160 = 质押式协议回购提前终止申报撤单</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48</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SecurityID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质押券</w:t>
            </w:r>
            <w:r w:rsidRPr="00A23F8E">
              <w:rPr>
                <w:rFonts w:ascii="宋体" w:hAnsi="宋体" w:cs="宋体"/>
                <w:color w:val="000000"/>
                <w:lang w:val="en-US" w:eastAsia="zh-CN"/>
              </w:rPr>
              <w:t>代码</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54</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Side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买卖方向，取值有：1表示买</w:t>
            </w:r>
            <w:r w:rsidRPr="00A23F8E">
              <w:rPr>
                <w:rFonts w:ascii="宋体" w:hAnsi="宋体" w:cs="宋体" w:hint="eastAsia"/>
                <w:color w:val="000000"/>
                <w:lang w:val="en-US" w:eastAsia="zh-CN"/>
              </w:rPr>
              <w:t>，</w:t>
            </w:r>
            <w:r w:rsidRPr="00A23F8E">
              <w:rPr>
                <w:rFonts w:ascii="宋体" w:hAnsi="宋体" w:cs="宋体"/>
                <w:color w:val="000000"/>
                <w:lang w:val="en-US" w:eastAsia="zh-CN"/>
              </w:rPr>
              <w:t>2表示卖</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若为回购，则：</w:t>
            </w:r>
            <w:r w:rsidRPr="00A23F8E">
              <w:rPr>
                <w:rFonts w:ascii="宋体" w:hAnsi="宋体" w:cs="宋体"/>
                <w:color w:val="000000"/>
                <w:lang w:val="en-US" w:eastAsia="zh-CN"/>
              </w:rPr>
              <w:t>1表示正回购，2表示逆回购</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60</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TransactTime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业务发生时间，格式为：</w:t>
            </w:r>
            <w:r w:rsidRPr="00A23F8E">
              <w:rPr>
                <w:rFonts w:ascii="宋体" w:hAnsi="宋体" w:cs="宋体"/>
                <w:color w:val="000000"/>
                <w:lang w:val="en-US" w:eastAsia="zh-CN"/>
              </w:rPr>
              <w:t>YYYYMMDD-HH:MM:SS.sss</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C21</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453</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NoPartyIDs</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发起方重复组，依次包含发起方的交易商代码、发起方交易员代码</w:t>
            </w:r>
            <w:r w:rsidRPr="00A23F8E">
              <w:rPr>
                <w:rFonts w:ascii="宋体" w:hAnsi="宋体" w:cs="宋体"/>
                <w:color w:val="000000"/>
                <w:lang w:val="en-US" w:eastAsia="zh-CN"/>
              </w:rPr>
              <w:t>, 取值为2</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N2</w:t>
            </w:r>
          </w:p>
        </w:tc>
      </w:tr>
      <w:tr w:rsidR="005D3F0E" w:rsidRPr="008322B6" w:rsidTr="00AF57F6">
        <w:tc>
          <w:tcPr>
            <w:tcW w:w="766" w:type="dxa"/>
            <w:vMerge w:val="restart"/>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w:t>
            </w:r>
          </w:p>
        </w:tc>
        <w:tc>
          <w:tcPr>
            <w:tcW w:w="76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5D3F0E" w:rsidRPr="008322B6" w:rsidTr="00AF57F6">
        <w:tc>
          <w:tcPr>
            <w:tcW w:w="766" w:type="dxa"/>
            <w:vMerge/>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76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8322B6" w:rsidTr="00AF57F6">
        <w:tc>
          <w:tcPr>
            <w:tcW w:w="766" w:type="dxa"/>
            <w:vMerge w:val="restart"/>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发起方申报交易员号</w:t>
            </w:r>
          </w:p>
        </w:tc>
        <w:tc>
          <w:tcPr>
            <w:tcW w:w="76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交易员代码，填写6位交易员代码</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8322B6" w:rsidTr="00AF57F6">
        <w:tc>
          <w:tcPr>
            <w:tcW w:w="766" w:type="dxa"/>
            <w:vMerge/>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76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取101，表示当前PartyID的取值为发起方的交易员代码</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8322B6" w:rsidTr="00AF57F6">
        <w:tc>
          <w:tcPr>
            <w:tcW w:w="1532" w:type="dxa"/>
            <w:gridSpan w:val="2"/>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58</w:t>
            </w:r>
          </w:p>
        </w:tc>
        <w:tc>
          <w:tcPr>
            <w:tcW w:w="212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Text</w:t>
            </w:r>
          </w:p>
        </w:tc>
        <w:tc>
          <w:tcPr>
            <w:tcW w:w="411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备注</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C50</w:t>
            </w:r>
          </w:p>
        </w:tc>
      </w:tr>
    </w:tbl>
    <w:p w:rsidR="00857426" w:rsidRDefault="00857426" w:rsidP="00857426">
      <w:pPr>
        <w:spacing w:before="0" w:after="0"/>
        <w:rPr>
          <w:lang w:eastAsia="zh-CN"/>
        </w:rPr>
      </w:pPr>
    </w:p>
    <w:p w:rsidR="00355E5D" w:rsidRDefault="00355E5D" w:rsidP="00857426">
      <w:pPr>
        <w:spacing w:before="0" w:after="0"/>
        <w:rPr>
          <w:lang w:eastAsia="zh-CN"/>
        </w:rPr>
      </w:pPr>
    </w:p>
    <w:p w:rsidR="00857426" w:rsidRPr="00F93C1A" w:rsidRDefault="00857426" w:rsidP="00857426">
      <w:pPr>
        <w:pStyle w:val="3"/>
      </w:pPr>
      <w:bookmarkStart w:id="853" w:name="_Toc459815465"/>
      <w:bookmarkStart w:id="854" w:name="_Toc525648598"/>
      <w:r>
        <w:rPr>
          <w:rFonts w:hint="eastAsia"/>
          <w:lang w:eastAsia="zh-CN"/>
        </w:rPr>
        <w:t>报价申报撤单响应</w:t>
      </w:r>
      <w:r w:rsidRPr="00F93C1A">
        <w:rPr>
          <w:rFonts w:hint="eastAsia"/>
        </w:rPr>
        <w:t>消息</w:t>
      </w:r>
      <w:bookmarkEnd w:id="853"/>
      <w:bookmarkEnd w:id="854"/>
    </w:p>
    <w:tbl>
      <w:tblPr>
        <w:tblW w:w="8477" w:type="dxa"/>
        <w:tblInd w:w="-5" w:type="dxa"/>
        <w:tblLayout w:type="fixed"/>
        <w:tblLook w:val="0000"/>
      </w:tblPr>
      <w:tblGrid>
        <w:gridCol w:w="4820"/>
        <w:gridCol w:w="3657"/>
      </w:tblGrid>
      <w:tr w:rsidR="00857426" w:rsidTr="00AF57F6">
        <w:trPr>
          <w:tblHeader/>
        </w:trPr>
        <w:tc>
          <w:tcPr>
            <w:tcW w:w="4820" w:type="dxa"/>
            <w:tcBorders>
              <w:top w:val="single" w:sz="4" w:space="0" w:color="000000"/>
              <w:left w:val="single" w:sz="4" w:space="0" w:color="000000"/>
              <w:bottom w:val="single" w:sz="4" w:space="0" w:color="000000"/>
            </w:tcBorders>
            <w:shd w:val="clear" w:color="auto" w:fill="E0E0E0"/>
          </w:tcPr>
          <w:p w:rsidR="00857426" w:rsidRDefault="00857426" w:rsidP="00FB385B">
            <w:pPr>
              <w:pStyle w:val="WinDescr"/>
              <w:snapToGrid w:val="0"/>
              <w:rPr>
                <w:b/>
                <w:lang w:eastAsia="zh-CN"/>
              </w:rPr>
            </w:pPr>
            <w:r w:rsidRPr="00F672E7">
              <w:rPr>
                <w:rFonts w:cs="Arial"/>
                <w:b/>
                <w:color w:val="000000"/>
                <w:lang w:eastAsia="zh-CN"/>
              </w:rPr>
              <w:t>QuoteStatusReport</w:t>
            </w:r>
            <w:r w:rsidRPr="00F672E7">
              <w:rPr>
                <w:rFonts w:cs="Arial" w:hint="eastAsia"/>
                <w:b/>
                <w:color w:val="000000"/>
                <w:lang w:eastAsia="zh-CN"/>
              </w:rPr>
              <w:t xml:space="preserve"> (</w:t>
            </w:r>
            <w:r w:rsidRPr="00724108">
              <w:rPr>
                <w:rFonts w:cs="Arial"/>
                <w:b/>
                <w:color w:val="000000"/>
                <w:lang w:eastAsia="zh-CN"/>
              </w:rPr>
              <w:t>R</w:t>
            </w:r>
            <w:r w:rsidRPr="00724108">
              <w:rPr>
                <w:rFonts w:cs="Arial" w:hint="eastAsia"/>
                <w:b/>
                <w:color w:val="000000"/>
                <w:lang w:eastAsia="zh-CN"/>
              </w:rPr>
              <w:t>espText</w:t>
            </w:r>
            <w:r>
              <w:rPr>
                <w:rFonts w:hint="eastAsia"/>
                <w:b/>
                <w:lang w:eastAsia="zh-CN"/>
              </w:rPr>
              <w:t>)</w:t>
            </w:r>
          </w:p>
        </w:tc>
        <w:tc>
          <w:tcPr>
            <w:tcW w:w="3657" w:type="dxa"/>
            <w:tcBorders>
              <w:top w:val="single" w:sz="4" w:space="0" w:color="000000"/>
              <w:left w:val="single" w:sz="4" w:space="0" w:color="000000"/>
              <w:bottom w:val="single" w:sz="4" w:space="0" w:color="000000"/>
              <w:right w:val="single" w:sz="4" w:space="0" w:color="000000"/>
            </w:tcBorders>
            <w:shd w:val="clear" w:color="auto" w:fill="E0E0E0"/>
          </w:tcPr>
          <w:p w:rsidR="00857426" w:rsidRDefault="00857426" w:rsidP="00806A8E">
            <w:pPr>
              <w:pStyle w:val="WinDescr"/>
              <w:snapToGrid w:val="0"/>
              <w:rPr>
                <w:b/>
                <w:lang w:eastAsia="zh-CN"/>
              </w:rPr>
            </w:pPr>
            <w:r>
              <w:rPr>
                <w:rFonts w:hint="eastAsia"/>
                <w:b/>
                <w:lang w:eastAsia="zh-CN"/>
              </w:rPr>
              <w:t>报价状态报告</w:t>
            </w:r>
          </w:p>
        </w:tc>
      </w:tr>
      <w:tr w:rsidR="00857426" w:rsidTr="00AF57F6">
        <w:tc>
          <w:tcPr>
            <w:tcW w:w="8477" w:type="dxa"/>
            <w:gridSpan w:val="2"/>
            <w:tcBorders>
              <w:top w:val="single" w:sz="4" w:space="0" w:color="000000"/>
              <w:left w:val="single" w:sz="4" w:space="0" w:color="000000"/>
              <w:bottom w:val="single" w:sz="4" w:space="0" w:color="000000"/>
              <w:right w:val="single" w:sz="4" w:space="0" w:color="000000"/>
            </w:tcBorders>
          </w:tcPr>
          <w:p w:rsidR="00857426" w:rsidRDefault="00857426" w:rsidP="00806A8E">
            <w:pPr>
              <w:pStyle w:val="WinDescr"/>
              <w:snapToGrid w:val="0"/>
              <w:rPr>
                <w:b/>
              </w:rPr>
            </w:pPr>
            <w:r>
              <w:rPr>
                <w:b/>
              </w:rPr>
              <w:t>描述：</w:t>
            </w:r>
          </w:p>
          <w:p w:rsidR="00857426" w:rsidRDefault="00857426" w:rsidP="00F170BD">
            <w:pPr>
              <w:pStyle w:val="WinDescrLeft"/>
              <w:ind w:left="0" w:firstLineChars="200" w:firstLine="400"/>
              <w:rPr>
                <w:color w:val="FF0000"/>
                <w:shd w:val="clear" w:color="auto" w:fill="FFFF00"/>
                <w:lang w:val="en-US" w:eastAsia="zh-CN"/>
              </w:rPr>
            </w:pPr>
            <w:r>
              <w:t>每一个</w:t>
            </w:r>
            <w:r>
              <w:rPr>
                <w:rFonts w:hint="eastAsia"/>
                <w:lang w:eastAsia="zh-CN"/>
              </w:rPr>
              <w:t>报价申报撤单记录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w:t>
            </w:r>
            <w:r w:rsidR="00355E5D">
              <w:rPr>
                <w:rFonts w:hint="eastAsia"/>
                <w:lang w:eastAsia="zh-CN"/>
              </w:rPr>
              <w:t>撤单</w:t>
            </w:r>
            <w:r>
              <w:t>申报后返回的确认</w:t>
            </w:r>
            <w:r>
              <w:rPr>
                <w:rFonts w:hint="eastAsia"/>
                <w:lang w:eastAsia="zh-CN"/>
              </w:rPr>
              <w:t>信息</w:t>
            </w:r>
            <w:r>
              <w:t>。</w:t>
            </w:r>
          </w:p>
        </w:tc>
      </w:tr>
    </w:tbl>
    <w:p w:rsidR="00857426" w:rsidRPr="005C1E76" w:rsidRDefault="00857426" w:rsidP="00857426"/>
    <w:tbl>
      <w:tblPr>
        <w:tblW w:w="8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480"/>
        <w:gridCol w:w="2551"/>
        <w:gridCol w:w="3686"/>
        <w:gridCol w:w="709"/>
      </w:tblGrid>
      <w:tr w:rsidR="00857426" w:rsidRPr="00A23F8E" w:rsidTr="004353BA">
        <w:tc>
          <w:tcPr>
            <w:tcW w:w="1480" w:type="dxa"/>
            <w:shd w:val="clear" w:color="auto" w:fill="C0C0C0"/>
            <w:vAlign w:val="center"/>
          </w:tcPr>
          <w:p w:rsidR="00857426" w:rsidRPr="00A23F8E" w:rsidRDefault="00857426"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序号</w:t>
            </w:r>
          </w:p>
        </w:tc>
        <w:tc>
          <w:tcPr>
            <w:tcW w:w="2551" w:type="dxa"/>
            <w:shd w:val="clear" w:color="auto" w:fill="C0C0C0"/>
            <w:vAlign w:val="center"/>
          </w:tcPr>
          <w:p w:rsidR="00857426" w:rsidRPr="00A23F8E" w:rsidRDefault="00857426"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字段名</w:t>
            </w:r>
          </w:p>
        </w:tc>
        <w:tc>
          <w:tcPr>
            <w:tcW w:w="3686" w:type="dxa"/>
            <w:shd w:val="clear" w:color="auto" w:fill="C0C0C0"/>
            <w:vAlign w:val="center"/>
          </w:tcPr>
          <w:p w:rsidR="00857426" w:rsidRPr="00A23F8E" w:rsidRDefault="00857426"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字段描述</w:t>
            </w:r>
          </w:p>
        </w:tc>
        <w:tc>
          <w:tcPr>
            <w:tcW w:w="709" w:type="dxa"/>
            <w:shd w:val="clear" w:color="auto" w:fill="C0C0C0"/>
            <w:vAlign w:val="center"/>
          </w:tcPr>
          <w:p w:rsidR="00857426" w:rsidRPr="00A23F8E" w:rsidRDefault="00857426"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类型</w:t>
            </w: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709" w:type="dxa"/>
            <w:vAlign w:val="center"/>
          </w:tcPr>
          <w:p w:rsidR="005D3F0E" w:rsidRPr="00A23F8E" w:rsidRDefault="005D3F0E" w:rsidP="005D3F0E">
            <w:pPr>
              <w:snapToGrid w:val="0"/>
              <w:rPr>
                <w:rFonts w:ascii="宋体" w:hAnsi="宋体" w:cs="宋体"/>
                <w:color w:val="000000"/>
                <w:lang w:val="en-US" w:eastAsia="zh-CN"/>
              </w:rPr>
            </w:pP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35</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消息头</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MsgType=</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AI</w:t>
            </w:r>
            <w:r w:rsidRPr="00A23F8E">
              <w:rPr>
                <w:rFonts w:ascii="宋体" w:hAnsi="宋体" w:cs="宋体" w:hint="eastAsia"/>
                <w:color w:val="000000"/>
                <w:lang w:val="en-US" w:eastAsia="zh-CN"/>
              </w:rPr>
              <w:t>：报价状态报告</w:t>
            </w:r>
          </w:p>
        </w:tc>
        <w:tc>
          <w:tcPr>
            <w:tcW w:w="709" w:type="dxa"/>
            <w:vAlign w:val="center"/>
          </w:tcPr>
          <w:p w:rsidR="005D3F0E" w:rsidRPr="00A23F8E" w:rsidRDefault="005D3F0E" w:rsidP="005D3F0E">
            <w:pPr>
              <w:snapToGrid w:val="0"/>
              <w:rPr>
                <w:rFonts w:ascii="宋体" w:hAnsi="宋体" w:cs="宋体"/>
                <w:color w:val="000000"/>
                <w:lang w:val="en-US" w:eastAsia="zh-CN"/>
              </w:rPr>
            </w:pP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lastRenderedPageBreak/>
              <w:t>117</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QuoteID</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r w:rsidRPr="00A23F8E">
              <w:rPr>
                <w:rFonts w:ascii="宋体" w:hAnsi="宋体" w:cs="宋体"/>
                <w:color w:val="000000"/>
                <w:lang w:val="en-US" w:eastAsia="zh-CN"/>
              </w:rPr>
              <w:t>，</w:t>
            </w:r>
            <w:r w:rsidRPr="00A23F8E">
              <w:rPr>
                <w:rFonts w:ascii="宋体" w:hAnsi="宋体" w:cs="宋体" w:hint="eastAsia"/>
                <w:color w:val="000000"/>
                <w:lang w:val="en-US" w:eastAsia="zh-CN"/>
              </w:rPr>
              <w:t>指报价申报撤单中的</w:t>
            </w:r>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41</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OrigClOrdID</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对于报价申报撤单成功响应，为原始交易会员内部编号，指示被撤消订单的</w:t>
            </w:r>
            <w:r w:rsidRPr="00A23F8E">
              <w:rPr>
                <w:rFonts w:ascii="宋体" w:hAnsi="宋体" w:cs="宋体"/>
                <w:color w:val="000000"/>
                <w:lang w:val="en-US" w:eastAsia="zh-CN"/>
              </w:rPr>
              <w:t>QuoteID</w:t>
            </w:r>
            <w:r w:rsidRPr="00A23F8E">
              <w:rPr>
                <w:rFonts w:ascii="宋体" w:hAnsi="宋体" w:cs="宋体" w:hint="eastAsia"/>
                <w:color w:val="000000"/>
                <w:lang w:val="en-US" w:eastAsia="zh-CN"/>
              </w:rPr>
              <w:t>，其他情况取值为空</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694</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QuoteRespType</w:t>
            </w:r>
          </w:p>
        </w:tc>
        <w:tc>
          <w:tcPr>
            <w:tcW w:w="3686" w:type="dxa"/>
            <w:vAlign w:val="center"/>
          </w:tcPr>
          <w:p w:rsidR="005D3F0E" w:rsidRPr="00A23F8E" w:rsidRDefault="005D3F0E" w:rsidP="005D3F0E">
            <w:pPr>
              <w:keepLines w:val="0"/>
              <w:suppressAutoHyphens w:val="0"/>
              <w:snapToGrid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取值：</w:t>
            </w:r>
          </w:p>
          <w:p w:rsidR="005D3F0E" w:rsidRPr="00A23F8E" w:rsidRDefault="005D3F0E" w:rsidP="005D3F0E">
            <w:pPr>
              <w:keepLines w:val="0"/>
              <w:suppressAutoHyphens w:val="0"/>
              <w:snapToGrid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w:t>
            </w:r>
            <w:r w:rsidRPr="00A23F8E">
              <w:rPr>
                <w:rFonts w:ascii="宋体" w:hAnsi="宋体" w:cs="宋体" w:hint="eastAsia"/>
                <w:color w:val="000000"/>
                <w:lang w:val="en-US" w:eastAsia="zh-CN"/>
              </w:rPr>
              <w:t>报价申报撤单响应</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w:t>
            </w: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297</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QuoteStatus</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报价状态，取值：</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申报撤单成功响应=1，</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申报撤单失败响应=8</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N1</w:t>
            </w:r>
          </w:p>
        </w:tc>
      </w:tr>
      <w:tr w:rsidR="005D3F0E" w:rsidRPr="003D5EBA" w:rsidTr="004353BA">
        <w:tc>
          <w:tcPr>
            <w:tcW w:w="1480"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103</w:t>
            </w:r>
          </w:p>
        </w:tc>
        <w:tc>
          <w:tcPr>
            <w:tcW w:w="2551"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RejReason</w:t>
            </w:r>
          </w:p>
        </w:tc>
        <w:tc>
          <w:tcPr>
            <w:tcW w:w="3686"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申报错误信息，供柜台系统读取错误信息，进行错误处理</w:t>
            </w:r>
          </w:p>
          <w:p w:rsidR="005D3F0E" w:rsidRPr="00A23F8E" w:rsidRDefault="005D3F0E" w:rsidP="005D3F0E">
            <w:pPr>
              <w:keepLines w:val="0"/>
              <w:suppressAutoHyphens w:val="0"/>
              <w:snapToGrid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当报价状态不为8时，该字段取值为空</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报价状态为8时，表示处理失败的理由，为错误代码加错误信息</w:t>
            </w:r>
          </w:p>
        </w:tc>
        <w:tc>
          <w:tcPr>
            <w:tcW w:w="709" w:type="dxa"/>
            <w:vAlign w:val="center"/>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C50</w:t>
            </w:r>
          </w:p>
        </w:tc>
      </w:tr>
    </w:tbl>
    <w:p w:rsidR="005A1354" w:rsidRDefault="005A1354" w:rsidP="00386670">
      <w:pPr>
        <w:rPr>
          <w:lang w:eastAsia="zh-CN"/>
        </w:rPr>
      </w:pPr>
      <w:bookmarkStart w:id="855" w:name="_Toc477176340"/>
      <w:bookmarkEnd w:id="855"/>
    </w:p>
    <w:p w:rsidR="00710FDE" w:rsidRDefault="00710FDE" w:rsidP="00386670">
      <w:pPr>
        <w:rPr>
          <w:lang w:eastAsia="zh-CN"/>
        </w:rPr>
      </w:pPr>
    </w:p>
    <w:p w:rsidR="00F0399D" w:rsidRDefault="004E0990" w:rsidP="00AA339D">
      <w:pPr>
        <w:pStyle w:val="3"/>
        <w:rPr>
          <w:lang w:eastAsia="zh-CN"/>
        </w:rPr>
      </w:pPr>
      <w:bookmarkStart w:id="856" w:name="_Toc525648599"/>
      <w:r w:rsidRPr="004E0990">
        <w:rPr>
          <w:rFonts w:hint="eastAsia"/>
          <w:lang w:eastAsia="zh-CN"/>
        </w:rPr>
        <w:t>成交申报信息</w:t>
      </w:r>
      <w:bookmarkEnd w:id="856"/>
    </w:p>
    <w:tbl>
      <w:tblPr>
        <w:tblW w:w="8222" w:type="dxa"/>
        <w:tblInd w:w="-5" w:type="dxa"/>
        <w:tblLayout w:type="fixed"/>
        <w:tblLook w:val="0000"/>
      </w:tblPr>
      <w:tblGrid>
        <w:gridCol w:w="4839"/>
        <w:gridCol w:w="3383"/>
      </w:tblGrid>
      <w:tr w:rsidR="00400999" w:rsidRPr="002A3582" w:rsidTr="00A23F8E">
        <w:trPr>
          <w:tblHeader/>
        </w:trPr>
        <w:tc>
          <w:tcPr>
            <w:tcW w:w="4839" w:type="dxa"/>
            <w:tcBorders>
              <w:top w:val="single" w:sz="4" w:space="0" w:color="000000"/>
              <w:left w:val="single" w:sz="4" w:space="0" w:color="000000"/>
              <w:bottom w:val="single" w:sz="4" w:space="0" w:color="000000"/>
            </w:tcBorders>
            <w:shd w:val="clear" w:color="auto" w:fill="E0E0E0"/>
          </w:tcPr>
          <w:p w:rsidR="00400999" w:rsidRPr="002A3582" w:rsidRDefault="00400999" w:rsidP="00806A8E">
            <w:pPr>
              <w:pStyle w:val="WinDescr"/>
              <w:snapToGrid w:val="0"/>
              <w:rPr>
                <w:b/>
                <w:lang w:eastAsia="zh-CN"/>
              </w:rPr>
            </w:pPr>
            <w:r w:rsidRPr="002A3582">
              <w:rPr>
                <w:rFonts w:hint="eastAsia"/>
                <w:b/>
                <w:lang w:eastAsia="zh-CN"/>
              </w:rPr>
              <w:t>NewOrderSingle (</w:t>
            </w:r>
            <w:r w:rsidRPr="002A3582">
              <w:rPr>
                <w:rFonts w:cs="Arial"/>
                <w:b/>
                <w:color w:val="000000"/>
                <w:lang w:eastAsia="zh-CN"/>
              </w:rPr>
              <w:t>R</w:t>
            </w:r>
            <w:r w:rsidRPr="002A3582">
              <w:rPr>
                <w:rFonts w:cs="Arial" w:hint="eastAsia"/>
                <w:b/>
                <w:color w:val="000000"/>
                <w:lang w:eastAsia="zh-CN"/>
              </w:rPr>
              <w:t>eqText</w:t>
            </w:r>
            <w:r w:rsidRPr="002A3582">
              <w:rPr>
                <w:rFonts w:hint="eastAsia"/>
                <w:b/>
                <w:lang w:eastAsia="zh-CN"/>
              </w:rPr>
              <w:t>)</w:t>
            </w:r>
          </w:p>
        </w:tc>
        <w:tc>
          <w:tcPr>
            <w:tcW w:w="3383" w:type="dxa"/>
            <w:tcBorders>
              <w:top w:val="single" w:sz="4" w:space="0" w:color="000000"/>
              <w:left w:val="single" w:sz="4" w:space="0" w:color="000000"/>
              <w:bottom w:val="single" w:sz="4" w:space="0" w:color="000000"/>
              <w:right w:val="single" w:sz="4" w:space="0" w:color="000000"/>
            </w:tcBorders>
            <w:shd w:val="clear" w:color="auto" w:fill="E0E0E0"/>
          </w:tcPr>
          <w:p w:rsidR="00400999" w:rsidRPr="002A3582" w:rsidRDefault="00400999" w:rsidP="00806A8E">
            <w:pPr>
              <w:pStyle w:val="WinDescr"/>
              <w:snapToGrid w:val="0"/>
              <w:rPr>
                <w:b/>
                <w:lang w:eastAsia="zh-CN"/>
              </w:rPr>
            </w:pPr>
            <w:r w:rsidRPr="002A3582">
              <w:rPr>
                <w:rFonts w:hint="eastAsia"/>
                <w:b/>
                <w:lang w:eastAsia="zh-CN"/>
              </w:rPr>
              <w:t>成交</w:t>
            </w:r>
            <w:r w:rsidRPr="002A3582">
              <w:rPr>
                <w:b/>
                <w:lang w:eastAsia="zh-CN"/>
              </w:rPr>
              <w:t>申报</w:t>
            </w:r>
            <w:r w:rsidRPr="002A3582">
              <w:rPr>
                <w:rFonts w:hint="eastAsia"/>
                <w:b/>
                <w:lang w:eastAsia="zh-CN"/>
              </w:rPr>
              <w:t>消息</w:t>
            </w:r>
          </w:p>
        </w:tc>
      </w:tr>
      <w:tr w:rsidR="00400999" w:rsidRPr="002A3582" w:rsidTr="00A23F8E">
        <w:tc>
          <w:tcPr>
            <w:tcW w:w="8222" w:type="dxa"/>
            <w:gridSpan w:val="2"/>
            <w:tcBorders>
              <w:top w:val="single" w:sz="4" w:space="0" w:color="000000"/>
              <w:left w:val="single" w:sz="4" w:space="0" w:color="000000"/>
              <w:bottom w:val="single" w:sz="4" w:space="0" w:color="000000"/>
              <w:right w:val="single" w:sz="4" w:space="0" w:color="000000"/>
            </w:tcBorders>
          </w:tcPr>
          <w:p w:rsidR="00400999" w:rsidRPr="001D0660" w:rsidRDefault="00400999" w:rsidP="00806A8E">
            <w:pPr>
              <w:pStyle w:val="WinDescr"/>
              <w:snapToGrid w:val="0"/>
              <w:rPr>
                <w:rFonts w:asciiTheme="minorEastAsia" w:eastAsiaTheme="minorEastAsia" w:hAnsiTheme="minorEastAsia"/>
                <w:b/>
                <w:lang w:eastAsia="zh-CN"/>
              </w:rPr>
            </w:pPr>
            <w:r w:rsidRPr="001D0660">
              <w:rPr>
                <w:rFonts w:asciiTheme="minorEastAsia" w:eastAsiaTheme="minorEastAsia" w:hAnsiTheme="minorEastAsia"/>
                <w:b/>
                <w:lang w:eastAsia="zh-CN"/>
              </w:rPr>
              <w:t>描述：</w:t>
            </w:r>
          </w:p>
          <w:p w:rsidR="00DA6EEE" w:rsidRPr="002A3582" w:rsidRDefault="00400999" w:rsidP="00F170BD">
            <w:pPr>
              <w:pStyle w:val="WinDescrLeft"/>
              <w:ind w:left="0" w:firstLineChars="200" w:firstLine="400"/>
              <w:rPr>
                <w:lang w:eastAsia="zh-CN"/>
              </w:rPr>
            </w:pPr>
            <w:r w:rsidRPr="001D0660">
              <w:rPr>
                <w:rFonts w:asciiTheme="minorEastAsia" w:eastAsiaTheme="minorEastAsia" w:hAnsiTheme="minorEastAsia" w:cs="Arial"/>
                <w:lang w:eastAsia="zh-CN"/>
              </w:rPr>
              <w:t>市场参与者</w:t>
            </w:r>
            <w:r w:rsidRPr="001D0660">
              <w:rPr>
                <w:rFonts w:asciiTheme="minorEastAsia" w:eastAsiaTheme="minorEastAsia" w:hAnsiTheme="minorEastAsia" w:hint="eastAsia"/>
                <w:bCs/>
                <w:lang w:eastAsia="zh-CN"/>
              </w:rPr>
              <w:t>使用NewOrderSingle消息进行报价成交申报，对应申报接口</w:t>
            </w:r>
            <w:r w:rsidR="00C54082" w:rsidRPr="001D0660">
              <w:rPr>
                <w:rFonts w:asciiTheme="minorEastAsia" w:eastAsiaTheme="minorEastAsia" w:hAnsiTheme="minorEastAsia" w:hint="eastAsia"/>
                <w:bCs/>
                <w:lang w:eastAsia="zh-CN"/>
              </w:rPr>
              <w:t>流</w:t>
            </w:r>
            <w:r w:rsidRPr="001D0660">
              <w:rPr>
                <w:rFonts w:asciiTheme="minorEastAsia" w:eastAsiaTheme="minorEastAsia" w:hAnsiTheme="minorEastAsia" w:hint="eastAsia"/>
                <w:bCs/>
                <w:lang w:eastAsia="zh-CN"/>
              </w:rPr>
              <w:t>中的ReqText</w:t>
            </w:r>
            <w:r w:rsidR="00C429A5" w:rsidRPr="001D0660">
              <w:rPr>
                <w:rFonts w:asciiTheme="minorEastAsia" w:eastAsiaTheme="minorEastAsia" w:hAnsiTheme="minorEastAsia" w:hint="eastAsia"/>
                <w:bCs/>
                <w:lang w:eastAsia="zh-CN"/>
              </w:rPr>
              <w:t>。</w:t>
            </w:r>
            <w:r w:rsidR="00C429A5" w:rsidRPr="001D0660">
              <w:rPr>
                <w:rFonts w:asciiTheme="minorEastAsia" w:eastAsiaTheme="minorEastAsia" w:hAnsiTheme="minorEastAsia" w:cs="宋体" w:hint="eastAsia"/>
                <w:color w:val="000000"/>
                <w:lang w:val="en-US" w:eastAsia="zh-CN"/>
              </w:rPr>
              <w:t>质押式协议回购到期确认申报不支持撤单，只能由正回购发起业务，无需对手方确认。</w:t>
            </w:r>
            <w:r w:rsidR="00434550" w:rsidRPr="00434550">
              <w:rPr>
                <w:rFonts w:asciiTheme="minorEastAsia" w:eastAsiaTheme="minorEastAsia" w:hAnsiTheme="minorEastAsia" w:cs="宋体" w:hint="eastAsia"/>
                <w:color w:val="000000"/>
                <w:lang w:val="en-US" w:eastAsia="zh-CN"/>
              </w:rPr>
              <w:t>质押式协议回购成交申报</w:t>
            </w:r>
            <w:r w:rsidR="00434550">
              <w:rPr>
                <w:rFonts w:asciiTheme="minorEastAsia" w:eastAsiaTheme="minorEastAsia" w:hAnsiTheme="minorEastAsia" w:cs="宋体" w:hint="eastAsia"/>
                <w:color w:val="000000"/>
                <w:lang w:val="en-US" w:eastAsia="zh-CN"/>
              </w:rPr>
              <w:t>,</w:t>
            </w:r>
            <w:r w:rsidR="00434550">
              <w:rPr>
                <w:rFonts w:hint="eastAsia"/>
              </w:rPr>
              <w:t xml:space="preserve"> </w:t>
            </w:r>
            <w:r w:rsidR="00434550" w:rsidRPr="00434550">
              <w:rPr>
                <w:rFonts w:asciiTheme="minorEastAsia" w:eastAsiaTheme="minorEastAsia" w:hAnsiTheme="minorEastAsia" w:cs="宋体" w:hint="eastAsia"/>
                <w:color w:val="000000"/>
                <w:lang w:val="en-US" w:eastAsia="zh-CN"/>
              </w:rPr>
              <w:t>质押式协议回购到期续做</w:t>
            </w:r>
            <w:r w:rsidR="00E03621">
              <w:rPr>
                <w:rFonts w:asciiTheme="minorEastAsia" w:eastAsiaTheme="minorEastAsia" w:hAnsiTheme="minorEastAsia" w:cs="宋体" w:hint="eastAsia"/>
                <w:color w:val="000000"/>
                <w:lang w:val="en-US" w:eastAsia="zh-CN"/>
              </w:rPr>
              <w:t>、</w:t>
            </w:r>
            <w:r w:rsidR="00434550" w:rsidRPr="00434550">
              <w:rPr>
                <w:rFonts w:asciiTheme="minorEastAsia" w:eastAsiaTheme="minorEastAsia" w:hAnsiTheme="minorEastAsia" w:cs="宋体" w:hint="eastAsia"/>
                <w:color w:val="000000"/>
                <w:lang w:val="en-US" w:eastAsia="zh-CN"/>
              </w:rPr>
              <w:t>质押式协议回购换券申报</w:t>
            </w:r>
            <w:r w:rsidR="00434550">
              <w:rPr>
                <w:rFonts w:asciiTheme="minorEastAsia" w:eastAsiaTheme="minorEastAsia" w:hAnsiTheme="minorEastAsia" w:cs="宋体" w:hint="eastAsia"/>
                <w:color w:val="000000"/>
                <w:lang w:val="en-US" w:eastAsia="zh-CN"/>
              </w:rPr>
              <w:t>的确认和拒绝</w:t>
            </w:r>
            <w:r w:rsidR="008D70C3">
              <w:rPr>
                <w:rFonts w:asciiTheme="minorEastAsia" w:eastAsiaTheme="minorEastAsia" w:hAnsiTheme="minorEastAsia" w:cs="宋体" w:hint="eastAsia"/>
                <w:color w:val="000000"/>
                <w:lang w:val="en-US" w:eastAsia="zh-CN"/>
              </w:rPr>
              <w:t>发起方</w:t>
            </w:r>
            <w:r w:rsidR="00434550">
              <w:rPr>
                <w:rFonts w:asciiTheme="minorEastAsia" w:eastAsiaTheme="minorEastAsia" w:hAnsiTheme="minorEastAsia" w:cs="宋体" w:hint="eastAsia"/>
                <w:color w:val="000000"/>
                <w:lang w:val="en-US" w:eastAsia="zh-CN"/>
              </w:rPr>
              <w:t>只能是逆回购方。</w:t>
            </w:r>
            <w:r w:rsidR="00DA6EEE" w:rsidRPr="001D0660">
              <w:rPr>
                <w:rFonts w:asciiTheme="minorEastAsia" w:eastAsiaTheme="minorEastAsia" w:hAnsiTheme="minorEastAsia" w:cs="宋体" w:hint="eastAsia"/>
                <w:color w:val="000000"/>
                <w:lang w:val="en-US" w:eastAsia="zh-CN"/>
              </w:rPr>
              <w:t>质押式协议回购到期确认的原始信息通过</w:t>
            </w:r>
            <w:r w:rsidR="00074AC3">
              <w:rPr>
                <w:rFonts w:asciiTheme="minorEastAsia" w:eastAsiaTheme="minorEastAsia" w:hAnsiTheme="minorEastAsia" w:cs="宋体" w:hint="eastAsia"/>
                <w:color w:val="000000"/>
                <w:lang w:val="en-US" w:eastAsia="zh-CN"/>
              </w:rPr>
              <w:t>未结算协议回购</w:t>
            </w:r>
            <w:r w:rsidR="00DA6EEE" w:rsidRPr="001D0660">
              <w:rPr>
                <w:rFonts w:asciiTheme="minorEastAsia" w:eastAsiaTheme="minorEastAsia" w:hAnsiTheme="minorEastAsia" w:cs="宋体" w:hint="eastAsia"/>
                <w:color w:val="000000"/>
                <w:lang w:val="en-US" w:eastAsia="zh-CN"/>
              </w:rPr>
              <w:t>查询获取。</w:t>
            </w:r>
          </w:p>
        </w:tc>
      </w:tr>
    </w:tbl>
    <w:p w:rsidR="00222993" w:rsidRDefault="00222993" w:rsidP="00222993">
      <w:pPr>
        <w:jc w:val="center"/>
        <w:rPr>
          <w:lang w:eastAsia="zh-CN"/>
        </w:rPr>
      </w:pPr>
      <w:bookmarkStart w:id="857" w:name="_Toc320620648"/>
    </w:p>
    <w:tbl>
      <w:tblPr>
        <w:tblW w:w="8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567"/>
        <w:gridCol w:w="2268"/>
        <w:gridCol w:w="3950"/>
        <w:gridCol w:w="878"/>
      </w:tblGrid>
      <w:tr w:rsidR="000F4141" w:rsidRPr="00A23F8E" w:rsidTr="00AF57F6">
        <w:trPr>
          <w:trHeight w:val="270"/>
        </w:trPr>
        <w:tc>
          <w:tcPr>
            <w:tcW w:w="1389" w:type="dxa"/>
            <w:gridSpan w:val="2"/>
            <w:shd w:val="pct10" w:color="auto" w:fill="auto"/>
            <w:vAlign w:val="center"/>
            <w:hideMark/>
          </w:tcPr>
          <w:p w:rsidR="000F4141" w:rsidRPr="00A23F8E" w:rsidRDefault="000F4141"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标签</w:t>
            </w:r>
          </w:p>
        </w:tc>
        <w:tc>
          <w:tcPr>
            <w:tcW w:w="2268" w:type="dxa"/>
            <w:shd w:val="pct10" w:color="auto" w:fill="auto"/>
            <w:vAlign w:val="center"/>
            <w:hideMark/>
          </w:tcPr>
          <w:p w:rsidR="000F4141" w:rsidRPr="00A23F8E" w:rsidRDefault="000F4141"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字段名</w:t>
            </w:r>
          </w:p>
        </w:tc>
        <w:tc>
          <w:tcPr>
            <w:tcW w:w="3950" w:type="dxa"/>
            <w:shd w:val="pct10" w:color="auto" w:fill="auto"/>
            <w:noWrap/>
            <w:vAlign w:val="center"/>
            <w:hideMark/>
          </w:tcPr>
          <w:p w:rsidR="000F4141" w:rsidRPr="00A23F8E" w:rsidRDefault="000F4141"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字段描述</w:t>
            </w:r>
          </w:p>
        </w:tc>
        <w:tc>
          <w:tcPr>
            <w:tcW w:w="878" w:type="dxa"/>
            <w:shd w:val="pct10" w:color="auto" w:fill="auto"/>
            <w:noWrap/>
            <w:vAlign w:val="center"/>
            <w:hideMark/>
          </w:tcPr>
          <w:p w:rsidR="000F4141" w:rsidRPr="00A23F8E" w:rsidRDefault="000F4141" w:rsidP="00A23F8E">
            <w:pPr>
              <w:keepLines w:val="0"/>
              <w:suppressAutoHyphens w:val="0"/>
              <w:spacing w:before="0" w:after="0" w:line="240" w:lineRule="auto"/>
              <w:rPr>
                <w:rFonts w:ascii="宋体" w:hAnsi="宋体" w:cs="宋体"/>
                <w:b/>
                <w:color w:val="000000"/>
                <w:lang w:val="en-US" w:eastAsia="zh-CN"/>
              </w:rPr>
            </w:pPr>
            <w:r w:rsidRPr="00A23F8E">
              <w:rPr>
                <w:rFonts w:ascii="宋体" w:hAnsi="宋体" w:cs="宋体" w:hint="eastAsia"/>
                <w:b/>
                <w:color w:val="000000"/>
                <w:lang w:val="en-US" w:eastAsia="zh-CN"/>
              </w:rPr>
              <w:t>类型</w:t>
            </w:r>
          </w:p>
        </w:tc>
      </w:tr>
      <w:tr w:rsidR="005D3F0E" w:rsidRPr="005109CE" w:rsidTr="00AF57F6">
        <w:trPr>
          <w:trHeight w:val="495"/>
        </w:trPr>
        <w:tc>
          <w:tcPr>
            <w:tcW w:w="1389" w:type="dxa"/>
            <w:gridSpan w:val="2"/>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950"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78" w:type="dxa"/>
            <w:shd w:val="clear" w:color="auto" w:fill="auto"/>
            <w:vAlign w:val="center"/>
          </w:tcPr>
          <w:p w:rsidR="005D3F0E" w:rsidRPr="00A23F8E" w:rsidRDefault="005D3F0E" w:rsidP="005D3F0E">
            <w:pPr>
              <w:snapToGrid w:val="0"/>
              <w:rPr>
                <w:rFonts w:ascii="宋体" w:hAnsi="宋体" w:cs="宋体"/>
                <w:color w:val="000000"/>
                <w:lang w:val="en-US" w:eastAsia="zh-CN"/>
              </w:rPr>
            </w:pPr>
          </w:p>
        </w:tc>
      </w:tr>
      <w:tr w:rsidR="005D3F0E" w:rsidRPr="005109CE" w:rsidTr="00AF57F6">
        <w:trPr>
          <w:trHeight w:val="49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35</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消息头</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MsgType=</w:t>
            </w:r>
            <w:r w:rsidRPr="00A23F8E">
              <w:rPr>
                <w:rFonts w:ascii="宋体" w:hAnsi="宋体" w:cs="宋体" w:hint="eastAsia"/>
                <w:color w:val="000000"/>
                <w:lang w:val="en-US" w:eastAsia="zh-CN"/>
              </w:rPr>
              <w:br/>
              <w:t>D：成交申报</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p>
        </w:tc>
      </w:tr>
      <w:tr w:rsidR="005D3F0E" w:rsidRPr="005109CE" w:rsidTr="00AF57F6">
        <w:trPr>
          <w:trHeight w:val="27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ClOrdId</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会员内部编号，指成交申报会员内部编号。只允许数字、字母</w:t>
            </w:r>
            <w:r w:rsidRPr="00A23F8E">
              <w:rPr>
                <w:rFonts w:ascii="宋体" w:hAnsi="宋体" w:cs="宋体"/>
                <w:color w:val="000000"/>
                <w:lang w:val="en-US" w:eastAsia="zh-CN"/>
              </w:rPr>
              <w:t>、空格</w:t>
            </w:r>
            <w:r w:rsidRPr="00A23F8E">
              <w:rPr>
                <w:rFonts w:ascii="宋体" w:hAnsi="宋体" w:cs="宋体" w:hint="eastAsia"/>
                <w:color w:val="000000"/>
                <w:lang w:val="en-US" w:eastAsia="zh-CN"/>
              </w:rPr>
              <w:t>，</w:t>
            </w:r>
            <w:r w:rsidRPr="00A23F8E">
              <w:rPr>
                <w:rFonts w:ascii="宋体" w:hAnsi="宋体" w:cs="宋体"/>
                <w:color w:val="000000"/>
                <w:lang w:val="en-US" w:eastAsia="zh-CN"/>
              </w:rPr>
              <w:t>不能</w:t>
            </w:r>
            <w:r w:rsidRPr="00A23F8E">
              <w:rPr>
                <w:rFonts w:ascii="宋体" w:hAnsi="宋体" w:cs="宋体" w:hint="eastAsia"/>
                <w:color w:val="000000"/>
                <w:lang w:val="en-US" w:eastAsia="zh-CN"/>
              </w:rPr>
              <w:t>全为</w:t>
            </w:r>
            <w:r w:rsidRPr="00A23F8E">
              <w:rPr>
                <w:rFonts w:ascii="宋体" w:hAnsi="宋体" w:cs="宋体"/>
                <w:color w:val="000000"/>
                <w:lang w:val="en-US" w:eastAsia="zh-CN"/>
              </w:rPr>
              <w:t>空格</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5109CE" w:rsidTr="00AF57F6">
        <w:trPr>
          <w:trHeight w:val="28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6133</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QuoteRefID</w:t>
            </w:r>
          </w:p>
        </w:tc>
        <w:tc>
          <w:tcPr>
            <w:tcW w:w="3950" w:type="dxa"/>
            <w:shd w:val="clear" w:color="auto" w:fill="auto"/>
            <w:vAlign w:val="center"/>
            <w:hideMark/>
          </w:tcPr>
          <w:p w:rsidR="005D3F0E" w:rsidRPr="00A23F8E" w:rsidRDefault="005D3F0E" w:rsidP="00150798">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引用非公开报价行情的交易所报价请求编号，质押式协议回购成交申报确认/质押式协议回购成交申报拒绝/质押式协议回购到期续做</w:t>
            </w:r>
            <w:r>
              <w:rPr>
                <w:rFonts w:ascii="宋体" w:hAnsi="宋体" w:cs="宋体" w:hint="eastAsia"/>
                <w:color w:val="000000"/>
                <w:lang w:val="en-US" w:eastAsia="zh-CN"/>
              </w:rPr>
              <w:t>申报</w:t>
            </w:r>
            <w:r w:rsidRPr="00A23F8E">
              <w:rPr>
                <w:rFonts w:ascii="宋体" w:hAnsi="宋体" w:cs="宋体" w:hint="eastAsia"/>
                <w:color w:val="000000"/>
                <w:lang w:val="en-US" w:eastAsia="zh-CN"/>
              </w:rPr>
              <w:t>确认/质押式协议回购到期续做</w:t>
            </w:r>
            <w:r>
              <w:rPr>
                <w:rFonts w:ascii="宋体" w:hAnsi="宋体" w:cs="宋体" w:hint="eastAsia"/>
                <w:color w:val="000000"/>
                <w:lang w:val="en-US" w:eastAsia="zh-CN"/>
              </w:rPr>
              <w:t>申报</w:t>
            </w:r>
            <w:r w:rsidRPr="00A23F8E">
              <w:rPr>
                <w:rFonts w:ascii="宋体" w:hAnsi="宋体" w:cs="宋体" w:hint="eastAsia"/>
                <w:color w:val="000000"/>
                <w:lang w:val="en-US" w:eastAsia="zh-CN"/>
              </w:rPr>
              <w:t>拒绝/质押式协议回购解除质押申报确认/质押式协议回购解除质押申报拒绝/质押式协议回购换券申报确认/质押式协议回购换券申报拒绝/质押式协议回购提前终止申报确认/质押式协议回购提前终止申报拒绝时填写，质押式协议回购</w:t>
            </w:r>
            <w:r w:rsidRPr="00A23F8E">
              <w:rPr>
                <w:rFonts w:ascii="宋体" w:hAnsi="宋体" w:cs="宋体"/>
                <w:color w:val="000000"/>
                <w:lang w:val="en-US" w:eastAsia="zh-CN"/>
              </w:rPr>
              <w:t>到期确认申报时</w:t>
            </w:r>
            <w:r w:rsidR="00150798">
              <w:rPr>
                <w:rFonts w:ascii="宋体" w:hAnsi="宋体" w:cs="宋体" w:hint="eastAsia"/>
                <w:color w:val="000000"/>
                <w:lang w:val="en-US" w:eastAsia="zh-CN"/>
              </w:rPr>
              <w:t>该字段无意义</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w:t>
            </w:r>
            <w:r w:rsidRPr="00A23F8E">
              <w:rPr>
                <w:rFonts w:ascii="宋体" w:hAnsi="宋体" w:cs="宋体" w:hint="eastAsia"/>
                <w:color w:val="000000"/>
                <w:lang w:val="en-US" w:eastAsia="zh-CN"/>
              </w:rPr>
              <w:t>0</w:t>
            </w:r>
          </w:p>
        </w:tc>
      </w:tr>
      <w:tr w:rsidR="005D3F0E" w:rsidRPr="005109CE" w:rsidTr="00AF57F6">
        <w:trPr>
          <w:trHeight w:val="70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lastRenderedPageBreak/>
              <w:t>537</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QuoteType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报价类别</w:t>
            </w:r>
            <w:r w:rsidRPr="00A23F8E">
              <w:rPr>
                <w:rFonts w:ascii="宋体" w:hAnsi="宋体" w:cs="宋体" w:hint="eastAsia"/>
                <w:color w:val="000000"/>
                <w:lang w:val="en-US" w:eastAsia="zh-CN"/>
              </w:rPr>
              <w:br/>
              <w:t>1144</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质押式协议回购成交申报确认</w:t>
            </w:r>
            <w:r w:rsidRPr="00A23F8E">
              <w:rPr>
                <w:rFonts w:ascii="宋体" w:hAnsi="宋体" w:cs="宋体" w:hint="eastAsia"/>
                <w:color w:val="000000"/>
                <w:lang w:val="en-US" w:eastAsia="zh-CN"/>
              </w:rPr>
              <w:br/>
              <w:t>1145</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质押式协议回购成交申报拒绝</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1146</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质押式协议回购到期确认申报</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1149</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质押式协议回购到期续做</w:t>
            </w:r>
            <w:r>
              <w:rPr>
                <w:rFonts w:ascii="宋体" w:hAnsi="宋体" w:cs="宋体" w:hint="eastAsia"/>
                <w:color w:val="000000"/>
                <w:lang w:val="en-US" w:eastAsia="zh-CN"/>
              </w:rPr>
              <w:t>申报</w:t>
            </w:r>
            <w:r w:rsidRPr="00A23F8E">
              <w:rPr>
                <w:rFonts w:ascii="宋体" w:hAnsi="宋体" w:cs="宋体" w:hint="eastAsia"/>
                <w:color w:val="000000"/>
                <w:lang w:val="en-US" w:eastAsia="zh-CN"/>
              </w:rPr>
              <w:t>确认</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1150</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质押式协议回购到期续做</w:t>
            </w:r>
            <w:r>
              <w:rPr>
                <w:rFonts w:ascii="宋体" w:hAnsi="宋体" w:cs="宋体" w:hint="eastAsia"/>
                <w:color w:val="000000"/>
                <w:lang w:val="en-US" w:eastAsia="zh-CN"/>
              </w:rPr>
              <w:t>申报</w:t>
            </w:r>
            <w:r w:rsidRPr="00A23F8E">
              <w:rPr>
                <w:rFonts w:ascii="宋体" w:hAnsi="宋体" w:cs="宋体" w:hint="eastAsia"/>
                <w:color w:val="000000"/>
                <w:lang w:val="en-US" w:eastAsia="zh-CN"/>
              </w:rPr>
              <w:t>拒绝</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1153</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质押式协议回购解除质押申报确认</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1154</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质押式协议回购解除质押申报拒绝</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1157</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质押式协议回购换券申报确认</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1158</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质押式协议回购换券申报拒绝</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1161</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质押式协议回购提前终止申报确认</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1162</w:t>
            </w:r>
            <w:r>
              <w:rPr>
                <w:rFonts w:ascii="宋体" w:hAnsi="宋体" w:cs="宋体"/>
                <w:color w:val="000000"/>
                <w:lang w:val="en-US" w:eastAsia="zh-CN"/>
              </w:rPr>
              <w:t xml:space="preserve"> </w:t>
            </w:r>
            <w:r w:rsidRPr="00A23F8E">
              <w:rPr>
                <w:rFonts w:ascii="宋体" w:hAnsi="宋体" w:cs="宋体" w:hint="eastAsia"/>
                <w:color w:val="000000"/>
                <w:lang w:val="en-US" w:eastAsia="zh-CN"/>
              </w:rPr>
              <w:t>=</w:t>
            </w:r>
            <w:r>
              <w:rPr>
                <w:rFonts w:ascii="宋体" w:hAnsi="宋体" w:cs="宋体"/>
                <w:color w:val="000000"/>
                <w:lang w:val="en-US" w:eastAsia="zh-CN"/>
              </w:rPr>
              <w:t xml:space="preserve"> </w:t>
            </w:r>
            <w:r w:rsidRPr="00A23F8E">
              <w:rPr>
                <w:rFonts w:ascii="宋体" w:hAnsi="宋体" w:cs="宋体" w:hint="eastAsia"/>
                <w:color w:val="000000"/>
                <w:lang w:val="en-US" w:eastAsia="zh-CN"/>
              </w:rPr>
              <w:t>质押式协议回购提前终止申报拒绝</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70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48</w:t>
            </w:r>
          </w:p>
        </w:tc>
        <w:tc>
          <w:tcPr>
            <w:tcW w:w="226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SecurityID</w:t>
            </w:r>
          </w:p>
        </w:tc>
        <w:tc>
          <w:tcPr>
            <w:tcW w:w="3950"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Pr>
                <w:rFonts w:ascii="宋体" w:hAnsi="宋体" w:cs="宋体" w:hint="eastAsia"/>
                <w:color w:val="000000"/>
                <w:lang w:val="en-US" w:eastAsia="zh-CN"/>
              </w:rPr>
              <w:t>质押券</w:t>
            </w:r>
            <w:r w:rsidRPr="00A23F8E">
              <w:rPr>
                <w:rFonts w:ascii="宋体" w:hAnsi="宋体" w:cs="宋体"/>
                <w:color w:val="000000"/>
                <w:lang w:val="en-US" w:eastAsia="zh-CN"/>
              </w:rPr>
              <w:t>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5109CE" w:rsidTr="00AF57F6">
        <w:trPr>
          <w:trHeight w:val="70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119</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SettlCurrAmt</w:t>
            </w:r>
          </w:p>
        </w:tc>
        <w:tc>
          <w:tcPr>
            <w:tcW w:w="3950" w:type="dxa"/>
            <w:shd w:val="clear" w:color="auto" w:fill="auto"/>
            <w:vAlign w:val="center"/>
            <w:hideMark/>
          </w:tcPr>
          <w:p w:rsidR="005D3F0E" w:rsidRPr="00A23F8E" w:rsidRDefault="005D3F0E" w:rsidP="00150798">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到期结算金额，单位：元，精度：2位，四舍五入</w:t>
            </w:r>
            <w:r>
              <w:rPr>
                <w:rFonts w:ascii="宋体" w:hAnsi="宋体" w:cs="宋体" w:hint="eastAsia"/>
                <w:color w:val="000000"/>
                <w:lang w:val="en-US" w:eastAsia="zh-CN"/>
              </w:rPr>
              <w:t>，</w:t>
            </w:r>
            <w:r w:rsidRPr="00A23F8E">
              <w:rPr>
                <w:rFonts w:ascii="宋体" w:hAnsi="宋体" w:cs="宋体" w:hint="eastAsia"/>
                <w:color w:val="000000"/>
                <w:lang w:val="en-US" w:eastAsia="zh-CN"/>
              </w:rPr>
              <w:t>到期确认申报</w:t>
            </w:r>
            <w:r>
              <w:rPr>
                <w:rFonts w:ascii="宋体" w:hAnsi="宋体" w:cs="宋体" w:hint="eastAsia"/>
                <w:color w:val="000000"/>
                <w:lang w:val="en-US" w:eastAsia="zh-CN"/>
              </w:rPr>
              <w:t>时</w:t>
            </w:r>
            <w:r w:rsidRPr="00A23F8E">
              <w:rPr>
                <w:rFonts w:ascii="宋体" w:hAnsi="宋体" w:cs="宋体" w:hint="eastAsia"/>
                <w:color w:val="000000"/>
                <w:lang w:val="en-US" w:eastAsia="zh-CN"/>
              </w:rPr>
              <w:t>填写，</w:t>
            </w:r>
            <w:r w:rsidRPr="00A23F8E">
              <w:rPr>
                <w:rFonts w:ascii="宋体" w:hAnsi="宋体" w:cs="宋体"/>
                <w:color w:val="000000"/>
                <w:lang w:val="en-US" w:eastAsia="zh-CN"/>
              </w:rPr>
              <w:t>其他</w:t>
            </w:r>
            <w:r w:rsidRPr="00A23F8E">
              <w:rPr>
                <w:rFonts w:ascii="宋体" w:hAnsi="宋体" w:cs="宋体" w:hint="eastAsia"/>
                <w:color w:val="000000"/>
                <w:lang w:val="en-US" w:eastAsia="zh-CN"/>
              </w:rPr>
              <w:t>申报</w:t>
            </w:r>
            <w:r w:rsidRPr="00A23F8E">
              <w:rPr>
                <w:rFonts w:ascii="宋体" w:hAnsi="宋体" w:cs="宋体"/>
                <w:color w:val="000000"/>
                <w:lang w:val="en-US" w:eastAsia="zh-CN"/>
              </w:rPr>
              <w:t>时此字段无意义</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N16(2)</w:t>
            </w:r>
          </w:p>
        </w:tc>
      </w:tr>
      <w:tr w:rsidR="005D3F0E" w:rsidRPr="005109CE" w:rsidTr="00AF57F6">
        <w:trPr>
          <w:trHeight w:val="495"/>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54</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Side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买卖方向，取值有：1表示买</w:t>
            </w:r>
            <w:r w:rsidRPr="00A23F8E">
              <w:rPr>
                <w:rFonts w:ascii="宋体" w:hAnsi="宋体" w:cs="宋体" w:hint="eastAsia"/>
                <w:color w:val="000000"/>
                <w:lang w:val="en-US" w:eastAsia="zh-CN"/>
              </w:rPr>
              <w:t>，</w:t>
            </w:r>
            <w:r w:rsidRPr="00A23F8E">
              <w:rPr>
                <w:rFonts w:ascii="宋体" w:hAnsi="宋体" w:cs="宋体"/>
                <w:color w:val="000000"/>
                <w:lang w:val="en-US" w:eastAsia="zh-CN"/>
              </w:rPr>
              <w:t>2表示卖</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若为回购，则：1表示正回购，2表示逆回购</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C1</w:t>
            </w:r>
          </w:p>
        </w:tc>
      </w:tr>
      <w:tr w:rsidR="005D3F0E" w:rsidRPr="005109CE" w:rsidTr="00AF57F6">
        <w:trPr>
          <w:trHeight w:val="27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60</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TransactTime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业务发生时间，格式为：YYYYMMDD-HH:MM:SS.sss</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C21</w:t>
            </w:r>
          </w:p>
        </w:tc>
      </w:tr>
      <w:tr w:rsidR="005D3F0E" w:rsidRPr="005109CE" w:rsidTr="00AF57F6">
        <w:trPr>
          <w:trHeight w:val="27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1125</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color w:val="000000"/>
                <w:lang w:val="en-US" w:eastAsia="zh-CN"/>
              </w:rPr>
              <w:t>OrigTradeDate</w:t>
            </w:r>
          </w:p>
        </w:tc>
        <w:tc>
          <w:tcPr>
            <w:tcW w:w="3950" w:type="dxa"/>
            <w:shd w:val="clear" w:color="auto" w:fill="auto"/>
            <w:vAlign w:val="center"/>
            <w:hideMark/>
          </w:tcPr>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成交申报时交易所成交日期</w:t>
            </w:r>
            <w:r>
              <w:rPr>
                <w:rFonts w:ascii="宋体" w:hAnsi="宋体" w:cs="宋体" w:hint="eastAsia"/>
                <w:color w:val="000000"/>
                <w:lang w:val="en-US" w:eastAsia="zh-CN"/>
              </w:rPr>
              <w:t>，</w:t>
            </w:r>
            <w:r w:rsidRPr="00A23F8E">
              <w:rPr>
                <w:rFonts w:ascii="宋体" w:hAnsi="宋体" w:cs="宋体" w:hint="eastAsia"/>
                <w:color w:val="000000"/>
                <w:lang w:val="en-US" w:eastAsia="zh-CN"/>
              </w:rPr>
              <w:t>回购到期确认申报/到期续</w:t>
            </w:r>
            <w:r w:rsidR="004B5D95">
              <w:rPr>
                <w:rFonts w:ascii="宋体" w:hAnsi="宋体" w:cs="宋体" w:hint="eastAsia"/>
                <w:color w:val="000000"/>
                <w:lang w:val="en-US" w:eastAsia="zh-CN"/>
              </w:rPr>
              <w:t>做</w:t>
            </w:r>
            <w:r>
              <w:rPr>
                <w:rFonts w:ascii="宋体" w:hAnsi="宋体" w:cs="宋体" w:hint="eastAsia"/>
                <w:color w:val="000000"/>
                <w:lang w:val="en-US" w:eastAsia="zh-CN"/>
              </w:rPr>
              <w:t>申报</w:t>
            </w:r>
            <w:r w:rsidRPr="00A23F8E">
              <w:rPr>
                <w:rFonts w:ascii="宋体" w:hAnsi="宋体" w:cs="宋体" w:hint="eastAsia"/>
                <w:color w:val="000000"/>
                <w:lang w:val="en-US" w:eastAsia="zh-CN"/>
              </w:rPr>
              <w:t>确认/换券申报确认/提前终止申报确认</w:t>
            </w:r>
            <w:r w:rsidR="001C6979" w:rsidRPr="00A23F8E">
              <w:rPr>
                <w:rFonts w:ascii="宋体" w:hAnsi="宋体" w:cs="宋体" w:hint="eastAsia"/>
                <w:color w:val="000000"/>
                <w:lang w:val="en-US" w:eastAsia="zh-CN"/>
              </w:rPr>
              <w:t>/解除质押</w:t>
            </w:r>
            <w:r w:rsidR="00B86ACC">
              <w:rPr>
                <w:rFonts w:ascii="宋体" w:hAnsi="宋体" w:cs="宋体" w:hint="eastAsia"/>
                <w:color w:val="000000"/>
                <w:lang w:val="en-US" w:eastAsia="zh-CN"/>
              </w:rPr>
              <w:t>申报</w:t>
            </w:r>
            <w:r w:rsidR="001C6979" w:rsidRPr="00A23F8E">
              <w:rPr>
                <w:rFonts w:ascii="宋体" w:hAnsi="宋体" w:cs="宋体" w:hint="eastAsia"/>
                <w:color w:val="000000"/>
                <w:lang w:val="en-US" w:eastAsia="zh-CN"/>
              </w:rPr>
              <w:t>确认</w:t>
            </w:r>
            <w:r w:rsidRPr="00A23F8E">
              <w:rPr>
                <w:rFonts w:ascii="宋体" w:hAnsi="宋体" w:cs="宋体" w:hint="eastAsia"/>
                <w:color w:val="000000"/>
                <w:lang w:val="en-US" w:eastAsia="zh-CN"/>
              </w:rPr>
              <w:t>时填写，</w:t>
            </w:r>
            <w:r w:rsidRPr="00A23F8E">
              <w:rPr>
                <w:rFonts w:ascii="宋体" w:hAnsi="宋体" w:cs="宋体"/>
                <w:color w:val="000000"/>
                <w:lang w:val="en-US" w:eastAsia="zh-CN"/>
              </w:rPr>
              <w:t>其他</w:t>
            </w:r>
            <w:r w:rsidR="00150798">
              <w:rPr>
                <w:rFonts w:ascii="宋体" w:hAnsi="宋体" w:cs="宋体" w:hint="eastAsia"/>
                <w:color w:val="000000"/>
                <w:lang w:val="en-US" w:eastAsia="zh-CN"/>
              </w:rPr>
              <w:t>申报时</w:t>
            </w:r>
            <w:r w:rsidR="00150798">
              <w:rPr>
                <w:rFonts w:ascii="宋体" w:hAnsi="宋体" w:cs="宋体"/>
                <w:color w:val="000000"/>
                <w:lang w:val="en-US" w:eastAsia="zh-CN"/>
              </w:rPr>
              <w:t>此字段无意义</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C8</w:t>
            </w:r>
          </w:p>
        </w:tc>
      </w:tr>
      <w:tr w:rsidR="005D3F0E" w:rsidRPr="005109CE" w:rsidTr="00AF57F6">
        <w:trPr>
          <w:trHeight w:val="27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19</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ExecRefID</w:t>
            </w:r>
          </w:p>
        </w:tc>
        <w:tc>
          <w:tcPr>
            <w:tcW w:w="3950" w:type="dxa"/>
            <w:shd w:val="clear" w:color="auto" w:fill="auto"/>
            <w:vAlign w:val="center"/>
            <w:hideMark/>
          </w:tcPr>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成交申报时交易所成交编号, 回购到期确认申报时</w:t>
            </w:r>
            <w:r w:rsidRPr="00A23F8E">
              <w:rPr>
                <w:rFonts w:ascii="宋体" w:hAnsi="宋体" w:cs="宋体"/>
                <w:color w:val="000000"/>
                <w:lang w:val="en-US" w:eastAsia="zh-CN"/>
              </w:rPr>
              <w:t>引用未结算协议回购查询响应消息的</w:t>
            </w:r>
            <w:r w:rsidRPr="00A23F8E">
              <w:rPr>
                <w:rFonts w:ascii="宋体" w:hAnsi="宋体" w:cs="宋体" w:hint="eastAsia"/>
                <w:color w:val="000000"/>
                <w:lang w:val="en-US" w:eastAsia="zh-CN"/>
              </w:rPr>
              <w:t>成交编号，到期续</w:t>
            </w:r>
            <w:r w:rsidR="004B5D95">
              <w:rPr>
                <w:rFonts w:ascii="宋体" w:hAnsi="宋体" w:cs="宋体" w:hint="eastAsia"/>
                <w:color w:val="000000"/>
                <w:lang w:val="en-US" w:eastAsia="zh-CN"/>
              </w:rPr>
              <w:t>做</w:t>
            </w:r>
            <w:r>
              <w:rPr>
                <w:rFonts w:ascii="宋体" w:hAnsi="宋体" w:cs="宋体" w:hint="eastAsia"/>
                <w:color w:val="000000"/>
                <w:lang w:val="en-US" w:eastAsia="zh-CN"/>
              </w:rPr>
              <w:t>申报</w:t>
            </w:r>
            <w:r w:rsidRPr="00A23F8E">
              <w:rPr>
                <w:rFonts w:ascii="宋体" w:hAnsi="宋体" w:cs="宋体" w:hint="eastAsia"/>
                <w:color w:val="000000"/>
                <w:lang w:val="en-US" w:eastAsia="zh-CN"/>
              </w:rPr>
              <w:t>确认/换券申报确认/提前终止申报确认/解除质押</w:t>
            </w:r>
            <w:r w:rsidR="0040695C">
              <w:rPr>
                <w:rFonts w:ascii="宋体" w:hAnsi="宋体" w:cs="宋体" w:hint="eastAsia"/>
                <w:color w:val="000000"/>
                <w:lang w:val="en-US" w:eastAsia="zh-CN"/>
              </w:rPr>
              <w:t>申报</w:t>
            </w:r>
            <w:r w:rsidRPr="00A23F8E">
              <w:rPr>
                <w:rFonts w:ascii="宋体" w:hAnsi="宋体" w:cs="宋体" w:hint="eastAsia"/>
                <w:color w:val="000000"/>
                <w:lang w:val="en-US" w:eastAsia="zh-CN"/>
              </w:rPr>
              <w:t>确认时引用</w:t>
            </w:r>
            <w:r w:rsidRPr="00A23F8E">
              <w:rPr>
                <w:rFonts w:ascii="宋体" w:hAnsi="宋体" w:cs="宋体"/>
                <w:color w:val="000000"/>
                <w:lang w:val="en-US" w:eastAsia="zh-CN"/>
              </w:rPr>
              <w:t>非公开报价行情的</w:t>
            </w:r>
            <w:r w:rsidRPr="00A23F8E">
              <w:rPr>
                <w:rFonts w:ascii="宋体" w:hAnsi="宋体" w:cs="宋体" w:hint="eastAsia"/>
                <w:color w:val="000000"/>
                <w:lang w:val="en-US" w:eastAsia="zh-CN"/>
              </w:rPr>
              <w:t>交易所成交编号，</w:t>
            </w:r>
            <w:r w:rsidRPr="00A23F8E">
              <w:rPr>
                <w:rFonts w:ascii="宋体" w:hAnsi="宋体" w:cs="宋体"/>
                <w:color w:val="000000"/>
                <w:lang w:val="en-US" w:eastAsia="zh-CN"/>
              </w:rPr>
              <w:t>其他</w:t>
            </w:r>
            <w:r w:rsidR="00150798">
              <w:rPr>
                <w:rFonts w:ascii="宋体" w:hAnsi="宋体" w:cs="宋体" w:hint="eastAsia"/>
                <w:color w:val="000000"/>
                <w:lang w:val="en-US" w:eastAsia="zh-CN"/>
              </w:rPr>
              <w:t>申报此字段无意义</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N10</w:t>
            </w:r>
          </w:p>
        </w:tc>
      </w:tr>
      <w:tr w:rsidR="005D3F0E" w:rsidRPr="005109CE" w:rsidTr="00AF57F6">
        <w:trPr>
          <w:trHeight w:val="270"/>
        </w:trPr>
        <w:tc>
          <w:tcPr>
            <w:tcW w:w="7607" w:type="dxa"/>
            <w:gridSpan w:val="4"/>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Parties</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p>
        </w:tc>
      </w:tr>
      <w:tr w:rsidR="005D3F0E" w:rsidRPr="005109CE" w:rsidTr="00AF57F6">
        <w:trPr>
          <w:trHeight w:val="45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453</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 xml:space="preserve">　</w:t>
            </w:r>
          </w:p>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NoPartyIDs</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发起方重复组，</w:t>
            </w:r>
            <w:r>
              <w:rPr>
                <w:rFonts w:ascii="宋体" w:hAnsi="宋体" w:cs="宋体" w:hint="eastAsia"/>
                <w:color w:val="000000"/>
                <w:lang w:val="en-US" w:eastAsia="zh-CN"/>
              </w:rPr>
              <w:t>依次</w:t>
            </w:r>
            <w:r w:rsidRPr="00A23F8E">
              <w:rPr>
                <w:rFonts w:ascii="宋体" w:hAnsi="宋体" w:cs="宋体" w:hint="eastAsia"/>
                <w:color w:val="000000"/>
                <w:lang w:val="en-US" w:eastAsia="zh-CN"/>
              </w:rPr>
              <w:t>包含发起方的交易商代码</w:t>
            </w:r>
            <w:r>
              <w:rPr>
                <w:rFonts w:ascii="宋体" w:hAnsi="宋体" w:cs="宋体" w:hint="eastAsia"/>
                <w:color w:val="000000"/>
                <w:lang w:val="en-US" w:eastAsia="zh-CN"/>
              </w:rPr>
              <w:t>，</w:t>
            </w:r>
            <w:r w:rsidRPr="00A23F8E">
              <w:rPr>
                <w:rFonts w:ascii="宋体" w:hAnsi="宋体" w:cs="宋体" w:hint="eastAsia"/>
                <w:color w:val="000000"/>
                <w:lang w:val="en-US" w:eastAsia="zh-CN"/>
              </w:rPr>
              <w:t>发起方的交易员代码</w:t>
            </w:r>
            <w:r>
              <w:rPr>
                <w:rFonts w:ascii="宋体" w:hAnsi="宋体" w:cs="宋体" w:hint="eastAsia"/>
                <w:color w:val="000000"/>
                <w:lang w:val="en-US" w:eastAsia="zh-CN"/>
              </w:rPr>
              <w:t>，</w:t>
            </w:r>
            <w:r w:rsidRPr="00A23F8E">
              <w:rPr>
                <w:rFonts w:ascii="宋体" w:hAnsi="宋体" w:cs="宋体" w:hint="eastAsia"/>
                <w:color w:val="000000"/>
                <w:lang w:val="en-US" w:eastAsia="zh-CN"/>
              </w:rPr>
              <w:t>质权人名称</w:t>
            </w:r>
            <w:r>
              <w:rPr>
                <w:rFonts w:ascii="宋体" w:hAnsi="宋体" w:cs="宋体" w:hint="eastAsia"/>
                <w:color w:val="000000"/>
                <w:lang w:val="en-US" w:eastAsia="zh-CN"/>
              </w:rPr>
              <w:t>，</w:t>
            </w:r>
            <w:r w:rsidRPr="00A23F8E">
              <w:rPr>
                <w:rFonts w:ascii="宋体" w:hAnsi="宋体" w:cs="宋体" w:hint="eastAsia"/>
                <w:color w:val="000000"/>
                <w:lang w:val="en-US" w:eastAsia="zh-CN"/>
              </w:rPr>
              <w:t>发起方申报交易单元号</w:t>
            </w:r>
            <w:r>
              <w:rPr>
                <w:rFonts w:ascii="宋体" w:hAnsi="宋体" w:cs="宋体" w:hint="eastAsia"/>
                <w:color w:val="000000"/>
                <w:lang w:val="en-US" w:eastAsia="zh-CN"/>
              </w:rPr>
              <w:t>，</w:t>
            </w:r>
            <w:r w:rsidRPr="00A23F8E">
              <w:rPr>
                <w:rFonts w:ascii="宋体" w:hAnsi="宋体" w:cs="宋体" w:hint="eastAsia"/>
                <w:color w:val="000000"/>
                <w:lang w:val="en-US" w:eastAsia="zh-CN"/>
              </w:rPr>
              <w:t>投资者账户</w:t>
            </w:r>
            <w:r>
              <w:rPr>
                <w:rFonts w:ascii="宋体" w:hAnsi="宋体" w:cs="宋体" w:hint="eastAsia"/>
                <w:color w:val="000000"/>
                <w:lang w:val="en-US" w:eastAsia="zh-CN"/>
              </w:rPr>
              <w:t>，</w:t>
            </w:r>
            <w:r w:rsidRPr="00A23F8E">
              <w:rPr>
                <w:rFonts w:ascii="宋体" w:hAnsi="宋体" w:cs="宋体" w:hint="eastAsia"/>
                <w:color w:val="000000"/>
                <w:lang w:val="en-US" w:eastAsia="zh-CN"/>
              </w:rPr>
              <w:t>对手方交易商代码</w:t>
            </w:r>
            <w:r>
              <w:rPr>
                <w:rFonts w:ascii="宋体" w:hAnsi="宋体" w:cs="宋体" w:hint="eastAsia"/>
                <w:color w:val="000000"/>
                <w:lang w:val="en-US" w:eastAsia="zh-CN"/>
              </w:rPr>
              <w:t>，</w:t>
            </w:r>
            <w:r w:rsidRPr="00A23F8E">
              <w:rPr>
                <w:rFonts w:ascii="宋体" w:hAnsi="宋体" w:cs="宋体" w:hint="eastAsia"/>
                <w:color w:val="000000"/>
                <w:lang w:val="en-US" w:eastAsia="zh-CN"/>
              </w:rPr>
              <w:t>对手方交易员代码。取值为7</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w:t>
            </w:r>
            <w:r w:rsidRPr="00A23F8E">
              <w:rPr>
                <w:rFonts w:ascii="宋体" w:hAnsi="宋体" w:cs="宋体" w:hint="eastAsia"/>
                <w:color w:val="000000"/>
                <w:lang w:val="en-US" w:eastAsia="zh-CN"/>
              </w:rPr>
              <w:t>2</w:t>
            </w:r>
          </w:p>
        </w:tc>
      </w:tr>
      <w:tr w:rsidR="005D3F0E" w:rsidRPr="005109CE" w:rsidTr="00AF57F6">
        <w:trPr>
          <w:trHeight w:val="300"/>
        </w:trPr>
        <w:tc>
          <w:tcPr>
            <w:tcW w:w="822"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w:t>
            </w: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5D3F0E" w:rsidRPr="005109CE" w:rsidTr="00AF57F6">
        <w:trPr>
          <w:trHeight w:val="495"/>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495"/>
        </w:trPr>
        <w:tc>
          <w:tcPr>
            <w:tcW w:w="822" w:type="dxa"/>
            <w:vMerge w:val="restart"/>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发起方申报交易员号</w:t>
            </w: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交易员代码，填写6位交易员代码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5109CE" w:rsidTr="00AF57F6">
        <w:trPr>
          <w:trHeight w:val="495"/>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取101，表示当前PartyID的取值为发起方的交易员代码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270"/>
        </w:trPr>
        <w:tc>
          <w:tcPr>
            <w:tcW w:w="822"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质权人名称</w:t>
            </w: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质权人名称，质押式协议回购成交申报确认</w:t>
            </w:r>
            <w:r>
              <w:rPr>
                <w:rFonts w:ascii="宋体" w:hAnsi="宋体" w:cs="宋体" w:hint="eastAsia"/>
                <w:color w:val="000000"/>
                <w:lang w:val="en-US" w:eastAsia="zh-CN"/>
              </w:rPr>
              <w:t>、质押式协议回购</w:t>
            </w:r>
            <w:r w:rsidRPr="00A23F8E">
              <w:rPr>
                <w:rFonts w:ascii="宋体" w:hAnsi="宋体" w:cs="宋体" w:hint="eastAsia"/>
                <w:color w:val="000000"/>
                <w:lang w:val="en-US" w:eastAsia="zh-CN"/>
              </w:rPr>
              <w:t>到期</w:t>
            </w:r>
            <w:r w:rsidR="0048331A">
              <w:rPr>
                <w:rFonts w:ascii="宋体" w:hAnsi="宋体" w:cs="宋体" w:hint="eastAsia"/>
                <w:color w:val="000000"/>
                <w:lang w:val="en-US" w:eastAsia="zh-CN"/>
              </w:rPr>
              <w:t>续</w:t>
            </w:r>
            <w:r w:rsidR="004B5D95">
              <w:rPr>
                <w:rFonts w:ascii="宋体" w:hAnsi="宋体" w:cs="宋体" w:hint="eastAsia"/>
                <w:color w:val="000000"/>
                <w:lang w:val="en-US" w:eastAsia="zh-CN"/>
              </w:rPr>
              <w:t>做</w:t>
            </w:r>
            <w:r w:rsidRPr="00A23F8E">
              <w:rPr>
                <w:rFonts w:ascii="宋体" w:hAnsi="宋体" w:cs="宋体" w:hint="eastAsia"/>
                <w:color w:val="000000"/>
                <w:lang w:val="en-US" w:eastAsia="zh-CN"/>
              </w:rPr>
              <w:t>确认</w:t>
            </w:r>
            <w:r>
              <w:rPr>
                <w:rFonts w:ascii="宋体" w:hAnsi="宋体" w:cs="宋体" w:hint="eastAsia"/>
                <w:color w:val="000000"/>
                <w:lang w:val="en-US" w:eastAsia="zh-CN"/>
              </w:rPr>
              <w:t>申报</w:t>
            </w:r>
            <w:r w:rsidRPr="00A23F8E">
              <w:rPr>
                <w:rFonts w:ascii="宋体" w:hAnsi="宋体" w:cs="宋体" w:hint="eastAsia"/>
                <w:color w:val="000000"/>
                <w:lang w:val="en-US" w:eastAsia="zh-CN"/>
              </w:rPr>
              <w:t>时填写，</w:t>
            </w:r>
            <w:r w:rsidRPr="00A23F8E">
              <w:rPr>
                <w:rFonts w:ascii="宋体" w:hAnsi="宋体" w:cs="宋体"/>
                <w:color w:val="000000"/>
                <w:lang w:val="en-US" w:eastAsia="zh-CN"/>
              </w:rPr>
              <w:t>其他</w:t>
            </w:r>
            <w:r w:rsidR="00150798">
              <w:rPr>
                <w:rFonts w:ascii="宋体" w:hAnsi="宋体" w:cs="宋体" w:hint="eastAsia"/>
                <w:color w:val="000000"/>
                <w:lang w:val="en-US" w:eastAsia="zh-CN"/>
              </w:rPr>
              <w:t>申报此字段</w:t>
            </w:r>
            <w:r w:rsidR="00150798">
              <w:rPr>
                <w:rFonts w:ascii="宋体" w:hAnsi="宋体" w:cs="宋体"/>
                <w:color w:val="000000"/>
                <w:lang w:val="en-US" w:eastAsia="zh-CN"/>
              </w:rPr>
              <w:t>无意义</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C30</w:t>
            </w:r>
          </w:p>
        </w:tc>
      </w:tr>
      <w:tr w:rsidR="005D3F0E" w:rsidRPr="005109CE" w:rsidTr="00AF57F6">
        <w:trPr>
          <w:trHeight w:val="270"/>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10</w:t>
            </w:r>
            <w:r w:rsidRPr="00A23F8E">
              <w:rPr>
                <w:rFonts w:ascii="宋体" w:hAnsi="宋体" w:cs="宋体" w:hint="eastAsia"/>
                <w:color w:val="000000"/>
                <w:lang w:val="en-US" w:eastAsia="zh-CN"/>
              </w:rPr>
              <w:t>5，表示当前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的取值为质权人名称</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510"/>
        </w:trPr>
        <w:tc>
          <w:tcPr>
            <w:tcW w:w="822"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发起方申报交</w:t>
            </w:r>
            <w:r w:rsidRPr="00A23F8E">
              <w:rPr>
                <w:rFonts w:ascii="宋体" w:hAnsi="宋体" w:cs="宋体" w:hint="eastAsia"/>
                <w:color w:val="000000"/>
                <w:lang w:val="en-US" w:eastAsia="zh-CN"/>
              </w:rPr>
              <w:lastRenderedPageBreak/>
              <w:t>易单元号</w:t>
            </w: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lastRenderedPageBreak/>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发起方申报</w:t>
            </w:r>
            <w:r w:rsidRPr="00A23F8E">
              <w:rPr>
                <w:rFonts w:ascii="宋体" w:hAnsi="宋体" w:cs="宋体"/>
                <w:color w:val="000000"/>
                <w:lang w:val="en-US" w:eastAsia="zh-CN"/>
              </w:rPr>
              <w:t>PBU</w:t>
            </w:r>
            <w:r w:rsidRPr="00A23F8E">
              <w:rPr>
                <w:rFonts w:ascii="宋体" w:hAnsi="宋体" w:cs="宋体" w:hint="eastAsia"/>
                <w:color w:val="000000"/>
                <w:lang w:val="en-US" w:eastAsia="zh-CN"/>
              </w:rPr>
              <w:t>代码，填写</w:t>
            </w:r>
            <w:r w:rsidRPr="00A23F8E">
              <w:rPr>
                <w:rFonts w:ascii="宋体" w:hAnsi="宋体" w:cs="宋体"/>
                <w:color w:val="000000"/>
                <w:lang w:val="en-US" w:eastAsia="zh-CN"/>
              </w:rPr>
              <w:t>5</w:t>
            </w:r>
            <w:r w:rsidRPr="00A23F8E">
              <w:rPr>
                <w:rFonts w:ascii="宋体" w:hAnsi="宋体" w:cs="宋体" w:hint="eastAsia"/>
                <w:color w:val="000000"/>
                <w:lang w:val="en-US" w:eastAsia="zh-CN"/>
              </w:rPr>
              <w:t>位申报交易单元号</w:t>
            </w:r>
            <w:r w:rsidR="00401733">
              <w:rPr>
                <w:rFonts w:ascii="宋体" w:hAnsi="宋体" w:cs="宋体" w:hint="eastAsia"/>
                <w:color w:val="000000"/>
                <w:lang w:val="en-US" w:eastAsia="zh-CN"/>
              </w:rPr>
              <w:t>，</w:t>
            </w:r>
            <w:r w:rsidR="00225EA7">
              <w:rPr>
                <w:rFonts w:ascii="宋体" w:hAnsi="宋体" w:cs="宋体" w:hint="eastAsia"/>
                <w:color w:val="000000"/>
                <w:lang w:val="en-US" w:eastAsia="zh-CN"/>
              </w:rPr>
              <w:t>成交申报</w:t>
            </w:r>
            <w:r w:rsidR="00225EA7">
              <w:rPr>
                <w:rFonts w:ascii="宋体" w:hAnsi="宋体" w:cs="宋体"/>
                <w:color w:val="000000"/>
                <w:lang w:val="en-US" w:eastAsia="zh-CN"/>
              </w:rPr>
              <w:t>拒绝、</w:t>
            </w:r>
            <w:r w:rsidR="00401733">
              <w:rPr>
                <w:rFonts w:ascii="宋体" w:hAnsi="宋体" w:cs="宋体"/>
                <w:color w:val="000000"/>
                <w:lang w:val="en-US" w:eastAsia="zh-CN"/>
              </w:rPr>
              <w:t>到期</w:t>
            </w:r>
            <w:r w:rsidR="00401733">
              <w:rPr>
                <w:rFonts w:ascii="宋体" w:hAnsi="宋体" w:cs="宋体" w:hint="eastAsia"/>
                <w:color w:val="000000"/>
                <w:lang w:val="en-US" w:eastAsia="zh-CN"/>
              </w:rPr>
              <w:t>续</w:t>
            </w:r>
            <w:r w:rsidR="004B5D95">
              <w:rPr>
                <w:rFonts w:ascii="宋体" w:hAnsi="宋体" w:cs="宋体" w:hint="eastAsia"/>
                <w:color w:val="000000"/>
                <w:lang w:val="en-US" w:eastAsia="zh-CN"/>
              </w:rPr>
              <w:t>做</w:t>
            </w:r>
            <w:r w:rsidR="00FA184E">
              <w:rPr>
                <w:rFonts w:ascii="宋体" w:hAnsi="宋体" w:cs="宋体" w:hint="eastAsia"/>
                <w:color w:val="000000"/>
                <w:lang w:val="en-US" w:eastAsia="zh-CN"/>
              </w:rPr>
              <w:t>申报</w:t>
            </w:r>
            <w:r w:rsidR="00401733">
              <w:rPr>
                <w:rFonts w:ascii="宋体" w:hAnsi="宋体" w:cs="宋体" w:hint="eastAsia"/>
                <w:color w:val="000000"/>
                <w:lang w:val="en-US" w:eastAsia="zh-CN"/>
              </w:rPr>
              <w:t>拒</w:t>
            </w:r>
            <w:r w:rsidR="00401733">
              <w:rPr>
                <w:rFonts w:ascii="宋体" w:hAnsi="宋体" w:cs="宋体" w:hint="eastAsia"/>
                <w:color w:val="000000"/>
                <w:lang w:val="en-US" w:eastAsia="zh-CN"/>
              </w:rPr>
              <w:lastRenderedPageBreak/>
              <w:t>绝</w:t>
            </w:r>
            <w:r w:rsidR="00FA184E">
              <w:rPr>
                <w:rFonts w:ascii="宋体" w:hAnsi="宋体" w:cs="宋体" w:hint="eastAsia"/>
                <w:color w:val="000000"/>
                <w:lang w:val="en-US" w:eastAsia="zh-CN"/>
              </w:rPr>
              <w:t>、</w:t>
            </w:r>
            <w:r w:rsidR="00FA184E">
              <w:rPr>
                <w:rFonts w:ascii="宋体" w:hAnsi="宋体" w:cs="宋体"/>
                <w:color w:val="000000"/>
                <w:lang w:val="en-US" w:eastAsia="zh-CN"/>
              </w:rPr>
              <w:t>换券申报拒绝、</w:t>
            </w:r>
            <w:r w:rsidR="00FA184E">
              <w:rPr>
                <w:rFonts w:ascii="宋体" w:hAnsi="宋体" w:cs="宋体" w:hint="eastAsia"/>
                <w:color w:val="000000"/>
                <w:lang w:val="en-US" w:eastAsia="zh-CN"/>
              </w:rPr>
              <w:t>解除质押</w:t>
            </w:r>
            <w:r w:rsidR="00FA184E">
              <w:rPr>
                <w:rFonts w:ascii="宋体" w:hAnsi="宋体" w:cs="宋体"/>
                <w:color w:val="000000"/>
                <w:lang w:val="en-US" w:eastAsia="zh-CN"/>
              </w:rPr>
              <w:t>申报拒绝和提前终止申报拒绝</w:t>
            </w:r>
            <w:r w:rsidR="00401733">
              <w:rPr>
                <w:rFonts w:ascii="宋体" w:hAnsi="宋体" w:cs="宋体"/>
                <w:color w:val="000000"/>
                <w:lang w:val="en-US" w:eastAsia="zh-CN"/>
              </w:rPr>
              <w:t>时</w:t>
            </w:r>
            <w:r w:rsidR="008A479E">
              <w:rPr>
                <w:rFonts w:ascii="宋体" w:hAnsi="宋体" w:cs="宋体" w:hint="eastAsia"/>
                <w:color w:val="000000"/>
                <w:lang w:val="en-US" w:eastAsia="zh-CN"/>
              </w:rPr>
              <w:t>必须为</w:t>
            </w:r>
            <w:r w:rsidR="00401733">
              <w:rPr>
                <w:rFonts w:ascii="宋体" w:hAnsi="宋体" w:cs="宋体" w:hint="eastAsia"/>
                <w:color w:val="000000"/>
                <w:lang w:val="en-US" w:eastAsia="zh-CN"/>
              </w:rPr>
              <w:t>空</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lastRenderedPageBreak/>
              <w:t>C5</w:t>
            </w:r>
          </w:p>
        </w:tc>
      </w:tr>
      <w:tr w:rsidR="005D3F0E" w:rsidRPr="005109CE" w:rsidTr="00AF57F6">
        <w:trPr>
          <w:trHeight w:val="270"/>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1</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的取值为申报交易单元号</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300"/>
        </w:trPr>
        <w:tc>
          <w:tcPr>
            <w:tcW w:w="822" w:type="dxa"/>
            <w:vMerge w:val="restart"/>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发起方投资者账户</w:t>
            </w: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4B5D95">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发起方投资者帐户</w:t>
            </w:r>
            <w:r w:rsidR="00F23677">
              <w:rPr>
                <w:rFonts w:ascii="宋体" w:hAnsi="宋体" w:cs="宋体" w:hint="eastAsia"/>
                <w:color w:val="000000"/>
                <w:lang w:val="en-US" w:eastAsia="zh-CN"/>
              </w:rPr>
              <w:t>，成交申报</w:t>
            </w:r>
            <w:r w:rsidR="00F23677">
              <w:rPr>
                <w:rFonts w:ascii="宋体" w:hAnsi="宋体" w:cs="宋体"/>
                <w:color w:val="000000"/>
                <w:lang w:val="en-US" w:eastAsia="zh-CN"/>
              </w:rPr>
              <w:t>拒绝、到期</w:t>
            </w:r>
            <w:r w:rsidR="00F23677">
              <w:rPr>
                <w:rFonts w:ascii="宋体" w:hAnsi="宋体" w:cs="宋体" w:hint="eastAsia"/>
                <w:color w:val="000000"/>
                <w:lang w:val="en-US" w:eastAsia="zh-CN"/>
              </w:rPr>
              <w:t>续</w:t>
            </w:r>
            <w:r w:rsidR="004B5D95">
              <w:rPr>
                <w:rFonts w:ascii="宋体" w:hAnsi="宋体" w:cs="宋体" w:hint="eastAsia"/>
                <w:color w:val="000000"/>
                <w:lang w:val="en-US" w:eastAsia="zh-CN"/>
              </w:rPr>
              <w:t>做</w:t>
            </w:r>
            <w:r w:rsidR="00F23677">
              <w:rPr>
                <w:rFonts w:ascii="宋体" w:hAnsi="宋体" w:cs="宋体" w:hint="eastAsia"/>
                <w:color w:val="000000"/>
                <w:lang w:val="en-US" w:eastAsia="zh-CN"/>
              </w:rPr>
              <w:t>申报拒绝、</w:t>
            </w:r>
            <w:r w:rsidR="00F23677">
              <w:rPr>
                <w:rFonts w:ascii="宋体" w:hAnsi="宋体" w:cs="宋体"/>
                <w:color w:val="000000"/>
                <w:lang w:val="en-US" w:eastAsia="zh-CN"/>
              </w:rPr>
              <w:t>换券申报拒绝、</w:t>
            </w:r>
            <w:r w:rsidR="00F23677">
              <w:rPr>
                <w:rFonts w:ascii="宋体" w:hAnsi="宋体" w:cs="宋体" w:hint="eastAsia"/>
                <w:color w:val="000000"/>
                <w:lang w:val="en-US" w:eastAsia="zh-CN"/>
              </w:rPr>
              <w:t>解除质押</w:t>
            </w:r>
            <w:r w:rsidR="00F23677">
              <w:rPr>
                <w:rFonts w:ascii="宋体" w:hAnsi="宋体" w:cs="宋体"/>
                <w:color w:val="000000"/>
                <w:lang w:val="en-US" w:eastAsia="zh-CN"/>
              </w:rPr>
              <w:t>申报拒绝和提前终止申报拒绝时</w:t>
            </w:r>
            <w:r w:rsidR="00F23677">
              <w:rPr>
                <w:rFonts w:ascii="宋体" w:hAnsi="宋体" w:cs="宋体" w:hint="eastAsia"/>
                <w:color w:val="000000"/>
                <w:lang w:val="en-US" w:eastAsia="zh-CN"/>
              </w:rPr>
              <w:t>必须为空</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C10</w:t>
            </w:r>
          </w:p>
        </w:tc>
      </w:tr>
      <w:tr w:rsidR="005D3F0E" w:rsidRPr="005109CE" w:rsidTr="00AF57F6">
        <w:trPr>
          <w:trHeight w:val="495"/>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F23677">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w:t>
            </w:r>
            <w:r w:rsidRPr="00A23F8E">
              <w:rPr>
                <w:rFonts w:ascii="宋体" w:hAnsi="宋体" w:cs="宋体"/>
                <w:color w:val="000000"/>
                <w:lang w:val="en-US" w:eastAsia="zh-CN"/>
              </w:rPr>
              <w:t>5</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的取值为发起方投资者帐户</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495"/>
        </w:trPr>
        <w:tc>
          <w:tcPr>
            <w:tcW w:w="822" w:type="dxa"/>
            <w:vMerge w:val="restart"/>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对手方交易商代码</w:t>
            </w: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对手方交易商代码，填写3位CompanyID</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C3</w:t>
            </w:r>
          </w:p>
        </w:tc>
      </w:tr>
      <w:tr w:rsidR="005D3F0E" w:rsidRPr="005109CE" w:rsidTr="00AF57F6">
        <w:trPr>
          <w:trHeight w:val="495"/>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取37，表示当前PartyID的取值为对手方的交易商代码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495"/>
        </w:trPr>
        <w:tc>
          <w:tcPr>
            <w:tcW w:w="822" w:type="dxa"/>
            <w:vMerge w:val="restart"/>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对手方交易员代码</w:t>
            </w: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448</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PartyID</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对手方交易员代码，填写6位交易员代码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C6</w:t>
            </w:r>
          </w:p>
        </w:tc>
      </w:tr>
      <w:tr w:rsidR="005D3F0E" w:rsidRPr="005109CE" w:rsidTr="00AF57F6">
        <w:trPr>
          <w:trHeight w:val="608"/>
        </w:trPr>
        <w:tc>
          <w:tcPr>
            <w:tcW w:w="822" w:type="dxa"/>
            <w:vMerge/>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452</w:t>
            </w:r>
          </w:p>
        </w:tc>
        <w:tc>
          <w:tcPr>
            <w:tcW w:w="2268" w:type="dxa"/>
            <w:shd w:val="clear" w:color="auto" w:fill="auto"/>
            <w:vAlign w:val="center"/>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PartyRole</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取102，表示当前PartyID的取值为对手方的交易员代码</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color w:val="000000"/>
                <w:lang w:val="en-US" w:eastAsia="zh-CN"/>
              </w:rPr>
              <w:t>N4</w:t>
            </w:r>
          </w:p>
        </w:tc>
      </w:tr>
      <w:tr w:rsidR="005D3F0E" w:rsidRPr="005109CE" w:rsidTr="00AF57F6">
        <w:trPr>
          <w:trHeight w:val="270"/>
        </w:trPr>
        <w:tc>
          <w:tcPr>
            <w:tcW w:w="1389" w:type="dxa"/>
            <w:gridSpan w:val="2"/>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58</w:t>
            </w:r>
          </w:p>
        </w:tc>
        <w:tc>
          <w:tcPr>
            <w:tcW w:w="2268"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Text</w:t>
            </w:r>
          </w:p>
        </w:tc>
        <w:tc>
          <w:tcPr>
            <w:tcW w:w="3950" w:type="dxa"/>
            <w:shd w:val="clear" w:color="auto" w:fill="auto"/>
            <w:vAlign w:val="center"/>
            <w:hideMark/>
          </w:tcPr>
          <w:p w:rsidR="005D3F0E" w:rsidRPr="00A23F8E" w:rsidRDefault="005D3F0E" w:rsidP="005D3F0E">
            <w:pPr>
              <w:keepLines w:val="0"/>
              <w:suppressAutoHyphens w:val="0"/>
              <w:spacing w:before="0" w:after="0" w:line="240" w:lineRule="auto"/>
              <w:rPr>
                <w:rFonts w:ascii="宋体" w:hAnsi="宋体" w:cs="宋体"/>
                <w:color w:val="000000"/>
                <w:lang w:val="en-US" w:eastAsia="zh-CN"/>
              </w:rPr>
            </w:pPr>
            <w:r w:rsidRPr="00A23F8E">
              <w:rPr>
                <w:rFonts w:ascii="宋体" w:hAnsi="宋体" w:cs="宋体" w:hint="eastAsia"/>
                <w:color w:val="000000"/>
                <w:lang w:val="en-US" w:eastAsia="zh-CN"/>
              </w:rPr>
              <w:t>补充条款</w:t>
            </w:r>
          </w:p>
        </w:tc>
        <w:tc>
          <w:tcPr>
            <w:tcW w:w="878" w:type="dxa"/>
            <w:shd w:val="clear" w:color="auto" w:fill="auto"/>
            <w:vAlign w:val="center"/>
            <w:hideMark/>
          </w:tcPr>
          <w:p w:rsidR="005D3F0E" w:rsidRPr="00A23F8E" w:rsidRDefault="005D3F0E" w:rsidP="005D3F0E">
            <w:pPr>
              <w:snapToGrid w:val="0"/>
              <w:rPr>
                <w:rFonts w:ascii="宋体" w:hAnsi="宋体" w:cs="宋体"/>
                <w:color w:val="000000"/>
                <w:lang w:val="en-US" w:eastAsia="zh-CN"/>
              </w:rPr>
            </w:pPr>
            <w:r w:rsidRPr="00A23F8E">
              <w:rPr>
                <w:rFonts w:ascii="宋体" w:hAnsi="宋体" w:cs="宋体" w:hint="eastAsia"/>
                <w:color w:val="000000"/>
                <w:lang w:val="en-US" w:eastAsia="zh-CN"/>
              </w:rPr>
              <w:t>C170</w:t>
            </w:r>
          </w:p>
        </w:tc>
      </w:tr>
    </w:tbl>
    <w:p w:rsidR="00C54082" w:rsidRDefault="00C54082" w:rsidP="00C54082">
      <w:pPr>
        <w:rPr>
          <w:lang w:eastAsia="zh-CN"/>
        </w:rPr>
      </w:pPr>
    </w:p>
    <w:p w:rsidR="00E85DCA" w:rsidRPr="00C54082" w:rsidRDefault="00E85DCA" w:rsidP="00C54082">
      <w:pPr>
        <w:rPr>
          <w:lang w:eastAsia="zh-CN"/>
        </w:rPr>
      </w:pPr>
    </w:p>
    <w:p w:rsidR="00857426" w:rsidRPr="00857426" w:rsidRDefault="00857426" w:rsidP="00857426">
      <w:pPr>
        <w:pStyle w:val="3"/>
      </w:pPr>
      <w:bookmarkStart w:id="858" w:name="_Toc320620649"/>
      <w:bookmarkStart w:id="859" w:name="_Toc525648600"/>
      <w:bookmarkEnd w:id="857"/>
      <w:r w:rsidRPr="00857426">
        <w:rPr>
          <w:rFonts w:hint="eastAsia"/>
        </w:rPr>
        <w:t>成交</w:t>
      </w:r>
      <w:r w:rsidRPr="00857426">
        <w:t>申报</w:t>
      </w:r>
      <w:r w:rsidRPr="00857426">
        <w:rPr>
          <w:rFonts w:hint="eastAsia"/>
        </w:rPr>
        <w:t>响应消息</w:t>
      </w:r>
      <w:bookmarkEnd w:id="858"/>
      <w:bookmarkEnd w:id="859"/>
    </w:p>
    <w:tbl>
      <w:tblPr>
        <w:tblW w:w="0" w:type="auto"/>
        <w:tblInd w:w="-5" w:type="dxa"/>
        <w:tblLayout w:type="fixed"/>
        <w:tblLook w:val="0000"/>
      </w:tblPr>
      <w:tblGrid>
        <w:gridCol w:w="4839"/>
        <w:gridCol w:w="3638"/>
      </w:tblGrid>
      <w:tr w:rsidR="00857426" w:rsidTr="00AF57F6">
        <w:trPr>
          <w:tblHeader/>
        </w:trPr>
        <w:tc>
          <w:tcPr>
            <w:tcW w:w="4839" w:type="dxa"/>
            <w:tcBorders>
              <w:top w:val="single" w:sz="4" w:space="0" w:color="000000"/>
              <w:left w:val="single" w:sz="4" w:space="0" w:color="000000"/>
              <w:bottom w:val="single" w:sz="4" w:space="0" w:color="000000"/>
            </w:tcBorders>
            <w:shd w:val="clear" w:color="auto" w:fill="E0E0E0"/>
          </w:tcPr>
          <w:p w:rsidR="00857426" w:rsidRDefault="00857426" w:rsidP="00806A8E">
            <w:pPr>
              <w:pStyle w:val="WinDescr"/>
              <w:snapToGrid w:val="0"/>
              <w:rPr>
                <w:b/>
                <w:lang w:eastAsia="zh-CN"/>
              </w:rPr>
            </w:pPr>
            <w:r w:rsidRPr="00DF1BD7">
              <w:rPr>
                <w:rFonts w:hint="eastAsia"/>
                <w:b/>
              </w:rPr>
              <w:t>ExecutionReport</w:t>
            </w:r>
            <w:r>
              <w:rPr>
                <w:rFonts w:hint="eastAsia"/>
                <w:b/>
                <w:lang w:eastAsia="zh-CN"/>
              </w:rPr>
              <w:t xml:space="preserve"> (</w:t>
            </w:r>
            <w:r w:rsidRPr="00724108">
              <w:rPr>
                <w:rFonts w:cs="Arial"/>
                <w:b/>
                <w:color w:val="000000"/>
                <w:lang w:eastAsia="zh-CN"/>
              </w:rPr>
              <w:t>R</w:t>
            </w:r>
            <w:r w:rsidRPr="00724108">
              <w:rPr>
                <w:rFonts w:cs="Arial" w:hint="eastAsia"/>
                <w:b/>
                <w:color w:val="000000"/>
                <w:lang w:eastAsia="zh-CN"/>
              </w:rPr>
              <w:t>espText</w:t>
            </w:r>
            <w:r>
              <w:rPr>
                <w:rFonts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857426" w:rsidRPr="001B7112" w:rsidRDefault="00857426" w:rsidP="00943212">
            <w:pPr>
              <w:pStyle w:val="WinDescr"/>
              <w:snapToGrid w:val="0"/>
              <w:rPr>
                <w:b/>
                <w:lang w:eastAsia="zh-CN"/>
              </w:rPr>
            </w:pPr>
            <w:r w:rsidRPr="00DF1BD7">
              <w:rPr>
                <w:rFonts w:hint="eastAsia"/>
                <w:b/>
              </w:rPr>
              <w:t>成</w:t>
            </w:r>
            <w:r w:rsidRPr="00DF1BD7">
              <w:rPr>
                <w:rFonts w:hint="eastAsia"/>
                <w:b/>
                <w:lang w:eastAsia="zh-CN"/>
              </w:rPr>
              <w:t>交</w:t>
            </w:r>
            <w:r w:rsidRPr="00DF1BD7">
              <w:rPr>
                <w:b/>
                <w:lang w:eastAsia="zh-CN"/>
              </w:rPr>
              <w:t>申报</w:t>
            </w:r>
            <w:r>
              <w:rPr>
                <w:rFonts w:hint="eastAsia"/>
                <w:b/>
                <w:lang w:eastAsia="zh-CN"/>
              </w:rPr>
              <w:t>响应</w:t>
            </w:r>
          </w:p>
        </w:tc>
      </w:tr>
      <w:tr w:rsidR="00857426" w:rsidTr="00AF57F6">
        <w:tc>
          <w:tcPr>
            <w:tcW w:w="8477" w:type="dxa"/>
            <w:gridSpan w:val="2"/>
            <w:tcBorders>
              <w:top w:val="single" w:sz="4" w:space="0" w:color="000000"/>
              <w:left w:val="single" w:sz="4" w:space="0" w:color="000000"/>
              <w:bottom w:val="single" w:sz="4" w:space="0" w:color="000000"/>
              <w:right w:val="single" w:sz="4" w:space="0" w:color="000000"/>
            </w:tcBorders>
          </w:tcPr>
          <w:p w:rsidR="00857426" w:rsidRDefault="00857426" w:rsidP="00806A8E">
            <w:pPr>
              <w:pStyle w:val="WinDescr"/>
              <w:snapToGrid w:val="0"/>
              <w:rPr>
                <w:b/>
              </w:rPr>
            </w:pPr>
            <w:r>
              <w:rPr>
                <w:b/>
              </w:rPr>
              <w:t>描述：</w:t>
            </w:r>
          </w:p>
          <w:p w:rsidR="00857426" w:rsidRPr="00D62770" w:rsidRDefault="00857426" w:rsidP="00D62770">
            <w:pPr>
              <w:pStyle w:val="WinDescrLeft"/>
              <w:ind w:left="0" w:firstLineChars="200" w:firstLine="400"/>
              <w:rPr>
                <w:rFonts w:asciiTheme="minorEastAsia" w:eastAsiaTheme="minorEastAsia" w:hAnsiTheme="minorEastAsia"/>
                <w:lang w:eastAsia="zh-CN"/>
              </w:rPr>
            </w:pPr>
            <w:r w:rsidRPr="001D0660">
              <w:rPr>
                <w:rFonts w:asciiTheme="minorEastAsia" w:eastAsiaTheme="minorEastAsia" w:hAnsiTheme="minorEastAsia"/>
              </w:rPr>
              <w:t>每一个</w:t>
            </w:r>
            <w:r w:rsidRPr="001D0660">
              <w:rPr>
                <w:rFonts w:asciiTheme="minorEastAsia" w:eastAsiaTheme="minorEastAsia" w:hAnsiTheme="minorEastAsia" w:hint="eastAsia"/>
                <w:lang w:eastAsia="zh-CN"/>
              </w:rPr>
              <w:t>成交</w:t>
            </w:r>
            <w:r w:rsidRPr="001D0660">
              <w:rPr>
                <w:rFonts w:asciiTheme="minorEastAsia" w:eastAsiaTheme="minorEastAsia" w:hAnsiTheme="minorEastAsia"/>
              </w:rPr>
              <w:t>申报记录有一个对应的</w:t>
            </w:r>
            <w:r w:rsidRPr="001D0660">
              <w:rPr>
                <w:rFonts w:asciiTheme="minorEastAsia" w:eastAsiaTheme="minorEastAsia" w:hAnsiTheme="minorEastAsia" w:hint="eastAsia"/>
                <w:lang w:eastAsia="zh-CN"/>
              </w:rPr>
              <w:t>响应消息</w:t>
            </w:r>
            <w:r w:rsidRPr="001D0660">
              <w:rPr>
                <w:rFonts w:asciiTheme="minorEastAsia" w:eastAsiaTheme="minorEastAsia" w:hAnsiTheme="minorEastAsia"/>
              </w:rPr>
              <w:t>。市场参与者系统可以</w:t>
            </w:r>
            <w:r w:rsidRPr="001D0660">
              <w:rPr>
                <w:rFonts w:asciiTheme="minorEastAsia" w:eastAsiaTheme="minorEastAsia" w:hAnsiTheme="minorEastAsia" w:hint="eastAsia"/>
                <w:lang w:eastAsia="zh-CN"/>
              </w:rPr>
              <w:t>获得</w:t>
            </w:r>
            <w:r w:rsidRPr="001D0660">
              <w:rPr>
                <w:rFonts w:asciiTheme="minorEastAsia" w:eastAsiaTheme="minorEastAsia" w:hAnsiTheme="minorEastAsia"/>
              </w:rPr>
              <w:t>上交所处理</w:t>
            </w:r>
            <w:r w:rsidR="00E85DCA">
              <w:rPr>
                <w:rFonts w:asciiTheme="minorEastAsia" w:eastAsiaTheme="minorEastAsia" w:hAnsiTheme="minorEastAsia" w:hint="eastAsia"/>
                <w:lang w:eastAsia="zh-CN"/>
              </w:rPr>
              <w:t>成交</w:t>
            </w:r>
            <w:r w:rsidRPr="001D0660">
              <w:rPr>
                <w:rFonts w:asciiTheme="minorEastAsia" w:eastAsiaTheme="minorEastAsia" w:hAnsiTheme="minorEastAsia"/>
              </w:rPr>
              <w:t>申报后返回的确认</w:t>
            </w:r>
            <w:r w:rsidRPr="001D0660">
              <w:rPr>
                <w:rFonts w:asciiTheme="minorEastAsia" w:eastAsiaTheme="minorEastAsia" w:hAnsiTheme="minorEastAsia" w:hint="eastAsia"/>
                <w:lang w:eastAsia="zh-CN"/>
              </w:rPr>
              <w:t>信息</w:t>
            </w:r>
            <w:r w:rsidRPr="001D0660">
              <w:rPr>
                <w:rFonts w:asciiTheme="minorEastAsia" w:eastAsiaTheme="minorEastAsia" w:hAnsiTheme="minorEastAsia"/>
              </w:rPr>
              <w:t>。</w:t>
            </w:r>
            <w:r w:rsidRPr="001D0660">
              <w:rPr>
                <w:rFonts w:asciiTheme="minorEastAsia" w:eastAsiaTheme="minorEastAsia" w:hAnsiTheme="minorEastAsia" w:hint="eastAsia"/>
              </w:rPr>
              <w:t>150和39组合取值含义：成交申报</w:t>
            </w:r>
            <w:r w:rsidRPr="001D0660">
              <w:rPr>
                <w:rFonts w:asciiTheme="minorEastAsia" w:eastAsiaTheme="minorEastAsia" w:hAnsiTheme="minorEastAsia"/>
              </w:rPr>
              <w:t>成功响应</w:t>
            </w:r>
            <w:r w:rsidRPr="001D0660">
              <w:rPr>
                <w:rFonts w:asciiTheme="minorEastAsia" w:eastAsiaTheme="minorEastAsia" w:hAnsiTheme="minorEastAsia" w:hint="eastAsia"/>
                <w:lang w:eastAsia="zh-CN"/>
              </w:rPr>
              <w:t>：150=0, 39=0</w:t>
            </w:r>
            <w:r w:rsidR="00E85DCA">
              <w:rPr>
                <w:rFonts w:asciiTheme="minorEastAsia" w:eastAsiaTheme="minorEastAsia" w:hAnsiTheme="minorEastAsia" w:hint="eastAsia"/>
                <w:lang w:eastAsia="zh-CN"/>
              </w:rPr>
              <w:t>成交申报</w:t>
            </w:r>
            <w:r w:rsidRPr="001D0660">
              <w:rPr>
                <w:rFonts w:asciiTheme="minorEastAsia" w:eastAsiaTheme="minorEastAsia" w:hAnsiTheme="minorEastAsia" w:hint="eastAsia"/>
              </w:rPr>
              <w:t>拒绝响应</w:t>
            </w:r>
            <w:r w:rsidRPr="001D0660">
              <w:rPr>
                <w:rFonts w:asciiTheme="minorEastAsia" w:eastAsiaTheme="minorEastAsia" w:hAnsiTheme="minorEastAsia" w:hint="eastAsia"/>
                <w:lang w:eastAsia="zh-CN"/>
              </w:rPr>
              <w:t>：150=8, 39=8</w:t>
            </w:r>
          </w:p>
        </w:tc>
      </w:tr>
    </w:tbl>
    <w:p w:rsidR="00857426" w:rsidRDefault="00857426" w:rsidP="00857426"/>
    <w:tbl>
      <w:tblPr>
        <w:tblpPr w:leftFromText="180" w:rightFromText="180" w:vertAnchor="text" w:horzAnchor="margin" w:tblpY="257"/>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91"/>
        <w:gridCol w:w="2410"/>
        <w:gridCol w:w="3969"/>
        <w:gridCol w:w="851"/>
      </w:tblGrid>
      <w:tr w:rsidR="001F7C95" w:rsidRPr="00E85DCA" w:rsidTr="00AF57F6">
        <w:tc>
          <w:tcPr>
            <w:tcW w:w="1191" w:type="dxa"/>
            <w:shd w:val="clear" w:color="auto" w:fill="C0C0C0"/>
            <w:vAlign w:val="center"/>
          </w:tcPr>
          <w:p w:rsidR="001F7C95" w:rsidRPr="00E85DCA" w:rsidRDefault="001F7C95" w:rsidP="00F170BD">
            <w:pPr>
              <w:keepLines w:val="0"/>
              <w:suppressAutoHyphens w:val="0"/>
              <w:spacing w:before="0" w:after="0" w:line="240" w:lineRule="auto"/>
              <w:rPr>
                <w:rFonts w:ascii="宋体" w:hAnsi="宋体" w:cs="宋体"/>
                <w:b/>
                <w:color w:val="000000"/>
                <w:lang w:val="en-US" w:eastAsia="zh-CN"/>
              </w:rPr>
            </w:pPr>
            <w:r w:rsidRPr="00E85DCA">
              <w:rPr>
                <w:rFonts w:ascii="宋体" w:hAnsi="宋体" w:cs="宋体" w:hint="eastAsia"/>
                <w:b/>
                <w:color w:val="000000"/>
                <w:lang w:val="en-US" w:eastAsia="zh-CN"/>
              </w:rPr>
              <w:t>标签</w:t>
            </w:r>
          </w:p>
        </w:tc>
        <w:tc>
          <w:tcPr>
            <w:tcW w:w="2410" w:type="dxa"/>
            <w:shd w:val="clear" w:color="auto" w:fill="C0C0C0"/>
            <w:vAlign w:val="center"/>
          </w:tcPr>
          <w:p w:rsidR="001F7C95" w:rsidRPr="00E85DCA" w:rsidRDefault="001F7C95" w:rsidP="001F7C95">
            <w:pPr>
              <w:keepLines w:val="0"/>
              <w:suppressAutoHyphens w:val="0"/>
              <w:spacing w:before="0" w:after="0" w:line="240" w:lineRule="auto"/>
              <w:rPr>
                <w:rFonts w:ascii="宋体" w:hAnsi="宋体" w:cs="宋体"/>
                <w:b/>
                <w:color w:val="000000"/>
                <w:lang w:val="en-US" w:eastAsia="zh-CN"/>
              </w:rPr>
            </w:pPr>
            <w:r w:rsidRPr="00E85DCA">
              <w:rPr>
                <w:rFonts w:ascii="宋体" w:hAnsi="宋体" w:cs="宋体"/>
                <w:b/>
                <w:color w:val="000000"/>
                <w:lang w:val="en-US" w:eastAsia="zh-CN"/>
              </w:rPr>
              <w:t>字段名</w:t>
            </w:r>
          </w:p>
        </w:tc>
        <w:tc>
          <w:tcPr>
            <w:tcW w:w="3969" w:type="dxa"/>
            <w:shd w:val="clear" w:color="auto" w:fill="C0C0C0"/>
            <w:vAlign w:val="center"/>
          </w:tcPr>
          <w:p w:rsidR="001F7C95" w:rsidRPr="00E85DCA" w:rsidRDefault="001F7C95" w:rsidP="001F7C95">
            <w:pPr>
              <w:keepLines w:val="0"/>
              <w:suppressAutoHyphens w:val="0"/>
              <w:spacing w:before="0" w:after="0" w:line="240" w:lineRule="auto"/>
              <w:rPr>
                <w:rFonts w:ascii="宋体" w:hAnsi="宋体" w:cs="宋体"/>
                <w:b/>
                <w:color w:val="000000"/>
                <w:lang w:val="en-US" w:eastAsia="zh-CN"/>
              </w:rPr>
            </w:pPr>
            <w:r w:rsidRPr="00E85DCA">
              <w:rPr>
                <w:rFonts w:ascii="宋体" w:hAnsi="宋体" w:cs="宋体"/>
                <w:b/>
                <w:color w:val="000000"/>
                <w:lang w:val="en-US" w:eastAsia="zh-CN"/>
              </w:rPr>
              <w:t>字段描述</w:t>
            </w:r>
          </w:p>
        </w:tc>
        <w:tc>
          <w:tcPr>
            <w:tcW w:w="851" w:type="dxa"/>
            <w:shd w:val="clear" w:color="auto" w:fill="C0C0C0"/>
            <w:vAlign w:val="center"/>
          </w:tcPr>
          <w:p w:rsidR="001F7C95" w:rsidRPr="00E85DCA" w:rsidRDefault="001F7C95" w:rsidP="001F7C95">
            <w:pPr>
              <w:keepLines w:val="0"/>
              <w:suppressAutoHyphens w:val="0"/>
              <w:spacing w:before="0" w:after="0" w:line="240" w:lineRule="auto"/>
              <w:rPr>
                <w:rFonts w:ascii="宋体" w:hAnsi="宋体" w:cs="宋体"/>
                <w:b/>
                <w:color w:val="000000"/>
                <w:lang w:val="en-US" w:eastAsia="zh-CN"/>
              </w:rPr>
            </w:pPr>
            <w:r w:rsidRPr="00E85DCA">
              <w:rPr>
                <w:rFonts w:ascii="宋体" w:hAnsi="宋体" w:cs="宋体"/>
                <w:b/>
                <w:color w:val="000000"/>
                <w:lang w:val="en-US" w:eastAsia="zh-CN"/>
              </w:rPr>
              <w:t>类型</w:t>
            </w: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E85DCA" w:rsidRDefault="005D3F0E" w:rsidP="005D3F0E">
            <w:pPr>
              <w:snapToGrid w:val="0"/>
              <w:rPr>
                <w:rFonts w:ascii="宋体" w:hAnsi="宋体" w:cs="宋体"/>
                <w:color w:val="000000"/>
                <w:lang w:val="en-US" w:eastAsia="zh-CN"/>
              </w:rPr>
            </w:pP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hint="cs"/>
                <w:color w:val="000000"/>
                <w:lang w:val="en-US" w:eastAsia="zh-CN"/>
              </w:rPr>
              <w:t>35</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消息头</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MsgType</w:t>
            </w:r>
            <w:r w:rsidRPr="00E85DCA">
              <w:rPr>
                <w:rFonts w:ascii="宋体" w:hAnsi="宋体" w:cs="宋体" w:hint="eastAsia"/>
                <w:color w:val="000000"/>
                <w:lang w:val="en-US" w:eastAsia="zh-CN"/>
              </w:rPr>
              <w:t>取值为：8=成交申报响应</w:t>
            </w:r>
          </w:p>
        </w:tc>
        <w:tc>
          <w:tcPr>
            <w:tcW w:w="851" w:type="dxa"/>
            <w:vAlign w:val="center"/>
          </w:tcPr>
          <w:p w:rsidR="005D3F0E" w:rsidRPr="00E85DCA" w:rsidRDefault="005D3F0E" w:rsidP="005D3F0E">
            <w:pPr>
              <w:snapToGrid w:val="0"/>
              <w:rPr>
                <w:rFonts w:ascii="宋体" w:hAnsi="宋体" w:cs="宋体"/>
                <w:color w:val="000000"/>
                <w:lang w:val="en-US" w:eastAsia="zh-CN"/>
              </w:rPr>
            </w:pP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150</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ExecType</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当前订单执行类型，取值有：</w:t>
            </w:r>
          </w:p>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0=成功响应</w:t>
            </w:r>
          </w:p>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8=拒绝响应</w:t>
            </w:r>
          </w:p>
        </w:tc>
        <w:tc>
          <w:tcPr>
            <w:tcW w:w="851" w:type="dxa"/>
            <w:vAlign w:val="center"/>
          </w:tcPr>
          <w:p w:rsidR="005D3F0E" w:rsidRPr="00E85DCA" w:rsidRDefault="005D3F0E" w:rsidP="005D3F0E">
            <w:pPr>
              <w:snapToGrid w:val="0"/>
              <w:rPr>
                <w:rFonts w:ascii="宋体" w:hAnsi="宋体" w:cs="宋体"/>
                <w:color w:val="000000"/>
                <w:lang w:val="en-US" w:eastAsia="zh-CN"/>
              </w:rPr>
            </w:pPr>
            <w:r w:rsidRPr="00E85DCA">
              <w:rPr>
                <w:rFonts w:ascii="宋体" w:hAnsi="宋体" w:cs="宋体" w:hint="eastAsia"/>
                <w:color w:val="000000"/>
                <w:lang w:val="en-US" w:eastAsia="zh-CN"/>
              </w:rPr>
              <w:t>C1</w:t>
            </w: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39</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OrdStatus</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当前订单状态，取值有：</w:t>
            </w:r>
          </w:p>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0=成功响应</w:t>
            </w:r>
          </w:p>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8=拒绝响应</w:t>
            </w:r>
          </w:p>
        </w:tc>
        <w:tc>
          <w:tcPr>
            <w:tcW w:w="851" w:type="dxa"/>
            <w:vAlign w:val="center"/>
          </w:tcPr>
          <w:p w:rsidR="005D3F0E" w:rsidRPr="00E85DCA" w:rsidRDefault="005D3F0E" w:rsidP="005D3F0E">
            <w:pPr>
              <w:snapToGrid w:val="0"/>
              <w:rPr>
                <w:rFonts w:ascii="宋体" w:hAnsi="宋体" w:cs="宋体"/>
                <w:color w:val="000000"/>
                <w:lang w:val="en-US" w:eastAsia="zh-CN"/>
              </w:rPr>
            </w:pPr>
            <w:r w:rsidRPr="00E85DCA">
              <w:rPr>
                <w:rFonts w:ascii="宋体" w:hAnsi="宋体" w:cs="宋体" w:hint="eastAsia"/>
                <w:color w:val="000000"/>
                <w:lang w:val="en-US" w:eastAsia="zh-CN"/>
              </w:rPr>
              <w:t>C1</w:t>
            </w: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hint="eastAsia"/>
                <w:color w:val="000000"/>
                <w:lang w:val="en-US" w:eastAsia="zh-CN"/>
              </w:rPr>
              <w:t>11</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ClOrdID</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会员内部</w:t>
            </w:r>
            <w:r w:rsidRPr="00E85DCA">
              <w:rPr>
                <w:rFonts w:ascii="宋体" w:hAnsi="宋体" w:cs="宋体" w:hint="eastAsia"/>
                <w:color w:val="000000"/>
                <w:lang w:val="en-US" w:eastAsia="zh-CN"/>
              </w:rPr>
              <w:t xml:space="preserve">编号 </w:t>
            </w:r>
          </w:p>
        </w:tc>
        <w:tc>
          <w:tcPr>
            <w:tcW w:w="851" w:type="dxa"/>
            <w:vAlign w:val="center"/>
          </w:tcPr>
          <w:p w:rsidR="005D3F0E" w:rsidRPr="00E85DCA" w:rsidRDefault="005D3F0E" w:rsidP="005D3F0E">
            <w:pPr>
              <w:snapToGrid w:val="0"/>
              <w:rPr>
                <w:rFonts w:ascii="宋体" w:hAnsi="宋体" w:cs="宋体"/>
                <w:color w:val="000000"/>
                <w:lang w:val="en-US" w:eastAsia="zh-CN"/>
              </w:rPr>
            </w:pPr>
            <w:r w:rsidRPr="00E85DCA">
              <w:rPr>
                <w:rFonts w:ascii="宋体" w:hAnsi="宋体" w:cs="宋体" w:hint="eastAsia"/>
                <w:color w:val="000000"/>
                <w:lang w:val="en-US" w:eastAsia="zh-CN"/>
              </w:rPr>
              <w:t>C</w:t>
            </w:r>
            <w:r w:rsidRPr="00E85DCA">
              <w:rPr>
                <w:rFonts w:ascii="宋体" w:hAnsi="宋体" w:cs="宋体"/>
                <w:color w:val="000000"/>
                <w:lang w:val="en-US" w:eastAsia="zh-CN"/>
              </w:rPr>
              <w:t>10</w:t>
            </w:r>
          </w:p>
        </w:tc>
      </w:tr>
      <w:tr w:rsidR="005D3F0E" w:rsidRPr="00B43B80" w:rsidTr="00AF57F6">
        <w:tc>
          <w:tcPr>
            <w:tcW w:w="1191"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103</w:t>
            </w:r>
          </w:p>
        </w:tc>
        <w:tc>
          <w:tcPr>
            <w:tcW w:w="2410"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color w:val="000000"/>
                <w:lang w:val="en-US" w:eastAsia="zh-CN"/>
              </w:rPr>
              <w:t>OrdRejReason</w:t>
            </w:r>
          </w:p>
        </w:tc>
        <w:tc>
          <w:tcPr>
            <w:tcW w:w="3969" w:type="dxa"/>
            <w:vAlign w:val="center"/>
          </w:tcPr>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hint="eastAsia"/>
                <w:color w:val="000000"/>
                <w:lang w:val="en-US" w:eastAsia="zh-CN"/>
              </w:rPr>
              <w:t>申报</w:t>
            </w:r>
            <w:r w:rsidRPr="00E85DCA">
              <w:rPr>
                <w:rFonts w:ascii="宋体" w:hAnsi="宋体" w:cs="宋体"/>
                <w:color w:val="000000"/>
                <w:lang w:val="en-US" w:eastAsia="zh-CN"/>
              </w:rPr>
              <w:t>错误信息，供柜台系统读取错误信息，进行错误处理</w:t>
            </w:r>
          </w:p>
          <w:p w:rsidR="005D3F0E" w:rsidRPr="00E85DCA" w:rsidRDefault="005D3F0E" w:rsidP="005D3F0E">
            <w:pPr>
              <w:keepLines w:val="0"/>
              <w:suppressAutoHyphens w:val="0"/>
              <w:snapToGrid w:val="0"/>
              <w:spacing w:before="0" w:after="0" w:line="240" w:lineRule="auto"/>
              <w:rPr>
                <w:rFonts w:ascii="宋体" w:hAnsi="宋体" w:cs="宋体"/>
                <w:color w:val="000000"/>
                <w:lang w:val="en-US" w:eastAsia="zh-CN"/>
              </w:rPr>
            </w:pPr>
            <w:r w:rsidRPr="00E85DCA">
              <w:rPr>
                <w:rFonts w:ascii="宋体" w:hAnsi="宋体" w:cs="宋体" w:hint="eastAsia"/>
                <w:color w:val="000000"/>
                <w:lang w:val="en-US" w:eastAsia="zh-CN"/>
              </w:rPr>
              <w:t>申报</w:t>
            </w:r>
            <w:r w:rsidRPr="00E85DCA">
              <w:rPr>
                <w:rFonts w:ascii="宋体" w:hAnsi="宋体" w:cs="宋体"/>
                <w:color w:val="000000"/>
                <w:lang w:val="en-US" w:eastAsia="zh-CN"/>
              </w:rPr>
              <w:t>成功时，该字段取值</w:t>
            </w:r>
            <w:r w:rsidRPr="00E85DCA">
              <w:rPr>
                <w:rFonts w:ascii="宋体" w:hAnsi="宋体" w:cs="宋体" w:hint="eastAsia"/>
                <w:color w:val="000000"/>
                <w:lang w:val="en-US" w:eastAsia="zh-CN"/>
              </w:rPr>
              <w:t>为空</w:t>
            </w:r>
          </w:p>
          <w:p w:rsidR="005D3F0E" w:rsidRPr="00E85DCA" w:rsidRDefault="005D3F0E" w:rsidP="005D3F0E">
            <w:pPr>
              <w:keepLines w:val="0"/>
              <w:suppressAutoHyphens w:val="0"/>
              <w:spacing w:before="0" w:after="0" w:line="240" w:lineRule="auto"/>
              <w:rPr>
                <w:rFonts w:ascii="宋体" w:hAnsi="宋体" w:cs="宋体"/>
                <w:color w:val="000000"/>
                <w:lang w:val="en-US" w:eastAsia="zh-CN"/>
              </w:rPr>
            </w:pPr>
            <w:r w:rsidRPr="00E85DCA">
              <w:rPr>
                <w:rFonts w:ascii="宋体" w:hAnsi="宋体" w:cs="宋体" w:hint="eastAsia"/>
                <w:color w:val="000000"/>
                <w:lang w:val="en-US" w:eastAsia="zh-CN"/>
              </w:rPr>
              <w:t>申报</w:t>
            </w:r>
            <w:r w:rsidRPr="00E85DCA">
              <w:rPr>
                <w:rFonts w:ascii="宋体" w:hAnsi="宋体" w:cs="宋体"/>
                <w:color w:val="000000"/>
                <w:lang w:val="en-US" w:eastAsia="zh-CN"/>
              </w:rPr>
              <w:t>失败时</w:t>
            </w:r>
            <w:r w:rsidRPr="00E85DCA">
              <w:rPr>
                <w:rFonts w:ascii="宋体" w:hAnsi="宋体" w:cs="宋体" w:hint="eastAsia"/>
                <w:color w:val="000000"/>
                <w:lang w:val="en-US" w:eastAsia="zh-CN"/>
              </w:rPr>
              <w:t>，表示</w:t>
            </w:r>
            <w:r w:rsidRPr="00E85DCA">
              <w:rPr>
                <w:rFonts w:ascii="宋体" w:hAnsi="宋体" w:cs="宋体"/>
                <w:color w:val="000000"/>
                <w:lang w:val="en-US" w:eastAsia="zh-CN"/>
              </w:rPr>
              <w:t>拒绝的理由</w:t>
            </w:r>
          </w:p>
        </w:tc>
        <w:tc>
          <w:tcPr>
            <w:tcW w:w="851" w:type="dxa"/>
            <w:vAlign w:val="center"/>
          </w:tcPr>
          <w:p w:rsidR="005D3F0E" w:rsidRPr="00E85DCA" w:rsidRDefault="005D3F0E" w:rsidP="005D3F0E">
            <w:pPr>
              <w:snapToGrid w:val="0"/>
              <w:rPr>
                <w:rFonts w:ascii="宋体" w:hAnsi="宋体" w:cs="宋体"/>
                <w:color w:val="000000"/>
                <w:lang w:val="en-US" w:eastAsia="zh-CN"/>
              </w:rPr>
            </w:pPr>
            <w:r w:rsidRPr="00E85DCA">
              <w:rPr>
                <w:rFonts w:ascii="宋体" w:hAnsi="宋体" w:cs="宋体" w:hint="eastAsia"/>
                <w:color w:val="000000"/>
                <w:lang w:val="en-US" w:eastAsia="zh-CN"/>
              </w:rPr>
              <w:t>C50</w:t>
            </w:r>
          </w:p>
        </w:tc>
      </w:tr>
    </w:tbl>
    <w:p w:rsidR="00857426" w:rsidRDefault="00857426" w:rsidP="00857426">
      <w:pPr>
        <w:rPr>
          <w:lang w:eastAsia="zh-CN"/>
        </w:rPr>
      </w:pPr>
    </w:p>
    <w:p w:rsidR="00517C49" w:rsidRDefault="00517C49" w:rsidP="00857426">
      <w:pPr>
        <w:rPr>
          <w:lang w:eastAsia="zh-CN"/>
        </w:rPr>
      </w:pPr>
    </w:p>
    <w:p w:rsidR="00D24637" w:rsidRPr="00521373" w:rsidRDefault="0031168C" w:rsidP="00D24637">
      <w:pPr>
        <w:pStyle w:val="2"/>
        <w:rPr>
          <w:rFonts w:ascii="宋体" w:hAnsi="宋体"/>
          <w:bCs w:val="0"/>
          <w:lang w:eastAsia="zh-CN"/>
        </w:rPr>
      </w:pPr>
      <w:bookmarkStart w:id="860" w:name="_Toc281082150"/>
      <w:bookmarkStart w:id="861" w:name="_Toc525648601"/>
      <w:bookmarkEnd w:id="834"/>
      <w:bookmarkEnd w:id="860"/>
      <w:r>
        <w:rPr>
          <w:rFonts w:ascii="宋体" w:hAnsi="宋体" w:hint="eastAsia"/>
          <w:bCs w:val="0"/>
          <w:lang w:eastAsia="zh-CN"/>
        </w:rPr>
        <w:t>协议回购</w:t>
      </w:r>
      <w:r w:rsidR="00DB26B4">
        <w:rPr>
          <w:rFonts w:ascii="宋体" w:hAnsi="宋体" w:hint="eastAsia"/>
          <w:bCs w:val="0"/>
          <w:lang w:eastAsia="zh-CN"/>
        </w:rPr>
        <w:t>查询类</w:t>
      </w:r>
      <w:r w:rsidR="00DB26B4" w:rsidRPr="00521373">
        <w:rPr>
          <w:rFonts w:ascii="宋体" w:hAnsi="宋体" w:hint="eastAsia"/>
          <w:bCs w:val="0"/>
          <w:lang w:eastAsia="zh-CN"/>
        </w:rPr>
        <w:t>消息</w:t>
      </w:r>
      <w:bookmarkEnd w:id="861"/>
    </w:p>
    <w:tbl>
      <w:tblPr>
        <w:tblW w:w="8477" w:type="dxa"/>
        <w:tblInd w:w="-5" w:type="dxa"/>
        <w:tblLayout w:type="fixed"/>
        <w:tblLook w:val="0000"/>
      </w:tblPr>
      <w:tblGrid>
        <w:gridCol w:w="4820"/>
        <w:gridCol w:w="3657"/>
      </w:tblGrid>
      <w:tr w:rsidR="00235398" w:rsidRPr="00521373" w:rsidTr="00AF57F6">
        <w:trPr>
          <w:tblHeader/>
        </w:trPr>
        <w:tc>
          <w:tcPr>
            <w:tcW w:w="4820" w:type="dxa"/>
            <w:tcBorders>
              <w:top w:val="single" w:sz="4" w:space="0" w:color="000000"/>
              <w:left w:val="single" w:sz="4" w:space="0" w:color="000000"/>
              <w:bottom w:val="single" w:sz="4" w:space="0" w:color="000000"/>
            </w:tcBorders>
            <w:shd w:val="clear" w:color="auto" w:fill="E0E0E0"/>
          </w:tcPr>
          <w:p w:rsidR="00235398" w:rsidRPr="00521373" w:rsidRDefault="00235398" w:rsidP="00433684">
            <w:pPr>
              <w:pStyle w:val="WinDescr"/>
              <w:snapToGrid w:val="0"/>
              <w:rPr>
                <w:rFonts w:ascii="宋体" w:hAnsi="宋体"/>
                <w:b/>
                <w:lang w:eastAsia="zh-CN"/>
              </w:rPr>
            </w:pPr>
            <w:r w:rsidRPr="00521373">
              <w:rPr>
                <w:rFonts w:ascii="宋体" w:hAnsi="宋体" w:hint="eastAsia"/>
                <w:b/>
                <w:lang w:eastAsia="zh-CN"/>
              </w:rPr>
              <w:t>reqtext/</w:t>
            </w:r>
            <w:r w:rsidRPr="00521373">
              <w:rPr>
                <w:rFonts w:ascii="宋体" w:hAnsi="宋体" w:cs="Arial" w:hint="eastAsia"/>
                <w:b/>
                <w:color w:val="000000"/>
                <w:lang w:eastAsia="zh-CN"/>
              </w:rPr>
              <w:t>resptext</w:t>
            </w:r>
          </w:p>
        </w:tc>
        <w:tc>
          <w:tcPr>
            <w:tcW w:w="3657" w:type="dxa"/>
            <w:tcBorders>
              <w:top w:val="single" w:sz="4" w:space="0" w:color="000000"/>
              <w:left w:val="single" w:sz="4" w:space="0" w:color="000000"/>
              <w:bottom w:val="single" w:sz="4" w:space="0" w:color="000000"/>
              <w:right w:val="single" w:sz="4" w:space="0" w:color="000000"/>
            </w:tcBorders>
            <w:shd w:val="clear" w:color="auto" w:fill="E0E0E0"/>
          </w:tcPr>
          <w:p w:rsidR="00235398" w:rsidRPr="00521373" w:rsidRDefault="00235398" w:rsidP="00433684">
            <w:pPr>
              <w:pStyle w:val="WinDescr"/>
              <w:snapToGrid w:val="0"/>
              <w:rPr>
                <w:rFonts w:ascii="宋体" w:hAnsi="宋体"/>
                <w:b/>
              </w:rPr>
            </w:pPr>
            <w:r w:rsidRPr="00521373">
              <w:rPr>
                <w:rFonts w:ascii="宋体" w:hAnsi="宋体" w:hint="eastAsia"/>
                <w:b/>
                <w:lang w:eastAsia="zh-CN"/>
              </w:rPr>
              <w:t>订单数据</w:t>
            </w:r>
          </w:p>
        </w:tc>
      </w:tr>
      <w:tr w:rsidR="00235398" w:rsidRPr="00521373" w:rsidTr="00AF57F6">
        <w:tc>
          <w:tcPr>
            <w:tcW w:w="8477" w:type="dxa"/>
            <w:gridSpan w:val="2"/>
            <w:tcBorders>
              <w:top w:val="single" w:sz="4" w:space="0" w:color="000000"/>
              <w:left w:val="single" w:sz="4" w:space="0" w:color="000000"/>
              <w:bottom w:val="single" w:sz="4" w:space="0" w:color="000000"/>
              <w:right w:val="single" w:sz="4" w:space="0" w:color="000000"/>
            </w:tcBorders>
          </w:tcPr>
          <w:p w:rsidR="00235398" w:rsidRPr="00521373" w:rsidRDefault="00235398" w:rsidP="00433684">
            <w:pPr>
              <w:pStyle w:val="WinDescr"/>
              <w:snapToGrid w:val="0"/>
              <w:rPr>
                <w:rFonts w:ascii="宋体" w:hAnsi="宋体"/>
                <w:b/>
              </w:rPr>
            </w:pPr>
            <w:r w:rsidRPr="00521373">
              <w:rPr>
                <w:rFonts w:ascii="宋体" w:hAnsi="宋体"/>
                <w:b/>
              </w:rPr>
              <w:t>描述：</w:t>
            </w:r>
          </w:p>
          <w:p w:rsidR="00235398" w:rsidRPr="00521373" w:rsidRDefault="00235398" w:rsidP="00D74F38">
            <w:pPr>
              <w:ind w:firstLineChars="200" w:firstLine="400"/>
              <w:rPr>
                <w:rFonts w:ascii="宋体" w:hAnsi="宋体"/>
                <w:bCs/>
                <w:lang w:eastAsia="zh-CN"/>
              </w:rPr>
            </w:pPr>
            <w:r w:rsidRPr="00521373">
              <w:rPr>
                <w:rFonts w:ascii="宋体" w:hAnsi="宋体" w:hint="eastAsia"/>
                <w:bCs/>
                <w:lang w:eastAsia="zh-CN"/>
              </w:rPr>
              <w:t>本类消息用于市场参与者发送</w:t>
            </w:r>
            <w:r w:rsidR="00B0393E">
              <w:rPr>
                <w:rFonts w:ascii="宋体" w:hAnsi="宋体" w:hint="eastAsia"/>
                <w:bCs/>
                <w:lang w:eastAsia="zh-CN"/>
              </w:rPr>
              <w:t>查询类消息</w:t>
            </w:r>
            <w:r w:rsidRPr="00521373">
              <w:rPr>
                <w:rFonts w:ascii="宋体" w:hAnsi="宋体" w:hint="eastAsia"/>
                <w:bCs/>
                <w:lang w:eastAsia="zh-CN"/>
              </w:rPr>
              <w:t>的处理响应。申报消息对应于</w:t>
            </w:r>
            <w:r>
              <w:rPr>
                <w:rFonts w:ascii="宋体" w:hAnsi="宋体" w:hint="eastAsia"/>
                <w:bCs/>
                <w:lang w:eastAsia="zh-CN"/>
              </w:rPr>
              <w:t>同步</w:t>
            </w:r>
            <w:r w:rsidRPr="00521373">
              <w:rPr>
                <w:rFonts w:ascii="宋体" w:hAnsi="宋体" w:hint="eastAsia"/>
                <w:bCs/>
                <w:lang w:eastAsia="zh-CN"/>
              </w:rPr>
              <w:t>请求</w:t>
            </w:r>
            <w:r>
              <w:rPr>
                <w:rFonts w:ascii="宋体" w:hAnsi="宋体" w:hint="eastAsia"/>
                <w:bCs/>
                <w:lang w:eastAsia="zh-CN"/>
              </w:rPr>
              <w:t>消息流中</w:t>
            </w:r>
            <w:r w:rsidRPr="00521373">
              <w:rPr>
                <w:rFonts w:ascii="宋体" w:hAnsi="宋体" w:hint="eastAsia"/>
                <w:bCs/>
                <w:lang w:eastAsia="zh-CN"/>
              </w:rPr>
              <w:t>的reqtext字段。</w:t>
            </w:r>
          </w:p>
          <w:p w:rsidR="00235398" w:rsidRDefault="00235398" w:rsidP="00D74F38">
            <w:pPr>
              <w:ind w:firstLineChars="200" w:firstLine="400"/>
              <w:rPr>
                <w:rFonts w:ascii="宋体" w:hAnsi="宋体"/>
                <w:bCs/>
                <w:lang w:eastAsia="zh-CN"/>
              </w:rPr>
            </w:pPr>
            <w:r>
              <w:rPr>
                <w:rFonts w:ascii="宋体" w:hAnsi="宋体" w:hint="eastAsia"/>
                <w:bCs/>
                <w:lang w:eastAsia="zh-CN"/>
              </w:rPr>
              <w:t>响应消息对应于同步确认消息流</w:t>
            </w:r>
            <w:r w:rsidRPr="00521373">
              <w:rPr>
                <w:rFonts w:ascii="宋体" w:hAnsi="宋体" w:hint="eastAsia"/>
                <w:bCs/>
                <w:lang w:eastAsia="zh-CN"/>
              </w:rPr>
              <w:t>中的</w:t>
            </w:r>
            <w:r w:rsidRPr="00555298">
              <w:rPr>
                <w:rFonts w:ascii="宋体" w:hAnsi="宋体" w:hint="eastAsia"/>
                <w:bCs/>
                <w:lang w:eastAsia="zh-CN"/>
              </w:rPr>
              <w:t>resptext</w:t>
            </w:r>
            <w:r w:rsidRPr="00521373">
              <w:rPr>
                <w:rFonts w:ascii="宋体" w:hAnsi="宋体" w:hint="eastAsia"/>
                <w:bCs/>
                <w:lang w:eastAsia="zh-CN"/>
              </w:rPr>
              <w:t>字段。</w:t>
            </w:r>
          </w:p>
          <w:p w:rsidR="004261E4" w:rsidRPr="00521373" w:rsidRDefault="004261E4" w:rsidP="00D74F38">
            <w:pPr>
              <w:ind w:firstLineChars="200" w:firstLine="400"/>
              <w:rPr>
                <w:rFonts w:ascii="宋体" w:hAnsi="宋体"/>
                <w:lang w:eastAsia="zh-CN"/>
              </w:rPr>
            </w:pPr>
            <w:r>
              <w:rPr>
                <w:rFonts w:ascii="宋体" w:hAnsi="宋体" w:hint="eastAsia"/>
                <w:bCs/>
                <w:lang w:eastAsia="zh-CN"/>
              </w:rPr>
              <w:t>类型</w:t>
            </w:r>
            <w:r>
              <w:rPr>
                <w:rFonts w:ascii="宋体" w:hAnsi="宋体"/>
                <w:bCs/>
                <w:lang w:eastAsia="zh-CN"/>
              </w:rPr>
              <w:t>为</w:t>
            </w:r>
            <w:r>
              <w:rPr>
                <w:rFonts w:ascii="宋体" w:hAnsi="宋体" w:hint="eastAsia"/>
                <w:bCs/>
                <w:lang w:eastAsia="zh-CN"/>
              </w:rPr>
              <w:t>N的字段</w:t>
            </w:r>
            <w:r>
              <w:rPr>
                <w:rFonts w:ascii="宋体" w:hAnsi="宋体"/>
                <w:bCs/>
                <w:lang w:eastAsia="zh-CN"/>
              </w:rPr>
              <w:t>默认值</w:t>
            </w:r>
            <w:r>
              <w:rPr>
                <w:rFonts w:ascii="宋体" w:hAnsi="宋体" w:hint="eastAsia"/>
                <w:bCs/>
                <w:lang w:eastAsia="zh-CN"/>
              </w:rPr>
              <w:t>取</w:t>
            </w:r>
            <w:r>
              <w:rPr>
                <w:rFonts w:ascii="宋体" w:hAnsi="宋体"/>
                <w:bCs/>
                <w:lang w:eastAsia="zh-CN"/>
              </w:rPr>
              <w:t>0</w:t>
            </w:r>
            <w:r>
              <w:rPr>
                <w:rFonts w:ascii="宋体" w:hAnsi="宋体" w:hint="eastAsia"/>
                <w:bCs/>
                <w:lang w:eastAsia="zh-CN"/>
              </w:rPr>
              <w:t>，</w:t>
            </w:r>
            <w:r>
              <w:rPr>
                <w:rFonts w:ascii="宋体" w:hAnsi="宋体"/>
                <w:bCs/>
                <w:lang w:eastAsia="zh-CN"/>
              </w:rPr>
              <w:t>类型为</w:t>
            </w:r>
            <w:r>
              <w:rPr>
                <w:rFonts w:ascii="宋体" w:hAnsi="宋体" w:hint="eastAsia"/>
                <w:bCs/>
                <w:lang w:eastAsia="zh-CN"/>
              </w:rPr>
              <w:t>C的</w:t>
            </w:r>
            <w:r>
              <w:rPr>
                <w:rFonts w:ascii="宋体" w:hAnsi="宋体"/>
                <w:bCs/>
                <w:lang w:eastAsia="zh-CN"/>
              </w:rPr>
              <w:t>字段默认值</w:t>
            </w:r>
            <w:r>
              <w:rPr>
                <w:rFonts w:ascii="宋体" w:hAnsi="宋体" w:hint="eastAsia"/>
                <w:bCs/>
                <w:lang w:eastAsia="zh-CN"/>
              </w:rPr>
              <w:t>取</w:t>
            </w:r>
            <w:r>
              <w:rPr>
                <w:rFonts w:ascii="宋体" w:hAnsi="宋体"/>
                <w:bCs/>
                <w:lang w:eastAsia="zh-CN"/>
              </w:rPr>
              <w:t>空。</w:t>
            </w:r>
          </w:p>
        </w:tc>
      </w:tr>
    </w:tbl>
    <w:p w:rsidR="007972CE" w:rsidRDefault="007972CE" w:rsidP="00F170BD">
      <w:pPr>
        <w:rPr>
          <w:lang w:eastAsia="zh-CN"/>
        </w:rPr>
      </w:pPr>
    </w:p>
    <w:p w:rsidR="009224EF" w:rsidRPr="00AA339D" w:rsidRDefault="00EA08A4" w:rsidP="009224EF">
      <w:pPr>
        <w:pStyle w:val="3"/>
        <w:rPr>
          <w:lang w:eastAsia="zh-CN"/>
        </w:rPr>
      </w:pPr>
      <w:bookmarkStart w:id="862" w:name="_Toc525648602"/>
      <w:r>
        <w:rPr>
          <w:rFonts w:hint="eastAsia"/>
          <w:lang w:eastAsia="zh-CN"/>
        </w:rPr>
        <w:t>未结算协议回购</w:t>
      </w:r>
      <w:r w:rsidR="007B59BF" w:rsidRPr="00AC2A92">
        <w:rPr>
          <w:rFonts w:hint="eastAsia"/>
          <w:lang w:eastAsia="zh-CN"/>
        </w:rPr>
        <w:t>查询</w:t>
      </w:r>
      <w:bookmarkEnd w:id="862"/>
    </w:p>
    <w:tbl>
      <w:tblPr>
        <w:tblW w:w="8477" w:type="dxa"/>
        <w:tblInd w:w="-5" w:type="dxa"/>
        <w:tblLayout w:type="fixed"/>
        <w:tblLook w:val="0000"/>
      </w:tblPr>
      <w:tblGrid>
        <w:gridCol w:w="5075"/>
        <w:gridCol w:w="3402"/>
      </w:tblGrid>
      <w:tr w:rsidR="0092455B" w:rsidRPr="005B6828" w:rsidTr="00AF57F6">
        <w:trPr>
          <w:tblHeader/>
        </w:trPr>
        <w:tc>
          <w:tcPr>
            <w:tcW w:w="5075" w:type="dxa"/>
            <w:tcBorders>
              <w:top w:val="single" w:sz="4" w:space="0" w:color="000000"/>
              <w:left w:val="single" w:sz="4" w:space="0" w:color="000000"/>
              <w:bottom w:val="single" w:sz="4" w:space="0" w:color="000000"/>
              <w:right w:val="nil"/>
            </w:tcBorders>
            <w:shd w:val="clear" w:color="auto" w:fill="E0E0E0"/>
          </w:tcPr>
          <w:p w:rsidR="0092455B" w:rsidRPr="005B6828" w:rsidRDefault="0092455B" w:rsidP="000D0B92">
            <w:pPr>
              <w:pStyle w:val="WinDescr"/>
              <w:snapToGrid w:val="0"/>
              <w:rPr>
                <w:rFonts w:ascii="华文细黑" w:eastAsia="华文细黑" w:hAnsi="华文细黑"/>
                <w:b/>
                <w:color w:val="000000"/>
                <w:lang w:eastAsia="zh-CN"/>
              </w:rPr>
            </w:pPr>
            <w:r w:rsidRPr="008669A2">
              <w:rPr>
                <w:rFonts w:ascii="华文细黑" w:eastAsia="华文细黑" w:hAnsi="华文细黑"/>
                <w:b/>
                <w:color w:val="000000"/>
                <w:lang w:eastAsia="zh-CN"/>
              </w:rPr>
              <w:t>Repurchase</w:t>
            </w:r>
            <w:r w:rsidR="008B3102">
              <w:rPr>
                <w:rFonts w:ascii="华文细黑" w:eastAsia="华文细黑" w:hAnsi="华文细黑" w:hint="eastAsia"/>
                <w:b/>
                <w:color w:val="000000"/>
                <w:lang w:eastAsia="zh-CN"/>
              </w:rPr>
              <w:t>Return</w:t>
            </w:r>
            <w:r>
              <w:rPr>
                <w:rFonts w:ascii="华文细黑" w:eastAsia="华文细黑" w:hAnsi="华文细黑" w:hint="eastAsia"/>
                <w:b/>
                <w:color w:val="000000"/>
                <w:lang w:eastAsia="zh-CN"/>
              </w:rPr>
              <w:t>RequirementInquiry</w:t>
            </w:r>
            <w:r w:rsidRPr="00521373">
              <w:rPr>
                <w:rFonts w:ascii="宋体" w:hAnsi="宋体" w:hint="eastAsia"/>
                <w:b/>
                <w:lang w:eastAsia="zh-CN"/>
              </w:rPr>
              <w:t xml:space="preserve"> (</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402"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bookmarkStart w:id="863" w:name="_Toc460337359"/>
            <w:bookmarkStart w:id="864" w:name="_Toc460338130"/>
            <w:bookmarkStart w:id="865" w:name="_Toc460431230"/>
            <w:bookmarkStart w:id="866" w:name="_Toc461113132"/>
            <w:bookmarkStart w:id="867" w:name="_Toc462817337"/>
            <w:bookmarkStart w:id="868" w:name="_Toc462863593"/>
            <w:bookmarkStart w:id="869" w:name="_Toc462863751"/>
            <w:bookmarkStart w:id="870" w:name="_Toc470642051"/>
            <w:r w:rsidRPr="00AA339D">
              <w:rPr>
                <w:rFonts w:asciiTheme="minorEastAsia" w:eastAsiaTheme="minorEastAsia" w:hAnsiTheme="minorEastAsia" w:hint="eastAsia"/>
                <w:b/>
              </w:rPr>
              <w:t>到期确认申报管理查询</w:t>
            </w:r>
            <w:bookmarkEnd w:id="863"/>
            <w:bookmarkEnd w:id="864"/>
            <w:bookmarkEnd w:id="865"/>
            <w:bookmarkEnd w:id="866"/>
            <w:bookmarkEnd w:id="867"/>
            <w:bookmarkEnd w:id="868"/>
            <w:bookmarkEnd w:id="869"/>
            <w:bookmarkEnd w:id="870"/>
          </w:p>
        </w:tc>
      </w:tr>
      <w:tr w:rsidR="007B59BF" w:rsidRPr="005B6828" w:rsidTr="00AF57F6">
        <w:tc>
          <w:tcPr>
            <w:tcW w:w="8477" w:type="dxa"/>
            <w:gridSpan w:val="2"/>
            <w:tcBorders>
              <w:top w:val="single" w:sz="4" w:space="0" w:color="000000"/>
              <w:left w:val="single" w:sz="4" w:space="0" w:color="000000"/>
              <w:bottom w:val="single" w:sz="4" w:space="0" w:color="000000"/>
              <w:right w:val="single" w:sz="4" w:space="0" w:color="000000"/>
            </w:tcBorders>
          </w:tcPr>
          <w:p w:rsidR="007B59BF" w:rsidRPr="001D0660" w:rsidRDefault="007B59BF" w:rsidP="00797D90">
            <w:pPr>
              <w:pStyle w:val="WinDescr"/>
              <w:snapToGrid w:val="0"/>
              <w:rPr>
                <w:rFonts w:asciiTheme="minorEastAsia" w:eastAsiaTheme="minorEastAsia" w:hAnsiTheme="minorEastAsia"/>
                <w:b/>
                <w:color w:val="000000"/>
              </w:rPr>
            </w:pPr>
            <w:r w:rsidRPr="001D0660">
              <w:rPr>
                <w:rFonts w:asciiTheme="minorEastAsia" w:eastAsiaTheme="minorEastAsia" w:hAnsiTheme="minorEastAsia" w:hint="eastAsia"/>
                <w:b/>
                <w:color w:val="000000"/>
              </w:rPr>
              <w:t>描述：</w:t>
            </w:r>
          </w:p>
          <w:p w:rsidR="007B59BF" w:rsidRPr="001F1718" w:rsidRDefault="007B59BF" w:rsidP="00EC61DB">
            <w:pPr>
              <w:ind w:firstLineChars="200" w:firstLine="400"/>
              <w:rPr>
                <w:rFonts w:ascii="华文细黑" w:eastAsia="华文细黑" w:hAnsi="华文细黑"/>
                <w:color w:val="000000"/>
                <w:lang w:eastAsia="zh-CN"/>
              </w:rPr>
            </w:pPr>
            <w:r w:rsidRPr="001D0660">
              <w:rPr>
                <w:rFonts w:asciiTheme="minorEastAsia" w:eastAsiaTheme="minorEastAsia" w:hAnsiTheme="minorEastAsia" w:cs="Arial" w:hint="eastAsia"/>
              </w:rPr>
              <w:t>市场参与者</w:t>
            </w:r>
            <w:r w:rsidRPr="001D0660">
              <w:rPr>
                <w:rFonts w:asciiTheme="minorEastAsia" w:eastAsiaTheme="minorEastAsia" w:hAnsiTheme="minorEastAsia" w:hint="eastAsia"/>
                <w:bCs/>
                <w:lang w:eastAsia="zh-CN"/>
              </w:rPr>
              <w:t>使用</w:t>
            </w:r>
            <w:r w:rsidR="005040A8" w:rsidRPr="001D0660">
              <w:rPr>
                <w:rFonts w:asciiTheme="minorEastAsia" w:eastAsiaTheme="minorEastAsia" w:hAnsiTheme="minorEastAsia" w:hint="eastAsia"/>
                <w:bCs/>
                <w:lang w:eastAsia="zh-CN"/>
              </w:rPr>
              <w:t>此</w:t>
            </w:r>
            <w:r w:rsidRPr="001D0660">
              <w:rPr>
                <w:rFonts w:asciiTheme="minorEastAsia" w:eastAsiaTheme="minorEastAsia" w:hAnsiTheme="minorEastAsia" w:hint="eastAsia"/>
                <w:bCs/>
                <w:lang w:eastAsia="zh-CN"/>
              </w:rPr>
              <w:t>消息</w:t>
            </w:r>
            <w:r w:rsidR="008D5ECE" w:rsidRPr="001D0660">
              <w:rPr>
                <w:rFonts w:asciiTheme="minorEastAsia" w:eastAsiaTheme="minorEastAsia" w:hAnsiTheme="minorEastAsia" w:hint="eastAsia"/>
                <w:bCs/>
                <w:lang w:eastAsia="zh-CN"/>
              </w:rPr>
              <w:t>查询</w:t>
            </w:r>
            <w:r w:rsidR="00EC61DB">
              <w:rPr>
                <w:rFonts w:asciiTheme="minorEastAsia" w:eastAsiaTheme="minorEastAsia" w:hAnsiTheme="minorEastAsia" w:hint="eastAsia"/>
                <w:lang w:eastAsia="zh-CN"/>
              </w:rPr>
              <w:t>未结算</w:t>
            </w:r>
            <w:r w:rsidR="00EC61DB" w:rsidRPr="001D0660">
              <w:rPr>
                <w:rFonts w:asciiTheme="minorEastAsia" w:eastAsiaTheme="minorEastAsia" w:hAnsiTheme="minorEastAsia" w:hint="eastAsia"/>
                <w:lang w:eastAsia="zh-CN"/>
              </w:rPr>
              <w:t>的</w:t>
            </w:r>
            <w:r w:rsidR="00015509">
              <w:rPr>
                <w:rFonts w:asciiTheme="minorEastAsia" w:eastAsiaTheme="minorEastAsia" w:hAnsiTheme="minorEastAsia" w:hint="eastAsia"/>
                <w:lang w:eastAsia="zh-CN"/>
              </w:rPr>
              <w:t>协议</w:t>
            </w:r>
            <w:r w:rsidR="00EC61DB" w:rsidRPr="001D0660">
              <w:rPr>
                <w:rFonts w:asciiTheme="minorEastAsia" w:eastAsiaTheme="minorEastAsia" w:hAnsiTheme="minorEastAsia" w:hint="eastAsia"/>
                <w:lang w:eastAsia="zh-CN"/>
              </w:rPr>
              <w:t>回购数据</w:t>
            </w:r>
            <w:r w:rsidRPr="001D0660">
              <w:rPr>
                <w:rFonts w:asciiTheme="minorEastAsia" w:eastAsiaTheme="minorEastAsia" w:hAnsiTheme="minorEastAsia" w:hint="eastAsia"/>
                <w:bCs/>
                <w:lang w:eastAsia="zh-CN"/>
              </w:rPr>
              <w:t>。</w:t>
            </w:r>
            <w:r w:rsidR="001F1718" w:rsidRPr="000422F3">
              <w:rPr>
                <w:rFonts w:asciiTheme="minorEastAsia" w:eastAsiaTheme="minorEastAsia" w:hAnsiTheme="minorEastAsia" w:hint="eastAsia"/>
                <w:b/>
              </w:rPr>
              <w:t>交</w:t>
            </w:r>
            <w:r w:rsidR="001F1718" w:rsidRPr="001D0660">
              <w:rPr>
                <w:rFonts w:asciiTheme="minorEastAsia" w:eastAsiaTheme="minorEastAsia" w:hAnsiTheme="minorEastAsia" w:hint="eastAsia"/>
                <w:b/>
              </w:rPr>
              <w:t>易员可以代其他交易员（同一交易商下属）发起到期</w:t>
            </w:r>
            <w:r w:rsidR="00015509">
              <w:rPr>
                <w:rFonts w:asciiTheme="minorEastAsia" w:eastAsiaTheme="minorEastAsia" w:hAnsiTheme="minorEastAsia" w:hint="eastAsia"/>
                <w:b/>
                <w:lang w:eastAsia="zh-CN"/>
              </w:rPr>
              <w:t>确认</w:t>
            </w:r>
            <w:r w:rsidR="001F1718" w:rsidRPr="001D0660">
              <w:rPr>
                <w:rFonts w:asciiTheme="minorEastAsia" w:eastAsiaTheme="minorEastAsia" w:hAnsiTheme="minorEastAsia" w:hint="eastAsia"/>
                <w:b/>
              </w:rPr>
              <w:t>申报。</w:t>
            </w:r>
          </w:p>
        </w:tc>
      </w:tr>
    </w:tbl>
    <w:p w:rsidR="007B59BF" w:rsidRDefault="007B59BF" w:rsidP="007B59BF">
      <w:pPr>
        <w:rPr>
          <w:rFonts w:ascii="华文细黑" w:eastAsia="华文细黑" w:hAnsi="华文细黑"/>
          <w:color w:val="000000"/>
          <w:lang w:eastAsia="zh-CN"/>
        </w:rPr>
      </w:pPr>
    </w:p>
    <w:tbl>
      <w:tblPr>
        <w:tblW w:w="8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771"/>
        <w:gridCol w:w="567"/>
        <w:gridCol w:w="2126"/>
        <w:gridCol w:w="4111"/>
        <w:gridCol w:w="851"/>
      </w:tblGrid>
      <w:tr w:rsidR="007B59BF" w:rsidRPr="00015509" w:rsidTr="00AF57F6">
        <w:tc>
          <w:tcPr>
            <w:tcW w:w="1338" w:type="dxa"/>
            <w:gridSpan w:val="2"/>
            <w:shd w:val="clear" w:color="auto" w:fill="C0C0C0"/>
            <w:vAlign w:val="center"/>
          </w:tcPr>
          <w:p w:rsidR="007B59BF" w:rsidRPr="00015509" w:rsidRDefault="007B59BF" w:rsidP="00015509">
            <w:pPr>
              <w:keepLines w:val="0"/>
              <w:suppressAutoHyphens w:val="0"/>
              <w:spacing w:before="0" w:after="0" w:line="240" w:lineRule="auto"/>
              <w:rPr>
                <w:rFonts w:ascii="宋体" w:hAnsi="宋体" w:cs="宋体"/>
                <w:b/>
                <w:color w:val="000000"/>
                <w:lang w:val="en-US" w:eastAsia="zh-CN"/>
              </w:rPr>
            </w:pPr>
            <w:r w:rsidRPr="00015509">
              <w:rPr>
                <w:rFonts w:ascii="宋体" w:hAnsi="宋体" w:cs="宋体" w:hint="eastAsia"/>
                <w:b/>
                <w:color w:val="000000"/>
                <w:lang w:val="en-US" w:eastAsia="zh-CN"/>
              </w:rPr>
              <w:t>标签</w:t>
            </w:r>
          </w:p>
        </w:tc>
        <w:tc>
          <w:tcPr>
            <w:tcW w:w="2126" w:type="dxa"/>
            <w:shd w:val="clear" w:color="auto" w:fill="C0C0C0"/>
            <w:vAlign w:val="center"/>
          </w:tcPr>
          <w:p w:rsidR="007B59BF" w:rsidRPr="00015509" w:rsidRDefault="007B59BF" w:rsidP="00015509">
            <w:pPr>
              <w:keepLines w:val="0"/>
              <w:suppressAutoHyphens w:val="0"/>
              <w:spacing w:before="0" w:after="0" w:line="240" w:lineRule="auto"/>
              <w:rPr>
                <w:rFonts w:ascii="宋体" w:hAnsi="宋体" w:cs="宋体"/>
                <w:b/>
                <w:color w:val="000000"/>
                <w:lang w:val="en-US" w:eastAsia="zh-CN"/>
              </w:rPr>
            </w:pPr>
            <w:r w:rsidRPr="00015509">
              <w:rPr>
                <w:rFonts w:ascii="宋体" w:hAnsi="宋体" w:cs="宋体" w:hint="eastAsia"/>
                <w:b/>
                <w:color w:val="000000"/>
                <w:lang w:val="en-US" w:eastAsia="zh-CN"/>
              </w:rPr>
              <w:t>字段名</w:t>
            </w:r>
          </w:p>
        </w:tc>
        <w:tc>
          <w:tcPr>
            <w:tcW w:w="4111" w:type="dxa"/>
            <w:shd w:val="clear" w:color="auto" w:fill="C0C0C0"/>
            <w:vAlign w:val="center"/>
          </w:tcPr>
          <w:p w:rsidR="007B59BF" w:rsidRPr="00015509" w:rsidRDefault="007B59BF" w:rsidP="00015509">
            <w:pPr>
              <w:keepLines w:val="0"/>
              <w:suppressAutoHyphens w:val="0"/>
              <w:spacing w:before="0" w:after="0" w:line="240" w:lineRule="auto"/>
              <w:rPr>
                <w:rFonts w:ascii="宋体" w:hAnsi="宋体" w:cs="宋体"/>
                <w:b/>
                <w:color w:val="000000"/>
                <w:lang w:val="en-US" w:eastAsia="zh-CN"/>
              </w:rPr>
            </w:pPr>
            <w:r w:rsidRPr="00015509">
              <w:rPr>
                <w:rFonts w:ascii="宋体" w:hAnsi="宋体" w:cs="宋体" w:hint="eastAsia"/>
                <w:b/>
                <w:color w:val="000000"/>
                <w:lang w:val="en-US" w:eastAsia="zh-CN"/>
              </w:rPr>
              <w:t>字段描述</w:t>
            </w:r>
          </w:p>
        </w:tc>
        <w:tc>
          <w:tcPr>
            <w:tcW w:w="851" w:type="dxa"/>
            <w:shd w:val="clear" w:color="auto" w:fill="C0C0C0"/>
            <w:vAlign w:val="center"/>
          </w:tcPr>
          <w:p w:rsidR="007B59BF" w:rsidRPr="00015509" w:rsidRDefault="007B59BF" w:rsidP="00015509">
            <w:pPr>
              <w:keepLines w:val="0"/>
              <w:suppressAutoHyphens w:val="0"/>
              <w:spacing w:before="0" w:after="0" w:line="240" w:lineRule="auto"/>
              <w:rPr>
                <w:rFonts w:ascii="宋体" w:hAnsi="宋体" w:cs="宋体"/>
                <w:b/>
                <w:color w:val="000000"/>
                <w:lang w:val="en-US" w:eastAsia="zh-CN"/>
              </w:rPr>
            </w:pPr>
            <w:r w:rsidRPr="00015509">
              <w:rPr>
                <w:rFonts w:ascii="宋体" w:hAnsi="宋体" w:cs="宋体" w:hint="eastAsia"/>
                <w:b/>
                <w:color w:val="000000"/>
                <w:lang w:val="en-US" w:eastAsia="zh-CN"/>
              </w:rPr>
              <w:t>类型</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015509" w:rsidRDefault="005D3F0E" w:rsidP="005D3F0E">
            <w:pPr>
              <w:snapToGrid w:val="0"/>
              <w:rPr>
                <w:rFonts w:ascii="宋体" w:hAnsi="宋体" w:cs="宋体"/>
                <w:color w:val="000000"/>
                <w:lang w:val="en-US" w:eastAsia="zh-CN"/>
              </w:rPr>
            </w:pP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35</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消息头</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MsgType</w:t>
            </w:r>
            <w:r w:rsidRPr="00015509">
              <w:rPr>
                <w:rFonts w:ascii="宋体" w:hAnsi="宋体" w:cs="宋体" w:hint="eastAsia"/>
                <w:color w:val="000000"/>
                <w:lang w:val="en-US" w:eastAsia="zh-CN"/>
              </w:rPr>
              <w:t>取值为U021</w:t>
            </w:r>
          </w:p>
        </w:tc>
        <w:tc>
          <w:tcPr>
            <w:tcW w:w="851" w:type="dxa"/>
            <w:vAlign w:val="center"/>
          </w:tcPr>
          <w:p w:rsidR="005D3F0E" w:rsidRPr="00015509" w:rsidRDefault="005D3F0E" w:rsidP="005D3F0E">
            <w:pPr>
              <w:snapToGrid w:val="0"/>
              <w:rPr>
                <w:rFonts w:ascii="宋体" w:hAnsi="宋体" w:cs="宋体"/>
                <w:color w:val="000000"/>
                <w:lang w:val="en-US" w:eastAsia="zh-CN"/>
              </w:rPr>
            </w:pP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1346</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ApplReqID</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查询请求编号</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hint="eastAsia"/>
                <w:color w:val="000000"/>
                <w:lang w:val="en-US" w:eastAsia="zh-CN"/>
              </w:rPr>
              <w:t>N10</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48</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SecurityID</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质押券代码，此处填写ALL</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C6</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537</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QuoteType</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申请类型</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3140 －未结算协议回购查询</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hint="eastAsia"/>
                <w:color w:val="000000"/>
                <w:lang w:val="en-US" w:eastAsia="zh-CN"/>
              </w:rPr>
              <w:t>N4</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7</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BeginSeqNo</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起始序号（全市场），单调递增不连续，</w:t>
            </w:r>
            <w:r w:rsidRPr="00015509">
              <w:rPr>
                <w:rFonts w:ascii="宋体" w:hAnsi="宋体" w:cs="宋体"/>
                <w:color w:val="000000"/>
                <w:lang w:val="en-US" w:eastAsia="zh-CN"/>
              </w:rPr>
              <w:t>最小值为</w:t>
            </w:r>
            <w:r w:rsidRPr="00015509">
              <w:rPr>
                <w:rFonts w:ascii="宋体" w:hAnsi="宋体" w:cs="宋体" w:hint="eastAsia"/>
                <w:color w:val="000000"/>
                <w:lang w:val="en-US" w:eastAsia="zh-CN"/>
              </w:rPr>
              <w:t>0，</w:t>
            </w:r>
            <w:r w:rsidRPr="00015509">
              <w:rPr>
                <w:rFonts w:ascii="宋体" w:hAnsi="宋体" w:cs="宋体"/>
                <w:color w:val="000000"/>
                <w:lang w:val="en-US" w:eastAsia="zh-CN"/>
              </w:rPr>
              <w:t>最大值为1000000000</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N</w:t>
            </w:r>
            <w:r w:rsidRPr="00015509">
              <w:rPr>
                <w:rFonts w:ascii="宋体" w:hAnsi="宋体" w:cs="宋体" w:hint="eastAsia"/>
                <w:color w:val="000000"/>
                <w:lang w:val="en-US" w:eastAsia="zh-CN"/>
              </w:rPr>
              <w:t>10</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1180</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ApplID</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查询类型</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1 到期结算查询申请</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2 到期续做查询申请</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3</w:t>
            </w:r>
            <w:r w:rsidR="00AE5D68">
              <w:rPr>
                <w:rFonts w:ascii="宋体" w:hAnsi="宋体" w:cs="宋体"/>
                <w:color w:val="000000"/>
                <w:lang w:val="en-US" w:eastAsia="zh-CN"/>
              </w:rPr>
              <w:t xml:space="preserve"> </w:t>
            </w:r>
            <w:r w:rsidRPr="00015509">
              <w:rPr>
                <w:rFonts w:ascii="宋体" w:hAnsi="宋体" w:cs="宋体" w:hint="eastAsia"/>
                <w:color w:val="000000"/>
                <w:lang w:val="en-US" w:eastAsia="zh-CN"/>
              </w:rPr>
              <w:t>解除质押查询申请</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 换券申报查询申请</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5 提前终止查询申请</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hint="eastAsia"/>
                <w:color w:val="000000"/>
                <w:lang w:val="en-US" w:eastAsia="zh-CN"/>
              </w:rPr>
              <w:t>C11</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297</w:t>
            </w:r>
          </w:p>
        </w:tc>
        <w:tc>
          <w:tcPr>
            <w:tcW w:w="2126" w:type="dxa"/>
            <w:vAlign w:val="center"/>
          </w:tcPr>
          <w:p w:rsidR="005D3F0E" w:rsidRPr="00015509" w:rsidRDefault="005D3F0E" w:rsidP="005D3F0E">
            <w:pPr>
              <w:pStyle w:val="ad"/>
              <w:keepLines w:val="0"/>
              <w:tabs>
                <w:tab w:val="center" w:pos="2545"/>
              </w:tabs>
              <w:suppressAutoHyphens w:val="0"/>
              <w:spacing w:before="0" w:after="0" w:line="240" w:lineRule="auto"/>
              <w:ind w:left="0" w:firstLine="0"/>
              <w:rPr>
                <w:rFonts w:ascii="宋体" w:hAnsi="宋体" w:cs="宋体"/>
                <w:color w:val="000000"/>
                <w:lang w:val="en-US" w:eastAsia="zh-CN"/>
              </w:rPr>
            </w:pPr>
            <w:r w:rsidRPr="00015509">
              <w:rPr>
                <w:rFonts w:ascii="宋体" w:hAnsi="宋体" w:cs="宋体"/>
                <w:color w:val="000000"/>
                <w:lang w:val="en-US" w:eastAsia="zh-CN"/>
              </w:rPr>
              <w:t>QuoteStatus</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到期状态</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3 当日到期(查询类型到期结算和到期续</w:t>
            </w:r>
            <w:r w:rsidR="00FD34F0">
              <w:rPr>
                <w:rFonts w:ascii="宋体" w:hAnsi="宋体" w:cs="宋体" w:hint="eastAsia"/>
                <w:color w:val="000000"/>
                <w:lang w:val="en-US" w:eastAsia="zh-CN"/>
              </w:rPr>
              <w:t>做</w:t>
            </w:r>
            <w:r w:rsidRPr="00015509">
              <w:rPr>
                <w:rFonts w:ascii="宋体" w:hAnsi="宋体" w:cs="宋体" w:hint="eastAsia"/>
                <w:color w:val="000000"/>
                <w:lang w:val="en-US" w:eastAsia="zh-CN"/>
              </w:rPr>
              <w:t>时填写3)</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 未到期 (查询类型为换券申报和提前终止时填写4)</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5 已过期 (查询类型为解除质押时填写5)</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hint="eastAsia"/>
                <w:color w:val="000000"/>
                <w:lang w:val="en-US" w:eastAsia="zh-CN"/>
              </w:rPr>
              <w:t>N1</w:t>
            </w:r>
          </w:p>
        </w:tc>
      </w:tr>
      <w:tr w:rsidR="005D3F0E" w:rsidRPr="005B6828" w:rsidTr="00AF57F6">
        <w:tc>
          <w:tcPr>
            <w:tcW w:w="1338" w:type="dxa"/>
            <w:gridSpan w:val="2"/>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lastRenderedPageBreak/>
              <w:t>453</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color w:val="000000"/>
                <w:lang w:val="en-US" w:eastAsia="zh-CN"/>
              </w:rPr>
              <w:t>NoPartyIDs</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参与方个数，</w:t>
            </w:r>
            <w:r>
              <w:rPr>
                <w:rFonts w:ascii="宋体" w:hAnsi="宋体" w:cs="宋体" w:hint="eastAsia"/>
                <w:color w:val="000000"/>
                <w:lang w:val="en-US" w:eastAsia="zh-CN"/>
              </w:rPr>
              <w:t>依次包含</w:t>
            </w:r>
            <w:r w:rsidRPr="00015509">
              <w:rPr>
                <w:rFonts w:ascii="宋体" w:hAnsi="宋体" w:cs="宋体" w:hint="eastAsia"/>
                <w:color w:val="000000"/>
                <w:lang w:val="en-US" w:eastAsia="zh-CN"/>
              </w:rPr>
              <w:t>正回购方交易商代码，交易员代码，逆回购方交易商代码。</w:t>
            </w:r>
            <w:r>
              <w:rPr>
                <w:rFonts w:ascii="宋体" w:hAnsi="宋体" w:cs="宋体" w:hint="eastAsia"/>
                <w:color w:val="000000"/>
                <w:lang w:val="en-US" w:eastAsia="zh-CN"/>
              </w:rPr>
              <w:t>取值为3</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N2</w:t>
            </w:r>
          </w:p>
        </w:tc>
      </w:tr>
      <w:tr w:rsidR="005D3F0E" w:rsidRPr="009D3E61" w:rsidTr="00AF57F6">
        <w:tc>
          <w:tcPr>
            <w:tcW w:w="771" w:type="dxa"/>
            <w:vMerge w:val="restart"/>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正回购方交易商代码</w:t>
            </w: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448</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PartyID</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正回购方交易商代码，填写</w:t>
            </w:r>
            <w:r w:rsidRPr="00015509">
              <w:rPr>
                <w:rFonts w:ascii="宋体" w:hAnsi="宋体" w:cs="宋体"/>
                <w:color w:val="000000"/>
                <w:lang w:val="en-US" w:eastAsia="zh-CN"/>
              </w:rPr>
              <w:t>3</w:t>
            </w:r>
            <w:r w:rsidRPr="00015509">
              <w:rPr>
                <w:rFonts w:ascii="宋体" w:hAnsi="宋体" w:cs="宋体" w:hint="eastAsia"/>
                <w:color w:val="000000"/>
                <w:lang w:val="en-US" w:eastAsia="zh-CN"/>
              </w:rPr>
              <w:t>位</w:t>
            </w:r>
            <w:r w:rsidRPr="00015509">
              <w:rPr>
                <w:rFonts w:ascii="宋体" w:hAnsi="宋体" w:cs="宋体"/>
                <w:color w:val="000000"/>
                <w:lang w:val="en-US" w:eastAsia="zh-CN"/>
              </w:rPr>
              <w:t>CompanyID</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此处</w:t>
            </w:r>
            <w:r w:rsidRPr="00015509">
              <w:rPr>
                <w:rFonts w:ascii="宋体" w:hAnsi="宋体" w:cs="宋体" w:hint="eastAsia"/>
                <w:color w:val="000000"/>
                <w:lang w:val="en-US" w:eastAsia="zh-CN"/>
              </w:rPr>
              <w:t>填写当</w:t>
            </w:r>
            <w:r>
              <w:rPr>
                <w:rFonts w:ascii="宋体" w:hAnsi="宋体" w:cs="宋体" w:hint="eastAsia"/>
                <w:color w:val="000000"/>
                <w:lang w:val="en-US" w:eastAsia="zh-CN"/>
              </w:rPr>
              <w:t>前</w:t>
            </w:r>
            <w:r w:rsidRPr="00015509">
              <w:rPr>
                <w:rFonts w:ascii="宋体" w:hAnsi="宋体" w:cs="宋体" w:hint="eastAsia"/>
                <w:color w:val="000000"/>
                <w:lang w:val="en-US" w:eastAsia="zh-CN"/>
              </w:rPr>
              <w:t>登录交易商</w:t>
            </w:r>
            <w:r>
              <w:rPr>
                <w:rFonts w:ascii="宋体" w:hAnsi="宋体" w:cs="宋体" w:hint="eastAsia"/>
                <w:color w:val="000000"/>
                <w:lang w:val="en-US" w:eastAsia="zh-CN"/>
              </w:rPr>
              <w:t>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C3</w:t>
            </w:r>
          </w:p>
        </w:tc>
      </w:tr>
      <w:tr w:rsidR="005D3F0E" w:rsidRPr="009D3E61" w:rsidTr="00AF57F6">
        <w:tc>
          <w:tcPr>
            <w:tcW w:w="771" w:type="dxa"/>
            <w:vMerge/>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452</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PartyRole</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取</w:t>
            </w:r>
            <w:r w:rsidRPr="00015509">
              <w:rPr>
                <w:rFonts w:ascii="宋体" w:hAnsi="宋体" w:cs="宋体"/>
                <w:color w:val="000000"/>
                <w:lang w:val="en-US" w:eastAsia="zh-CN"/>
              </w:rPr>
              <w:t>12</w:t>
            </w:r>
            <w:r w:rsidRPr="00015509">
              <w:rPr>
                <w:rFonts w:ascii="宋体" w:hAnsi="宋体" w:cs="宋体" w:hint="eastAsia"/>
                <w:color w:val="000000"/>
                <w:lang w:val="en-US" w:eastAsia="zh-CN"/>
              </w:rPr>
              <w:t>，表示当前</w:t>
            </w:r>
            <w:r w:rsidRPr="00015509">
              <w:rPr>
                <w:rFonts w:ascii="宋体" w:hAnsi="宋体" w:cs="宋体"/>
                <w:color w:val="000000"/>
                <w:lang w:val="en-US" w:eastAsia="zh-CN"/>
              </w:rPr>
              <w:t>PartyID</w:t>
            </w:r>
            <w:r w:rsidRPr="00015509">
              <w:rPr>
                <w:rFonts w:ascii="宋体" w:hAnsi="宋体" w:cs="宋体" w:hint="eastAsia"/>
                <w:color w:val="000000"/>
                <w:lang w:val="en-US" w:eastAsia="zh-CN"/>
              </w:rPr>
              <w:t>的取值为发起方的交易商代码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N4</w:t>
            </w:r>
          </w:p>
        </w:tc>
      </w:tr>
      <w:tr w:rsidR="005D3F0E" w:rsidRPr="009D3E61" w:rsidTr="00AF57F6">
        <w:tc>
          <w:tcPr>
            <w:tcW w:w="771" w:type="dxa"/>
            <w:vMerge w:val="restart"/>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正回购</w:t>
            </w:r>
            <w:r>
              <w:rPr>
                <w:rFonts w:ascii="宋体" w:hAnsi="宋体" w:cs="宋体"/>
                <w:color w:val="000000"/>
                <w:lang w:val="en-US" w:eastAsia="zh-CN"/>
              </w:rPr>
              <w:t>方</w:t>
            </w:r>
            <w:r w:rsidRPr="00015509">
              <w:rPr>
                <w:rFonts w:ascii="宋体" w:hAnsi="宋体" w:cs="宋体" w:hint="eastAsia"/>
                <w:color w:val="000000"/>
                <w:lang w:val="en-US" w:eastAsia="zh-CN"/>
              </w:rPr>
              <w:t>交易员</w:t>
            </w:r>
            <w:r>
              <w:rPr>
                <w:rFonts w:ascii="宋体" w:hAnsi="宋体" w:cs="宋体" w:hint="eastAsia"/>
                <w:color w:val="000000"/>
                <w:lang w:val="en-US" w:eastAsia="zh-CN"/>
              </w:rPr>
              <w:t>代码</w:t>
            </w: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448</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PartyID</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交易员代码，填写6位交易员代码</w:t>
            </w:r>
          </w:p>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此处</w:t>
            </w:r>
            <w:r w:rsidRPr="00015509">
              <w:rPr>
                <w:rFonts w:ascii="宋体" w:hAnsi="宋体" w:cs="宋体" w:hint="eastAsia"/>
                <w:color w:val="000000"/>
                <w:lang w:val="en-US" w:eastAsia="zh-CN"/>
              </w:rPr>
              <w:t>填写当</w:t>
            </w:r>
            <w:r>
              <w:rPr>
                <w:rFonts w:ascii="宋体" w:hAnsi="宋体" w:cs="宋体" w:hint="eastAsia"/>
                <w:color w:val="000000"/>
                <w:lang w:val="en-US" w:eastAsia="zh-CN"/>
              </w:rPr>
              <w:t>前</w:t>
            </w:r>
            <w:r w:rsidRPr="00015509">
              <w:rPr>
                <w:rFonts w:ascii="宋体" w:hAnsi="宋体" w:cs="宋体" w:hint="eastAsia"/>
                <w:color w:val="000000"/>
                <w:lang w:val="en-US" w:eastAsia="zh-CN"/>
              </w:rPr>
              <w:t>登陆交易员</w:t>
            </w:r>
            <w:r>
              <w:rPr>
                <w:rFonts w:ascii="宋体" w:hAnsi="宋体" w:cs="宋体" w:hint="eastAsia"/>
                <w:color w:val="000000"/>
                <w:lang w:val="en-US" w:eastAsia="zh-CN"/>
              </w:rPr>
              <w:t>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hint="eastAsia"/>
                <w:color w:val="000000"/>
                <w:lang w:val="en-US" w:eastAsia="zh-CN"/>
              </w:rPr>
              <w:t>C6</w:t>
            </w:r>
          </w:p>
        </w:tc>
      </w:tr>
      <w:tr w:rsidR="005D3F0E" w:rsidRPr="009D3E61" w:rsidTr="00AF57F6">
        <w:tc>
          <w:tcPr>
            <w:tcW w:w="771" w:type="dxa"/>
            <w:vMerge/>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452</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PartyRole</w:t>
            </w:r>
          </w:p>
        </w:tc>
        <w:tc>
          <w:tcPr>
            <w:tcW w:w="4111"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取101，表示当前PartyID的取值为发起方的交易员代码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N4</w:t>
            </w:r>
          </w:p>
        </w:tc>
      </w:tr>
      <w:tr w:rsidR="005D3F0E" w:rsidRPr="009D3E61" w:rsidTr="00AF57F6">
        <w:tc>
          <w:tcPr>
            <w:tcW w:w="771" w:type="dxa"/>
            <w:vMerge w:val="restart"/>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逆回购方交易商代码</w:t>
            </w: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448</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PartyID</w:t>
            </w:r>
          </w:p>
        </w:tc>
        <w:tc>
          <w:tcPr>
            <w:tcW w:w="4111" w:type="dxa"/>
            <w:vAlign w:val="center"/>
          </w:tcPr>
          <w:p w:rsidR="005D3F0E" w:rsidRPr="00015509" w:rsidRDefault="005D3F0E" w:rsidP="005D3F0E">
            <w:pPr>
              <w:snapToGrid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逆回购方交易商代码，填写3位CompanyID</w:t>
            </w:r>
          </w:p>
          <w:p w:rsidR="005D3F0E" w:rsidRPr="0001550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此处</w:t>
            </w:r>
            <w:r w:rsidRPr="00015509">
              <w:rPr>
                <w:rFonts w:ascii="宋体" w:hAnsi="宋体" w:cs="宋体" w:hint="eastAsia"/>
                <w:color w:val="000000"/>
                <w:lang w:val="en-US" w:eastAsia="zh-CN"/>
              </w:rPr>
              <w:t>填写当</w:t>
            </w:r>
            <w:r>
              <w:rPr>
                <w:rFonts w:ascii="宋体" w:hAnsi="宋体" w:cs="宋体" w:hint="eastAsia"/>
                <w:color w:val="000000"/>
                <w:lang w:val="en-US" w:eastAsia="zh-CN"/>
              </w:rPr>
              <w:t>前</w:t>
            </w:r>
            <w:r w:rsidRPr="00015509">
              <w:rPr>
                <w:rFonts w:ascii="宋体" w:hAnsi="宋体" w:cs="宋体" w:hint="eastAsia"/>
                <w:color w:val="000000"/>
                <w:lang w:val="en-US" w:eastAsia="zh-CN"/>
              </w:rPr>
              <w:t>登录交易商</w:t>
            </w:r>
            <w:r>
              <w:rPr>
                <w:rFonts w:ascii="宋体" w:hAnsi="宋体" w:cs="宋体" w:hint="eastAsia"/>
                <w:color w:val="000000"/>
                <w:lang w:val="en-US" w:eastAsia="zh-CN"/>
              </w:rPr>
              <w:t>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C3</w:t>
            </w:r>
          </w:p>
        </w:tc>
      </w:tr>
      <w:tr w:rsidR="005D3F0E" w:rsidRPr="009D3E61" w:rsidTr="00AF57F6">
        <w:tc>
          <w:tcPr>
            <w:tcW w:w="771" w:type="dxa"/>
            <w:vMerge/>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p>
        </w:tc>
        <w:tc>
          <w:tcPr>
            <w:tcW w:w="567"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452</w:t>
            </w:r>
          </w:p>
        </w:tc>
        <w:tc>
          <w:tcPr>
            <w:tcW w:w="2126" w:type="dxa"/>
            <w:vAlign w:val="center"/>
          </w:tcPr>
          <w:p w:rsidR="005D3F0E" w:rsidRPr="00015509" w:rsidRDefault="005D3F0E" w:rsidP="005D3F0E">
            <w:pPr>
              <w:keepLines w:val="0"/>
              <w:suppressAutoHyphens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PartyRole</w:t>
            </w:r>
          </w:p>
        </w:tc>
        <w:tc>
          <w:tcPr>
            <w:tcW w:w="4111" w:type="dxa"/>
            <w:vAlign w:val="center"/>
          </w:tcPr>
          <w:p w:rsidR="005D3F0E" w:rsidRPr="00015509" w:rsidRDefault="005D3F0E" w:rsidP="005D3F0E">
            <w:pPr>
              <w:snapToGrid w:val="0"/>
              <w:spacing w:before="0" w:after="0" w:line="240" w:lineRule="auto"/>
              <w:rPr>
                <w:rFonts w:ascii="宋体" w:hAnsi="宋体" w:cs="宋体"/>
                <w:color w:val="000000"/>
                <w:lang w:val="en-US" w:eastAsia="zh-CN"/>
              </w:rPr>
            </w:pPr>
            <w:r w:rsidRPr="00015509">
              <w:rPr>
                <w:rFonts w:ascii="宋体" w:hAnsi="宋体" w:cs="宋体" w:hint="eastAsia"/>
                <w:color w:val="000000"/>
                <w:lang w:val="en-US" w:eastAsia="zh-CN"/>
              </w:rPr>
              <w:t>取37，表示当前PartyID的取值为逆回购方的交易商代码</w:t>
            </w:r>
          </w:p>
        </w:tc>
        <w:tc>
          <w:tcPr>
            <w:tcW w:w="851" w:type="dxa"/>
            <w:vAlign w:val="center"/>
          </w:tcPr>
          <w:p w:rsidR="005D3F0E" w:rsidRPr="00015509" w:rsidRDefault="005D3F0E" w:rsidP="005D3F0E">
            <w:pPr>
              <w:snapToGrid w:val="0"/>
              <w:rPr>
                <w:rFonts w:ascii="宋体" w:hAnsi="宋体" w:cs="宋体"/>
                <w:color w:val="000000"/>
                <w:lang w:val="en-US" w:eastAsia="zh-CN"/>
              </w:rPr>
            </w:pPr>
            <w:r w:rsidRPr="00015509">
              <w:rPr>
                <w:rFonts w:ascii="宋体" w:hAnsi="宋体" w:cs="宋体"/>
                <w:color w:val="000000"/>
                <w:lang w:val="en-US" w:eastAsia="zh-CN"/>
              </w:rPr>
              <w:t>N4</w:t>
            </w:r>
          </w:p>
        </w:tc>
      </w:tr>
    </w:tbl>
    <w:p w:rsidR="007B59BF" w:rsidRDefault="007B59BF" w:rsidP="007B59BF">
      <w:pPr>
        <w:rPr>
          <w:lang w:eastAsia="zh-CN"/>
        </w:rPr>
      </w:pPr>
    </w:p>
    <w:p w:rsidR="001F7C95" w:rsidRPr="007B59BF" w:rsidRDefault="001F7C95" w:rsidP="007B59BF">
      <w:pPr>
        <w:rPr>
          <w:lang w:eastAsia="zh-CN"/>
        </w:rPr>
      </w:pPr>
    </w:p>
    <w:p w:rsidR="00837391" w:rsidRPr="00AA339D" w:rsidRDefault="002B176A" w:rsidP="00837391">
      <w:pPr>
        <w:pStyle w:val="3"/>
        <w:rPr>
          <w:b w:val="0"/>
          <w:bCs w:val="0"/>
        </w:rPr>
      </w:pPr>
      <w:bookmarkStart w:id="871" w:name="_Toc525648603"/>
      <w:r>
        <w:rPr>
          <w:rFonts w:hint="eastAsia"/>
          <w:lang w:eastAsia="zh-CN"/>
        </w:rPr>
        <w:t>未结算协议回购</w:t>
      </w:r>
      <w:r w:rsidR="00F0399D" w:rsidRPr="00AA339D">
        <w:rPr>
          <w:rFonts w:hint="eastAsia"/>
          <w:lang w:eastAsia="zh-CN"/>
        </w:rPr>
        <w:t>查询</w:t>
      </w:r>
      <w:r w:rsidR="00F0399D" w:rsidRPr="00AA339D">
        <w:rPr>
          <w:rFonts w:hint="eastAsia"/>
        </w:rPr>
        <w:t>响应</w:t>
      </w:r>
      <w:bookmarkEnd w:id="871"/>
    </w:p>
    <w:tbl>
      <w:tblPr>
        <w:tblW w:w="8477" w:type="dxa"/>
        <w:tblInd w:w="-5" w:type="dxa"/>
        <w:tblLayout w:type="fixed"/>
        <w:tblLook w:val="0000"/>
      </w:tblPr>
      <w:tblGrid>
        <w:gridCol w:w="5358"/>
        <w:gridCol w:w="3119"/>
      </w:tblGrid>
      <w:tr w:rsidR="0092455B" w:rsidRPr="005B6828" w:rsidTr="00AF57F6">
        <w:trPr>
          <w:tblHeader/>
        </w:trPr>
        <w:tc>
          <w:tcPr>
            <w:tcW w:w="5358" w:type="dxa"/>
            <w:tcBorders>
              <w:top w:val="single" w:sz="4" w:space="0" w:color="000000"/>
              <w:left w:val="single" w:sz="4" w:space="0" w:color="000000"/>
              <w:bottom w:val="single" w:sz="4" w:space="0" w:color="000000"/>
              <w:right w:val="nil"/>
            </w:tcBorders>
            <w:shd w:val="clear" w:color="auto" w:fill="E0E0E0"/>
          </w:tcPr>
          <w:p w:rsidR="0092455B" w:rsidRPr="005B6828" w:rsidRDefault="0092455B" w:rsidP="000D0B92">
            <w:pPr>
              <w:pStyle w:val="WinDescr"/>
              <w:snapToGrid w:val="0"/>
              <w:rPr>
                <w:rFonts w:ascii="华文细黑" w:eastAsia="华文细黑" w:hAnsi="华文细黑"/>
                <w:b/>
                <w:color w:val="000000"/>
                <w:lang w:eastAsia="zh-CN"/>
              </w:rPr>
            </w:pPr>
            <w:r w:rsidRPr="008669A2">
              <w:rPr>
                <w:rFonts w:ascii="华文细黑" w:eastAsia="华文细黑" w:hAnsi="华文细黑"/>
                <w:b/>
                <w:color w:val="000000"/>
                <w:lang w:eastAsia="zh-CN"/>
              </w:rPr>
              <w:t>Repurchase</w:t>
            </w:r>
            <w:r w:rsidR="008B3102">
              <w:rPr>
                <w:rFonts w:ascii="华文细黑" w:eastAsia="华文细黑" w:hAnsi="华文细黑" w:hint="eastAsia"/>
                <w:b/>
                <w:color w:val="000000"/>
                <w:lang w:eastAsia="zh-CN"/>
              </w:rPr>
              <w:t>Return</w:t>
            </w:r>
            <w:r>
              <w:rPr>
                <w:rFonts w:ascii="华文细黑" w:eastAsia="华文细黑" w:hAnsi="华文细黑" w:hint="eastAsia"/>
                <w:b/>
                <w:color w:val="000000"/>
                <w:lang w:eastAsia="zh-CN"/>
              </w:rPr>
              <w:t>Requirement</w:t>
            </w:r>
            <w:r w:rsidRPr="00B152D2">
              <w:rPr>
                <w:rFonts w:ascii="华文细黑" w:eastAsia="华文细黑" w:hAnsi="华文细黑"/>
                <w:b/>
                <w:color w:val="000000"/>
              </w:rPr>
              <w:t>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119" w:type="dxa"/>
            <w:tcBorders>
              <w:top w:val="single" w:sz="4" w:space="0" w:color="000000"/>
              <w:left w:val="single" w:sz="4" w:space="0" w:color="000000"/>
              <w:bottom w:val="single" w:sz="4" w:space="0" w:color="000000"/>
              <w:right w:val="single" w:sz="4" w:space="0" w:color="000000"/>
            </w:tcBorders>
            <w:shd w:val="clear" w:color="auto" w:fill="E0E0E0"/>
          </w:tcPr>
          <w:p w:rsidR="0092455B" w:rsidRPr="005B6828" w:rsidRDefault="00F0399D" w:rsidP="000D0B92">
            <w:pPr>
              <w:pStyle w:val="WinDescr"/>
              <w:snapToGrid w:val="0"/>
              <w:rPr>
                <w:rFonts w:ascii="华文细黑" w:eastAsia="华文细黑" w:hAnsi="华文细黑"/>
                <w:b/>
                <w:color w:val="000000"/>
                <w:lang w:eastAsia="zh-CN"/>
              </w:rPr>
            </w:pPr>
            <w:r w:rsidRPr="00AA339D">
              <w:rPr>
                <w:rFonts w:asciiTheme="minorEastAsia" w:eastAsiaTheme="minorEastAsia" w:hAnsiTheme="minorEastAsia" w:hint="eastAsia"/>
                <w:b/>
              </w:rPr>
              <w:t>到期确认申报管理查询响应</w:t>
            </w:r>
          </w:p>
        </w:tc>
      </w:tr>
      <w:tr w:rsidR="005326B2" w:rsidRPr="005B6828" w:rsidTr="00AF57F6">
        <w:tc>
          <w:tcPr>
            <w:tcW w:w="8477" w:type="dxa"/>
            <w:gridSpan w:val="2"/>
            <w:tcBorders>
              <w:top w:val="single" w:sz="4" w:space="0" w:color="000000"/>
              <w:left w:val="single" w:sz="4" w:space="0" w:color="000000"/>
              <w:bottom w:val="single" w:sz="4" w:space="0" w:color="000000"/>
              <w:right w:val="single" w:sz="4" w:space="0" w:color="000000"/>
            </w:tcBorders>
          </w:tcPr>
          <w:p w:rsidR="005326B2" w:rsidRPr="005B6828" w:rsidRDefault="005326B2" w:rsidP="000D0B92">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5326B2" w:rsidRDefault="00AC0A17" w:rsidP="008B4A13">
            <w:pPr>
              <w:ind w:firstLineChars="200" w:firstLine="400"/>
              <w:rPr>
                <w:rFonts w:ascii="宋体" w:hAnsi="宋体"/>
                <w:bCs/>
                <w:lang w:eastAsia="zh-CN"/>
              </w:rPr>
            </w:pPr>
            <w:r w:rsidRPr="00AC0A17">
              <w:rPr>
                <w:rFonts w:cs="Arial" w:hint="eastAsia"/>
              </w:rPr>
              <w:t>响应</w:t>
            </w:r>
            <w:r w:rsidR="005326B2">
              <w:rPr>
                <w:rFonts w:cs="Arial" w:hint="eastAsia"/>
              </w:rPr>
              <w:t>市场参与者</w:t>
            </w:r>
            <w:r w:rsidRPr="00AC0A17">
              <w:rPr>
                <w:rFonts w:cs="Arial" w:hint="eastAsia"/>
              </w:rPr>
              <w:t>到期</w:t>
            </w:r>
            <w:r w:rsidR="008B4A13">
              <w:rPr>
                <w:rFonts w:cs="Arial" w:hint="eastAsia"/>
                <w:lang w:eastAsia="zh-CN"/>
              </w:rPr>
              <w:t>未结算协议回购</w:t>
            </w:r>
            <w:r w:rsidRPr="00AC0A17">
              <w:rPr>
                <w:rFonts w:cs="Arial" w:hint="eastAsia"/>
              </w:rPr>
              <w:t>查询</w:t>
            </w:r>
            <w:r w:rsidR="005326B2" w:rsidRPr="00521373">
              <w:rPr>
                <w:rFonts w:ascii="宋体" w:hAnsi="宋体" w:hint="eastAsia"/>
                <w:bCs/>
                <w:lang w:eastAsia="zh-CN"/>
              </w:rPr>
              <w:t>。</w:t>
            </w:r>
          </w:p>
          <w:p w:rsidR="00C65225" w:rsidRDefault="00C65225" w:rsidP="008B4A13">
            <w:pPr>
              <w:ind w:firstLineChars="200" w:firstLine="400"/>
              <w:rPr>
                <w:rFonts w:ascii="宋体" w:hAnsi="宋体"/>
                <w:bCs/>
                <w:lang w:eastAsia="zh-CN"/>
              </w:rPr>
            </w:pPr>
            <w:r>
              <w:rPr>
                <w:rFonts w:ascii="宋体" w:hAnsi="宋体" w:hint="eastAsia"/>
                <w:bCs/>
                <w:lang w:eastAsia="zh-CN"/>
              </w:rPr>
              <w:t>一次</w:t>
            </w:r>
            <w:r>
              <w:rPr>
                <w:rFonts w:ascii="宋体" w:hAnsi="宋体"/>
                <w:bCs/>
                <w:lang w:eastAsia="zh-CN"/>
              </w:rPr>
              <w:t>查询最多返回</w:t>
            </w:r>
            <w:r>
              <w:rPr>
                <w:rFonts w:ascii="宋体" w:hAnsi="宋体" w:hint="eastAsia"/>
                <w:bCs/>
                <w:lang w:eastAsia="zh-CN"/>
              </w:rPr>
              <w:t>自</w:t>
            </w:r>
            <w:r>
              <w:rPr>
                <w:rFonts w:ascii="宋体" w:hAnsi="宋体"/>
                <w:bCs/>
                <w:lang w:eastAsia="zh-CN"/>
              </w:rPr>
              <w:t>查询起始序号起</w:t>
            </w:r>
            <w:r>
              <w:rPr>
                <w:rFonts w:ascii="宋体" w:hAnsi="宋体" w:hint="eastAsia"/>
                <w:bCs/>
                <w:lang w:eastAsia="zh-CN"/>
              </w:rPr>
              <w:t>1000条记录</w:t>
            </w:r>
            <w:r>
              <w:rPr>
                <w:rFonts w:ascii="宋体" w:hAnsi="宋体"/>
                <w:bCs/>
                <w:lang w:eastAsia="zh-CN"/>
              </w:rPr>
              <w:t>。</w:t>
            </w:r>
          </w:p>
          <w:p w:rsidR="008A7D8D" w:rsidRPr="00544C22" w:rsidRDefault="008A7D8D" w:rsidP="008B4A13">
            <w:pPr>
              <w:ind w:firstLineChars="200" w:firstLine="400"/>
              <w:rPr>
                <w:rFonts w:ascii="宋体" w:hAnsi="宋体"/>
                <w:lang w:eastAsia="zh-CN"/>
              </w:rPr>
            </w:pPr>
            <w:r>
              <w:rPr>
                <w:rFonts w:ascii="宋体" w:hAnsi="宋体" w:hint="eastAsia"/>
                <w:bCs/>
                <w:lang w:eastAsia="zh-CN"/>
              </w:rPr>
              <w:t>若查询结果无数据，响应消息报文截止到16(</w:t>
            </w:r>
            <w:r w:rsidRPr="008050B9">
              <w:rPr>
                <w:rFonts w:ascii="宋体" w:hAnsi="宋体" w:cs="宋体"/>
                <w:color w:val="000000"/>
                <w:lang w:val="en-US" w:eastAsia="zh-CN"/>
              </w:rPr>
              <w:t>EndSeqNo</w:t>
            </w:r>
            <w:r>
              <w:rPr>
                <w:rFonts w:ascii="宋体" w:hAnsi="宋体" w:hint="eastAsia"/>
                <w:bCs/>
                <w:lang w:eastAsia="zh-CN"/>
              </w:rPr>
              <w:t>)字段。</w:t>
            </w:r>
          </w:p>
        </w:tc>
      </w:tr>
    </w:tbl>
    <w:p w:rsidR="005326B2" w:rsidRPr="005326B2" w:rsidRDefault="005326B2" w:rsidP="005326B2">
      <w:pPr>
        <w:rPr>
          <w:lang w:eastAsia="zh-CN"/>
        </w:rPr>
      </w:pPr>
    </w:p>
    <w:tbl>
      <w:tblPr>
        <w:tblW w:w="8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567"/>
        <w:gridCol w:w="771"/>
        <w:gridCol w:w="425"/>
        <w:gridCol w:w="1843"/>
        <w:gridCol w:w="3969"/>
        <w:gridCol w:w="54"/>
        <w:gridCol w:w="797"/>
        <w:gridCol w:w="54"/>
      </w:tblGrid>
      <w:tr w:rsidR="00552C54" w:rsidRPr="0042492C" w:rsidTr="00AF57F6">
        <w:trPr>
          <w:gridAfter w:val="1"/>
          <w:wAfter w:w="54" w:type="dxa"/>
        </w:trPr>
        <w:tc>
          <w:tcPr>
            <w:tcW w:w="1763" w:type="dxa"/>
            <w:gridSpan w:val="3"/>
            <w:shd w:val="clear" w:color="auto" w:fill="C0C0C0"/>
            <w:vAlign w:val="center"/>
          </w:tcPr>
          <w:p w:rsidR="00552C54" w:rsidRPr="0042492C" w:rsidRDefault="00552C54" w:rsidP="001F7C95">
            <w:pPr>
              <w:snapToGrid w:val="0"/>
              <w:spacing w:before="0" w:after="0" w:line="240" w:lineRule="auto"/>
              <w:rPr>
                <w:rFonts w:ascii="宋体" w:hAnsi="宋体" w:cs="宋体"/>
                <w:b/>
                <w:color w:val="000000"/>
                <w:lang w:val="en-US" w:eastAsia="zh-CN"/>
              </w:rPr>
            </w:pPr>
            <w:r w:rsidRPr="0042492C">
              <w:rPr>
                <w:rFonts w:ascii="宋体" w:hAnsi="宋体" w:cs="宋体" w:hint="eastAsia"/>
                <w:b/>
                <w:color w:val="000000"/>
                <w:lang w:val="en-US" w:eastAsia="zh-CN"/>
              </w:rPr>
              <w:t>标签</w:t>
            </w:r>
          </w:p>
        </w:tc>
        <w:tc>
          <w:tcPr>
            <w:tcW w:w="1843" w:type="dxa"/>
            <w:shd w:val="clear" w:color="auto" w:fill="C0C0C0"/>
            <w:vAlign w:val="center"/>
          </w:tcPr>
          <w:p w:rsidR="00552C54" w:rsidRPr="0042492C" w:rsidRDefault="00552C54" w:rsidP="001F7C95">
            <w:pPr>
              <w:snapToGrid w:val="0"/>
              <w:spacing w:before="0" w:after="0" w:line="240" w:lineRule="auto"/>
              <w:rPr>
                <w:rFonts w:ascii="宋体" w:hAnsi="宋体" w:cs="宋体"/>
                <w:b/>
                <w:color w:val="000000"/>
                <w:lang w:val="en-US" w:eastAsia="zh-CN"/>
              </w:rPr>
            </w:pPr>
            <w:r w:rsidRPr="0042492C">
              <w:rPr>
                <w:rFonts w:ascii="宋体" w:hAnsi="宋体" w:cs="宋体" w:hint="eastAsia"/>
                <w:b/>
                <w:color w:val="000000"/>
                <w:lang w:val="en-US" w:eastAsia="zh-CN"/>
              </w:rPr>
              <w:t>字段名</w:t>
            </w:r>
          </w:p>
        </w:tc>
        <w:tc>
          <w:tcPr>
            <w:tcW w:w="3969" w:type="dxa"/>
            <w:shd w:val="clear" w:color="auto" w:fill="C0C0C0"/>
            <w:vAlign w:val="center"/>
          </w:tcPr>
          <w:p w:rsidR="00552C54" w:rsidRPr="0042492C" w:rsidRDefault="00552C54" w:rsidP="001F7C95">
            <w:pPr>
              <w:snapToGrid w:val="0"/>
              <w:spacing w:before="0" w:after="0" w:line="240" w:lineRule="auto"/>
              <w:rPr>
                <w:rFonts w:ascii="宋体" w:hAnsi="宋体" w:cs="宋体"/>
                <w:b/>
                <w:color w:val="000000"/>
                <w:lang w:val="en-US" w:eastAsia="zh-CN"/>
              </w:rPr>
            </w:pPr>
            <w:r w:rsidRPr="0042492C">
              <w:rPr>
                <w:rFonts w:ascii="宋体" w:hAnsi="宋体" w:cs="宋体" w:hint="eastAsia"/>
                <w:b/>
                <w:color w:val="000000"/>
                <w:lang w:val="en-US" w:eastAsia="zh-CN"/>
              </w:rPr>
              <w:t>字段描述</w:t>
            </w:r>
          </w:p>
        </w:tc>
        <w:tc>
          <w:tcPr>
            <w:tcW w:w="851" w:type="dxa"/>
            <w:gridSpan w:val="2"/>
            <w:shd w:val="clear" w:color="auto" w:fill="C0C0C0"/>
            <w:vAlign w:val="center"/>
          </w:tcPr>
          <w:p w:rsidR="00552C54" w:rsidRPr="0042492C" w:rsidRDefault="00552C54" w:rsidP="00FA1877">
            <w:pPr>
              <w:snapToGrid w:val="0"/>
              <w:spacing w:before="0" w:after="0" w:line="240" w:lineRule="auto"/>
              <w:rPr>
                <w:rFonts w:ascii="宋体" w:hAnsi="宋体" w:cs="宋体"/>
                <w:b/>
                <w:color w:val="000000"/>
                <w:lang w:val="en-US" w:eastAsia="zh-CN"/>
              </w:rPr>
            </w:pPr>
            <w:r w:rsidRPr="0042492C">
              <w:rPr>
                <w:rFonts w:ascii="宋体" w:hAnsi="宋体" w:cs="宋体" w:hint="eastAsia"/>
                <w:b/>
                <w:color w:val="000000"/>
                <w:lang w:val="en-US" w:eastAsia="zh-CN"/>
              </w:rPr>
              <w:t>类型</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r w:rsidR="00150798">
              <w:rPr>
                <w:rFonts w:ascii="宋体" w:hAnsi="宋体" w:cs="宋体" w:hint="eastAsia"/>
                <w:color w:val="000000"/>
                <w:lang w:val="en-US" w:eastAsia="zh-CN"/>
              </w:rPr>
              <w:t>。</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35</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消息头</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MsgType</w:t>
            </w:r>
            <w:r w:rsidRPr="004261E4">
              <w:rPr>
                <w:rFonts w:ascii="宋体" w:hAnsi="宋体" w:cs="宋体"/>
                <w:color w:val="000000"/>
                <w:lang w:val="en-US" w:eastAsia="zh-CN"/>
              </w:rPr>
              <w:t>=</w:t>
            </w:r>
            <w:r w:rsidRPr="004261E4">
              <w:rPr>
                <w:rFonts w:ascii="宋体" w:hAnsi="宋体" w:cs="宋体"/>
                <w:color w:val="000000"/>
                <w:lang w:val="en-US" w:eastAsia="zh-CN"/>
              </w:rPr>
              <w:br/>
            </w:r>
            <w:r w:rsidRPr="0042492C">
              <w:rPr>
                <w:rFonts w:ascii="宋体" w:hAnsi="宋体" w:cs="宋体" w:hint="eastAsia"/>
                <w:color w:val="000000"/>
                <w:lang w:val="en-US" w:eastAsia="zh-CN"/>
              </w:rPr>
              <w:t>U022</w:t>
            </w:r>
            <w:r>
              <w:rPr>
                <w:rFonts w:ascii="宋体" w:hAnsi="宋体" w:cs="宋体" w:hint="eastAsia"/>
                <w:color w:val="000000"/>
                <w:lang w:val="en-US" w:eastAsia="zh-CN"/>
              </w:rPr>
              <w:t>：</w:t>
            </w:r>
            <w:r>
              <w:rPr>
                <w:rFonts w:ascii="宋体" w:hAnsi="宋体" w:cs="宋体"/>
                <w:color w:val="000000"/>
                <w:lang w:val="en-US" w:eastAsia="zh-CN"/>
              </w:rPr>
              <w:t>未结算协议回购</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1346</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ApplReqID</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查询请求编号，该字段对应查询请求消息中的</w:t>
            </w:r>
            <w:r w:rsidRPr="0042492C">
              <w:rPr>
                <w:rFonts w:ascii="宋体" w:hAnsi="宋体" w:cs="宋体"/>
                <w:color w:val="000000"/>
                <w:lang w:val="en-US" w:eastAsia="zh-CN"/>
              </w:rPr>
              <w:t>ApplReqID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N10</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16</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EndSeqNo</w:t>
            </w:r>
          </w:p>
        </w:tc>
        <w:tc>
          <w:tcPr>
            <w:tcW w:w="3969" w:type="dxa"/>
            <w:vAlign w:val="center"/>
          </w:tcPr>
          <w:p w:rsidR="005D3F0E" w:rsidRPr="0042492C" w:rsidRDefault="00F47E02"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此次查询结束行情序号（全市场）</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w:t>
            </w:r>
            <w:r w:rsidRPr="0042492C">
              <w:rPr>
                <w:rFonts w:ascii="宋体" w:hAnsi="宋体" w:cs="宋体" w:hint="eastAsia"/>
                <w:color w:val="000000"/>
                <w:lang w:val="en-US" w:eastAsia="zh-CN"/>
              </w:rPr>
              <w:t>10</w:t>
            </w:r>
          </w:p>
        </w:tc>
      </w:tr>
      <w:tr w:rsidR="005D3F0E" w:rsidRPr="0042492C" w:rsidTr="00AF57F6">
        <w:trPr>
          <w:gridAfter w:val="1"/>
          <w:wAfter w:w="54" w:type="dxa"/>
          <w:trHeight w:val="522"/>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146</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NoRelatedSym</w:t>
            </w:r>
          </w:p>
        </w:tc>
        <w:tc>
          <w:tcPr>
            <w:tcW w:w="3969" w:type="dxa"/>
            <w:vAlign w:val="center"/>
          </w:tcPr>
          <w:p w:rsidR="005D3F0E" w:rsidRPr="0042492C" w:rsidRDefault="005D3F0E" w:rsidP="005D3F0E">
            <w:pPr>
              <w:tabs>
                <w:tab w:val="left" w:pos="1275"/>
                <w:tab w:val="center" w:pos="1999"/>
              </w:tabs>
              <w:snapToGrid w:val="0"/>
              <w:spacing w:before="0" w:after="0" w:line="240" w:lineRule="auto"/>
              <w:ind w:firstLineChars="1" w:firstLine="2"/>
              <w:rPr>
                <w:rFonts w:ascii="宋体" w:hAnsi="宋体" w:cs="宋体"/>
                <w:color w:val="000000"/>
                <w:lang w:val="en-US" w:eastAsia="zh-CN"/>
              </w:rPr>
            </w:pPr>
            <w:r w:rsidRPr="0042492C">
              <w:rPr>
                <w:rFonts w:ascii="宋体" w:hAnsi="宋体" w:cs="宋体" w:hint="eastAsia"/>
                <w:color w:val="000000"/>
                <w:lang w:val="en-US" w:eastAsia="zh-CN"/>
              </w:rPr>
              <w:t>记录笔数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w:t>
            </w:r>
            <w:r w:rsidRPr="0042492C">
              <w:rPr>
                <w:rFonts w:ascii="宋体" w:hAnsi="宋体" w:cs="宋体" w:hint="eastAsia"/>
                <w:color w:val="000000"/>
                <w:lang w:val="en-US" w:eastAsia="zh-CN"/>
              </w:rPr>
              <w:t>10</w:t>
            </w:r>
          </w:p>
        </w:tc>
      </w:tr>
      <w:tr w:rsidR="005D3F0E" w:rsidRPr="0042492C" w:rsidTr="00AF57F6">
        <w:trPr>
          <w:gridAfter w:val="1"/>
          <w:wAfter w:w="54" w:type="dxa"/>
          <w:trHeight w:val="430"/>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75</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TradeDate</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成交日期，</w:t>
            </w:r>
            <w:r w:rsidRPr="0042492C">
              <w:rPr>
                <w:rFonts w:ascii="宋体" w:hAnsi="宋体" w:cs="宋体"/>
                <w:color w:val="000000"/>
                <w:lang w:val="en-US" w:eastAsia="zh-CN"/>
              </w:rPr>
              <w:t>格式为：</w:t>
            </w:r>
            <w:r w:rsidRPr="0042492C">
              <w:rPr>
                <w:rFonts w:ascii="宋体" w:hAnsi="宋体" w:cs="宋体" w:hint="eastAsia"/>
                <w:color w:val="000000"/>
                <w:lang w:val="en-US" w:eastAsia="zh-CN"/>
              </w:rPr>
              <w:t>YYYYMMDD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C8</w:t>
            </w:r>
          </w:p>
        </w:tc>
      </w:tr>
      <w:tr w:rsidR="005D3F0E" w:rsidRPr="0042492C" w:rsidTr="00AF57F6">
        <w:trPr>
          <w:gridAfter w:val="1"/>
          <w:wAfter w:w="54" w:type="dxa"/>
          <w:trHeight w:val="537"/>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17</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ExecID</w:t>
            </w:r>
          </w:p>
        </w:tc>
        <w:tc>
          <w:tcPr>
            <w:tcW w:w="3969" w:type="dxa"/>
            <w:vAlign w:val="center"/>
          </w:tcPr>
          <w:p w:rsidR="005D3F0E" w:rsidRPr="0042492C" w:rsidRDefault="005D3F0E" w:rsidP="00150798">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成交编号</w:t>
            </w:r>
            <w:r>
              <w:rPr>
                <w:rFonts w:ascii="宋体" w:hAnsi="宋体" w:cs="宋体" w:hint="eastAsia"/>
                <w:color w:val="000000"/>
                <w:lang w:val="en-US" w:eastAsia="zh-CN"/>
              </w:rPr>
              <w:t>，质押式协议回购到期确认申报</w:t>
            </w:r>
            <w:r>
              <w:rPr>
                <w:rFonts w:ascii="宋体" w:hAnsi="宋体" w:cs="宋体"/>
                <w:color w:val="000000"/>
                <w:lang w:val="en-US" w:eastAsia="zh-CN"/>
              </w:rPr>
              <w:t>、到期续</w:t>
            </w:r>
            <w:r w:rsidR="00FD34F0">
              <w:rPr>
                <w:rFonts w:ascii="宋体" w:hAnsi="宋体" w:cs="宋体" w:hint="eastAsia"/>
                <w:color w:val="000000"/>
                <w:lang w:val="en-US" w:eastAsia="zh-CN"/>
              </w:rPr>
              <w:t>做</w:t>
            </w:r>
            <w:r>
              <w:rPr>
                <w:rFonts w:ascii="宋体" w:hAnsi="宋体" w:cs="宋体"/>
                <w:color w:val="000000"/>
                <w:lang w:val="en-US" w:eastAsia="zh-CN"/>
              </w:rPr>
              <w:t>申报、</w:t>
            </w:r>
            <w:r>
              <w:rPr>
                <w:rFonts w:ascii="宋体" w:hAnsi="宋体" w:cs="宋体" w:hint="eastAsia"/>
                <w:color w:val="000000"/>
                <w:lang w:val="en-US" w:eastAsia="zh-CN"/>
              </w:rPr>
              <w:t>解除质押申报</w:t>
            </w:r>
            <w:r>
              <w:rPr>
                <w:rFonts w:ascii="宋体" w:hAnsi="宋体" w:cs="宋体"/>
                <w:color w:val="000000"/>
                <w:lang w:val="en-US" w:eastAsia="zh-CN"/>
              </w:rPr>
              <w:t>、换券申报、提前终止申报</w:t>
            </w:r>
            <w:r w:rsidR="00150798">
              <w:rPr>
                <w:rFonts w:ascii="宋体" w:hAnsi="宋体" w:cs="宋体" w:hint="eastAsia"/>
                <w:color w:val="000000"/>
                <w:lang w:val="en-US" w:eastAsia="zh-CN"/>
              </w:rPr>
              <w:t>时</w:t>
            </w:r>
            <w:r>
              <w:rPr>
                <w:rFonts w:ascii="宋体" w:hAnsi="宋体" w:cs="宋体"/>
                <w:color w:val="000000"/>
                <w:lang w:val="en-US" w:eastAsia="zh-CN"/>
              </w:rPr>
              <w:t>上传此编号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N10</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54</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Side</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回购方向，取值有：</w:t>
            </w:r>
            <w:r w:rsidRPr="0042492C">
              <w:rPr>
                <w:rFonts w:ascii="宋体" w:hAnsi="宋体" w:cs="宋体"/>
                <w:color w:val="000000"/>
                <w:lang w:val="en-US" w:eastAsia="zh-CN"/>
              </w:rPr>
              <w:t>1</w:t>
            </w:r>
            <w:r w:rsidRPr="0042492C">
              <w:rPr>
                <w:rFonts w:ascii="宋体" w:hAnsi="宋体" w:cs="宋体" w:hint="eastAsia"/>
                <w:color w:val="000000"/>
                <w:lang w:val="en-US" w:eastAsia="zh-CN"/>
              </w:rPr>
              <w:t>表示正回购，</w:t>
            </w:r>
            <w:r w:rsidRPr="0042492C">
              <w:rPr>
                <w:rFonts w:ascii="宋体" w:hAnsi="宋体" w:cs="宋体"/>
                <w:color w:val="000000"/>
                <w:lang w:val="en-US" w:eastAsia="zh-CN"/>
              </w:rPr>
              <w:t>2</w:t>
            </w:r>
            <w:r w:rsidRPr="0042492C">
              <w:rPr>
                <w:rFonts w:ascii="宋体" w:hAnsi="宋体" w:cs="宋体" w:hint="eastAsia"/>
                <w:color w:val="000000"/>
                <w:lang w:val="en-US" w:eastAsia="zh-CN"/>
              </w:rPr>
              <w:t>表示逆回购</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C1</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Price</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回购利率，单位：%，精度：3位</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N10(3)</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541</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MaturityDate</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回购到期日，格式为：YYYYMMDD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C8</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lastRenderedPageBreak/>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193</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SettlDate2</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到期结算日，格式为：YYYYMMDD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C8</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226</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RepurchaseTerm</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回购期限，单位：天，整数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w:t>
            </w:r>
            <w:r w:rsidR="007E0D3F">
              <w:rPr>
                <w:rFonts w:ascii="宋体" w:hAnsi="宋体" w:cs="宋体" w:hint="eastAsia"/>
                <w:color w:val="000000"/>
                <w:lang w:val="en-US" w:eastAsia="zh-CN"/>
              </w:rPr>
              <w:t>4</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8847</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UAInterestAccrualDays</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实际占款天数，单位：天，整数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N3</w:t>
            </w:r>
          </w:p>
        </w:tc>
      </w:tr>
      <w:tr w:rsidR="005D3F0E" w:rsidRPr="0042492C" w:rsidTr="00AF57F6">
        <w:trPr>
          <w:gridAfter w:val="1"/>
          <w:wAfter w:w="54" w:type="dxa"/>
          <w:trHeight w:val="561"/>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SecurityID</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质押债券代码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C6</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55</w:t>
            </w:r>
          </w:p>
        </w:tc>
        <w:tc>
          <w:tcPr>
            <w:tcW w:w="1843" w:type="dxa"/>
            <w:vAlign w:val="center"/>
          </w:tcPr>
          <w:p w:rsidR="005D3F0E" w:rsidRPr="0042492C" w:rsidRDefault="005D3F0E" w:rsidP="005D3F0E">
            <w:pPr>
              <w:pStyle w:val="ad"/>
              <w:snapToGrid w:val="0"/>
              <w:spacing w:before="0" w:after="0" w:line="240" w:lineRule="auto"/>
              <w:ind w:left="0" w:firstLine="0"/>
              <w:rPr>
                <w:rFonts w:ascii="宋体" w:hAnsi="宋体" w:cs="宋体"/>
                <w:color w:val="000000"/>
                <w:lang w:val="en-US" w:eastAsia="zh-CN"/>
              </w:rPr>
            </w:pPr>
            <w:r w:rsidRPr="0042492C">
              <w:rPr>
                <w:rFonts w:ascii="宋体" w:hAnsi="宋体" w:cs="宋体" w:hint="eastAsia"/>
                <w:color w:val="000000"/>
                <w:lang w:val="en-US" w:eastAsia="zh-CN"/>
              </w:rPr>
              <w:t>Symbol</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质押债券简称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C8</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38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OrderQty</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质押券数量，单位：手</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N10</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32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LastQty</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质押券面总额合计，单位：元，整数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N12</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231</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ContractMultiplier</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折算比例,单位：%，精度：2位</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N6(2)</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8504</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TotalValueTraded</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首次成交金额，单位：元；精度：2位，四舍五入</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N16(2)</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119</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SettlCurrAmt</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到期结算金额，单位：元，精度：2位，四舍五入</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N16(2)</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159</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AccruedInterestAmt</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参考应计利息,单位：元，精度：2位，四舍五入</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N16(2)</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297</w:t>
            </w:r>
          </w:p>
        </w:tc>
        <w:tc>
          <w:tcPr>
            <w:tcW w:w="1843" w:type="dxa"/>
            <w:vAlign w:val="center"/>
          </w:tcPr>
          <w:p w:rsidR="005D3F0E" w:rsidRPr="0042492C" w:rsidRDefault="005D3F0E" w:rsidP="005D3F0E">
            <w:pPr>
              <w:pStyle w:val="ad"/>
              <w:tabs>
                <w:tab w:val="center" w:pos="2545"/>
              </w:tabs>
              <w:snapToGrid w:val="0"/>
              <w:spacing w:before="0" w:after="0" w:line="240" w:lineRule="auto"/>
              <w:ind w:left="0" w:firstLine="0"/>
              <w:rPr>
                <w:rFonts w:ascii="宋体" w:hAnsi="宋体" w:cs="宋体"/>
                <w:color w:val="000000"/>
                <w:lang w:val="en-US" w:eastAsia="zh-CN"/>
              </w:rPr>
            </w:pPr>
            <w:r w:rsidRPr="0042492C">
              <w:rPr>
                <w:rFonts w:ascii="宋体" w:hAnsi="宋体" w:cs="宋体"/>
                <w:color w:val="000000"/>
                <w:lang w:val="en-US" w:eastAsia="zh-CN"/>
              </w:rPr>
              <w:t>QuoteStatus</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到期状态</w:t>
            </w:r>
          </w:p>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3 当日到期</w:t>
            </w:r>
          </w:p>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 xml:space="preserve">4 未到期 </w:t>
            </w:r>
          </w:p>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 xml:space="preserve">5 已到期 </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N1</w:t>
            </w:r>
          </w:p>
        </w:tc>
      </w:tr>
      <w:tr w:rsidR="005D3F0E" w:rsidRPr="0042492C" w:rsidTr="00AF57F6">
        <w:trPr>
          <w:gridAfter w:val="1"/>
          <w:wAfter w:w="54" w:type="dxa"/>
        </w:trPr>
        <w:tc>
          <w:tcPr>
            <w:tcW w:w="567"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1196"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453</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color w:val="000000"/>
                <w:lang w:val="en-US" w:eastAsia="zh-CN"/>
              </w:rPr>
              <w:t>NoPartyIDs</w:t>
            </w:r>
          </w:p>
        </w:tc>
        <w:tc>
          <w:tcPr>
            <w:tcW w:w="3969"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重复组，包含正回购方交易商代码、正回购交易商简称、正回购交易员代码、正回购交易单元、正回购证券账户、逆回购方交易商代码、逆回购交易商简称、逆回购交易员代码、逆回购交易单元、逆回购证券账户、质权人名称。取值为11</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hint="eastAsia"/>
                <w:color w:val="000000"/>
                <w:lang w:val="en-US" w:eastAsia="zh-CN"/>
              </w:rPr>
              <w:t>N2</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正回购方交易商代码</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正回购方交易商代码，填写</w:t>
            </w:r>
            <w:r w:rsidRPr="0042492C">
              <w:rPr>
                <w:rFonts w:ascii="宋体" w:hAnsi="宋体" w:cs="宋体"/>
                <w:color w:val="000000"/>
                <w:lang w:val="en-US" w:eastAsia="zh-CN"/>
              </w:rPr>
              <w:t>3</w:t>
            </w:r>
            <w:r w:rsidRPr="0042492C">
              <w:rPr>
                <w:rFonts w:ascii="宋体" w:hAnsi="宋体" w:cs="宋体" w:hint="eastAsia"/>
                <w:color w:val="000000"/>
                <w:lang w:val="en-US" w:eastAsia="zh-CN"/>
              </w:rPr>
              <w:t>位</w:t>
            </w:r>
            <w:r w:rsidRPr="0042492C">
              <w:rPr>
                <w:rFonts w:ascii="宋体" w:hAnsi="宋体" w:cs="宋体"/>
                <w:color w:val="000000"/>
                <w:lang w:val="en-US" w:eastAsia="zh-CN"/>
              </w:rPr>
              <w:t>CompanyID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C3</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w:t>
            </w:r>
            <w:r w:rsidRPr="0042492C">
              <w:rPr>
                <w:rFonts w:ascii="宋体" w:hAnsi="宋体" w:cs="宋体"/>
                <w:color w:val="000000"/>
                <w:lang w:val="en-US" w:eastAsia="zh-CN"/>
              </w:rPr>
              <w:t>12</w:t>
            </w:r>
            <w:r w:rsidRPr="0042492C">
              <w:rPr>
                <w:rFonts w:ascii="宋体" w:hAnsi="宋体" w:cs="宋体" w:hint="eastAsia"/>
                <w:color w:val="000000"/>
                <w:lang w:val="en-US" w:eastAsia="zh-CN"/>
              </w:rPr>
              <w:t>，表示当前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的取值为正回购方的交易商代码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正回购交易商简称</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p w:rsidR="005D3F0E" w:rsidRPr="0042492C" w:rsidRDefault="005D3F0E" w:rsidP="005D3F0E">
            <w:pPr>
              <w:snapToGrid w:val="0"/>
              <w:spacing w:before="0" w:after="0" w:line="240" w:lineRule="auto"/>
              <w:rPr>
                <w:rFonts w:ascii="宋体" w:hAnsi="宋体" w:cs="宋体"/>
                <w:color w:val="000000"/>
                <w:lang w:val="en-US" w:eastAsia="zh-CN"/>
              </w:rPr>
            </w:pP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交易商简称，填写10位交易商简称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w:t>
            </w:r>
            <w:r w:rsidRPr="0042492C">
              <w:rPr>
                <w:rFonts w:ascii="宋体" w:hAnsi="宋体" w:cs="宋体" w:hint="eastAsia"/>
                <w:color w:val="000000"/>
                <w:lang w:val="en-US" w:eastAsia="zh-CN"/>
              </w:rPr>
              <w:t>10</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取103，表示当前PartyID的取值为正回购的交易商简称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正回购交易员代码</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交易员代码，填写6位交易员代码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C6</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取101，表示当前PartyID的取值为正回购的交易员代码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rPr>
          <w:trHeight w:val="488"/>
        </w:trPr>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正回购交易单元</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正回购申报</w:t>
            </w:r>
            <w:r w:rsidRPr="0042492C">
              <w:rPr>
                <w:rFonts w:ascii="宋体" w:hAnsi="宋体" w:cs="宋体"/>
                <w:color w:val="000000"/>
                <w:lang w:val="en-US" w:eastAsia="zh-CN"/>
              </w:rPr>
              <w:t>PBU</w:t>
            </w:r>
            <w:r w:rsidRPr="0042492C">
              <w:rPr>
                <w:rFonts w:ascii="宋体" w:hAnsi="宋体" w:cs="宋体" w:hint="eastAsia"/>
                <w:color w:val="000000"/>
                <w:lang w:val="en-US" w:eastAsia="zh-CN"/>
              </w:rPr>
              <w:t>代码，填写</w:t>
            </w:r>
            <w:r w:rsidRPr="0042492C">
              <w:rPr>
                <w:rFonts w:ascii="宋体" w:hAnsi="宋体" w:cs="宋体"/>
                <w:color w:val="000000"/>
                <w:lang w:val="en-US" w:eastAsia="zh-CN"/>
              </w:rPr>
              <w:t>5</w:t>
            </w:r>
            <w:r w:rsidRPr="0042492C">
              <w:rPr>
                <w:rFonts w:ascii="宋体" w:hAnsi="宋体" w:cs="宋体" w:hint="eastAsia"/>
                <w:color w:val="000000"/>
                <w:lang w:val="en-US" w:eastAsia="zh-CN"/>
              </w:rPr>
              <w:t>位申报交易单元号。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C5</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w:t>
            </w:r>
            <w:r w:rsidRPr="0042492C">
              <w:rPr>
                <w:rFonts w:ascii="宋体" w:hAnsi="宋体" w:cs="宋体"/>
                <w:color w:val="000000"/>
                <w:lang w:val="en-US" w:eastAsia="zh-CN"/>
              </w:rPr>
              <w:t>1</w:t>
            </w:r>
            <w:r w:rsidRPr="0042492C">
              <w:rPr>
                <w:rFonts w:ascii="宋体" w:hAnsi="宋体" w:cs="宋体" w:hint="eastAsia"/>
                <w:color w:val="000000"/>
                <w:lang w:val="en-US" w:eastAsia="zh-CN"/>
              </w:rPr>
              <w:t>，表示当前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的取值为申报交易单元号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rPr>
          <w:trHeight w:val="487"/>
        </w:trPr>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正回购证券账户</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正回购投资者帐户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C10</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w:t>
            </w:r>
            <w:r w:rsidRPr="0042492C">
              <w:rPr>
                <w:rFonts w:ascii="宋体" w:hAnsi="宋体" w:cs="宋体"/>
                <w:color w:val="000000"/>
                <w:lang w:val="en-US" w:eastAsia="zh-CN"/>
              </w:rPr>
              <w:t>5</w:t>
            </w:r>
            <w:r w:rsidRPr="0042492C">
              <w:rPr>
                <w:rFonts w:ascii="宋体" w:hAnsi="宋体" w:cs="宋体" w:hint="eastAsia"/>
                <w:color w:val="000000"/>
                <w:lang w:val="en-US" w:eastAsia="zh-CN"/>
              </w:rPr>
              <w:t>，表示当前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的取值为正回购方投资者帐户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w:t>
            </w:r>
            <w:r w:rsidRPr="0042492C">
              <w:rPr>
                <w:rFonts w:ascii="宋体" w:hAnsi="宋体" w:cs="宋体" w:hint="eastAsia"/>
                <w:color w:val="000000"/>
                <w:lang w:val="en-US" w:eastAsia="zh-CN"/>
              </w:rPr>
              <w:lastRenderedPageBreak/>
              <w:t>方交易商代码</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lastRenderedPageBreak/>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逆回购方交易商代码，填写</w:t>
            </w:r>
            <w:r w:rsidRPr="0042492C">
              <w:rPr>
                <w:rFonts w:ascii="宋体" w:hAnsi="宋体" w:cs="宋体"/>
                <w:color w:val="000000"/>
                <w:lang w:val="en-US" w:eastAsia="zh-CN"/>
              </w:rPr>
              <w:t>3</w:t>
            </w:r>
            <w:r w:rsidRPr="0042492C">
              <w:rPr>
                <w:rFonts w:ascii="宋体" w:hAnsi="宋体" w:cs="宋体" w:hint="eastAsia"/>
                <w:color w:val="000000"/>
                <w:lang w:val="en-US" w:eastAsia="zh-CN"/>
              </w:rPr>
              <w:t>位</w:t>
            </w:r>
            <w:r w:rsidRPr="0042492C">
              <w:rPr>
                <w:rFonts w:ascii="宋体" w:hAnsi="宋体" w:cs="宋体"/>
                <w:color w:val="000000"/>
                <w:lang w:val="en-US" w:eastAsia="zh-CN"/>
              </w:rPr>
              <w:t>CompanyID</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C3</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取37，表示当前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的取值为逆回购方的交易商代码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rPr>
          <w:trHeight w:val="479"/>
        </w:trPr>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lastRenderedPageBreak/>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逆回购交易商简称</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交易商简称，填写10位交易商简称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w:t>
            </w:r>
            <w:r w:rsidRPr="0042492C">
              <w:rPr>
                <w:rFonts w:ascii="宋体" w:hAnsi="宋体" w:cs="宋体" w:hint="eastAsia"/>
                <w:color w:val="000000"/>
                <w:lang w:val="en-US" w:eastAsia="zh-CN"/>
              </w:rPr>
              <w:t>10</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取104，表示当前PartyID的取值为逆回购的交易商简称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逆回购交易员代码</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交易员代码，填写6位交易员代码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C6</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取102，表示当前PartyID的取值为逆回购的交易员代码</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逆回购交易单元</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逆回购申报</w:t>
            </w:r>
            <w:r w:rsidRPr="0042492C">
              <w:rPr>
                <w:rFonts w:ascii="宋体" w:hAnsi="宋体" w:cs="宋体"/>
                <w:color w:val="000000"/>
                <w:lang w:val="en-US" w:eastAsia="zh-CN"/>
              </w:rPr>
              <w:t>PBU</w:t>
            </w:r>
            <w:r w:rsidRPr="0042492C">
              <w:rPr>
                <w:rFonts w:ascii="宋体" w:hAnsi="宋体" w:cs="宋体" w:hint="eastAsia"/>
                <w:color w:val="000000"/>
                <w:lang w:val="en-US" w:eastAsia="zh-CN"/>
              </w:rPr>
              <w:t>代码，填写</w:t>
            </w:r>
            <w:r w:rsidRPr="0042492C">
              <w:rPr>
                <w:rFonts w:ascii="宋体" w:hAnsi="宋体" w:cs="宋体"/>
                <w:color w:val="000000"/>
                <w:lang w:val="en-US" w:eastAsia="zh-CN"/>
              </w:rPr>
              <w:t>5</w:t>
            </w:r>
            <w:r w:rsidRPr="0042492C">
              <w:rPr>
                <w:rFonts w:ascii="宋体" w:hAnsi="宋体" w:cs="宋体" w:hint="eastAsia"/>
                <w:color w:val="000000"/>
                <w:lang w:val="en-US" w:eastAsia="zh-CN"/>
              </w:rPr>
              <w:t>位申报交易单元号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C5</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取2，表示当前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的取值为申报交易单元号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逆回购证券账户</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逆回购投资者帐户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C10</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取6，表示当前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的取值为逆回购方投资者帐户</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r w:rsidR="005D3F0E" w:rsidRPr="0042492C" w:rsidTr="00AF57F6">
        <w:tc>
          <w:tcPr>
            <w:tcW w:w="567"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w:t>
            </w:r>
          </w:p>
        </w:tc>
        <w:tc>
          <w:tcPr>
            <w:tcW w:w="771" w:type="dxa"/>
            <w:vMerge w:val="restart"/>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质权人名称</w:t>
            </w: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448</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PartyID</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质权人名称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C30</w:t>
            </w:r>
          </w:p>
        </w:tc>
      </w:tr>
      <w:tr w:rsidR="005D3F0E" w:rsidRPr="0042492C" w:rsidTr="00AF57F6">
        <w:tc>
          <w:tcPr>
            <w:tcW w:w="567"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771" w:type="dxa"/>
            <w:vMerge/>
            <w:vAlign w:val="center"/>
          </w:tcPr>
          <w:p w:rsidR="005D3F0E" w:rsidRPr="0042492C" w:rsidRDefault="005D3F0E" w:rsidP="005D3F0E">
            <w:pPr>
              <w:snapToGrid w:val="0"/>
              <w:spacing w:before="0" w:after="0" w:line="240" w:lineRule="auto"/>
              <w:rPr>
                <w:rFonts w:ascii="宋体" w:hAnsi="宋体" w:cs="宋体"/>
                <w:color w:val="000000"/>
                <w:lang w:val="en-US" w:eastAsia="zh-CN"/>
              </w:rPr>
            </w:pPr>
          </w:p>
        </w:tc>
        <w:tc>
          <w:tcPr>
            <w:tcW w:w="425"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452</w:t>
            </w:r>
          </w:p>
        </w:tc>
        <w:tc>
          <w:tcPr>
            <w:tcW w:w="1843" w:type="dxa"/>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PartyRole</w:t>
            </w:r>
          </w:p>
        </w:tc>
        <w:tc>
          <w:tcPr>
            <w:tcW w:w="4023" w:type="dxa"/>
            <w:gridSpan w:val="2"/>
            <w:vAlign w:val="center"/>
          </w:tcPr>
          <w:p w:rsidR="005D3F0E" w:rsidRPr="0042492C" w:rsidRDefault="005D3F0E" w:rsidP="005D3F0E">
            <w:pPr>
              <w:snapToGrid w:val="0"/>
              <w:spacing w:before="0" w:after="0" w:line="240" w:lineRule="auto"/>
              <w:rPr>
                <w:rFonts w:ascii="宋体" w:hAnsi="宋体" w:cs="宋体"/>
                <w:color w:val="000000"/>
                <w:lang w:val="en-US" w:eastAsia="zh-CN"/>
              </w:rPr>
            </w:pPr>
            <w:r w:rsidRPr="0042492C">
              <w:rPr>
                <w:rFonts w:ascii="宋体" w:hAnsi="宋体" w:cs="宋体" w:hint="eastAsia"/>
                <w:color w:val="000000"/>
                <w:lang w:val="en-US" w:eastAsia="zh-CN"/>
              </w:rPr>
              <w:t>取</w:t>
            </w:r>
            <w:r w:rsidRPr="0042492C">
              <w:rPr>
                <w:rFonts w:ascii="宋体" w:hAnsi="宋体" w:cs="宋体"/>
                <w:color w:val="000000"/>
                <w:lang w:val="en-US" w:eastAsia="zh-CN"/>
              </w:rPr>
              <w:t>10</w:t>
            </w:r>
            <w:r w:rsidRPr="0042492C">
              <w:rPr>
                <w:rFonts w:ascii="宋体" w:hAnsi="宋体" w:cs="宋体" w:hint="eastAsia"/>
                <w:color w:val="000000"/>
                <w:lang w:val="en-US" w:eastAsia="zh-CN"/>
              </w:rPr>
              <w:t>5，表示当前</w:t>
            </w:r>
            <w:r w:rsidRPr="0042492C">
              <w:rPr>
                <w:rFonts w:ascii="宋体" w:hAnsi="宋体" w:cs="宋体"/>
                <w:color w:val="000000"/>
                <w:lang w:val="en-US" w:eastAsia="zh-CN"/>
              </w:rPr>
              <w:t>PartyID</w:t>
            </w:r>
            <w:r w:rsidRPr="0042492C">
              <w:rPr>
                <w:rFonts w:ascii="宋体" w:hAnsi="宋体" w:cs="宋体" w:hint="eastAsia"/>
                <w:color w:val="000000"/>
                <w:lang w:val="en-US" w:eastAsia="zh-CN"/>
              </w:rPr>
              <w:t>的取值为质权人名称</w:t>
            </w:r>
          </w:p>
        </w:tc>
        <w:tc>
          <w:tcPr>
            <w:tcW w:w="851" w:type="dxa"/>
            <w:gridSpan w:val="2"/>
            <w:vAlign w:val="center"/>
          </w:tcPr>
          <w:p w:rsidR="005D3F0E" w:rsidRPr="0042492C" w:rsidRDefault="005D3F0E" w:rsidP="005D3F0E">
            <w:pPr>
              <w:snapToGrid w:val="0"/>
              <w:rPr>
                <w:rFonts w:ascii="宋体" w:hAnsi="宋体" w:cs="宋体"/>
                <w:color w:val="000000"/>
                <w:lang w:val="en-US" w:eastAsia="zh-CN"/>
              </w:rPr>
            </w:pPr>
            <w:r w:rsidRPr="0042492C">
              <w:rPr>
                <w:rFonts w:ascii="宋体" w:hAnsi="宋体" w:cs="宋体"/>
                <w:color w:val="000000"/>
                <w:lang w:val="en-US" w:eastAsia="zh-CN"/>
              </w:rPr>
              <w:t>N4</w:t>
            </w:r>
          </w:p>
        </w:tc>
      </w:tr>
    </w:tbl>
    <w:p w:rsidR="0067186B" w:rsidRDefault="0067186B" w:rsidP="0067186B">
      <w:pPr>
        <w:rPr>
          <w:lang w:val="en-US" w:eastAsia="zh-CN"/>
        </w:rPr>
      </w:pPr>
    </w:p>
    <w:p w:rsidR="0067186B" w:rsidRPr="0067186B" w:rsidRDefault="0067186B" w:rsidP="0067186B">
      <w:pPr>
        <w:rPr>
          <w:lang w:val="en-US" w:eastAsia="zh-CN"/>
        </w:rPr>
      </w:pPr>
    </w:p>
    <w:p w:rsidR="00F625DB" w:rsidRPr="00AA339D" w:rsidRDefault="00F0399D" w:rsidP="00F625DB">
      <w:pPr>
        <w:pStyle w:val="3"/>
        <w:rPr>
          <w:lang w:eastAsia="zh-CN"/>
        </w:rPr>
      </w:pPr>
      <w:bookmarkStart w:id="872" w:name="_Toc477176347"/>
      <w:bookmarkStart w:id="873" w:name="_Toc477176354"/>
      <w:bookmarkStart w:id="874" w:name="_Toc477176360"/>
      <w:bookmarkStart w:id="875" w:name="_Toc477176387"/>
      <w:bookmarkStart w:id="876" w:name="_Toc477176399"/>
      <w:bookmarkStart w:id="877" w:name="_Toc477176405"/>
      <w:bookmarkStart w:id="878" w:name="_Toc477176406"/>
      <w:bookmarkStart w:id="879" w:name="_Toc477176413"/>
      <w:bookmarkStart w:id="880" w:name="_Toc477176414"/>
      <w:bookmarkStart w:id="881" w:name="_Toc477176420"/>
      <w:bookmarkStart w:id="882" w:name="_Toc477176433"/>
      <w:bookmarkStart w:id="883" w:name="_Toc477176556"/>
      <w:bookmarkStart w:id="884" w:name="_Toc477176571"/>
      <w:bookmarkStart w:id="885" w:name="_Toc477176585"/>
      <w:bookmarkStart w:id="886" w:name="_Toc477176592"/>
      <w:bookmarkStart w:id="887" w:name="_Toc525648604"/>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sidRPr="00AA339D">
        <w:rPr>
          <w:rFonts w:hint="eastAsia"/>
          <w:lang w:eastAsia="zh-CN"/>
        </w:rPr>
        <w:t>非公开报价行情查询</w:t>
      </w:r>
      <w:bookmarkEnd w:id="887"/>
    </w:p>
    <w:tbl>
      <w:tblPr>
        <w:tblW w:w="0" w:type="auto"/>
        <w:tblInd w:w="-5" w:type="dxa"/>
        <w:tblLayout w:type="fixed"/>
        <w:tblLook w:val="0000"/>
      </w:tblPr>
      <w:tblGrid>
        <w:gridCol w:w="4839"/>
        <w:gridCol w:w="3638"/>
      </w:tblGrid>
      <w:tr w:rsidR="003A662F" w:rsidRPr="005B6828" w:rsidTr="00045E70">
        <w:trPr>
          <w:tblHeader/>
        </w:trPr>
        <w:tc>
          <w:tcPr>
            <w:tcW w:w="4839" w:type="dxa"/>
            <w:tcBorders>
              <w:top w:val="single" w:sz="4" w:space="0" w:color="000000"/>
              <w:left w:val="single" w:sz="4" w:space="0" w:color="000000"/>
              <w:bottom w:val="single" w:sz="4" w:space="0" w:color="000000"/>
              <w:right w:val="nil"/>
            </w:tcBorders>
            <w:shd w:val="clear" w:color="auto" w:fill="E0E0E0"/>
          </w:tcPr>
          <w:p w:rsidR="003A662F" w:rsidRPr="005B6828" w:rsidRDefault="004B7C9C" w:rsidP="00976CFE">
            <w:pPr>
              <w:pStyle w:val="WinDescr"/>
              <w:snapToGrid w:val="0"/>
              <w:rPr>
                <w:rFonts w:ascii="华文细黑" w:eastAsia="华文细黑" w:hAnsi="华文细黑"/>
                <w:b/>
                <w:color w:val="000000"/>
                <w:lang w:eastAsia="zh-CN"/>
              </w:rPr>
            </w:pPr>
            <w:r>
              <w:rPr>
                <w:rFonts w:hint="eastAsia"/>
                <w:b/>
                <w:lang w:eastAsia="zh-CN"/>
              </w:rPr>
              <w:t>NonPublicMD</w:t>
            </w:r>
            <w:r w:rsidR="00C3071E" w:rsidRPr="002A3582">
              <w:rPr>
                <w:rFonts w:hint="eastAsia"/>
                <w:b/>
              </w:rPr>
              <w:t>Execution</w:t>
            </w:r>
            <w:r w:rsidR="00C3071E">
              <w:rPr>
                <w:rFonts w:ascii="华文细黑" w:eastAsia="华文细黑" w:hAnsi="华文细黑" w:hint="eastAsia"/>
                <w:b/>
                <w:color w:val="000000"/>
                <w:lang w:eastAsia="zh-CN"/>
              </w:rPr>
              <w:t>Inquiry</w:t>
            </w:r>
            <w:r w:rsidR="003A662F" w:rsidRPr="00521373">
              <w:rPr>
                <w:rFonts w:ascii="宋体" w:hAnsi="宋体" w:hint="eastAsia"/>
                <w:b/>
                <w:lang w:eastAsia="zh-CN"/>
              </w:rPr>
              <w:t>(</w:t>
            </w:r>
            <w:r w:rsidR="003A662F" w:rsidRPr="00521373">
              <w:rPr>
                <w:rFonts w:ascii="宋体" w:hAnsi="宋体" w:cs="Arial" w:hint="eastAsia"/>
                <w:b/>
                <w:color w:val="000000"/>
                <w:lang w:eastAsia="zh-CN"/>
              </w:rPr>
              <w:t>reqtext</w:t>
            </w:r>
            <w:r w:rsidR="003A662F" w:rsidRPr="00521373">
              <w:rPr>
                <w:rFonts w:ascii="宋体" w:hAnsi="宋体"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bookmarkStart w:id="888" w:name="_Toc460337366"/>
            <w:bookmarkStart w:id="889" w:name="_Toc460338137"/>
            <w:bookmarkStart w:id="890" w:name="_Toc460431237"/>
            <w:bookmarkStart w:id="891" w:name="_Toc461113139"/>
            <w:bookmarkStart w:id="892" w:name="_Toc462817344"/>
            <w:bookmarkStart w:id="893" w:name="_Toc462863600"/>
            <w:bookmarkStart w:id="894" w:name="_Toc462863758"/>
            <w:bookmarkStart w:id="895" w:name="_Toc470642058"/>
            <w:r w:rsidRPr="00AA339D">
              <w:rPr>
                <w:rFonts w:asciiTheme="minorEastAsia" w:eastAsiaTheme="minorEastAsia" w:hAnsiTheme="minorEastAsia" w:hint="eastAsia"/>
                <w:b/>
              </w:rPr>
              <w:t>非公开报价行情查询</w:t>
            </w:r>
            <w:bookmarkEnd w:id="888"/>
            <w:bookmarkEnd w:id="889"/>
            <w:bookmarkEnd w:id="890"/>
            <w:bookmarkEnd w:id="891"/>
            <w:bookmarkEnd w:id="892"/>
            <w:bookmarkEnd w:id="893"/>
            <w:bookmarkEnd w:id="894"/>
            <w:bookmarkEnd w:id="895"/>
          </w:p>
        </w:tc>
      </w:tr>
      <w:tr w:rsidR="003A662F" w:rsidRPr="005B6828" w:rsidTr="00045E70">
        <w:tc>
          <w:tcPr>
            <w:tcW w:w="8477" w:type="dxa"/>
            <w:gridSpan w:val="2"/>
            <w:tcBorders>
              <w:top w:val="single" w:sz="4" w:space="0" w:color="000000"/>
              <w:left w:val="single" w:sz="4" w:space="0" w:color="000000"/>
              <w:bottom w:val="single" w:sz="4" w:space="0" w:color="000000"/>
              <w:right w:val="single" w:sz="4" w:space="0" w:color="000000"/>
            </w:tcBorders>
          </w:tcPr>
          <w:p w:rsidR="003A662F" w:rsidRPr="005B6828" w:rsidRDefault="003A662F" w:rsidP="00976CF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r w:rsidR="00F170BD">
              <w:rPr>
                <w:rFonts w:ascii="华文细黑" w:eastAsia="华文细黑" w:hAnsi="华文细黑" w:hint="eastAsia"/>
                <w:b/>
                <w:color w:val="000000"/>
                <w:lang w:eastAsia="zh-CN"/>
              </w:rPr>
              <w:t>：</w:t>
            </w:r>
          </w:p>
          <w:p w:rsidR="003A662F" w:rsidRPr="005B6828" w:rsidRDefault="003A662F" w:rsidP="00F170BD">
            <w:pPr>
              <w:pStyle w:val="WinDescrLeft"/>
              <w:ind w:left="0" w:firstLineChars="200" w:firstLine="400"/>
              <w:rPr>
                <w:rFonts w:ascii="华文细黑" w:eastAsia="华文细黑" w:hAnsi="华文细黑"/>
                <w:color w:val="000000"/>
              </w:rPr>
            </w:pPr>
            <w:r>
              <w:rPr>
                <w:rFonts w:cs="Arial" w:hint="eastAsia"/>
              </w:rPr>
              <w:t>市场参与者</w:t>
            </w:r>
            <w:r w:rsidR="00BC42A1" w:rsidRPr="004B2CC3">
              <w:rPr>
                <w:rFonts w:hint="eastAsia"/>
                <w:bCs/>
                <w:lang w:eastAsia="zh-CN"/>
              </w:rPr>
              <w:t>查询</w:t>
            </w:r>
            <w:r w:rsidRPr="003A662F">
              <w:rPr>
                <w:rFonts w:hint="eastAsia"/>
                <w:bCs/>
                <w:lang w:eastAsia="zh-CN"/>
              </w:rPr>
              <w:t>非公开报价行情</w:t>
            </w:r>
            <w:r w:rsidR="00501918" w:rsidRPr="00521373">
              <w:rPr>
                <w:rFonts w:ascii="宋体" w:hAnsi="宋体" w:hint="eastAsia"/>
                <w:bCs/>
                <w:lang w:eastAsia="zh-CN"/>
              </w:rPr>
              <w:t>。</w:t>
            </w:r>
          </w:p>
        </w:tc>
      </w:tr>
    </w:tbl>
    <w:p w:rsidR="003A662F" w:rsidRDefault="003A662F" w:rsidP="003A662F">
      <w:pPr>
        <w:rPr>
          <w:rFonts w:ascii="华文细黑" w:eastAsia="华文细黑" w:hAnsi="华文细黑"/>
          <w:color w:val="000000"/>
          <w:lang w:eastAsia="zh-CN"/>
        </w:rPr>
      </w:pPr>
    </w:p>
    <w:tbl>
      <w:tblPr>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766"/>
        <w:gridCol w:w="567"/>
        <w:gridCol w:w="1985"/>
        <w:gridCol w:w="4252"/>
        <w:gridCol w:w="851"/>
      </w:tblGrid>
      <w:tr w:rsidR="003A662F" w:rsidRPr="00F170BD" w:rsidTr="00045E70">
        <w:tc>
          <w:tcPr>
            <w:tcW w:w="1333" w:type="dxa"/>
            <w:gridSpan w:val="2"/>
            <w:shd w:val="clear" w:color="auto" w:fill="C0C0C0"/>
            <w:vAlign w:val="center"/>
          </w:tcPr>
          <w:p w:rsidR="003A662F" w:rsidRPr="004261E4" w:rsidRDefault="003A662F" w:rsidP="00F170BD">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标签</w:t>
            </w:r>
          </w:p>
        </w:tc>
        <w:tc>
          <w:tcPr>
            <w:tcW w:w="1985" w:type="dxa"/>
            <w:shd w:val="clear" w:color="auto" w:fill="C0C0C0"/>
            <w:vAlign w:val="center"/>
          </w:tcPr>
          <w:p w:rsidR="003A662F" w:rsidRPr="004261E4" w:rsidRDefault="003A662F" w:rsidP="00F170BD">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字段名</w:t>
            </w:r>
          </w:p>
        </w:tc>
        <w:tc>
          <w:tcPr>
            <w:tcW w:w="4252" w:type="dxa"/>
            <w:shd w:val="clear" w:color="auto" w:fill="C0C0C0"/>
            <w:vAlign w:val="center"/>
          </w:tcPr>
          <w:p w:rsidR="003A662F" w:rsidRPr="004261E4" w:rsidRDefault="003A662F" w:rsidP="00F170BD">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字段描述</w:t>
            </w:r>
          </w:p>
        </w:tc>
        <w:tc>
          <w:tcPr>
            <w:tcW w:w="851" w:type="dxa"/>
            <w:shd w:val="clear" w:color="auto" w:fill="C0C0C0"/>
            <w:vAlign w:val="center"/>
          </w:tcPr>
          <w:p w:rsidR="003A662F" w:rsidRPr="004261E4" w:rsidRDefault="003A662F" w:rsidP="00F170BD">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类型</w:t>
            </w: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F170BD" w:rsidRDefault="005D3F0E" w:rsidP="005D3F0E">
            <w:pPr>
              <w:snapToGrid w:val="0"/>
              <w:rPr>
                <w:rFonts w:ascii="宋体" w:hAnsi="宋体" w:cs="宋体"/>
                <w:color w:val="000000"/>
                <w:lang w:val="en-US" w:eastAsia="zh-CN"/>
              </w:rPr>
            </w:pP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35</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消息头</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MsgType</w:t>
            </w:r>
            <w:r w:rsidRPr="00F170BD">
              <w:rPr>
                <w:rFonts w:ascii="宋体" w:hAnsi="宋体" w:cs="宋体" w:hint="eastAsia"/>
                <w:color w:val="000000"/>
                <w:lang w:val="en-US" w:eastAsia="zh-CN"/>
              </w:rPr>
              <w:t>取值为U025</w:t>
            </w:r>
          </w:p>
        </w:tc>
        <w:tc>
          <w:tcPr>
            <w:tcW w:w="851" w:type="dxa"/>
            <w:vAlign w:val="center"/>
          </w:tcPr>
          <w:p w:rsidR="005D3F0E" w:rsidRPr="00F170BD" w:rsidRDefault="005D3F0E" w:rsidP="005D3F0E">
            <w:pPr>
              <w:snapToGrid w:val="0"/>
              <w:rPr>
                <w:rFonts w:ascii="宋体" w:hAnsi="宋体" w:cs="宋体"/>
                <w:color w:val="000000"/>
                <w:lang w:val="en-US" w:eastAsia="zh-CN"/>
              </w:rPr>
            </w:pP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1346</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ApplReqID</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查询请求编号</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hint="eastAsia"/>
                <w:color w:val="000000"/>
                <w:lang w:val="en-US" w:eastAsia="zh-CN"/>
              </w:rPr>
              <w:t>N10</w:t>
            </w: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537</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QuoteType</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申请类别</w:t>
            </w:r>
          </w:p>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2007 －成交申报非公开报价行情查询</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hint="eastAsia"/>
                <w:color w:val="000000"/>
                <w:lang w:val="en-US" w:eastAsia="zh-CN"/>
              </w:rPr>
              <w:t>C4</w:t>
            </w: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7</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BeginSeqNo</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起始行情序号（全市场），</w:t>
            </w:r>
            <w:r w:rsidRPr="00F170BD">
              <w:rPr>
                <w:rFonts w:ascii="宋体" w:hAnsi="宋体" w:cs="宋体"/>
                <w:color w:val="000000"/>
                <w:lang w:val="en-US" w:eastAsia="zh-CN"/>
              </w:rPr>
              <w:t>最小值为</w:t>
            </w:r>
            <w:r w:rsidRPr="00F170BD">
              <w:rPr>
                <w:rFonts w:ascii="宋体" w:hAnsi="宋体" w:cs="宋体" w:hint="eastAsia"/>
                <w:color w:val="000000"/>
                <w:lang w:val="en-US" w:eastAsia="zh-CN"/>
              </w:rPr>
              <w:t>0，</w:t>
            </w:r>
            <w:r w:rsidRPr="00F170BD">
              <w:rPr>
                <w:rFonts w:ascii="宋体" w:hAnsi="宋体" w:cs="宋体"/>
                <w:color w:val="000000"/>
                <w:lang w:val="en-US" w:eastAsia="zh-CN"/>
              </w:rPr>
              <w:t>最大值为1000000000</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color w:val="000000"/>
                <w:lang w:val="en-US" w:eastAsia="zh-CN"/>
              </w:rPr>
              <w:t>N</w:t>
            </w:r>
            <w:r w:rsidRPr="00F170BD">
              <w:rPr>
                <w:rFonts w:ascii="宋体" w:hAnsi="宋体" w:cs="宋体" w:hint="eastAsia"/>
                <w:color w:val="000000"/>
                <w:lang w:val="en-US" w:eastAsia="zh-CN"/>
              </w:rPr>
              <w:t>10</w:t>
            </w:r>
          </w:p>
        </w:tc>
      </w:tr>
      <w:tr w:rsidR="005D3F0E" w:rsidRPr="00F170BD" w:rsidTr="00045E70">
        <w:tc>
          <w:tcPr>
            <w:tcW w:w="1333" w:type="dxa"/>
            <w:gridSpan w:val="2"/>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453</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color w:val="000000"/>
                <w:lang w:val="en-US" w:eastAsia="zh-CN"/>
              </w:rPr>
              <w:t>NoPartyIDs</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参与方个数，</w:t>
            </w:r>
            <w:r>
              <w:rPr>
                <w:rFonts w:ascii="宋体" w:hAnsi="宋体" w:cs="宋体" w:hint="eastAsia"/>
                <w:color w:val="000000"/>
                <w:lang w:val="en-US" w:eastAsia="zh-CN"/>
              </w:rPr>
              <w:t>依次为</w:t>
            </w:r>
            <w:r w:rsidRPr="00F170BD">
              <w:rPr>
                <w:rFonts w:ascii="宋体" w:hAnsi="宋体" w:cs="宋体" w:hint="eastAsia"/>
                <w:color w:val="000000"/>
                <w:lang w:val="en-US" w:eastAsia="zh-CN"/>
              </w:rPr>
              <w:t>查询方方交易商代码</w:t>
            </w:r>
            <w:r>
              <w:rPr>
                <w:rFonts w:ascii="宋体" w:hAnsi="宋体" w:cs="宋体" w:hint="eastAsia"/>
                <w:color w:val="000000"/>
                <w:lang w:val="en-US" w:eastAsia="zh-CN"/>
              </w:rPr>
              <w:t>，</w:t>
            </w:r>
            <w:r w:rsidRPr="00F170BD">
              <w:rPr>
                <w:rFonts w:ascii="宋体" w:hAnsi="宋体" w:cs="宋体" w:hint="eastAsia"/>
                <w:color w:val="000000"/>
                <w:lang w:val="en-US" w:eastAsia="zh-CN"/>
              </w:rPr>
              <w:t>交易员代码</w:t>
            </w:r>
            <w:r>
              <w:rPr>
                <w:rFonts w:ascii="宋体" w:hAnsi="宋体" w:cs="宋体" w:hint="eastAsia"/>
                <w:color w:val="000000"/>
                <w:lang w:val="en-US" w:eastAsia="zh-CN"/>
              </w:rPr>
              <w:t>。</w:t>
            </w:r>
            <w:r>
              <w:rPr>
                <w:rFonts w:ascii="宋体" w:hAnsi="宋体" w:cs="宋体"/>
                <w:color w:val="000000"/>
                <w:lang w:val="en-US" w:eastAsia="zh-CN"/>
              </w:rPr>
              <w:t>取值为</w:t>
            </w:r>
            <w:r>
              <w:rPr>
                <w:rFonts w:ascii="宋体" w:hAnsi="宋体" w:cs="宋体" w:hint="eastAsia"/>
                <w:color w:val="000000"/>
                <w:lang w:val="en-US" w:eastAsia="zh-CN"/>
              </w:rPr>
              <w:t>2</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color w:val="000000"/>
                <w:lang w:val="en-US" w:eastAsia="zh-CN"/>
              </w:rPr>
              <w:t>N2</w:t>
            </w:r>
          </w:p>
        </w:tc>
      </w:tr>
      <w:tr w:rsidR="005D3F0E" w:rsidRPr="00F170BD" w:rsidTr="00045E70">
        <w:tc>
          <w:tcPr>
            <w:tcW w:w="766" w:type="dxa"/>
            <w:vMerge w:val="restart"/>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查询方交易商代码</w:t>
            </w:r>
          </w:p>
        </w:tc>
        <w:tc>
          <w:tcPr>
            <w:tcW w:w="567"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448</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PartyID</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查询方交易商代码，填写</w:t>
            </w:r>
            <w:r w:rsidRPr="00F170BD">
              <w:rPr>
                <w:rFonts w:ascii="宋体" w:hAnsi="宋体" w:cs="宋体"/>
                <w:color w:val="000000"/>
                <w:lang w:val="en-US" w:eastAsia="zh-CN"/>
              </w:rPr>
              <w:t>3</w:t>
            </w:r>
            <w:r w:rsidRPr="00F170BD">
              <w:rPr>
                <w:rFonts w:ascii="宋体" w:hAnsi="宋体" w:cs="宋体" w:hint="eastAsia"/>
                <w:color w:val="000000"/>
                <w:lang w:val="en-US" w:eastAsia="zh-CN"/>
              </w:rPr>
              <w:t>位</w:t>
            </w:r>
            <w:r w:rsidRPr="00F170BD">
              <w:rPr>
                <w:rFonts w:ascii="宋体" w:hAnsi="宋体" w:cs="宋体"/>
                <w:color w:val="000000"/>
                <w:lang w:val="en-US" w:eastAsia="zh-CN"/>
              </w:rPr>
              <w:t>CompanyID</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color w:val="000000"/>
                <w:lang w:val="en-US" w:eastAsia="zh-CN"/>
              </w:rPr>
              <w:t>C3</w:t>
            </w:r>
          </w:p>
        </w:tc>
      </w:tr>
      <w:tr w:rsidR="005D3F0E" w:rsidRPr="00F170BD" w:rsidTr="00045E70">
        <w:tc>
          <w:tcPr>
            <w:tcW w:w="766" w:type="dxa"/>
            <w:vMerge/>
            <w:vAlign w:val="center"/>
          </w:tcPr>
          <w:p w:rsidR="005D3F0E" w:rsidRPr="00F170BD" w:rsidRDefault="005D3F0E" w:rsidP="005D3F0E">
            <w:pPr>
              <w:snapToGrid w:val="0"/>
              <w:spacing w:before="0" w:after="0" w:line="240" w:lineRule="auto"/>
              <w:rPr>
                <w:rFonts w:ascii="宋体" w:hAnsi="宋体" w:cs="宋体"/>
                <w:color w:val="000000"/>
                <w:lang w:val="en-US" w:eastAsia="zh-CN"/>
              </w:rPr>
            </w:pPr>
          </w:p>
        </w:tc>
        <w:tc>
          <w:tcPr>
            <w:tcW w:w="567"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452</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PartyRole</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取</w:t>
            </w:r>
            <w:r w:rsidRPr="00F170BD">
              <w:rPr>
                <w:rFonts w:ascii="宋体" w:hAnsi="宋体" w:cs="宋体"/>
                <w:color w:val="000000"/>
                <w:lang w:val="en-US" w:eastAsia="zh-CN"/>
              </w:rPr>
              <w:t>12</w:t>
            </w:r>
            <w:r w:rsidRPr="00F170BD">
              <w:rPr>
                <w:rFonts w:ascii="宋体" w:hAnsi="宋体" w:cs="宋体" w:hint="eastAsia"/>
                <w:color w:val="000000"/>
                <w:lang w:val="en-US" w:eastAsia="zh-CN"/>
              </w:rPr>
              <w:t>，表示当前</w:t>
            </w:r>
            <w:r w:rsidRPr="00F170BD">
              <w:rPr>
                <w:rFonts w:ascii="宋体" w:hAnsi="宋体" w:cs="宋体"/>
                <w:color w:val="000000"/>
                <w:lang w:val="en-US" w:eastAsia="zh-CN"/>
              </w:rPr>
              <w:t>PartyID</w:t>
            </w:r>
            <w:r w:rsidRPr="00F170BD">
              <w:rPr>
                <w:rFonts w:ascii="宋体" w:hAnsi="宋体" w:cs="宋体" w:hint="eastAsia"/>
                <w:color w:val="000000"/>
                <w:lang w:val="en-US" w:eastAsia="zh-CN"/>
              </w:rPr>
              <w:t>的取值为查询方的交易商代码</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color w:val="000000"/>
                <w:lang w:val="en-US" w:eastAsia="zh-CN"/>
              </w:rPr>
              <w:t>N4</w:t>
            </w:r>
          </w:p>
        </w:tc>
      </w:tr>
      <w:tr w:rsidR="005D3F0E" w:rsidRPr="00F170BD" w:rsidTr="00045E70">
        <w:tc>
          <w:tcPr>
            <w:tcW w:w="766" w:type="dxa"/>
            <w:vMerge w:val="restart"/>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查询方</w:t>
            </w:r>
            <w:r w:rsidRPr="00F170BD">
              <w:rPr>
                <w:rFonts w:ascii="宋体" w:hAnsi="宋体" w:cs="宋体" w:hint="eastAsia"/>
                <w:color w:val="000000"/>
                <w:lang w:val="en-US" w:eastAsia="zh-CN"/>
              </w:rPr>
              <w:lastRenderedPageBreak/>
              <w:t>交易员号</w:t>
            </w:r>
          </w:p>
        </w:tc>
        <w:tc>
          <w:tcPr>
            <w:tcW w:w="567"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lastRenderedPageBreak/>
              <w:t>448</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PartyID</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交易员代码，填写6位交易员代码</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hint="eastAsia"/>
                <w:color w:val="000000"/>
                <w:lang w:val="en-US" w:eastAsia="zh-CN"/>
              </w:rPr>
              <w:t>C6</w:t>
            </w:r>
          </w:p>
        </w:tc>
      </w:tr>
      <w:tr w:rsidR="005D3F0E" w:rsidRPr="00F170BD" w:rsidTr="00045E70">
        <w:tc>
          <w:tcPr>
            <w:tcW w:w="766" w:type="dxa"/>
            <w:vMerge/>
            <w:vAlign w:val="center"/>
          </w:tcPr>
          <w:p w:rsidR="005D3F0E" w:rsidRPr="00F170BD" w:rsidRDefault="005D3F0E" w:rsidP="005D3F0E">
            <w:pPr>
              <w:snapToGrid w:val="0"/>
              <w:spacing w:before="0" w:after="0" w:line="240" w:lineRule="auto"/>
              <w:rPr>
                <w:rFonts w:ascii="宋体" w:hAnsi="宋体" w:cs="宋体"/>
                <w:color w:val="000000"/>
                <w:lang w:val="en-US" w:eastAsia="zh-CN"/>
              </w:rPr>
            </w:pPr>
          </w:p>
        </w:tc>
        <w:tc>
          <w:tcPr>
            <w:tcW w:w="567"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452</w:t>
            </w:r>
          </w:p>
        </w:tc>
        <w:tc>
          <w:tcPr>
            <w:tcW w:w="1985"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PartyRole</w:t>
            </w:r>
          </w:p>
        </w:tc>
        <w:tc>
          <w:tcPr>
            <w:tcW w:w="4252" w:type="dxa"/>
            <w:vAlign w:val="center"/>
          </w:tcPr>
          <w:p w:rsidR="005D3F0E" w:rsidRPr="00F170BD" w:rsidRDefault="005D3F0E" w:rsidP="005D3F0E">
            <w:pPr>
              <w:snapToGrid w:val="0"/>
              <w:spacing w:before="0" w:after="0" w:line="240" w:lineRule="auto"/>
              <w:rPr>
                <w:rFonts w:ascii="宋体" w:hAnsi="宋体" w:cs="宋体"/>
                <w:color w:val="000000"/>
                <w:lang w:val="en-US" w:eastAsia="zh-CN"/>
              </w:rPr>
            </w:pPr>
            <w:r w:rsidRPr="00F170BD">
              <w:rPr>
                <w:rFonts w:ascii="宋体" w:hAnsi="宋体" w:cs="宋体" w:hint="eastAsia"/>
                <w:color w:val="000000"/>
                <w:lang w:val="en-US" w:eastAsia="zh-CN"/>
              </w:rPr>
              <w:t>取101，表示当前PartyID的取值为查询方的交易员代码</w:t>
            </w:r>
          </w:p>
        </w:tc>
        <w:tc>
          <w:tcPr>
            <w:tcW w:w="851" w:type="dxa"/>
            <w:vAlign w:val="center"/>
          </w:tcPr>
          <w:p w:rsidR="005D3F0E" w:rsidRPr="00F170BD" w:rsidRDefault="005D3F0E" w:rsidP="005D3F0E">
            <w:pPr>
              <w:snapToGrid w:val="0"/>
              <w:rPr>
                <w:rFonts w:ascii="宋体" w:hAnsi="宋体" w:cs="宋体"/>
                <w:color w:val="000000"/>
                <w:lang w:val="en-US" w:eastAsia="zh-CN"/>
              </w:rPr>
            </w:pPr>
            <w:r w:rsidRPr="00F170BD">
              <w:rPr>
                <w:rFonts w:ascii="宋体" w:hAnsi="宋体" w:cs="宋体"/>
                <w:color w:val="000000"/>
                <w:lang w:val="en-US" w:eastAsia="zh-CN"/>
              </w:rPr>
              <w:t>N4</w:t>
            </w:r>
          </w:p>
        </w:tc>
      </w:tr>
    </w:tbl>
    <w:p w:rsidR="003A662F" w:rsidRDefault="003A662F" w:rsidP="003A662F">
      <w:pPr>
        <w:rPr>
          <w:lang w:eastAsia="zh-CN"/>
        </w:rPr>
      </w:pPr>
    </w:p>
    <w:p w:rsidR="00F30D5D" w:rsidRPr="003A662F" w:rsidRDefault="00F30D5D" w:rsidP="003A662F">
      <w:pPr>
        <w:rPr>
          <w:lang w:eastAsia="zh-CN"/>
        </w:rPr>
      </w:pPr>
    </w:p>
    <w:p w:rsidR="00837391" w:rsidRPr="00AA339D" w:rsidRDefault="00F0399D" w:rsidP="00837391">
      <w:pPr>
        <w:pStyle w:val="3"/>
        <w:rPr>
          <w:b w:val="0"/>
          <w:bCs w:val="0"/>
        </w:rPr>
      </w:pPr>
      <w:bookmarkStart w:id="896" w:name="_Toc525648605"/>
      <w:r w:rsidRPr="00AA339D">
        <w:rPr>
          <w:rFonts w:hint="eastAsia"/>
          <w:lang w:eastAsia="zh-CN"/>
        </w:rPr>
        <w:t>非公开报价行情</w:t>
      </w:r>
      <w:r w:rsidRPr="00AA339D">
        <w:rPr>
          <w:rFonts w:hint="eastAsia"/>
        </w:rPr>
        <w:t>响应</w:t>
      </w:r>
      <w:bookmarkEnd w:id="896"/>
    </w:p>
    <w:tbl>
      <w:tblPr>
        <w:tblW w:w="0" w:type="auto"/>
        <w:tblInd w:w="-5" w:type="dxa"/>
        <w:tblLayout w:type="fixed"/>
        <w:tblLook w:val="0000"/>
      </w:tblPr>
      <w:tblGrid>
        <w:gridCol w:w="4839"/>
        <w:gridCol w:w="3638"/>
      </w:tblGrid>
      <w:tr w:rsidR="005326B2" w:rsidRPr="005B6828" w:rsidTr="00045E70">
        <w:trPr>
          <w:tblHeader/>
        </w:trPr>
        <w:tc>
          <w:tcPr>
            <w:tcW w:w="4839" w:type="dxa"/>
            <w:tcBorders>
              <w:top w:val="single" w:sz="4" w:space="0" w:color="000000"/>
              <w:left w:val="single" w:sz="4" w:space="0" w:color="000000"/>
              <w:bottom w:val="single" w:sz="4" w:space="0" w:color="000000"/>
              <w:right w:val="nil"/>
            </w:tcBorders>
            <w:shd w:val="clear" w:color="auto" w:fill="E0E0E0"/>
          </w:tcPr>
          <w:p w:rsidR="005326B2" w:rsidRPr="005B6828" w:rsidRDefault="004B7C9C" w:rsidP="004B7C9C">
            <w:pPr>
              <w:pStyle w:val="WinDescr"/>
              <w:snapToGrid w:val="0"/>
              <w:rPr>
                <w:rFonts w:ascii="华文细黑" w:eastAsia="华文细黑" w:hAnsi="华文细黑"/>
                <w:b/>
                <w:color w:val="000000"/>
                <w:lang w:eastAsia="zh-CN"/>
              </w:rPr>
            </w:pPr>
            <w:r>
              <w:rPr>
                <w:rFonts w:hint="eastAsia"/>
                <w:b/>
                <w:lang w:eastAsia="zh-CN"/>
              </w:rPr>
              <w:t>NonPublicMD</w:t>
            </w:r>
            <w:r w:rsidRPr="002A3582">
              <w:rPr>
                <w:rFonts w:hint="eastAsia"/>
                <w:b/>
              </w:rPr>
              <w:t>Execution</w:t>
            </w:r>
            <w:r>
              <w:rPr>
                <w:rFonts w:ascii="华文细黑" w:eastAsia="华文细黑" w:hAnsi="华文细黑" w:hint="eastAsia"/>
                <w:b/>
                <w:color w:val="000000"/>
                <w:lang w:eastAsia="zh-CN"/>
              </w:rPr>
              <w:t>Report</w:t>
            </w:r>
            <w:r w:rsidR="005326B2" w:rsidRPr="00521373">
              <w:rPr>
                <w:rFonts w:ascii="宋体" w:hAnsi="宋体" w:hint="eastAsia"/>
                <w:b/>
                <w:lang w:eastAsia="zh-CN"/>
              </w:rPr>
              <w:t>(</w:t>
            </w:r>
            <w:r w:rsidR="005326B2" w:rsidRPr="00521373">
              <w:rPr>
                <w:rFonts w:ascii="宋体" w:hAnsi="宋体" w:cs="Arial" w:hint="eastAsia"/>
                <w:b/>
                <w:color w:val="000000"/>
                <w:lang w:eastAsia="zh-CN"/>
              </w:rPr>
              <w:t>reqtext</w:t>
            </w:r>
            <w:r w:rsidR="005326B2" w:rsidRPr="00521373">
              <w:rPr>
                <w:rFonts w:ascii="宋体" w:hAnsi="宋体"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bookmarkStart w:id="897" w:name="_Toc460337368"/>
            <w:bookmarkStart w:id="898" w:name="_Toc460338139"/>
            <w:bookmarkStart w:id="899" w:name="_Toc460431239"/>
            <w:bookmarkStart w:id="900" w:name="_Toc461113141"/>
            <w:bookmarkStart w:id="901" w:name="_Toc462817346"/>
            <w:bookmarkStart w:id="902" w:name="_Toc462863602"/>
            <w:bookmarkStart w:id="903" w:name="_Toc462863760"/>
            <w:bookmarkStart w:id="904" w:name="_Toc470642060"/>
            <w:r w:rsidRPr="00AA339D">
              <w:rPr>
                <w:rFonts w:asciiTheme="minorEastAsia" w:eastAsiaTheme="minorEastAsia" w:hAnsiTheme="minorEastAsia" w:hint="eastAsia"/>
                <w:b/>
              </w:rPr>
              <w:t>非公开报价行情响应</w:t>
            </w:r>
            <w:bookmarkEnd w:id="897"/>
            <w:bookmarkEnd w:id="898"/>
            <w:bookmarkEnd w:id="899"/>
            <w:bookmarkEnd w:id="900"/>
            <w:bookmarkEnd w:id="901"/>
            <w:bookmarkEnd w:id="902"/>
            <w:bookmarkEnd w:id="903"/>
            <w:bookmarkEnd w:id="904"/>
          </w:p>
        </w:tc>
      </w:tr>
      <w:tr w:rsidR="005326B2" w:rsidRPr="005B6828" w:rsidTr="00045E70">
        <w:tc>
          <w:tcPr>
            <w:tcW w:w="8477" w:type="dxa"/>
            <w:gridSpan w:val="2"/>
            <w:tcBorders>
              <w:top w:val="single" w:sz="4" w:space="0" w:color="000000"/>
              <w:left w:val="single" w:sz="4" w:space="0" w:color="000000"/>
              <w:bottom w:val="single" w:sz="4" w:space="0" w:color="000000"/>
              <w:right w:val="single" w:sz="4" w:space="0" w:color="000000"/>
            </w:tcBorders>
          </w:tcPr>
          <w:p w:rsidR="005326B2" w:rsidRPr="005B6828" w:rsidRDefault="005326B2" w:rsidP="000D0B92">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837449" w:rsidRDefault="007514FF" w:rsidP="004261E4">
            <w:pPr>
              <w:pStyle w:val="WinDescrLeft"/>
              <w:ind w:left="0" w:firstLineChars="200" w:firstLine="400"/>
              <w:rPr>
                <w:rFonts w:ascii="宋体" w:hAnsi="宋体"/>
                <w:bCs/>
                <w:lang w:eastAsia="zh-CN"/>
              </w:rPr>
            </w:pPr>
            <w:r w:rsidRPr="00572C3C">
              <w:rPr>
                <w:rFonts w:ascii="宋体" w:hAnsi="宋体" w:hint="eastAsia"/>
                <w:lang w:eastAsia="zh-CN"/>
              </w:rPr>
              <w:t>响应</w:t>
            </w:r>
            <w:r>
              <w:rPr>
                <w:rFonts w:cs="Arial" w:hint="eastAsia"/>
              </w:rPr>
              <w:t>市场参与者</w:t>
            </w:r>
            <w:r w:rsidR="0005577A" w:rsidRPr="003A662F">
              <w:rPr>
                <w:rFonts w:hint="eastAsia"/>
                <w:bCs/>
                <w:lang w:eastAsia="zh-CN"/>
              </w:rPr>
              <w:t>非公开报价行情</w:t>
            </w:r>
            <w:r>
              <w:rPr>
                <w:rFonts w:hint="eastAsia"/>
                <w:bCs/>
                <w:lang w:eastAsia="zh-CN"/>
              </w:rPr>
              <w:t>查询</w:t>
            </w:r>
            <w:r w:rsidRPr="00521373">
              <w:rPr>
                <w:rFonts w:ascii="宋体" w:hAnsi="宋体" w:hint="eastAsia"/>
                <w:bCs/>
                <w:lang w:eastAsia="zh-CN"/>
              </w:rPr>
              <w:t>。</w:t>
            </w:r>
          </w:p>
          <w:p w:rsidR="00837449" w:rsidRDefault="00185106" w:rsidP="004261E4">
            <w:pPr>
              <w:pStyle w:val="WinDescrLeft"/>
              <w:ind w:left="0" w:firstLineChars="200" w:firstLine="400"/>
              <w:rPr>
                <w:rFonts w:asciiTheme="minorEastAsia" w:eastAsiaTheme="minorEastAsia" w:hAnsiTheme="minorEastAsia" w:cs="宋体"/>
                <w:color w:val="000000"/>
                <w:lang w:val="en-US" w:eastAsia="zh-CN"/>
              </w:rPr>
            </w:pPr>
            <w:r w:rsidRPr="001D0660">
              <w:rPr>
                <w:rFonts w:asciiTheme="minorEastAsia" w:eastAsiaTheme="minorEastAsia" w:hAnsiTheme="minorEastAsia" w:cs="宋体" w:hint="eastAsia"/>
                <w:color w:val="000000"/>
                <w:lang w:val="en-US" w:eastAsia="zh-CN"/>
              </w:rPr>
              <w:t>行情更新类型</w:t>
            </w:r>
            <w:r>
              <w:rPr>
                <w:rFonts w:asciiTheme="minorEastAsia" w:eastAsiaTheme="minorEastAsia" w:hAnsiTheme="minorEastAsia" w:cs="宋体" w:hint="eastAsia"/>
                <w:color w:val="000000"/>
                <w:lang w:val="en-US" w:eastAsia="zh-CN"/>
              </w:rPr>
              <w:t>为删除(</w:t>
            </w:r>
            <w:r w:rsidRPr="001D0660">
              <w:rPr>
                <w:rFonts w:asciiTheme="minorEastAsia" w:eastAsiaTheme="minorEastAsia" w:hAnsiTheme="minorEastAsia" w:cs="宋体" w:hint="eastAsia"/>
                <w:color w:val="000000"/>
                <w:lang w:val="en-US" w:eastAsia="zh-CN"/>
              </w:rPr>
              <w:t>279</w:t>
            </w:r>
            <w:r>
              <w:rPr>
                <w:rFonts w:asciiTheme="minorEastAsia" w:eastAsiaTheme="minorEastAsia" w:hAnsiTheme="minorEastAsia" w:cs="宋体" w:hint="eastAsia"/>
                <w:color w:val="000000"/>
                <w:lang w:val="en-US" w:eastAsia="zh-CN"/>
              </w:rPr>
              <w:t>=2)时，</w:t>
            </w:r>
            <w:r w:rsidR="00837449">
              <w:rPr>
                <w:rFonts w:asciiTheme="minorEastAsia" w:eastAsiaTheme="minorEastAsia" w:hAnsiTheme="minorEastAsia" w:cs="宋体" w:hint="eastAsia"/>
                <w:color w:val="000000"/>
                <w:lang w:val="en-US" w:eastAsia="zh-CN"/>
              </w:rPr>
              <w:t>仅</w:t>
            </w:r>
            <w:r>
              <w:rPr>
                <w:rFonts w:asciiTheme="minorEastAsia" w:eastAsiaTheme="minorEastAsia" w:hAnsiTheme="minorEastAsia" w:cs="宋体" w:hint="eastAsia"/>
                <w:color w:val="000000"/>
                <w:lang w:val="en-US" w:eastAsia="zh-CN"/>
              </w:rPr>
              <w:t>标签：</w:t>
            </w:r>
            <w:r w:rsidRPr="001D0660">
              <w:rPr>
                <w:rFonts w:asciiTheme="minorEastAsia" w:eastAsiaTheme="minorEastAsia" w:hAnsiTheme="minorEastAsia" w:cs="宋体" w:hint="eastAsia"/>
                <w:color w:val="000000"/>
                <w:lang w:val="en-US" w:eastAsia="zh-CN"/>
              </w:rPr>
              <w:t>6133</w:t>
            </w:r>
            <w:r>
              <w:rPr>
                <w:rFonts w:asciiTheme="minorEastAsia" w:eastAsiaTheme="minorEastAsia" w:hAnsiTheme="minorEastAsia" w:cs="宋体" w:hint="eastAsia"/>
                <w:color w:val="000000"/>
                <w:lang w:val="en-US" w:eastAsia="zh-CN"/>
              </w:rPr>
              <w:t>，279，40有业务</w:t>
            </w:r>
            <w:r w:rsidR="00F16C99">
              <w:rPr>
                <w:rFonts w:asciiTheme="minorEastAsia" w:eastAsiaTheme="minorEastAsia" w:hAnsiTheme="minorEastAsia" w:cs="宋体" w:hint="eastAsia"/>
                <w:color w:val="000000"/>
                <w:lang w:val="en-US" w:eastAsia="zh-CN"/>
              </w:rPr>
              <w:t>含义</w:t>
            </w:r>
            <w:r>
              <w:rPr>
                <w:rFonts w:asciiTheme="minorEastAsia" w:eastAsiaTheme="minorEastAsia" w:hAnsiTheme="minorEastAsia" w:cs="宋体" w:hint="eastAsia"/>
                <w:color w:val="000000"/>
                <w:lang w:val="en-US" w:eastAsia="zh-CN"/>
              </w:rPr>
              <w:t>，其他</w:t>
            </w:r>
            <w:r w:rsidR="004261E4">
              <w:rPr>
                <w:rFonts w:asciiTheme="minorEastAsia" w:eastAsiaTheme="minorEastAsia" w:hAnsiTheme="minorEastAsia" w:cs="宋体" w:hint="eastAsia"/>
                <w:color w:val="000000"/>
                <w:lang w:val="en-US" w:eastAsia="zh-CN"/>
              </w:rPr>
              <w:t>字段</w:t>
            </w:r>
            <w:r w:rsidR="00E15188">
              <w:rPr>
                <w:rFonts w:asciiTheme="minorEastAsia" w:eastAsiaTheme="minorEastAsia" w:hAnsiTheme="minorEastAsia" w:cs="宋体" w:hint="eastAsia"/>
                <w:color w:val="000000"/>
                <w:lang w:val="en-US" w:eastAsia="zh-CN"/>
              </w:rPr>
              <w:t>值</w:t>
            </w:r>
            <w:r>
              <w:rPr>
                <w:rFonts w:asciiTheme="minorEastAsia" w:eastAsiaTheme="minorEastAsia" w:hAnsiTheme="minorEastAsia" w:cs="宋体" w:hint="eastAsia"/>
                <w:color w:val="000000"/>
                <w:lang w:val="en-US" w:eastAsia="zh-CN"/>
              </w:rPr>
              <w:t>默认为空</w:t>
            </w:r>
            <w:r w:rsidR="00837449">
              <w:rPr>
                <w:rFonts w:asciiTheme="minorEastAsia" w:eastAsiaTheme="minorEastAsia" w:hAnsiTheme="minorEastAsia" w:cs="宋体" w:hint="eastAsia"/>
                <w:color w:val="000000"/>
                <w:lang w:val="en-US" w:eastAsia="zh-CN"/>
              </w:rPr>
              <w:t>或0，</w:t>
            </w:r>
            <w:r w:rsidR="00837449">
              <w:rPr>
                <w:rFonts w:asciiTheme="minorEastAsia" w:eastAsiaTheme="minorEastAsia" w:hAnsiTheme="minorEastAsia" w:cs="宋体"/>
                <w:color w:val="000000"/>
                <w:lang w:val="en-US" w:eastAsia="zh-CN"/>
              </w:rPr>
              <w:t>买卖方向</w:t>
            </w:r>
            <w:r w:rsidR="00837449">
              <w:rPr>
                <w:rFonts w:asciiTheme="minorEastAsia" w:eastAsiaTheme="minorEastAsia" w:hAnsiTheme="minorEastAsia" w:cs="宋体" w:hint="eastAsia"/>
                <w:color w:val="000000"/>
                <w:lang w:val="en-US" w:eastAsia="zh-CN"/>
              </w:rPr>
              <w:t>为</w:t>
            </w:r>
            <w:r w:rsidR="00837449">
              <w:rPr>
                <w:rFonts w:asciiTheme="minorEastAsia" w:eastAsiaTheme="minorEastAsia" w:hAnsiTheme="minorEastAsia" w:cs="宋体"/>
                <w:color w:val="000000"/>
                <w:lang w:val="en-US" w:eastAsia="zh-CN"/>
              </w:rPr>
              <w:t>一个空格</w:t>
            </w:r>
            <w:r w:rsidR="00837449">
              <w:rPr>
                <w:rFonts w:asciiTheme="minorEastAsia" w:eastAsiaTheme="minorEastAsia" w:hAnsiTheme="minorEastAsia" w:cs="宋体" w:hint="eastAsia"/>
                <w:color w:val="000000"/>
                <w:lang w:val="en-US" w:eastAsia="zh-CN"/>
              </w:rPr>
              <w:t>。</w:t>
            </w:r>
          </w:p>
          <w:p w:rsidR="00C65225" w:rsidRDefault="00C65225" w:rsidP="004261E4">
            <w:pPr>
              <w:pStyle w:val="WinDescrLeft"/>
              <w:ind w:left="0" w:firstLineChars="200" w:firstLine="400"/>
              <w:rPr>
                <w:rFonts w:ascii="宋体" w:hAnsi="宋体"/>
                <w:bCs/>
                <w:lang w:eastAsia="zh-CN"/>
              </w:rPr>
            </w:pPr>
            <w:r>
              <w:rPr>
                <w:rFonts w:ascii="宋体" w:hAnsi="宋体" w:hint="eastAsia"/>
                <w:bCs/>
                <w:lang w:eastAsia="zh-CN"/>
              </w:rPr>
              <w:t>一次</w:t>
            </w:r>
            <w:r>
              <w:rPr>
                <w:rFonts w:ascii="宋体" w:hAnsi="宋体"/>
                <w:bCs/>
                <w:lang w:eastAsia="zh-CN"/>
              </w:rPr>
              <w:t>查询最多返回</w:t>
            </w:r>
            <w:r>
              <w:rPr>
                <w:rFonts w:ascii="宋体" w:hAnsi="宋体" w:hint="eastAsia"/>
                <w:bCs/>
                <w:lang w:eastAsia="zh-CN"/>
              </w:rPr>
              <w:t>自</w:t>
            </w:r>
            <w:r>
              <w:rPr>
                <w:rFonts w:ascii="宋体" w:hAnsi="宋体"/>
                <w:bCs/>
                <w:lang w:eastAsia="zh-CN"/>
              </w:rPr>
              <w:t>查询起始序号起</w:t>
            </w:r>
            <w:r>
              <w:rPr>
                <w:rFonts w:ascii="宋体" w:hAnsi="宋体" w:hint="eastAsia"/>
                <w:bCs/>
                <w:lang w:eastAsia="zh-CN"/>
              </w:rPr>
              <w:t>1000条记录</w:t>
            </w:r>
            <w:r>
              <w:rPr>
                <w:rFonts w:ascii="宋体" w:hAnsi="宋体"/>
                <w:bCs/>
                <w:lang w:eastAsia="zh-CN"/>
              </w:rPr>
              <w:t>。</w:t>
            </w:r>
          </w:p>
          <w:p w:rsidR="008A7D8D" w:rsidRPr="005B6828" w:rsidRDefault="008A7D8D" w:rsidP="004261E4">
            <w:pPr>
              <w:pStyle w:val="WinDescrLeft"/>
              <w:ind w:left="0" w:firstLineChars="200" w:firstLine="400"/>
              <w:rPr>
                <w:rFonts w:ascii="华文细黑" w:eastAsia="华文细黑" w:hAnsi="华文细黑"/>
                <w:color w:val="000000"/>
              </w:rPr>
            </w:pPr>
            <w:r>
              <w:rPr>
                <w:rFonts w:ascii="宋体" w:hAnsi="宋体" w:hint="eastAsia"/>
                <w:bCs/>
                <w:lang w:eastAsia="zh-CN"/>
              </w:rPr>
              <w:t>若查询结果无数据，响应消息报文截止到16(</w:t>
            </w:r>
            <w:r w:rsidRPr="008050B9">
              <w:rPr>
                <w:rFonts w:ascii="宋体" w:hAnsi="宋体" w:cs="宋体"/>
                <w:color w:val="000000"/>
                <w:lang w:val="en-US" w:eastAsia="zh-CN"/>
              </w:rPr>
              <w:t>EndSeqNo</w:t>
            </w:r>
            <w:r>
              <w:rPr>
                <w:rFonts w:ascii="宋体" w:hAnsi="宋体" w:hint="eastAsia"/>
                <w:bCs/>
                <w:lang w:eastAsia="zh-CN"/>
              </w:rPr>
              <w:t>)字段。</w:t>
            </w:r>
          </w:p>
        </w:tc>
      </w:tr>
    </w:tbl>
    <w:p w:rsidR="005326B2" w:rsidRPr="005326B2" w:rsidRDefault="005326B2" w:rsidP="005326B2">
      <w:pPr>
        <w:rPr>
          <w:lang w:eastAsia="zh-CN"/>
        </w:rPr>
      </w:pPr>
    </w:p>
    <w:p w:rsidR="00F625DB" w:rsidRPr="00521373" w:rsidRDefault="00F625DB" w:rsidP="00F625DB">
      <w:pPr>
        <w:spacing w:before="0" w:after="0"/>
        <w:rPr>
          <w:rFonts w:ascii="宋体" w:hAnsi="宋体"/>
          <w:vanish/>
        </w:rPr>
      </w:pPr>
    </w:p>
    <w:tbl>
      <w:tblPr>
        <w:tblW w:w="8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8"/>
        <w:gridCol w:w="851"/>
        <w:gridCol w:w="616"/>
        <w:gridCol w:w="2316"/>
        <w:gridCol w:w="3231"/>
        <w:gridCol w:w="851"/>
      </w:tblGrid>
      <w:tr w:rsidR="00F30D5D" w:rsidRPr="004261E4" w:rsidTr="00045E70">
        <w:trPr>
          <w:trHeight w:val="270"/>
        </w:trPr>
        <w:tc>
          <w:tcPr>
            <w:tcW w:w="2085" w:type="dxa"/>
            <w:gridSpan w:val="3"/>
            <w:shd w:val="clear" w:color="000000" w:fill="C0C0C0"/>
            <w:vAlign w:val="center"/>
          </w:tcPr>
          <w:p w:rsidR="00F35D8B" w:rsidRPr="008050B9" w:rsidRDefault="00F35D8B" w:rsidP="008050B9">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标签</w:t>
            </w:r>
          </w:p>
        </w:tc>
        <w:tc>
          <w:tcPr>
            <w:tcW w:w="2316" w:type="dxa"/>
            <w:shd w:val="clear" w:color="000000" w:fill="C0C0C0"/>
            <w:vAlign w:val="center"/>
            <w:hideMark/>
          </w:tcPr>
          <w:p w:rsidR="00F35D8B" w:rsidRPr="008050B9" w:rsidRDefault="00F35D8B" w:rsidP="008050B9">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字段名</w:t>
            </w:r>
          </w:p>
        </w:tc>
        <w:tc>
          <w:tcPr>
            <w:tcW w:w="3231" w:type="dxa"/>
            <w:shd w:val="clear" w:color="000000" w:fill="C0C0C0"/>
            <w:vAlign w:val="center"/>
            <w:hideMark/>
          </w:tcPr>
          <w:p w:rsidR="00F35D8B" w:rsidRPr="008050B9" w:rsidRDefault="00F35D8B" w:rsidP="008050B9">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字段描述</w:t>
            </w:r>
          </w:p>
        </w:tc>
        <w:tc>
          <w:tcPr>
            <w:tcW w:w="851" w:type="dxa"/>
            <w:shd w:val="clear" w:color="000000" w:fill="C0C0C0"/>
            <w:vAlign w:val="center"/>
            <w:hideMark/>
          </w:tcPr>
          <w:p w:rsidR="00F35D8B" w:rsidRPr="008050B9" w:rsidRDefault="00F35D8B" w:rsidP="008050B9">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类型</w:t>
            </w:r>
          </w:p>
        </w:tc>
      </w:tr>
      <w:tr w:rsidR="005D3F0E" w:rsidRPr="004261E4" w:rsidTr="00045E70">
        <w:trPr>
          <w:trHeight w:val="55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1467" w:type="dxa"/>
            <w:gridSpan w:val="2"/>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p>
        </w:tc>
      </w:tr>
      <w:tr w:rsidR="005D3F0E" w:rsidRPr="004261E4" w:rsidTr="00045E70">
        <w:trPr>
          <w:trHeight w:val="55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35</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 xml:space="preserve">　</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消息头</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MsgType=</w:t>
            </w:r>
            <w:r w:rsidRPr="004261E4">
              <w:rPr>
                <w:rFonts w:ascii="宋体" w:hAnsi="宋体" w:cs="宋体"/>
                <w:color w:val="000000"/>
                <w:lang w:val="en-US" w:eastAsia="zh-CN"/>
              </w:rPr>
              <w:br/>
              <w:t>U026</w:t>
            </w:r>
            <w:r w:rsidRPr="004261E4">
              <w:rPr>
                <w:rFonts w:ascii="宋体" w:hAnsi="宋体" w:cs="宋体" w:hint="eastAsia"/>
                <w:color w:val="000000"/>
                <w:lang w:val="en-US" w:eastAsia="zh-CN"/>
              </w:rPr>
              <w:t>：非公开报价行情</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 xml:space="preserve">　</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1346</w:t>
            </w:r>
          </w:p>
        </w:tc>
        <w:tc>
          <w:tcPr>
            <w:tcW w:w="1467" w:type="dxa"/>
            <w:gridSpan w:val="2"/>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2316"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ApplReqID</w:t>
            </w:r>
          </w:p>
        </w:tc>
        <w:tc>
          <w:tcPr>
            <w:tcW w:w="3231"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查询请求编号，该字段对应查询请求消息中的</w:t>
            </w:r>
            <w:r w:rsidRPr="004261E4">
              <w:rPr>
                <w:rFonts w:ascii="宋体" w:hAnsi="宋体" w:cs="宋体"/>
                <w:color w:val="000000"/>
                <w:lang w:val="en-US" w:eastAsia="zh-CN"/>
              </w:rPr>
              <w:t>ApplReqID</w:t>
            </w:r>
          </w:p>
        </w:tc>
        <w:tc>
          <w:tcPr>
            <w:tcW w:w="851" w:type="dxa"/>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hint="eastAsia"/>
                <w:color w:val="000000"/>
                <w:lang w:val="en-US" w:eastAsia="zh-CN"/>
              </w:rPr>
              <w:t>N10</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16</w:t>
            </w:r>
          </w:p>
        </w:tc>
        <w:tc>
          <w:tcPr>
            <w:tcW w:w="1467" w:type="dxa"/>
            <w:gridSpan w:val="2"/>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2316"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EndSeqNo</w:t>
            </w:r>
          </w:p>
        </w:tc>
        <w:tc>
          <w:tcPr>
            <w:tcW w:w="3231"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此次查询结束行情序号（全市场）</w:t>
            </w:r>
          </w:p>
        </w:tc>
        <w:tc>
          <w:tcPr>
            <w:tcW w:w="851" w:type="dxa"/>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w:t>
            </w:r>
            <w:r w:rsidRPr="004261E4">
              <w:rPr>
                <w:rFonts w:ascii="宋体" w:hAnsi="宋体" w:cs="宋体" w:hint="eastAsia"/>
                <w:color w:val="000000"/>
                <w:lang w:val="en-US" w:eastAsia="zh-CN"/>
              </w:rPr>
              <w:t>10</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1467" w:type="dxa"/>
            <w:gridSpan w:val="2"/>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146</w:t>
            </w:r>
          </w:p>
        </w:tc>
        <w:tc>
          <w:tcPr>
            <w:tcW w:w="2316"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NoRelatedSym</w:t>
            </w:r>
          </w:p>
        </w:tc>
        <w:tc>
          <w:tcPr>
            <w:tcW w:w="3231" w:type="dxa"/>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记录笔数</w:t>
            </w:r>
          </w:p>
        </w:tc>
        <w:tc>
          <w:tcPr>
            <w:tcW w:w="851" w:type="dxa"/>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w:t>
            </w:r>
            <w:r w:rsidRPr="004261E4">
              <w:rPr>
                <w:rFonts w:ascii="宋体" w:hAnsi="宋体" w:cs="宋体" w:hint="eastAsia"/>
                <w:color w:val="000000"/>
                <w:lang w:val="en-US" w:eastAsia="zh-CN"/>
              </w:rPr>
              <w:t>10</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6133</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QuoteRefID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交易所报价请求编号，质押式协议回购成交申报确认</w:t>
            </w:r>
            <w:r>
              <w:rPr>
                <w:rFonts w:ascii="宋体" w:hAnsi="宋体" w:cs="宋体" w:hint="eastAsia"/>
                <w:color w:val="000000"/>
                <w:lang w:val="en-US" w:eastAsia="zh-CN"/>
              </w:rPr>
              <w:t>/拒绝</w:t>
            </w:r>
            <w:r w:rsidRPr="004261E4">
              <w:rPr>
                <w:rFonts w:ascii="宋体" w:hAnsi="宋体" w:cs="宋体" w:hint="eastAsia"/>
                <w:color w:val="000000"/>
                <w:lang w:val="en-US" w:eastAsia="zh-CN"/>
              </w:rPr>
              <w:t>、质押式协议回购到期续做确认</w:t>
            </w:r>
            <w:r>
              <w:rPr>
                <w:rFonts w:ascii="宋体" w:hAnsi="宋体" w:cs="宋体" w:hint="eastAsia"/>
                <w:color w:val="000000"/>
                <w:lang w:val="en-US" w:eastAsia="zh-CN"/>
              </w:rPr>
              <w:t>/拒绝</w:t>
            </w:r>
            <w:r w:rsidRPr="004261E4">
              <w:rPr>
                <w:rFonts w:ascii="宋体" w:hAnsi="宋体" w:cs="宋体" w:hint="eastAsia"/>
                <w:color w:val="000000"/>
                <w:lang w:val="en-US" w:eastAsia="zh-CN"/>
              </w:rPr>
              <w:t>、质押式协议回购解除质押申报确认</w:t>
            </w:r>
            <w:r>
              <w:rPr>
                <w:rFonts w:ascii="宋体" w:hAnsi="宋体" w:cs="宋体" w:hint="eastAsia"/>
                <w:color w:val="000000"/>
                <w:lang w:val="en-US" w:eastAsia="zh-CN"/>
              </w:rPr>
              <w:t>/拒绝</w:t>
            </w:r>
            <w:r w:rsidRPr="004261E4">
              <w:rPr>
                <w:rFonts w:ascii="宋体" w:hAnsi="宋体" w:cs="宋体" w:hint="eastAsia"/>
                <w:color w:val="000000"/>
                <w:lang w:val="en-US" w:eastAsia="zh-CN"/>
              </w:rPr>
              <w:t>，质押式协议回购换券申报确认</w:t>
            </w:r>
            <w:r>
              <w:rPr>
                <w:rFonts w:ascii="宋体" w:hAnsi="宋体" w:cs="宋体" w:hint="eastAsia"/>
                <w:color w:val="000000"/>
                <w:lang w:val="en-US" w:eastAsia="zh-CN"/>
              </w:rPr>
              <w:t>/拒绝</w:t>
            </w:r>
            <w:r w:rsidRPr="004261E4">
              <w:rPr>
                <w:rFonts w:ascii="宋体" w:hAnsi="宋体" w:cs="宋体" w:hint="eastAsia"/>
                <w:color w:val="000000"/>
                <w:lang w:val="en-US" w:eastAsia="zh-CN"/>
              </w:rPr>
              <w:t>，质押式协议回购提前终止确认</w:t>
            </w:r>
            <w:r>
              <w:rPr>
                <w:rFonts w:ascii="宋体" w:hAnsi="宋体" w:cs="宋体" w:hint="eastAsia"/>
                <w:color w:val="000000"/>
                <w:lang w:val="en-US" w:eastAsia="zh-CN"/>
              </w:rPr>
              <w:t>/拒绝时</w:t>
            </w:r>
            <w:r w:rsidRPr="004261E4">
              <w:rPr>
                <w:rFonts w:ascii="宋体" w:hAnsi="宋体" w:cs="宋体" w:hint="eastAsia"/>
                <w:color w:val="000000"/>
                <w:lang w:val="en-US" w:eastAsia="zh-CN"/>
              </w:rPr>
              <w:t>上传此编号</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C1</w:t>
            </w:r>
            <w:r w:rsidRPr="004261E4">
              <w:rPr>
                <w:rFonts w:ascii="宋体" w:hAnsi="宋体" w:cs="宋体" w:hint="eastAsia"/>
                <w:color w:val="000000"/>
                <w:lang w:val="en-US" w:eastAsia="zh-CN"/>
              </w:rPr>
              <w:t>0</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279</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MDUpdateAction</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行情更新类型，取值：新增</w:t>
            </w:r>
            <w:r w:rsidRPr="004261E4">
              <w:rPr>
                <w:rFonts w:ascii="宋体" w:hAnsi="宋体" w:cs="宋体"/>
                <w:color w:val="000000"/>
                <w:lang w:val="en-US" w:eastAsia="zh-CN"/>
              </w:rPr>
              <w:t>=0</w:t>
            </w:r>
            <w:r w:rsidRPr="004261E4">
              <w:rPr>
                <w:rFonts w:ascii="宋体" w:hAnsi="宋体" w:cs="宋体" w:hint="eastAsia"/>
                <w:color w:val="000000"/>
                <w:lang w:val="en-US" w:eastAsia="zh-CN"/>
              </w:rPr>
              <w:t>，删除</w:t>
            </w:r>
            <w:r w:rsidRPr="004261E4">
              <w:rPr>
                <w:rFonts w:ascii="宋体" w:hAnsi="宋体" w:cs="宋体"/>
                <w:color w:val="000000"/>
                <w:lang w:val="en-US" w:eastAsia="zh-CN"/>
              </w:rPr>
              <w:t>=2</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C1</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40</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OrdType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报价申报类型，取值：</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成交申报</w:t>
            </w:r>
            <w:r w:rsidRPr="004261E4">
              <w:rPr>
                <w:rFonts w:ascii="宋体" w:hAnsi="宋体" w:cs="宋体"/>
                <w:color w:val="000000"/>
                <w:lang w:val="en-US" w:eastAsia="zh-CN"/>
              </w:rPr>
              <w:t>=F</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到期续做=X</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解除质押=C</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换券申报=H</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提前终止=Z</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w:t>
            </w:r>
            <w:r w:rsidRPr="004261E4">
              <w:rPr>
                <w:rFonts w:ascii="宋体" w:hAnsi="宋体" w:cs="宋体" w:hint="eastAsia"/>
                <w:color w:val="000000"/>
                <w:lang w:val="en-US" w:eastAsia="zh-CN"/>
              </w:rPr>
              <w:t>1</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44</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Price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回购利率，单位：%，精度：3位</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N10(3)</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226</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RepurchaseTerm</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回购期限，单位：天，整数</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w:t>
            </w:r>
            <w:r w:rsidR="007E0D3F">
              <w:rPr>
                <w:rFonts w:ascii="宋体" w:hAnsi="宋体" w:cs="宋体" w:hint="eastAsia"/>
                <w:color w:val="000000"/>
                <w:lang w:val="en-US" w:eastAsia="zh-CN"/>
              </w:rPr>
              <w:t>4</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8847</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UAInterestAccrualDays</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实际占款天数，单位：天，整数</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N3</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lastRenderedPageBreak/>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64</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SettlDate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首次结算日，格式为：YYYYMMDD</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C8</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541</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MaturityDate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回购到期日，格式为：YYYYMMDD</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C8</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193</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SettlDate2</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到期结算日，格式为：YYYYMMDD</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C8</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54</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Side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买卖方向，取值有：1表示正回购</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C1</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7014" w:type="dxa"/>
            <w:gridSpan w:val="4"/>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UndInstrmtGrp</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711</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NoUnderlyings</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质押券个数,最大10</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N10</w:t>
            </w:r>
          </w:p>
        </w:tc>
      </w:tr>
      <w:tr w:rsidR="005D3F0E" w:rsidRPr="004261E4" w:rsidTr="00045E70">
        <w:trPr>
          <w:trHeight w:val="397"/>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48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SecurityID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质押券代码</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C6</w:t>
            </w:r>
          </w:p>
        </w:tc>
      </w:tr>
      <w:tr w:rsidR="005D3F0E" w:rsidRPr="004261E4" w:rsidTr="00045E70">
        <w:trPr>
          <w:trHeight w:val="76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308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UnderlyingSecurityID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原质押券代码,换券申报时有效，其他</w:t>
            </w:r>
            <w:r>
              <w:rPr>
                <w:rFonts w:ascii="宋体" w:hAnsi="宋体" w:cs="宋体" w:hint="eastAsia"/>
                <w:color w:val="000000"/>
                <w:lang w:val="en-US" w:eastAsia="zh-CN"/>
              </w:rPr>
              <w:t>为空</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C6</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38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OrderQty</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质押券数量，单位：手</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N10</w:t>
            </w:r>
          </w:p>
        </w:tc>
      </w:tr>
      <w:tr w:rsidR="005D3F0E" w:rsidRPr="004261E4" w:rsidTr="00045E70">
        <w:trPr>
          <w:trHeight w:val="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231</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ContractMultiplier</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折算比例,单位：%，精度：2位</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N6(2)</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8504</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TotalValueTraded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成交金额，单位：元；精度：2位，四舍五入</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N16(2)</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879</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UnderlyingQty</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原成交申报成交金额，换券申报</w:t>
            </w:r>
            <w:r>
              <w:rPr>
                <w:rFonts w:ascii="宋体" w:hAnsi="宋体" w:cs="宋体" w:hint="eastAsia"/>
                <w:color w:val="000000"/>
                <w:lang w:val="en-US" w:eastAsia="zh-CN"/>
              </w:rPr>
              <w:t>行情</w:t>
            </w:r>
            <w:r w:rsidRPr="004261E4">
              <w:rPr>
                <w:rFonts w:ascii="宋体" w:hAnsi="宋体" w:cs="宋体" w:hint="eastAsia"/>
                <w:color w:val="000000"/>
                <w:lang w:val="en-US" w:eastAsia="zh-CN"/>
              </w:rPr>
              <w:t>时有效，其他</w:t>
            </w:r>
            <w:r>
              <w:rPr>
                <w:rFonts w:ascii="宋体" w:hAnsi="宋体" w:cs="宋体" w:hint="eastAsia"/>
                <w:color w:val="000000"/>
                <w:lang w:val="en-US" w:eastAsia="zh-CN"/>
              </w:rPr>
              <w:t>为</w:t>
            </w:r>
            <w:r w:rsidRPr="004261E4">
              <w:rPr>
                <w:rFonts w:ascii="宋体" w:hAnsi="宋体" w:cs="宋体" w:hint="eastAsia"/>
                <w:color w:val="000000"/>
                <w:lang w:val="en-US" w:eastAsia="zh-CN"/>
              </w:rPr>
              <w:t>0</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N16(2)</w:t>
            </w:r>
          </w:p>
        </w:tc>
      </w:tr>
      <w:tr w:rsidR="005D3F0E" w:rsidRPr="004261E4" w:rsidTr="00045E70">
        <w:trPr>
          <w:trHeight w:val="109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159</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AccruedInterestAmt</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回购利息，单位：元，精度：2位，四舍五入</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N16(2)</w:t>
            </w:r>
          </w:p>
        </w:tc>
      </w:tr>
      <w:tr w:rsidR="005D3F0E" w:rsidRPr="004261E4" w:rsidTr="00045E70">
        <w:trPr>
          <w:trHeight w:val="45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119</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SettlCurrAmt</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到期结算金额，单位：元，精度：2位，四舍五入</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N16(2)</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32</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LastQty</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质押券面总额合计，单位：元，整数</w:t>
            </w:r>
            <w:r>
              <w:rPr>
                <w:rFonts w:ascii="宋体" w:hAnsi="宋体" w:cs="宋体" w:hint="eastAsia"/>
                <w:color w:val="000000"/>
                <w:lang w:val="en-US" w:eastAsia="zh-CN"/>
              </w:rPr>
              <w:t>，</w:t>
            </w:r>
            <w:r w:rsidRPr="004261E4">
              <w:rPr>
                <w:rFonts w:ascii="宋体" w:hAnsi="宋体" w:cs="宋体" w:hint="eastAsia"/>
                <w:color w:val="000000"/>
                <w:lang w:val="en-US" w:eastAsia="zh-CN"/>
              </w:rPr>
              <w:t>到期续</w:t>
            </w:r>
            <w:r w:rsidR="006148A5">
              <w:rPr>
                <w:rFonts w:ascii="宋体" w:hAnsi="宋体" w:cs="宋体" w:hint="eastAsia"/>
                <w:color w:val="000000"/>
                <w:lang w:val="en-US" w:eastAsia="zh-CN"/>
              </w:rPr>
              <w:t>做</w:t>
            </w:r>
            <w:r>
              <w:rPr>
                <w:rFonts w:ascii="宋体" w:hAnsi="宋体" w:cs="宋体" w:hint="eastAsia"/>
                <w:color w:val="000000"/>
                <w:lang w:val="en-US" w:eastAsia="zh-CN"/>
              </w:rPr>
              <w:t>行情时</w:t>
            </w:r>
            <w:r w:rsidRPr="004261E4">
              <w:rPr>
                <w:rFonts w:ascii="宋体" w:hAnsi="宋体" w:cs="宋体" w:hint="eastAsia"/>
                <w:color w:val="000000"/>
                <w:lang w:val="en-US" w:eastAsia="zh-CN"/>
              </w:rPr>
              <w:t>为0</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N12</w:t>
            </w:r>
          </w:p>
        </w:tc>
      </w:tr>
      <w:tr w:rsidR="005D3F0E" w:rsidRPr="004261E4" w:rsidTr="00045E70">
        <w:trPr>
          <w:trHeight w:val="49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529</w:t>
            </w:r>
          </w:p>
        </w:tc>
        <w:tc>
          <w:tcPr>
            <w:tcW w:w="2316" w:type="dxa"/>
            <w:shd w:val="clear" w:color="auto" w:fill="auto"/>
            <w:vAlign w:val="center"/>
          </w:tcPr>
          <w:p w:rsidR="005D3F0E" w:rsidRPr="004261E4" w:rsidRDefault="00795A4B" w:rsidP="005D3F0E">
            <w:pPr>
              <w:snapToGrid w:val="0"/>
              <w:spacing w:before="0" w:after="0" w:line="240" w:lineRule="auto"/>
              <w:rPr>
                <w:rFonts w:ascii="宋体" w:hAnsi="宋体" w:cs="宋体"/>
                <w:color w:val="000000"/>
                <w:lang w:val="en-US" w:eastAsia="zh-CN"/>
              </w:rPr>
            </w:pPr>
            <w:hyperlink r:id="rId27" w:tgtFrame="tagFrame" w:history="1">
              <w:r w:rsidR="005D3F0E" w:rsidRPr="004261E4">
                <w:rPr>
                  <w:rFonts w:ascii="宋体" w:hAnsi="宋体" w:cs="宋体"/>
                  <w:color w:val="000000"/>
                  <w:lang w:val="en-US" w:eastAsia="zh-CN"/>
                </w:rPr>
                <w:t>OrderRestrictions</w:t>
              </w:r>
            </w:hyperlink>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到期续做类型</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N 非第三方续做</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Y 第三方续做</w:t>
            </w:r>
          </w:p>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到期续做行情时有效</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hint="eastAsia"/>
                <w:color w:val="000000"/>
                <w:lang w:val="en-US" w:eastAsia="zh-CN"/>
              </w:rPr>
              <w:t>C1</w:t>
            </w:r>
          </w:p>
        </w:tc>
      </w:tr>
      <w:tr w:rsidR="005D3F0E" w:rsidRPr="004261E4" w:rsidTr="00045E70">
        <w:trPr>
          <w:trHeight w:val="49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1125</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color w:val="000000"/>
                <w:lang w:val="en-US" w:eastAsia="zh-CN"/>
              </w:rPr>
              <w:t>OrigTradeDate</w:t>
            </w:r>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成交申报时交易所成交日期，到期续做，换券申报, 提前终止申报，解除质押申报行情时有效</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C8</w:t>
            </w:r>
          </w:p>
        </w:tc>
      </w:tr>
      <w:tr w:rsidR="005D3F0E" w:rsidRPr="004261E4" w:rsidTr="00045E70">
        <w:trPr>
          <w:trHeight w:val="49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19</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ExecRefID</w:t>
            </w:r>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交易所成交编号</w:t>
            </w:r>
            <w:r w:rsidRPr="004261E4">
              <w:rPr>
                <w:rFonts w:ascii="宋体" w:hAnsi="宋体" w:cs="宋体"/>
                <w:color w:val="000000"/>
                <w:lang w:val="en-US" w:eastAsia="zh-CN"/>
              </w:rPr>
              <w:t>，</w:t>
            </w:r>
            <w:r w:rsidRPr="004261E4">
              <w:rPr>
                <w:rFonts w:ascii="宋体" w:hAnsi="宋体" w:cs="宋体" w:hint="eastAsia"/>
                <w:color w:val="000000"/>
                <w:lang w:val="en-US" w:eastAsia="zh-CN"/>
              </w:rPr>
              <w:t>到期续做，换券申报, 提前终止申报，解除质押申报行情时有效</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N10</w:t>
            </w:r>
          </w:p>
        </w:tc>
      </w:tr>
      <w:tr w:rsidR="005D3F0E" w:rsidRPr="004261E4" w:rsidTr="00045E70">
        <w:trPr>
          <w:trHeight w:val="495"/>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453</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NoPartyIDs</w:t>
            </w:r>
          </w:p>
        </w:tc>
        <w:tc>
          <w:tcPr>
            <w:tcW w:w="3231" w:type="dxa"/>
            <w:shd w:val="clear" w:color="auto" w:fill="auto"/>
            <w:vAlign w:val="center"/>
          </w:tcPr>
          <w:p w:rsidR="005D3F0E" w:rsidRPr="004261E4" w:rsidRDefault="005D3F0E" w:rsidP="00D24D16">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发起方重复组，依次包含本方交易商，对手方的交易商代码、对手方交易员代码，</w:t>
            </w:r>
            <w:r>
              <w:rPr>
                <w:rFonts w:ascii="宋体" w:hAnsi="宋体" w:cs="宋体" w:hint="eastAsia"/>
                <w:color w:val="000000"/>
                <w:lang w:val="en-US" w:eastAsia="zh-CN"/>
              </w:rPr>
              <w:t>值为</w:t>
            </w:r>
            <w:r w:rsidR="00D24D16">
              <w:rPr>
                <w:rFonts w:ascii="宋体" w:hAnsi="宋体" w:cs="宋体" w:hint="eastAsia"/>
                <w:color w:val="000000"/>
                <w:lang w:val="en-US" w:eastAsia="zh-CN"/>
              </w:rPr>
              <w:t>4</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N2</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val="restart"/>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本方交易商代码</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448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PartyID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本方交易商代码，</w:t>
            </w:r>
            <w:r>
              <w:rPr>
                <w:rFonts w:ascii="宋体" w:hAnsi="宋体" w:cs="宋体" w:hint="eastAsia"/>
                <w:color w:val="000000"/>
                <w:lang w:val="en-US" w:eastAsia="zh-CN"/>
              </w:rPr>
              <w:t>为</w:t>
            </w:r>
            <w:r w:rsidRPr="004261E4">
              <w:rPr>
                <w:rFonts w:ascii="宋体" w:hAnsi="宋体" w:cs="宋体" w:hint="eastAsia"/>
                <w:color w:val="000000"/>
                <w:lang w:val="en-US" w:eastAsia="zh-CN"/>
              </w:rPr>
              <w:t>3位CompanyID</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C3</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452</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PartyRole</w:t>
            </w:r>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为</w:t>
            </w:r>
            <w:r w:rsidRPr="004261E4">
              <w:rPr>
                <w:rFonts w:ascii="宋体" w:hAnsi="宋体" w:cs="宋体"/>
                <w:color w:val="000000"/>
                <w:lang w:val="en-US" w:eastAsia="zh-CN"/>
              </w:rPr>
              <w:t>12</w:t>
            </w:r>
            <w:r w:rsidRPr="004261E4">
              <w:rPr>
                <w:rFonts w:ascii="宋体" w:hAnsi="宋体" w:cs="宋体" w:hint="eastAsia"/>
                <w:color w:val="000000"/>
                <w:lang w:val="en-US" w:eastAsia="zh-CN"/>
              </w:rPr>
              <w:t>，表示当前</w:t>
            </w:r>
            <w:r w:rsidRPr="004261E4">
              <w:rPr>
                <w:rFonts w:ascii="宋体" w:hAnsi="宋体" w:cs="宋体"/>
                <w:color w:val="000000"/>
                <w:lang w:val="en-US" w:eastAsia="zh-CN"/>
              </w:rPr>
              <w:t>PartyID</w:t>
            </w:r>
            <w:r w:rsidRPr="004261E4">
              <w:rPr>
                <w:rFonts w:ascii="宋体" w:hAnsi="宋体" w:cs="宋体" w:hint="eastAsia"/>
                <w:color w:val="000000"/>
                <w:lang w:val="en-US" w:eastAsia="zh-CN"/>
              </w:rPr>
              <w:t>的取值为本方的交易商代码</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N4</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val="restart"/>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对手方交易商简称</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448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PartyID</w:t>
            </w:r>
          </w:p>
        </w:tc>
        <w:tc>
          <w:tcPr>
            <w:tcW w:w="3231"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对手方交易商简称，</w:t>
            </w:r>
            <w:r>
              <w:rPr>
                <w:rFonts w:ascii="宋体" w:hAnsi="宋体" w:cs="宋体" w:hint="eastAsia"/>
                <w:color w:val="000000"/>
                <w:lang w:val="en-US" w:eastAsia="zh-CN"/>
              </w:rPr>
              <w:t>为</w:t>
            </w:r>
            <w:r w:rsidRPr="004261E4">
              <w:rPr>
                <w:rFonts w:ascii="宋体" w:hAnsi="宋体" w:cs="宋体" w:hint="eastAsia"/>
                <w:color w:val="000000"/>
                <w:lang w:val="en-US" w:eastAsia="zh-CN"/>
              </w:rPr>
              <w:t>10位简称</w:t>
            </w:r>
          </w:p>
        </w:tc>
        <w:tc>
          <w:tcPr>
            <w:tcW w:w="851" w:type="dxa"/>
            <w:shd w:val="clear" w:color="auto" w:fill="auto"/>
            <w:vAlign w:val="center"/>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w:t>
            </w:r>
            <w:r w:rsidRPr="004261E4">
              <w:rPr>
                <w:rFonts w:ascii="宋体" w:hAnsi="宋体" w:cs="宋体" w:hint="eastAsia"/>
                <w:color w:val="000000"/>
                <w:lang w:val="en-US" w:eastAsia="zh-CN"/>
              </w:rPr>
              <w:t>10</w:t>
            </w:r>
          </w:p>
        </w:tc>
      </w:tr>
      <w:tr w:rsidR="005D3F0E" w:rsidRPr="004261E4" w:rsidTr="00045E70">
        <w:trPr>
          <w:trHeight w:val="48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452</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PartyRole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为</w:t>
            </w:r>
            <w:r w:rsidRPr="004261E4">
              <w:rPr>
                <w:rFonts w:ascii="宋体" w:hAnsi="宋体" w:cs="宋体" w:hint="eastAsia"/>
                <w:color w:val="000000"/>
                <w:lang w:val="en-US" w:eastAsia="zh-CN"/>
              </w:rPr>
              <w:t>103，表示当前PartyID的取值为对手方的交易商简称</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N4</w:t>
            </w:r>
          </w:p>
        </w:tc>
      </w:tr>
      <w:tr w:rsidR="00744AA7" w:rsidRPr="004261E4" w:rsidTr="00045E70">
        <w:trPr>
          <w:trHeight w:val="480"/>
        </w:trPr>
        <w:tc>
          <w:tcPr>
            <w:tcW w:w="618" w:type="dxa"/>
            <w:vAlign w:val="center"/>
          </w:tcPr>
          <w:p w:rsidR="00744AA7" w:rsidRPr="004261E4" w:rsidRDefault="00744AA7" w:rsidP="005D3F0E">
            <w:pPr>
              <w:snapToGrid w:val="0"/>
              <w:spacing w:before="0" w:after="0" w:line="240" w:lineRule="auto"/>
              <w:rPr>
                <w:rFonts w:ascii="宋体" w:hAnsi="宋体" w:cs="宋体"/>
                <w:color w:val="000000"/>
                <w:lang w:val="en-US" w:eastAsia="zh-CN"/>
              </w:rPr>
            </w:pPr>
          </w:p>
        </w:tc>
        <w:tc>
          <w:tcPr>
            <w:tcW w:w="851" w:type="dxa"/>
            <w:vMerge w:val="restart"/>
            <w:vAlign w:val="center"/>
          </w:tcPr>
          <w:p w:rsidR="00744AA7" w:rsidRPr="004261E4" w:rsidRDefault="00744AA7">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对手方</w:t>
            </w:r>
            <w:r>
              <w:rPr>
                <w:rFonts w:ascii="宋体" w:hAnsi="宋体" w:cs="宋体"/>
                <w:color w:val="000000"/>
                <w:lang w:val="en-US" w:eastAsia="zh-CN"/>
              </w:rPr>
              <w:t>投资者账户名称</w:t>
            </w:r>
          </w:p>
        </w:tc>
        <w:tc>
          <w:tcPr>
            <w:tcW w:w="616" w:type="dxa"/>
            <w:shd w:val="clear" w:color="auto" w:fill="auto"/>
            <w:vAlign w:val="center"/>
          </w:tcPr>
          <w:p w:rsidR="00744AA7" w:rsidRPr="004261E4" w:rsidRDefault="00744AA7"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448</w:t>
            </w:r>
          </w:p>
        </w:tc>
        <w:tc>
          <w:tcPr>
            <w:tcW w:w="2316" w:type="dxa"/>
            <w:shd w:val="clear" w:color="auto" w:fill="auto"/>
            <w:vAlign w:val="center"/>
          </w:tcPr>
          <w:p w:rsidR="00744AA7" w:rsidRPr="004261E4" w:rsidRDefault="00744AA7"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P</w:t>
            </w:r>
            <w:r>
              <w:rPr>
                <w:rFonts w:ascii="宋体" w:hAnsi="宋体" w:cs="宋体"/>
                <w:color w:val="000000"/>
                <w:lang w:val="en-US" w:eastAsia="zh-CN"/>
              </w:rPr>
              <w:t>artyID</w:t>
            </w:r>
          </w:p>
        </w:tc>
        <w:tc>
          <w:tcPr>
            <w:tcW w:w="3231" w:type="dxa"/>
            <w:shd w:val="clear" w:color="auto" w:fill="auto"/>
            <w:vAlign w:val="center"/>
          </w:tcPr>
          <w:p w:rsidR="00744AA7" w:rsidRDefault="00744AA7">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对手方投资者</w:t>
            </w:r>
            <w:r>
              <w:rPr>
                <w:rFonts w:ascii="宋体" w:hAnsi="宋体" w:cs="宋体"/>
                <w:color w:val="000000"/>
                <w:lang w:val="en-US" w:eastAsia="zh-CN"/>
              </w:rPr>
              <w:t>账户名称</w:t>
            </w:r>
            <w:r w:rsidR="00044495">
              <w:rPr>
                <w:rFonts w:ascii="宋体" w:hAnsi="宋体" w:cs="宋体" w:hint="eastAsia"/>
                <w:color w:val="000000"/>
                <w:lang w:val="en-US" w:eastAsia="zh-CN"/>
              </w:rPr>
              <w:t>，</w:t>
            </w:r>
            <w:r w:rsidR="00044495">
              <w:rPr>
                <w:rFonts w:ascii="宋体" w:hAnsi="宋体" w:cs="宋体"/>
                <w:color w:val="000000"/>
                <w:lang w:val="en-US" w:eastAsia="zh-CN"/>
              </w:rPr>
              <w:t>成交申报行情时有效，</w:t>
            </w:r>
            <w:r w:rsidR="00044495" w:rsidRPr="004261E4">
              <w:rPr>
                <w:rFonts w:ascii="宋体" w:hAnsi="宋体" w:cs="宋体" w:hint="eastAsia"/>
                <w:color w:val="000000"/>
                <w:lang w:val="en-US" w:eastAsia="zh-CN"/>
              </w:rPr>
              <w:t>到期续做，换券申报, 提前终止申报，解除质押申报行情时</w:t>
            </w:r>
            <w:r w:rsidR="00044495">
              <w:rPr>
                <w:rFonts w:ascii="宋体" w:hAnsi="宋体" w:cs="宋体" w:hint="eastAsia"/>
                <w:color w:val="000000"/>
                <w:lang w:val="en-US" w:eastAsia="zh-CN"/>
              </w:rPr>
              <w:t>该字段无意义</w:t>
            </w:r>
          </w:p>
        </w:tc>
        <w:tc>
          <w:tcPr>
            <w:tcW w:w="851" w:type="dxa"/>
            <w:shd w:val="clear" w:color="auto" w:fill="auto"/>
            <w:vAlign w:val="center"/>
          </w:tcPr>
          <w:p w:rsidR="00744AA7" w:rsidRPr="00744AA7" w:rsidRDefault="00744AA7" w:rsidP="005D3F0E">
            <w:pPr>
              <w:snapToGrid w:val="0"/>
              <w:rPr>
                <w:rFonts w:ascii="宋体" w:hAnsi="宋体" w:cs="宋体"/>
                <w:color w:val="000000"/>
                <w:lang w:val="en-US" w:eastAsia="zh-CN"/>
              </w:rPr>
            </w:pPr>
            <w:r>
              <w:rPr>
                <w:rFonts w:ascii="宋体" w:hAnsi="宋体" w:cs="宋体"/>
                <w:color w:val="000000"/>
                <w:lang w:val="en-US" w:eastAsia="zh-CN"/>
              </w:rPr>
              <w:t>C30</w:t>
            </w:r>
          </w:p>
        </w:tc>
      </w:tr>
      <w:tr w:rsidR="00744AA7" w:rsidRPr="004261E4" w:rsidTr="00045E70">
        <w:trPr>
          <w:trHeight w:val="480"/>
        </w:trPr>
        <w:tc>
          <w:tcPr>
            <w:tcW w:w="618" w:type="dxa"/>
            <w:vAlign w:val="center"/>
          </w:tcPr>
          <w:p w:rsidR="00744AA7" w:rsidRPr="004261E4" w:rsidRDefault="00744AA7" w:rsidP="005D3F0E">
            <w:pPr>
              <w:snapToGrid w:val="0"/>
              <w:spacing w:before="0" w:after="0" w:line="240" w:lineRule="auto"/>
              <w:rPr>
                <w:rFonts w:ascii="宋体" w:hAnsi="宋体" w:cs="宋体"/>
                <w:color w:val="000000"/>
                <w:lang w:val="en-US" w:eastAsia="zh-CN"/>
              </w:rPr>
            </w:pPr>
          </w:p>
        </w:tc>
        <w:tc>
          <w:tcPr>
            <w:tcW w:w="851" w:type="dxa"/>
            <w:vMerge/>
            <w:vAlign w:val="center"/>
          </w:tcPr>
          <w:p w:rsidR="00744AA7" w:rsidRPr="004261E4" w:rsidRDefault="00744AA7" w:rsidP="005D3F0E">
            <w:pPr>
              <w:snapToGrid w:val="0"/>
              <w:spacing w:before="0" w:after="0" w:line="240" w:lineRule="auto"/>
              <w:rPr>
                <w:rFonts w:ascii="宋体" w:hAnsi="宋体" w:cs="宋体"/>
                <w:color w:val="000000"/>
                <w:lang w:val="en-US" w:eastAsia="zh-CN"/>
              </w:rPr>
            </w:pPr>
          </w:p>
        </w:tc>
        <w:tc>
          <w:tcPr>
            <w:tcW w:w="616" w:type="dxa"/>
            <w:shd w:val="clear" w:color="auto" w:fill="auto"/>
            <w:vAlign w:val="center"/>
          </w:tcPr>
          <w:p w:rsidR="00744AA7" w:rsidRPr="004261E4" w:rsidRDefault="00744AA7"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452</w:t>
            </w:r>
          </w:p>
        </w:tc>
        <w:tc>
          <w:tcPr>
            <w:tcW w:w="2316" w:type="dxa"/>
            <w:shd w:val="clear" w:color="auto" w:fill="auto"/>
            <w:vAlign w:val="center"/>
          </w:tcPr>
          <w:p w:rsidR="00744AA7" w:rsidRPr="004261E4" w:rsidRDefault="00744AA7"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P</w:t>
            </w:r>
            <w:r>
              <w:rPr>
                <w:rFonts w:ascii="宋体" w:hAnsi="宋体" w:cs="宋体"/>
                <w:color w:val="000000"/>
                <w:lang w:val="en-US" w:eastAsia="zh-CN"/>
              </w:rPr>
              <w:t>artyRole</w:t>
            </w:r>
          </w:p>
        </w:tc>
        <w:tc>
          <w:tcPr>
            <w:tcW w:w="3231" w:type="dxa"/>
            <w:shd w:val="clear" w:color="auto" w:fill="auto"/>
            <w:vAlign w:val="center"/>
          </w:tcPr>
          <w:p w:rsidR="00744AA7" w:rsidRDefault="00744AA7">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为38，</w:t>
            </w:r>
            <w:r>
              <w:rPr>
                <w:rFonts w:ascii="宋体" w:hAnsi="宋体" w:cs="宋体"/>
                <w:color w:val="000000"/>
                <w:lang w:val="en-US" w:eastAsia="zh-CN"/>
              </w:rPr>
              <w:t>表示</w:t>
            </w:r>
            <w:r>
              <w:rPr>
                <w:rFonts w:ascii="宋体" w:hAnsi="宋体" w:cs="宋体" w:hint="eastAsia"/>
                <w:color w:val="000000"/>
                <w:lang w:val="en-US" w:eastAsia="zh-CN"/>
              </w:rPr>
              <w:t>当前P</w:t>
            </w:r>
            <w:r>
              <w:rPr>
                <w:rFonts w:ascii="宋体" w:hAnsi="宋体" w:cs="宋体"/>
                <w:color w:val="000000"/>
                <w:lang w:val="en-US" w:eastAsia="zh-CN"/>
              </w:rPr>
              <w:t>artyID</w:t>
            </w:r>
            <w:r>
              <w:rPr>
                <w:rFonts w:ascii="宋体" w:hAnsi="宋体" w:cs="宋体" w:hint="eastAsia"/>
                <w:color w:val="000000"/>
                <w:lang w:val="en-US" w:eastAsia="zh-CN"/>
              </w:rPr>
              <w:t>的</w:t>
            </w:r>
            <w:r>
              <w:rPr>
                <w:rFonts w:ascii="宋体" w:hAnsi="宋体" w:cs="宋体"/>
                <w:color w:val="000000"/>
                <w:lang w:val="en-US" w:eastAsia="zh-CN"/>
              </w:rPr>
              <w:t>取值为对手方的投资</w:t>
            </w:r>
            <w:r>
              <w:rPr>
                <w:rFonts w:ascii="宋体" w:hAnsi="宋体" w:cs="宋体" w:hint="eastAsia"/>
                <w:color w:val="000000"/>
                <w:lang w:val="en-US" w:eastAsia="zh-CN"/>
              </w:rPr>
              <w:t>者</w:t>
            </w:r>
            <w:r>
              <w:rPr>
                <w:rFonts w:ascii="宋体" w:hAnsi="宋体" w:cs="宋体"/>
                <w:color w:val="000000"/>
                <w:lang w:val="en-US" w:eastAsia="zh-CN"/>
              </w:rPr>
              <w:t>账户名称</w:t>
            </w:r>
          </w:p>
        </w:tc>
        <w:tc>
          <w:tcPr>
            <w:tcW w:w="851" w:type="dxa"/>
            <w:shd w:val="clear" w:color="auto" w:fill="auto"/>
            <w:vAlign w:val="center"/>
          </w:tcPr>
          <w:p w:rsidR="00744AA7" w:rsidRPr="00744AA7" w:rsidRDefault="00744AA7" w:rsidP="005D3F0E">
            <w:pPr>
              <w:snapToGrid w:val="0"/>
              <w:rPr>
                <w:rFonts w:ascii="宋体" w:hAnsi="宋体" w:cs="宋体"/>
                <w:color w:val="000000"/>
                <w:lang w:val="en-US" w:eastAsia="zh-CN"/>
              </w:rPr>
            </w:pPr>
            <w:r>
              <w:rPr>
                <w:rFonts w:ascii="宋体" w:hAnsi="宋体" w:cs="宋体"/>
                <w:color w:val="000000"/>
                <w:lang w:val="en-US" w:eastAsia="zh-CN"/>
              </w:rPr>
              <w:t>N4</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val="restart"/>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对手方交易员代码</w:t>
            </w: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448</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PartyID</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对手方交易员代码，</w:t>
            </w:r>
            <w:r>
              <w:rPr>
                <w:rFonts w:ascii="宋体" w:hAnsi="宋体" w:cs="宋体" w:hint="eastAsia"/>
                <w:color w:val="000000"/>
                <w:lang w:val="en-US" w:eastAsia="zh-CN"/>
              </w:rPr>
              <w:t>为</w:t>
            </w:r>
            <w:r w:rsidRPr="004261E4">
              <w:rPr>
                <w:rFonts w:ascii="宋体" w:hAnsi="宋体" w:cs="宋体" w:hint="eastAsia"/>
                <w:color w:val="000000"/>
                <w:lang w:val="en-US" w:eastAsia="zh-CN"/>
              </w:rPr>
              <w:t>6位交易员代码</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C6</w:t>
            </w:r>
          </w:p>
        </w:tc>
      </w:tr>
      <w:tr w:rsidR="005D3F0E" w:rsidRPr="004261E4" w:rsidTr="00045E70">
        <w:trPr>
          <w:trHeight w:val="48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851" w:type="dxa"/>
            <w:vMerge/>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p>
        </w:tc>
        <w:tc>
          <w:tcPr>
            <w:tcW w:w="6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452</w:t>
            </w:r>
          </w:p>
        </w:tc>
        <w:tc>
          <w:tcPr>
            <w:tcW w:w="2316" w:type="dxa"/>
            <w:shd w:val="clear" w:color="auto" w:fill="auto"/>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PartyRole</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为</w:t>
            </w:r>
            <w:r w:rsidRPr="004261E4">
              <w:rPr>
                <w:rFonts w:ascii="宋体" w:hAnsi="宋体" w:cs="宋体" w:hint="eastAsia"/>
                <w:color w:val="000000"/>
                <w:lang w:val="en-US" w:eastAsia="zh-CN"/>
              </w:rPr>
              <w:t>102，表示当前PartyID的取值为对手方的交易员代码</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N4</w:t>
            </w:r>
          </w:p>
        </w:tc>
      </w:tr>
      <w:tr w:rsidR="005D3F0E" w:rsidRPr="004261E4" w:rsidTr="00045E70">
        <w:trPr>
          <w:trHeight w:val="270"/>
        </w:trPr>
        <w:tc>
          <w:tcPr>
            <w:tcW w:w="618" w:type="dxa"/>
            <w:vAlign w:val="center"/>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w:t>
            </w:r>
          </w:p>
        </w:tc>
        <w:tc>
          <w:tcPr>
            <w:tcW w:w="1467" w:type="dxa"/>
            <w:gridSpan w:val="2"/>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58</w:t>
            </w:r>
          </w:p>
        </w:tc>
        <w:tc>
          <w:tcPr>
            <w:tcW w:w="2316"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Text</w:t>
            </w:r>
          </w:p>
        </w:tc>
        <w:tc>
          <w:tcPr>
            <w:tcW w:w="3231" w:type="dxa"/>
            <w:shd w:val="clear" w:color="auto" w:fill="auto"/>
            <w:vAlign w:val="center"/>
            <w:hideMark/>
          </w:tcPr>
          <w:p w:rsidR="005D3F0E" w:rsidRPr="004261E4" w:rsidRDefault="005D3F0E" w:rsidP="005D3F0E">
            <w:pPr>
              <w:snapToGrid w:val="0"/>
              <w:spacing w:before="0" w:after="0" w:line="240" w:lineRule="auto"/>
              <w:rPr>
                <w:rFonts w:ascii="宋体" w:hAnsi="宋体" w:cs="宋体"/>
                <w:color w:val="000000"/>
                <w:lang w:val="en-US" w:eastAsia="zh-CN"/>
              </w:rPr>
            </w:pPr>
            <w:r w:rsidRPr="004261E4">
              <w:rPr>
                <w:rFonts w:ascii="宋体" w:hAnsi="宋体" w:cs="宋体" w:hint="eastAsia"/>
                <w:color w:val="000000"/>
                <w:lang w:val="en-US" w:eastAsia="zh-CN"/>
              </w:rPr>
              <w:t>备注</w:t>
            </w:r>
          </w:p>
        </w:tc>
        <w:tc>
          <w:tcPr>
            <w:tcW w:w="851" w:type="dxa"/>
            <w:shd w:val="clear" w:color="auto" w:fill="auto"/>
            <w:vAlign w:val="center"/>
            <w:hideMark/>
          </w:tcPr>
          <w:p w:rsidR="005D3F0E" w:rsidRPr="004261E4" w:rsidRDefault="005D3F0E" w:rsidP="005D3F0E">
            <w:pPr>
              <w:snapToGrid w:val="0"/>
              <w:rPr>
                <w:rFonts w:ascii="宋体" w:hAnsi="宋体" w:cs="宋体"/>
                <w:color w:val="000000"/>
                <w:lang w:val="en-US" w:eastAsia="zh-CN"/>
              </w:rPr>
            </w:pPr>
            <w:r w:rsidRPr="004261E4">
              <w:rPr>
                <w:rFonts w:ascii="宋体" w:hAnsi="宋体" w:cs="宋体"/>
                <w:color w:val="000000"/>
                <w:lang w:val="en-US" w:eastAsia="zh-CN"/>
              </w:rPr>
              <w:t>C1</w:t>
            </w:r>
            <w:r w:rsidRPr="004261E4">
              <w:rPr>
                <w:rFonts w:ascii="宋体" w:hAnsi="宋体" w:cs="宋体" w:hint="eastAsia"/>
                <w:color w:val="000000"/>
                <w:lang w:val="en-US" w:eastAsia="zh-CN"/>
              </w:rPr>
              <w:t>7</w:t>
            </w:r>
            <w:r w:rsidRPr="004261E4">
              <w:rPr>
                <w:rFonts w:ascii="宋体" w:hAnsi="宋体" w:cs="宋体"/>
                <w:color w:val="000000"/>
                <w:lang w:val="en-US" w:eastAsia="zh-CN"/>
              </w:rPr>
              <w:t>0</w:t>
            </w:r>
          </w:p>
        </w:tc>
      </w:tr>
    </w:tbl>
    <w:p w:rsidR="001A6AEC" w:rsidRDefault="001A6AEC" w:rsidP="008050B9">
      <w:pPr>
        <w:rPr>
          <w:lang w:eastAsia="zh-CN"/>
        </w:rPr>
      </w:pPr>
    </w:p>
    <w:p w:rsidR="001A6AEC" w:rsidRDefault="001A6AEC" w:rsidP="008050B9">
      <w:pPr>
        <w:rPr>
          <w:lang w:eastAsia="zh-CN"/>
        </w:rPr>
      </w:pPr>
    </w:p>
    <w:p w:rsidR="00AF6913" w:rsidRPr="00AA339D" w:rsidRDefault="00F0399D" w:rsidP="00AF6913">
      <w:pPr>
        <w:pStyle w:val="3"/>
        <w:rPr>
          <w:lang w:eastAsia="zh-CN"/>
        </w:rPr>
      </w:pPr>
      <w:bookmarkStart w:id="905" w:name="_Toc525648606"/>
      <w:r w:rsidRPr="00AA339D">
        <w:rPr>
          <w:rFonts w:hint="eastAsia"/>
          <w:lang w:eastAsia="zh-CN"/>
        </w:rPr>
        <w:t>公开报价行情查询</w:t>
      </w:r>
      <w:bookmarkEnd w:id="905"/>
    </w:p>
    <w:tbl>
      <w:tblPr>
        <w:tblW w:w="0" w:type="auto"/>
        <w:tblInd w:w="-5" w:type="dxa"/>
        <w:tblLayout w:type="fixed"/>
        <w:tblLook w:val="0000"/>
      </w:tblPr>
      <w:tblGrid>
        <w:gridCol w:w="4839"/>
        <w:gridCol w:w="3638"/>
      </w:tblGrid>
      <w:tr w:rsidR="00AF6913" w:rsidRPr="005B6828" w:rsidTr="00045E70">
        <w:trPr>
          <w:tblHeader/>
        </w:trPr>
        <w:tc>
          <w:tcPr>
            <w:tcW w:w="4839" w:type="dxa"/>
            <w:tcBorders>
              <w:top w:val="single" w:sz="4" w:space="0" w:color="000000"/>
              <w:left w:val="single" w:sz="4" w:space="0" w:color="000000"/>
              <w:bottom w:val="single" w:sz="4" w:space="0" w:color="000000"/>
              <w:right w:val="nil"/>
            </w:tcBorders>
            <w:shd w:val="clear" w:color="auto" w:fill="E0E0E0"/>
          </w:tcPr>
          <w:p w:rsidR="00AF6913" w:rsidRPr="005B6828" w:rsidRDefault="00AF6913" w:rsidP="00D270EE">
            <w:pPr>
              <w:pStyle w:val="WinDescr"/>
              <w:snapToGrid w:val="0"/>
              <w:rPr>
                <w:rFonts w:ascii="华文细黑" w:eastAsia="华文细黑" w:hAnsi="华文细黑"/>
                <w:b/>
                <w:color w:val="000000"/>
                <w:lang w:eastAsia="zh-CN"/>
              </w:rPr>
            </w:pPr>
            <w:r>
              <w:rPr>
                <w:rFonts w:hint="eastAsia"/>
                <w:b/>
                <w:lang w:eastAsia="zh-CN"/>
              </w:rPr>
              <w:t>PublicMD</w:t>
            </w:r>
            <w:r w:rsidRPr="002A3582">
              <w:rPr>
                <w:rFonts w:hint="eastAsia"/>
                <w:b/>
              </w:rPr>
              <w:t>Execution</w:t>
            </w:r>
            <w:r>
              <w:rPr>
                <w:rFonts w:ascii="华文细黑" w:eastAsia="华文细黑" w:hAnsi="华文细黑" w:hint="eastAsia"/>
                <w:b/>
                <w:color w:val="000000"/>
                <w:lang w:eastAsia="zh-CN"/>
              </w:rPr>
              <w:t>Inquiry</w:t>
            </w:r>
            <w:r w:rsidRPr="00521373">
              <w:rPr>
                <w:rFonts w:ascii="宋体" w:hAnsi="宋体" w:hint="eastAsia"/>
                <w:b/>
                <w:lang w:eastAsia="zh-CN"/>
              </w:rPr>
              <w:t>(</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638"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bookmarkStart w:id="906" w:name="_Toc470642062"/>
            <w:r w:rsidRPr="00AA339D">
              <w:rPr>
                <w:rFonts w:asciiTheme="minorEastAsia" w:eastAsiaTheme="minorEastAsia" w:hAnsiTheme="minorEastAsia" w:hint="eastAsia"/>
                <w:b/>
              </w:rPr>
              <w:t>公开报价行情查询</w:t>
            </w:r>
            <w:bookmarkEnd w:id="906"/>
          </w:p>
        </w:tc>
      </w:tr>
      <w:tr w:rsidR="00AF6913" w:rsidRPr="005B6828" w:rsidTr="00045E70">
        <w:tc>
          <w:tcPr>
            <w:tcW w:w="8477" w:type="dxa"/>
            <w:gridSpan w:val="2"/>
            <w:tcBorders>
              <w:top w:val="single" w:sz="4" w:space="0" w:color="000000"/>
              <w:left w:val="single" w:sz="4" w:space="0" w:color="000000"/>
              <w:bottom w:val="single" w:sz="4" w:space="0" w:color="000000"/>
              <w:right w:val="single" w:sz="4" w:space="0" w:color="000000"/>
            </w:tcBorders>
          </w:tcPr>
          <w:p w:rsidR="00AF6913" w:rsidRPr="005B6828" w:rsidRDefault="00AF6913" w:rsidP="00D270E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AF6913" w:rsidRPr="005B6828" w:rsidRDefault="00AF6913" w:rsidP="008050B9">
            <w:pPr>
              <w:pStyle w:val="WinDescrLeft"/>
              <w:ind w:left="0" w:firstLineChars="200" w:firstLine="400"/>
              <w:rPr>
                <w:rFonts w:ascii="华文细黑" w:eastAsia="华文细黑" w:hAnsi="华文细黑"/>
                <w:color w:val="000000"/>
              </w:rPr>
            </w:pPr>
            <w:r>
              <w:rPr>
                <w:rFonts w:cs="Arial" w:hint="eastAsia"/>
              </w:rPr>
              <w:t>市场参与者</w:t>
            </w:r>
            <w:r w:rsidRPr="004B2CC3">
              <w:rPr>
                <w:rFonts w:hint="eastAsia"/>
                <w:bCs/>
                <w:lang w:eastAsia="zh-CN"/>
              </w:rPr>
              <w:t>查询</w:t>
            </w:r>
            <w:r w:rsidRPr="003A662F">
              <w:rPr>
                <w:rFonts w:hint="eastAsia"/>
                <w:bCs/>
                <w:lang w:eastAsia="zh-CN"/>
              </w:rPr>
              <w:t>公开报价行情</w:t>
            </w:r>
            <w:r w:rsidRPr="00521373">
              <w:rPr>
                <w:rFonts w:ascii="宋体" w:hAnsi="宋体" w:hint="eastAsia"/>
                <w:bCs/>
                <w:lang w:eastAsia="zh-CN"/>
              </w:rPr>
              <w:t>。</w:t>
            </w:r>
          </w:p>
        </w:tc>
      </w:tr>
    </w:tbl>
    <w:p w:rsidR="00AF6913" w:rsidRDefault="00AF6913" w:rsidP="00AF6913">
      <w:pPr>
        <w:rPr>
          <w:rFonts w:ascii="华文细黑" w:eastAsia="华文细黑" w:hAnsi="华文细黑"/>
          <w:color w:val="000000"/>
          <w:lang w:eastAsia="zh-CN"/>
        </w:rPr>
      </w:pPr>
    </w:p>
    <w:tbl>
      <w:tblPr>
        <w:tblW w:w="8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811"/>
        <w:gridCol w:w="669"/>
        <w:gridCol w:w="1843"/>
        <w:gridCol w:w="4271"/>
        <w:gridCol w:w="832"/>
      </w:tblGrid>
      <w:tr w:rsidR="00AF6913" w:rsidRPr="008050B9" w:rsidTr="00045E70">
        <w:tc>
          <w:tcPr>
            <w:tcW w:w="1480" w:type="dxa"/>
            <w:gridSpan w:val="2"/>
            <w:shd w:val="clear" w:color="auto" w:fill="C0C0C0"/>
            <w:vAlign w:val="center"/>
          </w:tcPr>
          <w:p w:rsidR="00AF6913" w:rsidRPr="008050B9" w:rsidRDefault="00AF6913" w:rsidP="008050B9">
            <w:pPr>
              <w:snapToGrid w:val="0"/>
              <w:spacing w:before="0" w:after="0" w:line="240" w:lineRule="auto"/>
              <w:rPr>
                <w:rFonts w:ascii="宋体" w:hAnsi="宋体" w:cs="宋体"/>
                <w:b/>
                <w:color w:val="000000"/>
                <w:lang w:val="en-US" w:eastAsia="zh-CN"/>
              </w:rPr>
            </w:pPr>
            <w:r w:rsidRPr="008050B9">
              <w:rPr>
                <w:rFonts w:ascii="宋体" w:hAnsi="宋体" w:cs="宋体" w:hint="eastAsia"/>
                <w:b/>
                <w:color w:val="000000"/>
                <w:lang w:val="en-US" w:eastAsia="zh-CN"/>
              </w:rPr>
              <w:t>标签</w:t>
            </w:r>
          </w:p>
        </w:tc>
        <w:tc>
          <w:tcPr>
            <w:tcW w:w="1843" w:type="dxa"/>
            <w:shd w:val="clear" w:color="auto" w:fill="C0C0C0"/>
            <w:vAlign w:val="center"/>
          </w:tcPr>
          <w:p w:rsidR="00AF6913" w:rsidRPr="008050B9" w:rsidRDefault="00AF6913" w:rsidP="008050B9">
            <w:pPr>
              <w:snapToGrid w:val="0"/>
              <w:spacing w:before="0" w:after="0" w:line="240" w:lineRule="auto"/>
              <w:rPr>
                <w:rFonts w:ascii="宋体" w:hAnsi="宋体" w:cs="宋体"/>
                <w:b/>
                <w:color w:val="000000"/>
                <w:lang w:val="en-US" w:eastAsia="zh-CN"/>
              </w:rPr>
            </w:pPr>
            <w:r w:rsidRPr="008050B9">
              <w:rPr>
                <w:rFonts w:ascii="宋体" w:hAnsi="宋体" w:cs="宋体" w:hint="eastAsia"/>
                <w:b/>
                <w:color w:val="000000"/>
                <w:lang w:val="en-US" w:eastAsia="zh-CN"/>
              </w:rPr>
              <w:t>字段名</w:t>
            </w:r>
          </w:p>
        </w:tc>
        <w:tc>
          <w:tcPr>
            <w:tcW w:w="4271" w:type="dxa"/>
            <w:shd w:val="clear" w:color="auto" w:fill="C0C0C0"/>
            <w:vAlign w:val="center"/>
          </w:tcPr>
          <w:p w:rsidR="00AF6913" w:rsidRPr="008050B9" w:rsidRDefault="00AF6913" w:rsidP="008050B9">
            <w:pPr>
              <w:snapToGrid w:val="0"/>
              <w:spacing w:before="0" w:after="0" w:line="240" w:lineRule="auto"/>
              <w:rPr>
                <w:rFonts w:ascii="宋体" w:hAnsi="宋体" w:cs="宋体"/>
                <w:b/>
                <w:color w:val="000000"/>
                <w:lang w:val="en-US" w:eastAsia="zh-CN"/>
              </w:rPr>
            </w:pPr>
            <w:r w:rsidRPr="008050B9">
              <w:rPr>
                <w:rFonts w:ascii="宋体" w:hAnsi="宋体" w:cs="宋体" w:hint="eastAsia"/>
                <w:b/>
                <w:color w:val="000000"/>
                <w:lang w:val="en-US" w:eastAsia="zh-CN"/>
              </w:rPr>
              <w:t>字段描述</w:t>
            </w:r>
          </w:p>
        </w:tc>
        <w:tc>
          <w:tcPr>
            <w:tcW w:w="832" w:type="dxa"/>
            <w:shd w:val="clear" w:color="auto" w:fill="C0C0C0"/>
            <w:vAlign w:val="center"/>
          </w:tcPr>
          <w:p w:rsidR="00AF6913" w:rsidRPr="008050B9" w:rsidRDefault="00AF6913" w:rsidP="008050B9">
            <w:pPr>
              <w:snapToGrid w:val="0"/>
              <w:spacing w:before="0" w:after="0" w:line="240" w:lineRule="auto"/>
              <w:rPr>
                <w:rFonts w:ascii="宋体" w:hAnsi="宋体" w:cs="宋体"/>
                <w:b/>
                <w:color w:val="000000"/>
                <w:lang w:val="en-US" w:eastAsia="zh-CN"/>
              </w:rPr>
            </w:pPr>
            <w:r w:rsidRPr="008050B9">
              <w:rPr>
                <w:rFonts w:ascii="宋体" w:hAnsi="宋体" w:cs="宋体" w:hint="eastAsia"/>
                <w:b/>
                <w:color w:val="000000"/>
                <w:lang w:val="en-US" w:eastAsia="zh-CN"/>
              </w:rPr>
              <w:t>类型</w:t>
            </w: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32" w:type="dxa"/>
            <w:vAlign w:val="center"/>
          </w:tcPr>
          <w:p w:rsidR="005D3F0E" w:rsidRPr="008050B9" w:rsidRDefault="005D3F0E" w:rsidP="005D3F0E">
            <w:pPr>
              <w:snapToGrid w:val="0"/>
              <w:rPr>
                <w:rFonts w:ascii="宋体" w:hAnsi="宋体" w:cs="宋体"/>
                <w:color w:val="000000"/>
                <w:lang w:val="en-US" w:eastAsia="zh-CN"/>
              </w:rPr>
            </w:pP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35</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消息头</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MsgType</w:t>
            </w:r>
            <w:r w:rsidRPr="008050B9">
              <w:rPr>
                <w:rFonts w:ascii="宋体" w:hAnsi="宋体" w:cs="宋体" w:hint="eastAsia"/>
                <w:color w:val="000000"/>
                <w:lang w:val="en-US" w:eastAsia="zh-CN"/>
              </w:rPr>
              <w:t>取值为U027</w:t>
            </w:r>
          </w:p>
        </w:tc>
        <w:tc>
          <w:tcPr>
            <w:tcW w:w="832" w:type="dxa"/>
            <w:vAlign w:val="center"/>
          </w:tcPr>
          <w:p w:rsidR="005D3F0E" w:rsidRPr="008050B9" w:rsidRDefault="005D3F0E" w:rsidP="005D3F0E">
            <w:pPr>
              <w:snapToGrid w:val="0"/>
              <w:rPr>
                <w:rFonts w:ascii="宋体" w:hAnsi="宋体" w:cs="宋体"/>
                <w:color w:val="000000"/>
                <w:lang w:val="en-US" w:eastAsia="zh-CN"/>
              </w:rPr>
            </w:pP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1346</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ApplReqID</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查询请求编号</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N10</w:t>
            </w: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537</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QuoteType</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申请类别</w:t>
            </w:r>
          </w:p>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2020 －成交申报公开报价行情查询</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C4</w:t>
            </w: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7</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BeginSeqNo</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起始行情序号（全市场），</w:t>
            </w:r>
            <w:r w:rsidRPr="008050B9">
              <w:rPr>
                <w:rFonts w:ascii="宋体" w:hAnsi="宋体" w:cs="宋体"/>
                <w:color w:val="000000"/>
                <w:lang w:val="en-US" w:eastAsia="zh-CN"/>
              </w:rPr>
              <w:t>最小值为</w:t>
            </w:r>
            <w:r w:rsidRPr="008050B9">
              <w:rPr>
                <w:rFonts w:ascii="宋体" w:hAnsi="宋体" w:cs="宋体" w:hint="eastAsia"/>
                <w:color w:val="000000"/>
                <w:lang w:val="en-US" w:eastAsia="zh-CN"/>
              </w:rPr>
              <w:t>0，</w:t>
            </w:r>
            <w:r w:rsidRPr="008050B9">
              <w:rPr>
                <w:rFonts w:ascii="宋体" w:hAnsi="宋体" w:cs="宋体"/>
                <w:color w:val="000000"/>
                <w:lang w:val="en-US" w:eastAsia="zh-CN"/>
              </w:rPr>
              <w:t>最大值为1000000000</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w:t>
            </w:r>
            <w:r w:rsidRPr="008050B9">
              <w:rPr>
                <w:rFonts w:ascii="宋体" w:hAnsi="宋体" w:cs="宋体" w:hint="eastAsia"/>
                <w:color w:val="000000"/>
                <w:lang w:val="en-US" w:eastAsia="zh-CN"/>
              </w:rPr>
              <w:t>10</w:t>
            </w:r>
          </w:p>
        </w:tc>
      </w:tr>
      <w:tr w:rsidR="005D3F0E" w:rsidRPr="008050B9" w:rsidTr="00045E70">
        <w:tc>
          <w:tcPr>
            <w:tcW w:w="1480" w:type="dxa"/>
            <w:gridSpan w:val="2"/>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453</w:t>
            </w:r>
          </w:p>
        </w:tc>
        <w:tc>
          <w:tcPr>
            <w:tcW w:w="1843" w:type="dxa"/>
            <w:vAlign w:val="center"/>
          </w:tcPr>
          <w:p w:rsidR="005D3F0E" w:rsidRPr="008050B9" w:rsidRDefault="005D3F0E" w:rsidP="005D3F0E">
            <w:pPr>
              <w:pStyle w:val="ad"/>
              <w:tabs>
                <w:tab w:val="center" w:pos="2545"/>
              </w:tabs>
              <w:snapToGrid w:val="0"/>
              <w:ind w:left="0" w:firstLine="0"/>
              <w:rPr>
                <w:rFonts w:ascii="宋体" w:hAnsi="宋体" w:cs="宋体"/>
                <w:color w:val="000000"/>
                <w:lang w:val="en-US" w:eastAsia="zh-CN"/>
              </w:rPr>
            </w:pPr>
            <w:r w:rsidRPr="008050B9">
              <w:rPr>
                <w:rFonts w:ascii="宋体" w:hAnsi="宋体" w:cs="宋体"/>
                <w:color w:val="000000"/>
                <w:lang w:val="en-US" w:eastAsia="zh-CN"/>
              </w:rPr>
              <w:t>NoPartyIDs</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参与方个数，依次为查询方方交易商代码,交易员代码。</w:t>
            </w:r>
            <w:r w:rsidRPr="008050B9">
              <w:rPr>
                <w:rFonts w:ascii="宋体" w:hAnsi="宋体" w:cs="宋体"/>
                <w:color w:val="000000"/>
                <w:lang w:val="en-US" w:eastAsia="zh-CN"/>
              </w:rPr>
              <w:t>取值为</w:t>
            </w:r>
            <w:r w:rsidRPr="008050B9">
              <w:rPr>
                <w:rFonts w:ascii="宋体" w:hAnsi="宋体" w:cs="宋体" w:hint="eastAsia"/>
                <w:color w:val="000000"/>
                <w:lang w:val="en-US" w:eastAsia="zh-CN"/>
              </w:rPr>
              <w:t>2</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N2</w:t>
            </w:r>
          </w:p>
        </w:tc>
      </w:tr>
      <w:tr w:rsidR="005D3F0E" w:rsidRPr="008050B9" w:rsidTr="00045E70">
        <w:tc>
          <w:tcPr>
            <w:tcW w:w="811" w:type="dxa"/>
            <w:vMerge w:val="restart"/>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查询方交易商代码</w:t>
            </w:r>
          </w:p>
        </w:tc>
        <w:tc>
          <w:tcPr>
            <w:tcW w:w="669"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448</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PartyID</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查询方交易商代码，填写</w:t>
            </w:r>
            <w:r w:rsidRPr="008050B9">
              <w:rPr>
                <w:rFonts w:ascii="宋体" w:hAnsi="宋体" w:cs="宋体"/>
                <w:color w:val="000000"/>
                <w:lang w:val="en-US" w:eastAsia="zh-CN"/>
              </w:rPr>
              <w:t>3</w:t>
            </w:r>
            <w:r w:rsidRPr="008050B9">
              <w:rPr>
                <w:rFonts w:ascii="宋体" w:hAnsi="宋体" w:cs="宋体" w:hint="eastAsia"/>
                <w:color w:val="000000"/>
                <w:lang w:val="en-US" w:eastAsia="zh-CN"/>
              </w:rPr>
              <w:t>位</w:t>
            </w:r>
            <w:r w:rsidRPr="008050B9">
              <w:rPr>
                <w:rFonts w:ascii="宋体" w:hAnsi="宋体" w:cs="宋体"/>
                <w:color w:val="000000"/>
                <w:lang w:val="en-US" w:eastAsia="zh-CN"/>
              </w:rPr>
              <w:t>CompanyID</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C3</w:t>
            </w:r>
          </w:p>
        </w:tc>
      </w:tr>
      <w:tr w:rsidR="005D3F0E" w:rsidRPr="008050B9" w:rsidTr="00045E70">
        <w:tc>
          <w:tcPr>
            <w:tcW w:w="811" w:type="dxa"/>
            <w:vMerge/>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669"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452</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PartyRole</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取</w:t>
            </w:r>
            <w:r w:rsidRPr="008050B9">
              <w:rPr>
                <w:rFonts w:ascii="宋体" w:hAnsi="宋体" w:cs="宋体"/>
                <w:color w:val="000000"/>
                <w:lang w:val="en-US" w:eastAsia="zh-CN"/>
              </w:rPr>
              <w:t>12</w:t>
            </w:r>
            <w:r w:rsidRPr="008050B9">
              <w:rPr>
                <w:rFonts w:ascii="宋体" w:hAnsi="宋体" w:cs="宋体" w:hint="eastAsia"/>
                <w:color w:val="000000"/>
                <w:lang w:val="en-US" w:eastAsia="zh-CN"/>
              </w:rPr>
              <w:t>，表示当前</w:t>
            </w:r>
            <w:r w:rsidRPr="008050B9">
              <w:rPr>
                <w:rFonts w:ascii="宋体" w:hAnsi="宋体" w:cs="宋体"/>
                <w:color w:val="000000"/>
                <w:lang w:val="en-US" w:eastAsia="zh-CN"/>
              </w:rPr>
              <w:t>PartyID</w:t>
            </w:r>
            <w:r w:rsidRPr="008050B9">
              <w:rPr>
                <w:rFonts w:ascii="宋体" w:hAnsi="宋体" w:cs="宋体" w:hint="eastAsia"/>
                <w:color w:val="000000"/>
                <w:lang w:val="en-US" w:eastAsia="zh-CN"/>
              </w:rPr>
              <w:t>的取值为查询方的交易商代码</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N4</w:t>
            </w:r>
          </w:p>
        </w:tc>
      </w:tr>
      <w:tr w:rsidR="005D3F0E" w:rsidRPr="008050B9" w:rsidTr="00045E70">
        <w:tc>
          <w:tcPr>
            <w:tcW w:w="811" w:type="dxa"/>
            <w:vMerge w:val="restart"/>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查询方交易员号</w:t>
            </w:r>
          </w:p>
        </w:tc>
        <w:tc>
          <w:tcPr>
            <w:tcW w:w="669"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448</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PartyID</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交易员代码，填写6位交易员代码</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C6</w:t>
            </w:r>
          </w:p>
        </w:tc>
      </w:tr>
      <w:tr w:rsidR="005D3F0E" w:rsidRPr="008050B9" w:rsidTr="00045E70">
        <w:tc>
          <w:tcPr>
            <w:tcW w:w="811" w:type="dxa"/>
            <w:vMerge/>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669"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452</w:t>
            </w:r>
          </w:p>
        </w:tc>
        <w:tc>
          <w:tcPr>
            <w:tcW w:w="1843"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PartyRole</w:t>
            </w:r>
          </w:p>
        </w:tc>
        <w:tc>
          <w:tcPr>
            <w:tcW w:w="4271"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取101，表示当前PartyID的取值为查询方的交易员代码</w:t>
            </w:r>
          </w:p>
        </w:tc>
        <w:tc>
          <w:tcPr>
            <w:tcW w:w="832" w:type="dxa"/>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N4</w:t>
            </w:r>
          </w:p>
        </w:tc>
      </w:tr>
    </w:tbl>
    <w:p w:rsidR="00A401B6" w:rsidRDefault="00A401B6" w:rsidP="008050B9"/>
    <w:p w:rsidR="00A401B6" w:rsidRDefault="00A401B6" w:rsidP="008050B9"/>
    <w:p w:rsidR="00AF6913" w:rsidRPr="00AA339D" w:rsidRDefault="00F0399D" w:rsidP="00AF6913">
      <w:pPr>
        <w:pStyle w:val="3"/>
      </w:pPr>
      <w:bookmarkStart w:id="907" w:name="_Toc525648607"/>
      <w:r w:rsidRPr="00AA339D">
        <w:rPr>
          <w:rFonts w:hint="eastAsia"/>
          <w:lang w:eastAsia="zh-CN"/>
        </w:rPr>
        <w:t>公开报价行情响应</w:t>
      </w:r>
      <w:bookmarkEnd w:id="907"/>
    </w:p>
    <w:tbl>
      <w:tblPr>
        <w:tblW w:w="8364" w:type="dxa"/>
        <w:tblInd w:w="-5" w:type="dxa"/>
        <w:tblLayout w:type="fixed"/>
        <w:tblLook w:val="0000"/>
      </w:tblPr>
      <w:tblGrid>
        <w:gridCol w:w="4839"/>
        <w:gridCol w:w="3525"/>
      </w:tblGrid>
      <w:tr w:rsidR="00AF6913" w:rsidRPr="005B6828" w:rsidTr="00D74F38">
        <w:trPr>
          <w:tblHeader/>
        </w:trPr>
        <w:tc>
          <w:tcPr>
            <w:tcW w:w="4839" w:type="dxa"/>
            <w:tcBorders>
              <w:top w:val="single" w:sz="4" w:space="0" w:color="000000"/>
              <w:left w:val="single" w:sz="4" w:space="0" w:color="000000"/>
              <w:bottom w:val="single" w:sz="4" w:space="0" w:color="000000"/>
              <w:right w:val="nil"/>
            </w:tcBorders>
            <w:shd w:val="clear" w:color="auto" w:fill="E0E0E0"/>
          </w:tcPr>
          <w:p w:rsidR="00AF6913" w:rsidRPr="005B6828" w:rsidRDefault="00AF6913" w:rsidP="00D270EE">
            <w:pPr>
              <w:pStyle w:val="WinDescr"/>
              <w:snapToGrid w:val="0"/>
              <w:rPr>
                <w:rFonts w:ascii="华文细黑" w:eastAsia="华文细黑" w:hAnsi="华文细黑"/>
                <w:b/>
                <w:color w:val="000000"/>
                <w:lang w:eastAsia="zh-CN"/>
              </w:rPr>
            </w:pPr>
            <w:r>
              <w:rPr>
                <w:rFonts w:hint="eastAsia"/>
                <w:b/>
                <w:lang w:eastAsia="zh-CN"/>
              </w:rPr>
              <w:t>PublicMD</w:t>
            </w:r>
            <w:r w:rsidRPr="002A3582">
              <w:rPr>
                <w:rFonts w:hint="eastAsia"/>
                <w:b/>
              </w:rPr>
              <w:t>Execution</w:t>
            </w:r>
            <w:r>
              <w:rPr>
                <w:rFonts w:ascii="华文细黑" w:eastAsia="华文细黑" w:hAnsi="华文细黑" w:hint="eastAsia"/>
                <w:b/>
                <w:color w:val="000000"/>
                <w:lang w:eastAsia="zh-CN"/>
              </w:rPr>
              <w:t>Report</w:t>
            </w:r>
            <w:r w:rsidRPr="00521373">
              <w:rPr>
                <w:rFonts w:ascii="宋体" w:hAnsi="宋体" w:hint="eastAsia"/>
                <w:b/>
                <w:lang w:eastAsia="zh-CN"/>
              </w:rPr>
              <w:t>(</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525"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bookmarkStart w:id="908" w:name="_Toc470642064"/>
            <w:r w:rsidRPr="00AA339D">
              <w:rPr>
                <w:rFonts w:asciiTheme="minorEastAsia" w:eastAsiaTheme="minorEastAsia" w:hAnsiTheme="minorEastAsia" w:hint="eastAsia"/>
                <w:b/>
              </w:rPr>
              <w:t>公开报价行情响应</w:t>
            </w:r>
            <w:bookmarkEnd w:id="908"/>
          </w:p>
        </w:tc>
      </w:tr>
      <w:tr w:rsidR="00AF6913" w:rsidRPr="005B6828" w:rsidTr="00D74F38">
        <w:tc>
          <w:tcPr>
            <w:tcW w:w="8364" w:type="dxa"/>
            <w:gridSpan w:val="2"/>
            <w:tcBorders>
              <w:top w:val="single" w:sz="4" w:space="0" w:color="000000"/>
              <w:left w:val="single" w:sz="4" w:space="0" w:color="000000"/>
              <w:bottom w:val="single" w:sz="4" w:space="0" w:color="000000"/>
              <w:right w:val="single" w:sz="4" w:space="0" w:color="000000"/>
            </w:tcBorders>
          </w:tcPr>
          <w:p w:rsidR="00AF6913" w:rsidRPr="005B6828" w:rsidRDefault="00AF6913" w:rsidP="00D270E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lastRenderedPageBreak/>
              <w:t>描述：</w:t>
            </w:r>
          </w:p>
          <w:p w:rsidR="00C65225" w:rsidRDefault="00AF6913" w:rsidP="008050B9">
            <w:pPr>
              <w:pStyle w:val="WinDescrLeft"/>
              <w:ind w:left="0" w:firstLineChars="200" w:firstLine="400"/>
              <w:rPr>
                <w:rFonts w:ascii="宋体" w:hAnsi="宋体"/>
                <w:bCs/>
                <w:lang w:eastAsia="zh-CN"/>
              </w:rPr>
            </w:pPr>
            <w:r w:rsidRPr="00572C3C">
              <w:rPr>
                <w:rFonts w:ascii="宋体" w:hAnsi="宋体" w:hint="eastAsia"/>
                <w:lang w:eastAsia="zh-CN"/>
              </w:rPr>
              <w:t>响应</w:t>
            </w:r>
            <w:r>
              <w:rPr>
                <w:rFonts w:cs="Arial" w:hint="eastAsia"/>
              </w:rPr>
              <w:t>市场参与者</w:t>
            </w:r>
            <w:r w:rsidRPr="003A662F">
              <w:rPr>
                <w:rFonts w:hint="eastAsia"/>
                <w:bCs/>
                <w:lang w:eastAsia="zh-CN"/>
              </w:rPr>
              <w:t>公开报价行情</w:t>
            </w:r>
            <w:r>
              <w:rPr>
                <w:rFonts w:hint="eastAsia"/>
                <w:bCs/>
                <w:lang w:eastAsia="zh-CN"/>
              </w:rPr>
              <w:t>查询</w:t>
            </w:r>
            <w:r w:rsidRPr="00521373">
              <w:rPr>
                <w:rFonts w:ascii="宋体" w:hAnsi="宋体" w:hint="eastAsia"/>
                <w:bCs/>
                <w:lang w:eastAsia="zh-CN"/>
              </w:rPr>
              <w:t>。</w:t>
            </w:r>
            <w:r w:rsidR="00C65225">
              <w:rPr>
                <w:rFonts w:ascii="宋体" w:hAnsi="宋体" w:hint="eastAsia"/>
                <w:bCs/>
                <w:lang w:eastAsia="zh-CN"/>
              </w:rPr>
              <w:t>一次</w:t>
            </w:r>
            <w:r w:rsidR="00C65225">
              <w:rPr>
                <w:rFonts w:ascii="宋体" w:hAnsi="宋体"/>
                <w:bCs/>
                <w:lang w:eastAsia="zh-CN"/>
              </w:rPr>
              <w:t>查询最多返回</w:t>
            </w:r>
            <w:r w:rsidR="00C65225">
              <w:rPr>
                <w:rFonts w:ascii="宋体" w:hAnsi="宋体" w:hint="eastAsia"/>
                <w:bCs/>
                <w:lang w:eastAsia="zh-CN"/>
              </w:rPr>
              <w:t>自</w:t>
            </w:r>
            <w:r w:rsidR="00C65225">
              <w:rPr>
                <w:rFonts w:ascii="宋体" w:hAnsi="宋体"/>
                <w:bCs/>
                <w:lang w:eastAsia="zh-CN"/>
              </w:rPr>
              <w:t>查询起始序号起</w:t>
            </w:r>
            <w:r w:rsidR="00C65225">
              <w:rPr>
                <w:rFonts w:ascii="宋体" w:hAnsi="宋体" w:hint="eastAsia"/>
                <w:bCs/>
                <w:lang w:eastAsia="zh-CN"/>
              </w:rPr>
              <w:t>1000条记录</w:t>
            </w:r>
            <w:r w:rsidR="00C65225">
              <w:rPr>
                <w:rFonts w:ascii="宋体" w:hAnsi="宋体"/>
                <w:bCs/>
                <w:lang w:eastAsia="zh-CN"/>
              </w:rPr>
              <w:t>。</w:t>
            </w:r>
          </w:p>
          <w:p w:rsidR="008A7D8D" w:rsidRPr="008A7D8D" w:rsidRDefault="008A7D8D" w:rsidP="008A7D8D">
            <w:pPr>
              <w:pStyle w:val="WinDescrLeft"/>
              <w:ind w:left="0" w:firstLineChars="200" w:firstLine="400"/>
              <w:rPr>
                <w:rFonts w:ascii="华文细黑" w:eastAsia="华文细黑" w:hAnsi="华文细黑"/>
                <w:color w:val="000000"/>
              </w:rPr>
            </w:pPr>
            <w:r>
              <w:rPr>
                <w:rFonts w:ascii="宋体" w:hAnsi="宋体" w:hint="eastAsia"/>
                <w:bCs/>
                <w:lang w:eastAsia="zh-CN"/>
              </w:rPr>
              <w:t>若查询结果无数据，响应消息报文截止到16(</w:t>
            </w:r>
            <w:r w:rsidRPr="008050B9">
              <w:rPr>
                <w:rFonts w:ascii="宋体" w:hAnsi="宋体" w:cs="宋体"/>
                <w:color w:val="000000"/>
                <w:lang w:val="en-US" w:eastAsia="zh-CN"/>
              </w:rPr>
              <w:t>EndSeqNo</w:t>
            </w:r>
            <w:r>
              <w:rPr>
                <w:rFonts w:ascii="宋体" w:hAnsi="宋体" w:hint="eastAsia"/>
                <w:bCs/>
                <w:lang w:eastAsia="zh-CN"/>
              </w:rPr>
              <w:t>)字段。</w:t>
            </w:r>
          </w:p>
        </w:tc>
      </w:tr>
    </w:tbl>
    <w:p w:rsidR="00AF6913" w:rsidRPr="005326B2" w:rsidRDefault="00AF6913" w:rsidP="00AF6913">
      <w:pPr>
        <w:rPr>
          <w:lang w:eastAsia="zh-CN"/>
        </w:rPr>
      </w:pPr>
    </w:p>
    <w:p w:rsidR="00AF6913" w:rsidRPr="00521373" w:rsidRDefault="00AF6913" w:rsidP="00AF6913">
      <w:pPr>
        <w:spacing w:before="0" w:after="0"/>
        <w:rPr>
          <w:rFonts w:ascii="宋体" w:hAnsi="宋体"/>
          <w:vanish/>
        </w:rPr>
      </w:pPr>
    </w:p>
    <w:tbl>
      <w:tblPr>
        <w:tblW w:w="82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851"/>
        <w:gridCol w:w="567"/>
        <w:gridCol w:w="1701"/>
        <w:gridCol w:w="3685"/>
        <w:gridCol w:w="738"/>
      </w:tblGrid>
      <w:tr w:rsidR="00196D13" w:rsidRPr="00CC2D96" w:rsidTr="00045E70">
        <w:trPr>
          <w:trHeight w:val="270"/>
        </w:trPr>
        <w:tc>
          <w:tcPr>
            <w:tcW w:w="2142" w:type="dxa"/>
            <w:gridSpan w:val="3"/>
            <w:shd w:val="clear" w:color="000000" w:fill="C0C0C0"/>
            <w:vAlign w:val="center"/>
          </w:tcPr>
          <w:p w:rsidR="00AF6913" w:rsidRPr="00CC2D96" w:rsidRDefault="00AF6913" w:rsidP="008050B9">
            <w:pPr>
              <w:snapToGrid w:val="0"/>
              <w:spacing w:before="0" w:after="0" w:line="240" w:lineRule="auto"/>
              <w:rPr>
                <w:rFonts w:ascii="宋体" w:hAnsi="宋体" w:cs="宋体"/>
                <w:b/>
                <w:color w:val="000000"/>
                <w:lang w:val="en-US" w:eastAsia="zh-CN"/>
              </w:rPr>
            </w:pPr>
            <w:r w:rsidRPr="00CC2D96">
              <w:rPr>
                <w:rFonts w:ascii="宋体" w:hAnsi="宋体" w:cs="宋体" w:hint="eastAsia"/>
                <w:b/>
                <w:color w:val="000000"/>
                <w:lang w:val="en-US" w:eastAsia="zh-CN"/>
              </w:rPr>
              <w:t>标签</w:t>
            </w:r>
          </w:p>
        </w:tc>
        <w:tc>
          <w:tcPr>
            <w:tcW w:w="1701" w:type="dxa"/>
            <w:shd w:val="clear" w:color="000000" w:fill="C0C0C0"/>
            <w:vAlign w:val="center"/>
            <w:hideMark/>
          </w:tcPr>
          <w:p w:rsidR="00AF6913" w:rsidRPr="00CC2D96" w:rsidRDefault="00AF6913" w:rsidP="008050B9">
            <w:pPr>
              <w:snapToGrid w:val="0"/>
              <w:spacing w:before="0" w:after="0" w:line="240" w:lineRule="auto"/>
              <w:rPr>
                <w:rFonts w:ascii="宋体" w:hAnsi="宋体" w:cs="宋体"/>
                <w:b/>
                <w:color w:val="000000"/>
                <w:lang w:val="en-US" w:eastAsia="zh-CN"/>
              </w:rPr>
            </w:pPr>
            <w:r w:rsidRPr="00CC2D96">
              <w:rPr>
                <w:rFonts w:ascii="宋体" w:hAnsi="宋体" w:cs="宋体" w:hint="eastAsia"/>
                <w:b/>
                <w:color w:val="000000"/>
                <w:lang w:val="en-US" w:eastAsia="zh-CN"/>
              </w:rPr>
              <w:t>字段名</w:t>
            </w:r>
          </w:p>
        </w:tc>
        <w:tc>
          <w:tcPr>
            <w:tcW w:w="3685" w:type="dxa"/>
            <w:shd w:val="clear" w:color="000000" w:fill="C0C0C0"/>
            <w:vAlign w:val="center"/>
            <w:hideMark/>
          </w:tcPr>
          <w:p w:rsidR="00AF6913" w:rsidRPr="00CC2D96" w:rsidRDefault="00AF6913" w:rsidP="008050B9">
            <w:pPr>
              <w:snapToGrid w:val="0"/>
              <w:spacing w:before="0" w:after="0" w:line="240" w:lineRule="auto"/>
              <w:rPr>
                <w:rFonts w:ascii="宋体" w:hAnsi="宋体" w:cs="宋体"/>
                <w:b/>
                <w:color w:val="000000"/>
                <w:lang w:val="en-US" w:eastAsia="zh-CN"/>
              </w:rPr>
            </w:pPr>
            <w:r w:rsidRPr="00CC2D96">
              <w:rPr>
                <w:rFonts w:ascii="宋体" w:hAnsi="宋体" w:cs="宋体" w:hint="eastAsia"/>
                <w:b/>
                <w:color w:val="000000"/>
                <w:lang w:val="en-US" w:eastAsia="zh-CN"/>
              </w:rPr>
              <w:t>字段描述</w:t>
            </w:r>
          </w:p>
        </w:tc>
        <w:tc>
          <w:tcPr>
            <w:tcW w:w="738" w:type="dxa"/>
            <w:shd w:val="clear" w:color="000000" w:fill="C0C0C0"/>
            <w:vAlign w:val="center"/>
            <w:hideMark/>
          </w:tcPr>
          <w:p w:rsidR="00AF6913" w:rsidRPr="00CC2D96" w:rsidRDefault="00AF6913" w:rsidP="008050B9">
            <w:pPr>
              <w:snapToGrid w:val="0"/>
              <w:spacing w:before="0" w:after="0" w:line="240" w:lineRule="auto"/>
              <w:rPr>
                <w:rFonts w:ascii="宋体" w:hAnsi="宋体" w:cs="宋体"/>
                <w:b/>
                <w:color w:val="000000"/>
                <w:lang w:val="en-US" w:eastAsia="zh-CN"/>
              </w:rPr>
            </w:pPr>
            <w:r w:rsidRPr="00CC2D96">
              <w:rPr>
                <w:rFonts w:ascii="宋体" w:hAnsi="宋体" w:cs="宋体" w:hint="eastAsia"/>
                <w:b/>
                <w:color w:val="000000"/>
                <w:lang w:val="en-US" w:eastAsia="zh-CN"/>
              </w:rPr>
              <w:t>类型</w:t>
            </w:r>
          </w:p>
        </w:tc>
      </w:tr>
      <w:tr w:rsidR="005D3F0E" w:rsidRPr="008050B9" w:rsidTr="00045E70">
        <w:trPr>
          <w:trHeight w:val="581"/>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9</w:t>
            </w:r>
          </w:p>
        </w:tc>
        <w:tc>
          <w:tcPr>
            <w:tcW w:w="1418" w:type="dxa"/>
            <w:gridSpan w:val="2"/>
            <w:shd w:val="clear" w:color="auto" w:fill="auto"/>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1701" w:type="dxa"/>
            <w:shd w:val="clear" w:color="auto" w:fill="auto"/>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消息长度</w:t>
            </w:r>
          </w:p>
        </w:tc>
        <w:tc>
          <w:tcPr>
            <w:tcW w:w="3685" w:type="dxa"/>
            <w:shd w:val="clear" w:color="auto" w:fill="auto"/>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738" w:type="dxa"/>
            <w:shd w:val="clear" w:color="auto" w:fill="auto"/>
            <w:vAlign w:val="center"/>
          </w:tcPr>
          <w:p w:rsidR="005D3F0E" w:rsidRPr="008050B9" w:rsidRDefault="005D3F0E" w:rsidP="005D3F0E">
            <w:pPr>
              <w:snapToGrid w:val="0"/>
              <w:rPr>
                <w:rFonts w:ascii="宋体" w:hAnsi="宋体" w:cs="宋体"/>
                <w:color w:val="000000"/>
                <w:lang w:val="en-US" w:eastAsia="zh-CN"/>
              </w:rPr>
            </w:pPr>
          </w:p>
        </w:tc>
      </w:tr>
      <w:tr w:rsidR="005D3F0E" w:rsidRPr="008050B9" w:rsidTr="00045E70">
        <w:trPr>
          <w:trHeight w:val="581"/>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35</w:t>
            </w:r>
          </w:p>
        </w:tc>
        <w:tc>
          <w:tcPr>
            <w:tcW w:w="1418" w:type="dxa"/>
            <w:gridSpan w:val="2"/>
            <w:shd w:val="clear" w:color="auto" w:fill="auto"/>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1701" w:type="dxa"/>
            <w:shd w:val="clear" w:color="auto" w:fill="auto"/>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消息头</w:t>
            </w:r>
          </w:p>
        </w:tc>
        <w:tc>
          <w:tcPr>
            <w:tcW w:w="3685" w:type="dxa"/>
            <w:shd w:val="clear" w:color="auto" w:fill="auto"/>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MsgType=</w:t>
            </w:r>
            <w:r w:rsidRPr="008050B9">
              <w:rPr>
                <w:rFonts w:ascii="宋体" w:hAnsi="宋体" w:cs="宋体"/>
                <w:color w:val="000000"/>
                <w:lang w:val="en-US" w:eastAsia="zh-CN"/>
              </w:rPr>
              <w:br/>
              <w:t>U02</w:t>
            </w:r>
            <w:r w:rsidRPr="008050B9">
              <w:rPr>
                <w:rFonts w:ascii="宋体" w:hAnsi="宋体" w:cs="宋体" w:hint="eastAsia"/>
                <w:color w:val="000000"/>
                <w:lang w:val="en-US" w:eastAsia="zh-CN"/>
              </w:rPr>
              <w:t>8：公开报价行情</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 xml:space="preserve">　</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1346</w:t>
            </w:r>
          </w:p>
        </w:tc>
        <w:tc>
          <w:tcPr>
            <w:tcW w:w="1418" w:type="dxa"/>
            <w:gridSpan w:val="2"/>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1701"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ApplReqID</w:t>
            </w:r>
          </w:p>
        </w:tc>
        <w:tc>
          <w:tcPr>
            <w:tcW w:w="3685"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查询请求编号，该字段对应查询请求消息中的</w:t>
            </w:r>
            <w:r w:rsidRPr="008050B9">
              <w:rPr>
                <w:rFonts w:ascii="宋体" w:hAnsi="宋体" w:cs="宋体"/>
                <w:color w:val="000000"/>
                <w:lang w:val="en-US" w:eastAsia="zh-CN"/>
              </w:rPr>
              <w:t>ApplReqID</w:t>
            </w:r>
          </w:p>
        </w:tc>
        <w:tc>
          <w:tcPr>
            <w:tcW w:w="738" w:type="dxa"/>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N10</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16</w:t>
            </w:r>
          </w:p>
        </w:tc>
        <w:tc>
          <w:tcPr>
            <w:tcW w:w="1418" w:type="dxa"/>
            <w:gridSpan w:val="2"/>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1701"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EndSeqNo</w:t>
            </w:r>
          </w:p>
        </w:tc>
        <w:tc>
          <w:tcPr>
            <w:tcW w:w="3685"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此次查询结束行情序号（全市场）</w:t>
            </w:r>
          </w:p>
        </w:tc>
        <w:tc>
          <w:tcPr>
            <w:tcW w:w="738" w:type="dxa"/>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w:t>
            </w:r>
            <w:r w:rsidRPr="008050B9">
              <w:rPr>
                <w:rFonts w:ascii="宋体" w:hAnsi="宋体" w:cs="宋体" w:hint="eastAsia"/>
                <w:color w:val="000000"/>
                <w:lang w:val="en-US" w:eastAsia="zh-CN"/>
              </w:rPr>
              <w:t>10</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1418" w:type="dxa"/>
            <w:gridSpan w:val="2"/>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146</w:t>
            </w:r>
          </w:p>
        </w:tc>
        <w:tc>
          <w:tcPr>
            <w:tcW w:w="1701"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NoRelatedSym</w:t>
            </w:r>
          </w:p>
        </w:tc>
        <w:tc>
          <w:tcPr>
            <w:tcW w:w="3685" w:type="dxa"/>
            <w:vAlign w:val="center"/>
            <w:hideMark/>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记录笔数</w:t>
            </w:r>
          </w:p>
        </w:tc>
        <w:tc>
          <w:tcPr>
            <w:tcW w:w="738" w:type="dxa"/>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w:t>
            </w:r>
            <w:r w:rsidRPr="008050B9">
              <w:rPr>
                <w:rFonts w:ascii="宋体" w:hAnsi="宋体" w:cs="宋体" w:hint="eastAsia"/>
                <w:color w:val="000000"/>
                <w:lang w:val="en-US" w:eastAsia="zh-CN"/>
              </w:rPr>
              <w:t>10</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6133</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QuoteRefID</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交易所报价编号</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C1</w:t>
            </w:r>
            <w:r w:rsidRPr="008050B9">
              <w:rPr>
                <w:rFonts w:ascii="宋体" w:hAnsi="宋体" w:cs="宋体" w:hint="eastAsia"/>
                <w:color w:val="000000"/>
                <w:lang w:val="en-US" w:eastAsia="zh-CN"/>
              </w:rPr>
              <w:t>0</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279</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MDUpdateAction</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行情更新类型，取值：新增</w:t>
            </w:r>
            <w:r w:rsidRPr="008050B9">
              <w:rPr>
                <w:rFonts w:ascii="宋体" w:hAnsi="宋体" w:cs="宋体"/>
                <w:color w:val="000000"/>
                <w:lang w:val="en-US" w:eastAsia="zh-CN"/>
              </w:rPr>
              <w:t>=0</w:t>
            </w:r>
            <w:r w:rsidRPr="008050B9">
              <w:rPr>
                <w:rFonts w:ascii="宋体" w:hAnsi="宋体" w:cs="宋体" w:hint="eastAsia"/>
                <w:color w:val="000000"/>
                <w:lang w:val="en-US" w:eastAsia="zh-CN"/>
              </w:rPr>
              <w:t>，删除</w:t>
            </w:r>
            <w:r w:rsidRPr="008050B9">
              <w:rPr>
                <w:rFonts w:ascii="宋体" w:hAnsi="宋体" w:cs="宋体"/>
                <w:color w:val="000000"/>
                <w:lang w:val="en-US" w:eastAsia="zh-CN"/>
              </w:rPr>
              <w:t>=2</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C1</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40</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OrdType</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报价申报类型，取值：</w:t>
            </w:r>
          </w:p>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协议回购意向报价</w:t>
            </w:r>
            <w:r w:rsidRPr="008050B9">
              <w:rPr>
                <w:rFonts w:ascii="宋体" w:hAnsi="宋体" w:cs="宋体"/>
                <w:color w:val="000000"/>
                <w:lang w:val="en-US" w:eastAsia="zh-CN"/>
              </w:rPr>
              <w:t>=</w:t>
            </w:r>
            <w:r w:rsidRPr="008050B9">
              <w:rPr>
                <w:rFonts w:ascii="宋体" w:hAnsi="宋体" w:cs="宋体" w:hint="eastAsia"/>
                <w:color w:val="000000"/>
                <w:lang w:val="en-US" w:eastAsia="zh-CN"/>
              </w:rPr>
              <w:t>Y</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w:t>
            </w:r>
            <w:r w:rsidRPr="008050B9">
              <w:rPr>
                <w:rFonts w:ascii="宋体" w:hAnsi="宋体" w:cs="宋体" w:hint="eastAsia"/>
                <w:color w:val="000000"/>
                <w:lang w:val="en-US" w:eastAsia="zh-CN"/>
              </w:rPr>
              <w:t>1</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48</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SecurityID</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质押券代码</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C6</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55</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Symbol</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质押券简称</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C8</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54</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Side</w:t>
            </w:r>
          </w:p>
        </w:tc>
        <w:tc>
          <w:tcPr>
            <w:tcW w:w="3685" w:type="dxa"/>
            <w:shd w:val="clear" w:color="auto" w:fill="auto"/>
            <w:vAlign w:val="center"/>
            <w:hideMark/>
          </w:tcPr>
          <w:p w:rsidR="005D3F0E"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协议回购方向</w:t>
            </w:r>
          </w:p>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1表示正回购，2表示逆回购</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C1</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44</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Price</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回购利率，单位：%，精度：3位</w:t>
            </w:r>
            <w:r w:rsidRPr="008050B9">
              <w:rPr>
                <w:rFonts w:ascii="宋体" w:hAnsi="宋体" w:cs="宋体"/>
                <w:color w:val="000000"/>
                <w:lang w:val="en-US" w:eastAsia="zh-CN"/>
              </w:rPr>
              <w:t xml:space="preserve"> </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N10(3)</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38</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OrderQty</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质押券数量，单位：手</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N10</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231</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ContractMultiplier</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折算比例,单位：%，精度：2位</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N6(2)</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226</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RepurchaseTerm</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回购期限，以天计，1-365天</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hint="eastAsia"/>
                <w:color w:val="000000"/>
                <w:lang w:val="en-US" w:eastAsia="zh-CN"/>
              </w:rPr>
              <w:t>N4</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8504</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color w:val="000000"/>
                <w:lang w:val="en-US" w:eastAsia="zh-CN"/>
              </w:rPr>
              <w:t>TotalValueTraded</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成交金额，单位：元；精度：2位，四舍五入</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N16(2)</w:t>
            </w:r>
          </w:p>
        </w:tc>
      </w:tr>
      <w:tr w:rsidR="005D3F0E" w:rsidRPr="008050B9" w:rsidTr="00045E70">
        <w:trPr>
          <w:trHeight w:val="270"/>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64</w:t>
            </w:r>
          </w:p>
        </w:tc>
        <w:tc>
          <w:tcPr>
            <w:tcW w:w="1701"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SettlDate</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 xml:space="preserve">首次结算日，格式为：YYYYMMDD </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C8</w:t>
            </w:r>
          </w:p>
        </w:tc>
      </w:tr>
      <w:tr w:rsidR="005D3F0E" w:rsidRPr="008050B9" w:rsidTr="00045E70">
        <w:trPr>
          <w:trHeight w:val="495"/>
        </w:trPr>
        <w:tc>
          <w:tcPr>
            <w:tcW w:w="724" w:type="dxa"/>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1418" w:type="dxa"/>
            <w:gridSpan w:val="2"/>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453</w:t>
            </w:r>
          </w:p>
        </w:tc>
        <w:tc>
          <w:tcPr>
            <w:tcW w:w="1701"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NoPartyIDs</w:t>
            </w:r>
          </w:p>
        </w:tc>
        <w:tc>
          <w:tcPr>
            <w:tcW w:w="3685"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发起方重复组，依次包含发起方交易商，发起方交易员代码，取值</w:t>
            </w:r>
            <w:r>
              <w:rPr>
                <w:rFonts w:ascii="宋体" w:hAnsi="宋体" w:cs="宋体" w:hint="eastAsia"/>
                <w:color w:val="000000"/>
                <w:lang w:val="en-US" w:eastAsia="zh-CN"/>
              </w:rPr>
              <w:t>为</w:t>
            </w:r>
            <w:r w:rsidRPr="008050B9">
              <w:rPr>
                <w:rFonts w:ascii="宋体" w:hAnsi="宋体" w:cs="宋体" w:hint="eastAsia"/>
                <w:color w:val="000000"/>
                <w:lang w:val="en-US" w:eastAsia="zh-CN"/>
              </w:rPr>
              <w:t>2</w:t>
            </w:r>
          </w:p>
        </w:tc>
        <w:tc>
          <w:tcPr>
            <w:tcW w:w="738" w:type="dxa"/>
            <w:shd w:val="clear" w:color="auto" w:fill="auto"/>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N2</w:t>
            </w:r>
          </w:p>
        </w:tc>
      </w:tr>
      <w:tr w:rsidR="005D3F0E" w:rsidRPr="008050B9" w:rsidTr="00045E70">
        <w:trPr>
          <w:trHeight w:val="270"/>
        </w:trPr>
        <w:tc>
          <w:tcPr>
            <w:tcW w:w="724" w:type="dxa"/>
            <w:vMerge w:val="restart"/>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w:t>
            </w:r>
          </w:p>
        </w:tc>
        <w:tc>
          <w:tcPr>
            <w:tcW w:w="851" w:type="dxa"/>
            <w:vMerge w:val="restart"/>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发起方</w:t>
            </w:r>
            <w:r w:rsidRPr="008050B9">
              <w:rPr>
                <w:rFonts w:ascii="宋体" w:hAnsi="宋体" w:cs="宋体" w:hint="eastAsia"/>
                <w:color w:val="000000"/>
                <w:lang w:val="en-US" w:eastAsia="zh-CN"/>
              </w:rPr>
              <w:lastRenderedPageBreak/>
              <w:t>交易商简称</w:t>
            </w:r>
          </w:p>
        </w:tc>
        <w:tc>
          <w:tcPr>
            <w:tcW w:w="567"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lastRenderedPageBreak/>
              <w:t>448</w:t>
            </w:r>
          </w:p>
        </w:tc>
        <w:tc>
          <w:tcPr>
            <w:tcW w:w="1701"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PartyID</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发起方交易商简称</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w:t>
            </w:r>
            <w:r w:rsidRPr="008050B9">
              <w:rPr>
                <w:rFonts w:ascii="宋体" w:hAnsi="宋体" w:cs="宋体" w:hint="eastAsia"/>
                <w:color w:val="000000"/>
                <w:lang w:val="en-US" w:eastAsia="zh-CN"/>
              </w:rPr>
              <w:t>10</w:t>
            </w:r>
          </w:p>
        </w:tc>
      </w:tr>
      <w:tr w:rsidR="005D3F0E" w:rsidRPr="008050B9" w:rsidTr="00045E70">
        <w:trPr>
          <w:trHeight w:val="270"/>
        </w:trPr>
        <w:tc>
          <w:tcPr>
            <w:tcW w:w="724" w:type="dxa"/>
            <w:vMerge/>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851" w:type="dxa"/>
            <w:vMerge/>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452</w:t>
            </w:r>
          </w:p>
        </w:tc>
        <w:tc>
          <w:tcPr>
            <w:tcW w:w="1701"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PartyRole</w:t>
            </w:r>
          </w:p>
        </w:tc>
        <w:tc>
          <w:tcPr>
            <w:tcW w:w="3685"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取103，表示当前</w:t>
            </w:r>
            <w:r w:rsidRPr="008050B9">
              <w:rPr>
                <w:rFonts w:ascii="宋体" w:hAnsi="宋体" w:cs="宋体"/>
                <w:color w:val="000000"/>
                <w:lang w:val="en-US" w:eastAsia="zh-CN"/>
              </w:rPr>
              <w:t>PartyID</w:t>
            </w:r>
            <w:r w:rsidRPr="008050B9">
              <w:rPr>
                <w:rFonts w:ascii="宋体" w:hAnsi="宋体" w:cs="宋体" w:hint="eastAsia"/>
                <w:color w:val="000000"/>
                <w:lang w:val="en-US" w:eastAsia="zh-CN"/>
              </w:rPr>
              <w:t>的取值为发起方的交易商简称</w:t>
            </w:r>
          </w:p>
        </w:tc>
        <w:tc>
          <w:tcPr>
            <w:tcW w:w="738" w:type="dxa"/>
            <w:shd w:val="clear" w:color="auto" w:fill="auto"/>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N4</w:t>
            </w:r>
          </w:p>
        </w:tc>
      </w:tr>
      <w:tr w:rsidR="005D3F0E" w:rsidRPr="008050B9" w:rsidTr="00045E70">
        <w:trPr>
          <w:trHeight w:val="270"/>
        </w:trPr>
        <w:tc>
          <w:tcPr>
            <w:tcW w:w="724" w:type="dxa"/>
            <w:vMerge w:val="restart"/>
            <w:vAlign w:val="center"/>
          </w:tcPr>
          <w:p w:rsidR="005D3F0E" w:rsidRPr="008050B9" w:rsidRDefault="005D3F0E" w:rsidP="005D3F0E">
            <w:pPr>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lastRenderedPageBreak/>
              <w:t>→</w:t>
            </w:r>
          </w:p>
        </w:tc>
        <w:tc>
          <w:tcPr>
            <w:tcW w:w="851" w:type="dxa"/>
            <w:vMerge w:val="restart"/>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发起方申报交易员代码</w:t>
            </w:r>
          </w:p>
        </w:tc>
        <w:tc>
          <w:tcPr>
            <w:tcW w:w="567"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448</w:t>
            </w:r>
          </w:p>
        </w:tc>
        <w:tc>
          <w:tcPr>
            <w:tcW w:w="1701"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PartyID</w:t>
            </w:r>
          </w:p>
        </w:tc>
        <w:tc>
          <w:tcPr>
            <w:tcW w:w="3685"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交易员代码，</w:t>
            </w:r>
            <w:r>
              <w:rPr>
                <w:rFonts w:ascii="宋体" w:hAnsi="宋体" w:cs="宋体" w:hint="eastAsia"/>
                <w:color w:val="000000"/>
                <w:lang w:val="en-US" w:eastAsia="zh-CN"/>
              </w:rPr>
              <w:t>为</w:t>
            </w:r>
            <w:r w:rsidRPr="008050B9">
              <w:rPr>
                <w:rFonts w:ascii="宋体" w:hAnsi="宋体" w:cs="宋体" w:hint="eastAsia"/>
                <w:color w:val="000000"/>
                <w:lang w:val="en-US" w:eastAsia="zh-CN"/>
              </w:rPr>
              <w:t>6位交易员代码</w:t>
            </w:r>
          </w:p>
        </w:tc>
        <w:tc>
          <w:tcPr>
            <w:tcW w:w="738" w:type="dxa"/>
            <w:shd w:val="clear" w:color="auto" w:fill="auto"/>
            <w:vAlign w:val="center"/>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C6</w:t>
            </w:r>
          </w:p>
        </w:tc>
      </w:tr>
      <w:tr w:rsidR="005D3F0E" w:rsidRPr="008050B9" w:rsidTr="00045E70">
        <w:trPr>
          <w:trHeight w:val="480"/>
        </w:trPr>
        <w:tc>
          <w:tcPr>
            <w:tcW w:w="724" w:type="dxa"/>
            <w:vMerge/>
            <w:vAlign w:val="center"/>
          </w:tcPr>
          <w:p w:rsidR="005D3F0E" w:rsidRPr="008050B9" w:rsidRDefault="005D3F0E" w:rsidP="005D3F0E">
            <w:pPr>
              <w:snapToGrid w:val="0"/>
              <w:spacing w:before="0" w:after="0" w:line="240" w:lineRule="auto"/>
              <w:rPr>
                <w:rFonts w:ascii="宋体" w:hAnsi="宋体" w:cs="宋体"/>
                <w:color w:val="000000"/>
                <w:lang w:val="en-US" w:eastAsia="zh-CN"/>
              </w:rPr>
            </w:pPr>
          </w:p>
        </w:tc>
        <w:tc>
          <w:tcPr>
            <w:tcW w:w="851" w:type="dxa"/>
            <w:vMerge/>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p>
        </w:tc>
        <w:tc>
          <w:tcPr>
            <w:tcW w:w="567"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452</w:t>
            </w:r>
          </w:p>
        </w:tc>
        <w:tc>
          <w:tcPr>
            <w:tcW w:w="1701" w:type="dxa"/>
            <w:shd w:val="clear" w:color="auto" w:fill="auto"/>
            <w:vAlign w:val="center"/>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PartyRole</w:t>
            </w:r>
          </w:p>
        </w:tc>
        <w:tc>
          <w:tcPr>
            <w:tcW w:w="3685" w:type="dxa"/>
            <w:shd w:val="clear" w:color="auto" w:fill="auto"/>
            <w:vAlign w:val="center"/>
            <w:hideMark/>
          </w:tcPr>
          <w:p w:rsidR="005D3F0E" w:rsidRPr="008050B9" w:rsidRDefault="005D3F0E" w:rsidP="005D3F0E">
            <w:pPr>
              <w:keepLines w:val="0"/>
              <w:suppressAutoHyphens w:val="0"/>
              <w:snapToGrid w:val="0"/>
              <w:spacing w:before="0" w:after="0" w:line="240" w:lineRule="auto"/>
              <w:rPr>
                <w:rFonts w:ascii="宋体" w:hAnsi="宋体" w:cs="宋体"/>
                <w:color w:val="000000"/>
                <w:lang w:val="en-US" w:eastAsia="zh-CN"/>
              </w:rPr>
            </w:pPr>
            <w:r w:rsidRPr="008050B9">
              <w:rPr>
                <w:rFonts w:ascii="宋体" w:hAnsi="宋体" w:cs="宋体" w:hint="eastAsia"/>
                <w:color w:val="000000"/>
                <w:lang w:val="en-US" w:eastAsia="zh-CN"/>
              </w:rPr>
              <w:t>取101，表示当前PartyID的取值为发起方的交易员代码</w:t>
            </w:r>
          </w:p>
        </w:tc>
        <w:tc>
          <w:tcPr>
            <w:tcW w:w="738" w:type="dxa"/>
            <w:shd w:val="clear" w:color="auto" w:fill="auto"/>
            <w:vAlign w:val="center"/>
            <w:hideMark/>
          </w:tcPr>
          <w:p w:rsidR="005D3F0E" w:rsidRPr="008050B9" w:rsidRDefault="005D3F0E" w:rsidP="005D3F0E">
            <w:pPr>
              <w:snapToGrid w:val="0"/>
              <w:rPr>
                <w:rFonts w:ascii="宋体" w:hAnsi="宋体" w:cs="宋体"/>
                <w:color w:val="000000"/>
                <w:lang w:val="en-US" w:eastAsia="zh-CN"/>
              </w:rPr>
            </w:pPr>
            <w:r w:rsidRPr="008050B9">
              <w:rPr>
                <w:rFonts w:ascii="宋体" w:hAnsi="宋体" w:cs="宋体"/>
                <w:color w:val="000000"/>
                <w:lang w:val="en-US" w:eastAsia="zh-CN"/>
              </w:rPr>
              <w:t>N4</w:t>
            </w:r>
          </w:p>
        </w:tc>
      </w:tr>
    </w:tbl>
    <w:p w:rsidR="008050B9" w:rsidRDefault="008050B9" w:rsidP="008050B9">
      <w:pPr>
        <w:rPr>
          <w:rFonts w:ascii="宋体" w:hAnsi="宋体"/>
          <w:bCs/>
          <w:lang w:eastAsia="zh-CN"/>
        </w:rPr>
      </w:pPr>
    </w:p>
    <w:p w:rsidR="005C6915" w:rsidRDefault="005C6915" w:rsidP="005C6915">
      <w:pPr>
        <w:pStyle w:val="2"/>
        <w:rPr>
          <w:ins w:id="909" w:author="user" w:date="2018-03-20T21:51:00Z"/>
          <w:lang w:eastAsia="zh-CN"/>
        </w:rPr>
      </w:pPr>
      <w:bookmarkStart w:id="910" w:name="_Toc525648608"/>
      <w:ins w:id="911" w:author="user" w:date="2018-03-20T20:53:00Z">
        <w:r>
          <w:rPr>
            <w:rFonts w:hint="eastAsia"/>
            <w:lang w:eastAsia="zh-CN"/>
          </w:rPr>
          <w:t>现券订单类</w:t>
        </w:r>
        <w:r w:rsidRPr="006550EE">
          <w:rPr>
            <w:rFonts w:hint="eastAsia"/>
          </w:rPr>
          <w:t>流程</w:t>
        </w:r>
        <w:r>
          <w:rPr>
            <w:rFonts w:hint="eastAsia"/>
            <w:lang w:eastAsia="zh-CN"/>
          </w:rPr>
          <w:t>说明</w:t>
        </w:r>
      </w:ins>
      <w:bookmarkEnd w:id="910"/>
    </w:p>
    <w:p w:rsidR="008B006E" w:rsidRPr="00870016" w:rsidRDefault="008B006E" w:rsidP="00870016">
      <w:pPr>
        <w:pStyle w:val="3"/>
        <w:rPr>
          <w:ins w:id="912" w:author="user" w:date="2018-03-20T21:51:00Z"/>
        </w:rPr>
      </w:pPr>
      <w:bookmarkStart w:id="913" w:name="_Toc309032588"/>
      <w:bookmarkStart w:id="914" w:name="_Toc360808806"/>
      <w:bookmarkStart w:id="915" w:name="_Toc525648609"/>
      <w:ins w:id="916" w:author="user" w:date="2018-03-20T21:51:00Z">
        <w:r w:rsidRPr="00870016">
          <w:rPr>
            <w:rFonts w:hint="eastAsia"/>
          </w:rPr>
          <w:t>确定报价成交类</w:t>
        </w:r>
      </w:ins>
      <w:ins w:id="917" w:author="user" w:date="2018-03-28T09:28:00Z">
        <w:r w:rsidR="006B12B1">
          <w:rPr>
            <w:rFonts w:hint="eastAsia"/>
            <w:lang w:eastAsia="zh-CN"/>
          </w:rPr>
          <w:t>（最优价成交和可转换成交）</w:t>
        </w:r>
      </w:ins>
      <w:ins w:id="918" w:author="user" w:date="2018-03-20T21:51:00Z">
        <w:r w:rsidRPr="00870016">
          <w:t>STEP</w:t>
        </w:r>
        <w:r w:rsidRPr="00870016">
          <w:rPr>
            <w:rFonts w:hint="eastAsia"/>
          </w:rPr>
          <w:t>消息</w:t>
        </w:r>
        <w:commentRangeStart w:id="919"/>
        <w:r w:rsidRPr="00870016">
          <w:rPr>
            <w:rFonts w:hint="eastAsia"/>
          </w:rPr>
          <w:t>流程图</w:t>
        </w:r>
        <w:bookmarkEnd w:id="913"/>
        <w:commentRangeEnd w:id="919"/>
        <w:r w:rsidRPr="00870016">
          <w:commentReference w:id="919"/>
        </w:r>
        <w:bookmarkEnd w:id="914"/>
        <w:bookmarkEnd w:id="915"/>
      </w:ins>
    </w:p>
    <w:p w:rsidR="008B006E" w:rsidRPr="0020510D" w:rsidRDefault="008B006E" w:rsidP="008B006E">
      <w:pPr>
        <w:rPr>
          <w:ins w:id="921" w:author="user" w:date="2018-03-20T21:51:00Z"/>
          <w:rFonts w:cs="Arial"/>
          <w:color w:val="000000"/>
        </w:rPr>
      </w:pPr>
      <w:ins w:id="922" w:author="user" w:date="2018-03-20T21:51:00Z">
        <w:r w:rsidRPr="0020510D">
          <w:rPr>
            <w:rFonts w:cs="Arial" w:hint="eastAsia"/>
            <w:color w:val="000000"/>
          </w:rPr>
          <w:t>确定报价是可执行报价（实价），可以同时录入双边报价或单边报价，双边报价相当于同时输入一份限价买入订单和限价卖出订单，而单边报价相当于一份限价买入或卖出订单。确定报价担保券卖出申报时，需要检查并冻结投资者的持仓。根据确定报价与成交类流程，市场投资者可以进行包括确定报价的申报、撤单与点击成交。</w:t>
        </w:r>
      </w:ins>
    </w:p>
    <w:p w:rsidR="008B006E" w:rsidRDefault="008B006E" w:rsidP="008B006E">
      <w:pPr>
        <w:rPr>
          <w:ins w:id="923" w:author="user" w:date="2018-03-28T09:28:00Z"/>
          <w:rFonts w:cs="Arial"/>
          <w:color w:val="000000"/>
          <w:lang w:eastAsia="zh-CN"/>
        </w:rPr>
      </w:pPr>
      <w:ins w:id="924" w:author="user" w:date="2018-03-20T21:51:00Z">
        <w:r>
          <w:rPr>
            <w:rFonts w:ascii="宋体" w:hAnsi="宋体" w:hint="eastAsia"/>
            <w:lang w:eastAsia="zh-CN"/>
          </w:rPr>
          <w:t>执行报告中</w:t>
        </w:r>
        <w:bookmarkStart w:id="925" w:name="OLE_LINK7"/>
        <w:bookmarkStart w:id="926" w:name="OLE_LINK8"/>
        <w:r>
          <w:rPr>
            <w:rFonts w:cs="Arial" w:hint="eastAsia"/>
            <w:color w:val="000000"/>
          </w:rPr>
          <w:t>类型</w:t>
        </w:r>
        <w:r>
          <w:rPr>
            <w:rFonts w:cs="Arial" w:hint="eastAsia"/>
            <w:color w:val="000000"/>
            <w:lang w:eastAsia="zh-CN"/>
          </w:rPr>
          <w:t>标识</w:t>
        </w:r>
        <w:bookmarkEnd w:id="925"/>
        <w:bookmarkEnd w:id="926"/>
        <w:r>
          <w:rPr>
            <w:rFonts w:cs="Arial" w:hint="eastAsia"/>
            <w:color w:val="000000"/>
            <w:lang w:eastAsia="zh-CN"/>
          </w:rPr>
          <w:t>的取值与对应的发起方的请求</w:t>
        </w:r>
        <w:r>
          <w:rPr>
            <w:rFonts w:cs="Arial" w:hint="eastAsia"/>
            <w:color w:val="000000"/>
          </w:rPr>
          <w:t>类型</w:t>
        </w:r>
        <w:r>
          <w:rPr>
            <w:rFonts w:cs="Arial" w:hint="eastAsia"/>
            <w:color w:val="000000"/>
            <w:lang w:eastAsia="zh-CN"/>
          </w:rPr>
          <w:t>标识相一致。</w:t>
        </w:r>
      </w:ins>
    </w:p>
    <w:p w:rsidR="006B12B1" w:rsidRPr="006B12B1" w:rsidRDefault="006B12B1" w:rsidP="00FF1A65">
      <w:pPr>
        <w:jc w:val="center"/>
        <w:rPr>
          <w:ins w:id="927" w:author="user" w:date="2018-03-20T21:51:00Z"/>
          <w:rFonts w:ascii="宋体" w:hAnsi="宋体"/>
          <w:lang w:eastAsia="zh-CN"/>
        </w:rPr>
      </w:pPr>
      <w:ins w:id="928" w:author="user" w:date="2018-03-28T09:28:00Z">
        <w:r>
          <w:object w:dxaOrig="12572" w:dyaOrig="13777">
            <v:shape id="_x0000_i1030" type="#_x0000_t75" style="width:375pt;height:410.25pt" o:ole="">
              <v:imagedata r:id="rId29" o:title=""/>
            </v:shape>
            <o:OLEObject Type="Embed" ProgID="Visio.Drawing.11" ShapeID="_x0000_i1030" DrawAspect="Content" ObjectID="_1599464561" r:id="rId30"/>
          </w:object>
        </w:r>
      </w:ins>
    </w:p>
    <w:p w:rsidR="008B006E" w:rsidRPr="008B006E" w:rsidRDefault="00795A4B" w:rsidP="00870016">
      <w:pPr>
        <w:rPr>
          <w:ins w:id="929" w:author="user" w:date="2018-03-20T20:54:00Z"/>
          <w:lang w:eastAsia="zh-CN"/>
        </w:rPr>
      </w:pPr>
      <w:del w:id="930" w:author="user" w:date="2018-03-28T09:28:00Z">
        <w:r w:rsidDel="006B12B1">
          <w:fldChar w:fldCharType="begin"/>
        </w:r>
        <w:r w:rsidDel="006B12B1">
          <w:fldChar w:fldCharType="end"/>
        </w:r>
      </w:del>
    </w:p>
    <w:p w:rsidR="008102B7" w:rsidRPr="00870016" w:rsidRDefault="008102B7" w:rsidP="00870016">
      <w:pPr>
        <w:pStyle w:val="3"/>
        <w:rPr>
          <w:ins w:id="931" w:author="user" w:date="2018-03-20T20:55:00Z"/>
        </w:rPr>
      </w:pPr>
      <w:bookmarkStart w:id="932" w:name="_Toc360808809"/>
      <w:bookmarkStart w:id="933" w:name="_Toc525648610"/>
      <w:ins w:id="934" w:author="user" w:date="2018-03-20T20:55:00Z">
        <w:r w:rsidRPr="00870016">
          <w:rPr>
            <w:rFonts w:hint="eastAsia"/>
          </w:rPr>
          <w:lastRenderedPageBreak/>
          <w:t>指定对手方报价</w:t>
        </w:r>
        <w:r w:rsidRPr="00870016">
          <w:t>STEP</w:t>
        </w:r>
        <w:r w:rsidRPr="00870016">
          <w:rPr>
            <w:rFonts w:hint="eastAsia"/>
          </w:rPr>
          <w:t>消息流程图</w:t>
        </w:r>
        <w:bookmarkEnd w:id="932"/>
        <w:bookmarkEnd w:id="933"/>
      </w:ins>
    </w:p>
    <w:p w:rsidR="008102B7" w:rsidRDefault="008102B7" w:rsidP="008102B7">
      <w:pPr>
        <w:rPr>
          <w:ins w:id="935" w:author="user" w:date="2018-03-20T20:55:00Z"/>
          <w:rFonts w:ascii="宋体" w:hAnsi="宋体"/>
          <w:lang w:eastAsia="zh-CN"/>
        </w:rPr>
      </w:pPr>
      <w:ins w:id="936" w:author="user" w:date="2018-03-20T20:55:00Z">
        <w:r w:rsidRPr="00C17989">
          <w:rPr>
            <w:rFonts w:ascii="宋体" w:hAnsi="宋体" w:hint="eastAsia"/>
          </w:rPr>
          <w:t xml:space="preserve"> “</w:t>
        </w:r>
        <w:r>
          <w:rPr>
            <w:rFonts w:ascii="宋体" w:hAnsi="宋体" w:hint="eastAsia"/>
            <w:lang w:eastAsia="zh-CN"/>
          </w:rPr>
          <w:t>指定对手方报价</w:t>
        </w:r>
        <w:r w:rsidRPr="00C17989">
          <w:rPr>
            <w:rFonts w:ascii="宋体" w:hAnsi="宋体" w:hint="eastAsia"/>
          </w:rPr>
          <w:t>类”功能包括</w:t>
        </w:r>
        <w:r>
          <w:rPr>
            <w:rFonts w:ascii="宋体" w:hAnsi="宋体" w:hint="eastAsia"/>
            <w:lang w:eastAsia="zh-CN"/>
          </w:rPr>
          <w:t>指定对手方</w:t>
        </w:r>
        <w:r w:rsidRPr="00C17989">
          <w:rPr>
            <w:rFonts w:ascii="宋体" w:hAnsi="宋体" w:hint="eastAsia"/>
          </w:rPr>
          <w:t>的申报、</w:t>
        </w:r>
        <w:r>
          <w:rPr>
            <w:rFonts w:ascii="宋体" w:hAnsi="宋体" w:hint="eastAsia"/>
          </w:rPr>
          <w:t>撤单</w:t>
        </w:r>
        <w:r w:rsidRPr="00931E6B">
          <w:rPr>
            <w:rFonts w:ascii="宋体" w:hAnsi="宋体" w:hint="eastAsia"/>
          </w:rPr>
          <w:t>，下图描述了</w:t>
        </w:r>
        <w:r>
          <w:rPr>
            <w:rFonts w:ascii="宋体" w:hAnsi="宋体" w:hint="eastAsia"/>
            <w:lang w:eastAsia="zh-CN"/>
          </w:rPr>
          <w:t>指定对手方报价</w:t>
        </w:r>
        <w:r w:rsidRPr="00931E6B">
          <w:rPr>
            <w:rFonts w:ascii="宋体" w:hAnsi="宋体" w:hint="eastAsia"/>
          </w:rPr>
          <w:t>的STEP消息通信流程。</w:t>
        </w:r>
      </w:ins>
    </w:p>
    <w:p w:rsidR="008102B7" w:rsidRDefault="008102B7" w:rsidP="008102B7">
      <w:pPr>
        <w:rPr>
          <w:ins w:id="937" w:author="user" w:date="2018-03-20T20:55:00Z"/>
          <w:lang w:eastAsia="zh-CN"/>
        </w:rPr>
      </w:pPr>
      <w:ins w:id="938" w:author="user" w:date="2018-03-20T20:55:00Z">
        <w:r>
          <w:object w:dxaOrig="11852" w:dyaOrig="6864">
            <v:shape id="_x0000_i1031" type="#_x0000_t75" style="width:417.75pt;height:309.75pt" o:ole="">
              <v:imagedata r:id="rId31" o:title=""/>
            </v:shape>
            <o:OLEObject Type="Embed" ProgID="Visio.Drawing.11" ShapeID="_x0000_i1031" DrawAspect="Content" ObjectID="_1599464562" r:id="rId32"/>
          </w:object>
        </w:r>
      </w:ins>
    </w:p>
    <w:p w:rsidR="008102B7" w:rsidRPr="00870016" w:rsidRDefault="008102B7" w:rsidP="00870016">
      <w:pPr>
        <w:pStyle w:val="3"/>
        <w:rPr>
          <w:ins w:id="939" w:author="user" w:date="2018-03-20T20:55:00Z"/>
        </w:rPr>
      </w:pPr>
      <w:bookmarkStart w:id="940" w:name="_Toc360808810"/>
      <w:bookmarkStart w:id="941" w:name="_Toc525648611"/>
      <w:ins w:id="942" w:author="user" w:date="2018-03-20T20:55:00Z">
        <w:r w:rsidRPr="00870016">
          <w:rPr>
            <w:rFonts w:hint="eastAsia"/>
          </w:rPr>
          <w:t>协议交易类</w:t>
        </w:r>
        <w:r w:rsidRPr="00870016">
          <w:t>STEP</w:t>
        </w:r>
        <w:r w:rsidRPr="00870016">
          <w:rPr>
            <w:rFonts w:hint="eastAsia"/>
          </w:rPr>
          <w:t>消息流程图</w:t>
        </w:r>
        <w:bookmarkEnd w:id="940"/>
        <w:bookmarkEnd w:id="941"/>
      </w:ins>
    </w:p>
    <w:p w:rsidR="008102B7" w:rsidRPr="00C44F4C" w:rsidRDefault="008102B7" w:rsidP="008102B7">
      <w:pPr>
        <w:rPr>
          <w:ins w:id="943" w:author="user" w:date="2018-03-20T20:55:00Z"/>
          <w:rFonts w:ascii="宋体" w:hAnsi="宋体"/>
        </w:rPr>
      </w:pPr>
      <w:ins w:id="944" w:author="user" w:date="2018-03-20T20:55:00Z">
        <w:r w:rsidRPr="00C17989">
          <w:rPr>
            <w:rFonts w:ascii="宋体" w:hAnsi="宋体" w:hint="eastAsia"/>
          </w:rPr>
          <w:t>协议交易是交易商与其客户达成的交易，由同一交易商录入两笔交易申报，相互匹配而成。其中一笔代表其所属的交易商录入，另一笔代表其客户录入。</w:t>
        </w:r>
      </w:ins>
    </w:p>
    <w:p w:rsidR="008102B7" w:rsidRPr="00C44F4C" w:rsidRDefault="008102B7" w:rsidP="008102B7">
      <w:pPr>
        <w:rPr>
          <w:ins w:id="945" w:author="user" w:date="2018-03-20T20:55:00Z"/>
          <w:rFonts w:ascii="宋体" w:hAnsi="宋体"/>
        </w:rPr>
      </w:pPr>
      <w:ins w:id="946" w:author="user" w:date="2018-03-20T20:55:00Z">
        <w:r w:rsidRPr="00C17989">
          <w:rPr>
            <w:rFonts w:ascii="宋体" w:hAnsi="宋体" w:hint="eastAsia"/>
          </w:rPr>
          <w:t>协议交易是非担保交收的操作，系统不对协议交易申报进行持仓的前端控制和余额调整。协议交易的成功与否由登记公司判定，并通过日末的非交易过户数据文件反馈给固定收益平台。</w:t>
        </w:r>
      </w:ins>
    </w:p>
    <w:p w:rsidR="008102B7" w:rsidRDefault="008102B7" w:rsidP="008102B7">
      <w:pPr>
        <w:rPr>
          <w:ins w:id="947" w:author="user" w:date="2018-03-20T20:55:00Z"/>
          <w:rFonts w:ascii="宋体" w:hAnsi="宋体"/>
          <w:lang w:eastAsia="zh-CN"/>
        </w:rPr>
      </w:pPr>
      <w:ins w:id="948" w:author="user" w:date="2018-03-20T20:55:00Z">
        <w:r w:rsidRPr="00C17989">
          <w:rPr>
            <w:rFonts w:ascii="宋体" w:hAnsi="宋体" w:hint="eastAsia"/>
          </w:rPr>
          <w:t>“协议交易类”功能包括协议交易的申报、</w:t>
        </w:r>
        <w:r>
          <w:rPr>
            <w:rFonts w:ascii="宋体" w:hAnsi="宋体" w:hint="eastAsia"/>
          </w:rPr>
          <w:t>撤单</w:t>
        </w:r>
        <w:r w:rsidRPr="00931E6B">
          <w:rPr>
            <w:rFonts w:ascii="宋体" w:hAnsi="宋体" w:hint="eastAsia"/>
          </w:rPr>
          <w:t>，下图描述了</w:t>
        </w:r>
        <w:r w:rsidRPr="00C17989">
          <w:rPr>
            <w:rFonts w:ascii="宋体" w:hAnsi="宋体" w:hint="eastAsia"/>
          </w:rPr>
          <w:t>协议交易</w:t>
        </w:r>
        <w:r>
          <w:rPr>
            <w:rFonts w:ascii="宋体" w:hAnsi="宋体" w:hint="eastAsia"/>
          </w:rPr>
          <w:t>类</w:t>
        </w:r>
        <w:r w:rsidRPr="00931E6B">
          <w:rPr>
            <w:rFonts w:ascii="宋体" w:hAnsi="宋体" w:hint="eastAsia"/>
          </w:rPr>
          <w:t>的STEP消息通信流程。</w:t>
        </w:r>
      </w:ins>
    </w:p>
    <w:p w:rsidR="008102B7" w:rsidRPr="00C44F4C" w:rsidRDefault="008102B7" w:rsidP="008102B7">
      <w:pPr>
        <w:jc w:val="center"/>
        <w:rPr>
          <w:ins w:id="949" w:author="user" w:date="2018-03-20T20:55:00Z"/>
          <w:lang w:eastAsia="zh-CN"/>
        </w:rPr>
      </w:pPr>
      <w:ins w:id="950" w:author="user" w:date="2018-03-20T20:55:00Z">
        <w:r>
          <w:object w:dxaOrig="12968" w:dyaOrig="12499">
            <v:shape id="_x0000_i1032" type="#_x0000_t75" style="width:424.5pt;height:402.75pt" o:ole="">
              <v:imagedata r:id="rId33" o:title=""/>
            </v:shape>
            <o:OLEObject Type="Embed" ProgID="Visio.Drawing.11" ShapeID="_x0000_i1032" DrawAspect="Content" ObjectID="_1599464563" r:id="rId34"/>
          </w:object>
        </w:r>
      </w:ins>
    </w:p>
    <w:p w:rsidR="008102B7" w:rsidRDefault="008102B7" w:rsidP="008102B7">
      <w:pPr>
        <w:rPr>
          <w:ins w:id="951" w:author="user" w:date="2018-03-20T20:55:00Z"/>
          <w:lang w:val="en-US" w:eastAsia="zh-CN"/>
        </w:rPr>
      </w:pPr>
    </w:p>
    <w:p w:rsidR="008102B7" w:rsidRPr="00870016" w:rsidRDefault="008102B7" w:rsidP="00870016">
      <w:pPr>
        <w:pStyle w:val="3"/>
        <w:rPr>
          <w:ins w:id="952" w:author="user" w:date="2018-03-20T20:55:00Z"/>
        </w:rPr>
      </w:pPr>
      <w:bookmarkStart w:id="953" w:name="_Toc360808811"/>
      <w:bookmarkStart w:id="954" w:name="_Toc525648612"/>
      <w:ins w:id="955" w:author="user" w:date="2018-03-20T20:55:00Z">
        <w:r w:rsidRPr="00870016">
          <w:rPr>
            <w:rFonts w:hint="eastAsia"/>
          </w:rPr>
          <w:t>转托管</w:t>
        </w:r>
        <w:r w:rsidRPr="00870016">
          <w:t>STEP</w:t>
        </w:r>
        <w:r w:rsidRPr="00870016">
          <w:rPr>
            <w:rFonts w:hint="eastAsia"/>
          </w:rPr>
          <w:t>消息流程图</w:t>
        </w:r>
        <w:bookmarkEnd w:id="953"/>
        <w:bookmarkEnd w:id="954"/>
      </w:ins>
    </w:p>
    <w:p w:rsidR="008102B7" w:rsidRPr="00C44F4C" w:rsidRDefault="008102B7" w:rsidP="008102B7">
      <w:pPr>
        <w:rPr>
          <w:ins w:id="956" w:author="user" w:date="2018-03-20T20:55:00Z"/>
          <w:rFonts w:ascii="宋体" w:hAnsi="宋体"/>
        </w:rPr>
      </w:pPr>
      <w:ins w:id="957" w:author="user" w:date="2018-03-20T20:55:00Z">
        <w:r w:rsidRPr="00C44F4C">
          <w:rPr>
            <w:rFonts w:ascii="宋体" w:hAnsi="宋体" w:hint="eastAsia"/>
          </w:rPr>
          <w:t>目前，我国债券市场由几个相互分割的市场，即银行间债券市场、交易所市场、商业银行柜台市场以及凭证式国债市场等组成。债券的中央托管分别由中国证券登记结算公司和中央国债登记结算公司负责。投资者要在不同市场进行交易，必须在不同的市场分别开立债券账户，而债券在不同市场之间的流动必须通过在同一个投资者的不同债券账户之间办理转托管。</w:t>
        </w:r>
      </w:ins>
    </w:p>
    <w:p w:rsidR="008102B7" w:rsidRPr="00C44F4C" w:rsidRDefault="008102B7" w:rsidP="008102B7">
      <w:pPr>
        <w:rPr>
          <w:ins w:id="958" w:author="user" w:date="2018-03-20T20:55:00Z"/>
          <w:rFonts w:ascii="宋体" w:hAnsi="宋体"/>
        </w:rPr>
      </w:pPr>
      <w:ins w:id="959" w:author="user" w:date="2018-03-20T20:55:00Z">
        <w:r w:rsidRPr="00C44F4C">
          <w:rPr>
            <w:rFonts w:ascii="宋体" w:hAnsi="宋体" w:hint="eastAsia"/>
          </w:rPr>
          <w:t>转托管是非担保交收的操作，系统不对转托管申报进行持仓的前端控制和余额调整，</w:t>
        </w:r>
        <w:r w:rsidRPr="00D93518">
          <w:rPr>
            <w:rFonts w:ascii="宋体" w:hAnsi="宋体" w:hint="eastAsia"/>
            <w:color w:val="FF0000"/>
          </w:rPr>
          <w:t>仅对申报转出账户进行指定关系检查</w:t>
        </w:r>
        <w:r w:rsidRPr="00C44F4C">
          <w:rPr>
            <w:rFonts w:ascii="宋体" w:hAnsi="宋体" w:hint="eastAsia"/>
          </w:rPr>
          <w:t>。交易商可以在现券开盘期间进行转托管登记，成功与否由登记公司判定，在日终结算公司处理完成后，第二天持有余额调整。转托管记录以结算公司最终传回系统的非交易过户数据文件为准。</w:t>
        </w:r>
      </w:ins>
    </w:p>
    <w:p w:rsidR="008102B7" w:rsidRPr="00931E6B" w:rsidRDefault="008102B7" w:rsidP="008102B7">
      <w:pPr>
        <w:rPr>
          <w:ins w:id="960" w:author="user" w:date="2018-03-20T20:55:00Z"/>
          <w:rFonts w:ascii="宋体" w:hAnsi="宋体"/>
        </w:rPr>
      </w:pPr>
      <w:ins w:id="961" w:author="user" w:date="2018-03-20T20:55:00Z">
        <w:r w:rsidRPr="00C17989">
          <w:rPr>
            <w:rFonts w:ascii="宋体" w:hAnsi="宋体" w:hint="eastAsia"/>
          </w:rPr>
          <w:t>“</w:t>
        </w:r>
        <w:r w:rsidRPr="00C44F4C">
          <w:rPr>
            <w:rFonts w:ascii="宋体" w:hAnsi="宋体" w:hint="eastAsia"/>
          </w:rPr>
          <w:t>转托管</w:t>
        </w:r>
        <w:r w:rsidRPr="00C17989">
          <w:rPr>
            <w:rFonts w:ascii="宋体" w:hAnsi="宋体" w:hint="eastAsia"/>
          </w:rPr>
          <w:t>”功能包括</w:t>
        </w:r>
        <w:r w:rsidRPr="00C44F4C">
          <w:rPr>
            <w:rFonts w:ascii="宋体" w:hAnsi="宋体" w:hint="eastAsia"/>
          </w:rPr>
          <w:t>转托管</w:t>
        </w:r>
        <w:r w:rsidRPr="00C17989">
          <w:rPr>
            <w:rFonts w:ascii="宋体" w:hAnsi="宋体" w:hint="eastAsia"/>
          </w:rPr>
          <w:t>的申报、</w:t>
        </w:r>
        <w:r>
          <w:rPr>
            <w:rFonts w:ascii="宋体" w:hAnsi="宋体" w:hint="eastAsia"/>
          </w:rPr>
          <w:t>撤单</w:t>
        </w:r>
        <w:r w:rsidRPr="00931E6B">
          <w:rPr>
            <w:rFonts w:ascii="宋体" w:hAnsi="宋体" w:hint="eastAsia"/>
          </w:rPr>
          <w:t>，下图描述了</w:t>
        </w:r>
        <w:r w:rsidRPr="00C44F4C">
          <w:rPr>
            <w:rFonts w:ascii="宋体" w:hAnsi="宋体" w:hint="eastAsia"/>
          </w:rPr>
          <w:t>转托管</w:t>
        </w:r>
        <w:r w:rsidRPr="00931E6B">
          <w:rPr>
            <w:rFonts w:ascii="宋体" w:hAnsi="宋体" w:hint="eastAsia"/>
          </w:rPr>
          <w:t>的STEP消息通信流程。</w:t>
        </w:r>
      </w:ins>
    </w:p>
    <w:p w:rsidR="008102B7" w:rsidRDefault="008102B7" w:rsidP="008102B7">
      <w:pPr>
        <w:rPr>
          <w:ins w:id="962" w:author="user" w:date="2018-03-20T20:55:00Z"/>
          <w:lang w:eastAsia="zh-CN"/>
        </w:rPr>
      </w:pPr>
    </w:p>
    <w:p w:rsidR="008102B7" w:rsidRPr="00870016" w:rsidRDefault="008102B7" w:rsidP="00870016">
      <w:pPr>
        <w:rPr>
          <w:ins w:id="963" w:author="user" w:date="2018-03-20T20:53:00Z"/>
          <w:lang w:eastAsia="zh-CN"/>
        </w:rPr>
      </w:pPr>
      <w:ins w:id="964" w:author="user" w:date="2018-03-20T20:55:00Z">
        <w:r>
          <w:object w:dxaOrig="8036" w:dyaOrig="7456">
            <v:shape id="_x0000_i1033" type="#_x0000_t75" style="width:295.5pt;height:273.75pt" o:ole="">
              <v:imagedata r:id="rId35" o:title=""/>
            </v:shape>
            <o:OLEObject Type="Embed" ProgID="Visio.Drawing.11" ShapeID="_x0000_i1033" DrawAspect="Content" ObjectID="_1599464564" r:id="rId36"/>
          </w:object>
        </w:r>
      </w:ins>
    </w:p>
    <w:p w:rsidR="005502B1" w:rsidRPr="00521373" w:rsidRDefault="005502B1" w:rsidP="005502B1">
      <w:pPr>
        <w:pStyle w:val="2"/>
        <w:rPr>
          <w:ins w:id="965" w:author="user" w:date="2018-03-20T19:53:00Z"/>
          <w:rFonts w:ascii="宋体" w:hAnsi="宋体"/>
          <w:bCs w:val="0"/>
          <w:lang w:eastAsia="zh-CN"/>
        </w:rPr>
      </w:pPr>
      <w:bookmarkStart w:id="966" w:name="_Toc525648613"/>
      <w:ins w:id="967" w:author="user" w:date="2018-03-20T19:54:00Z">
        <w:r>
          <w:rPr>
            <w:rFonts w:ascii="宋体" w:hAnsi="宋体" w:hint="eastAsia"/>
            <w:bCs w:val="0"/>
            <w:lang w:eastAsia="zh-CN"/>
          </w:rPr>
          <w:t>现券订单</w:t>
        </w:r>
      </w:ins>
      <w:ins w:id="968" w:author="user" w:date="2018-03-20T19:53:00Z">
        <w:r>
          <w:rPr>
            <w:rFonts w:ascii="宋体" w:hAnsi="宋体" w:hint="eastAsia"/>
            <w:bCs w:val="0"/>
            <w:lang w:eastAsia="zh-CN"/>
          </w:rPr>
          <w:t>类</w:t>
        </w:r>
        <w:r w:rsidRPr="00521373">
          <w:rPr>
            <w:rFonts w:ascii="宋体" w:hAnsi="宋体" w:hint="eastAsia"/>
            <w:bCs w:val="0"/>
            <w:lang w:eastAsia="zh-CN"/>
          </w:rPr>
          <w:t>消息</w:t>
        </w:r>
        <w:bookmarkEnd w:id="966"/>
      </w:ins>
    </w:p>
    <w:p w:rsidR="00095627" w:rsidRPr="00F93C1A" w:rsidRDefault="00095627" w:rsidP="00095627">
      <w:pPr>
        <w:pStyle w:val="3"/>
        <w:rPr>
          <w:ins w:id="969" w:author="user" w:date="2018-03-20T22:10:00Z"/>
          <w:lang w:eastAsia="zh-CN"/>
        </w:rPr>
      </w:pPr>
      <w:bookmarkStart w:id="970" w:name="_Toc360808822"/>
      <w:bookmarkStart w:id="971" w:name="_Toc525648614"/>
      <w:bookmarkStart w:id="972" w:name="_Toc290555341"/>
      <w:bookmarkStart w:id="973" w:name="_Toc360808826"/>
      <w:bookmarkStart w:id="974" w:name="_Toc320620654"/>
      <w:bookmarkStart w:id="975" w:name="_Toc360808971"/>
      <w:ins w:id="976" w:author="user" w:date="2018-03-20T22:10:00Z">
        <w:r w:rsidRPr="00F93C1A">
          <w:rPr>
            <w:rFonts w:hint="eastAsia"/>
          </w:rPr>
          <w:t>报价</w:t>
        </w:r>
        <w:r w:rsidRPr="00F93C1A">
          <w:rPr>
            <w:lang w:eastAsia="zh-CN"/>
          </w:rPr>
          <w:t>申报</w:t>
        </w:r>
        <w:r w:rsidRPr="00F14B00">
          <w:rPr>
            <w:rFonts w:hint="eastAsia"/>
            <w:lang w:eastAsia="zh-CN"/>
          </w:rPr>
          <w:t>消息</w:t>
        </w:r>
        <w:bookmarkEnd w:id="970"/>
        <w:bookmarkEnd w:id="971"/>
      </w:ins>
    </w:p>
    <w:tbl>
      <w:tblPr>
        <w:tblW w:w="0" w:type="auto"/>
        <w:tblInd w:w="-5" w:type="dxa"/>
        <w:tblLayout w:type="fixed"/>
        <w:tblLook w:val="0000"/>
      </w:tblPr>
      <w:tblGrid>
        <w:gridCol w:w="4839"/>
        <w:gridCol w:w="3699"/>
      </w:tblGrid>
      <w:tr w:rsidR="00095627" w:rsidTr="00690FAD">
        <w:trPr>
          <w:tblHeader/>
          <w:ins w:id="977" w:author="user" w:date="2018-03-20T22:10:00Z"/>
        </w:trPr>
        <w:tc>
          <w:tcPr>
            <w:tcW w:w="4839" w:type="dxa"/>
            <w:tcBorders>
              <w:top w:val="single" w:sz="4" w:space="0" w:color="000000"/>
              <w:left w:val="single" w:sz="4" w:space="0" w:color="000000"/>
              <w:bottom w:val="single" w:sz="4" w:space="0" w:color="000000"/>
            </w:tcBorders>
            <w:shd w:val="clear" w:color="auto" w:fill="E0E0E0"/>
          </w:tcPr>
          <w:p w:rsidR="00095627" w:rsidRDefault="00095627" w:rsidP="00690FAD">
            <w:pPr>
              <w:pStyle w:val="WinDescr"/>
              <w:snapToGrid w:val="0"/>
              <w:rPr>
                <w:ins w:id="978" w:author="user" w:date="2018-03-20T22:10:00Z"/>
                <w:b/>
                <w:lang w:eastAsia="zh-CN"/>
              </w:rPr>
            </w:pPr>
            <w:ins w:id="979" w:author="user" w:date="2018-03-20T22:10:00Z">
              <w:r>
                <w:rPr>
                  <w:rFonts w:hint="eastAsia"/>
                  <w:b/>
                  <w:lang w:eastAsia="zh-CN"/>
                </w:rPr>
                <w:t>Quote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095627" w:rsidRDefault="00095627" w:rsidP="00690FAD">
            <w:pPr>
              <w:pStyle w:val="WinDescr"/>
              <w:snapToGrid w:val="0"/>
              <w:rPr>
                <w:ins w:id="980" w:author="user" w:date="2018-03-20T22:10:00Z"/>
                <w:b/>
                <w:lang w:eastAsia="zh-CN"/>
              </w:rPr>
            </w:pPr>
            <w:ins w:id="981" w:author="user" w:date="2018-03-20T22:10:00Z">
              <w:r>
                <w:rPr>
                  <w:rFonts w:hint="eastAsia"/>
                  <w:b/>
                  <w:lang w:eastAsia="zh-CN"/>
                </w:rPr>
                <w:t>报价</w:t>
              </w:r>
              <w:r>
                <w:rPr>
                  <w:b/>
                </w:rPr>
                <w:t>申报</w:t>
              </w:r>
            </w:ins>
          </w:p>
        </w:tc>
      </w:tr>
      <w:tr w:rsidR="00095627" w:rsidTr="00690FAD">
        <w:trPr>
          <w:ins w:id="982" w:author="user" w:date="2018-03-20T22:10:00Z"/>
        </w:trPr>
        <w:tc>
          <w:tcPr>
            <w:tcW w:w="8538" w:type="dxa"/>
            <w:gridSpan w:val="2"/>
            <w:tcBorders>
              <w:top w:val="single" w:sz="4" w:space="0" w:color="000000"/>
              <w:left w:val="single" w:sz="4" w:space="0" w:color="000000"/>
              <w:bottom w:val="single" w:sz="4" w:space="0" w:color="000000"/>
              <w:right w:val="single" w:sz="4" w:space="0" w:color="000000"/>
            </w:tcBorders>
          </w:tcPr>
          <w:p w:rsidR="00095627" w:rsidRDefault="00095627" w:rsidP="00690FAD">
            <w:pPr>
              <w:pStyle w:val="WinDescr"/>
              <w:tabs>
                <w:tab w:val="clear" w:pos="851"/>
                <w:tab w:val="left" w:pos="6605"/>
              </w:tabs>
              <w:snapToGrid w:val="0"/>
              <w:rPr>
                <w:ins w:id="983" w:author="user" w:date="2018-03-20T22:10:00Z"/>
                <w:b/>
                <w:lang w:eastAsia="zh-CN"/>
              </w:rPr>
            </w:pPr>
            <w:ins w:id="984" w:author="user" w:date="2018-03-20T22:10:00Z">
              <w:r>
                <w:rPr>
                  <w:b/>
                </w:rPr>
                <w:t>描述：</w:t>
              </w:r>
            </w:ins>
          </w:p>
          <w:p w:rsidR="00095627" w:rsidRDefault="00095627" w:rsidP="00690FAD">
            <w:pPr>
              <w:pStyle w:val="WinDescrLeft"/>
              <w:rPr>
                <w:ins w:id="985" w:author="user" w:date="2018-03-20T22:10:00Z"/>
                <w:rFonts w:cs="Arial"/>
                <w:lang w:eastAsia="zh-CN"/>
              </w:rPr>
            </w:pPr>
            <w:ins w:id="986" w:author="user" w:date="2018-03-20T22:10:00Z">
              <w:r>
                <w:rPr>
                  <w:rFonts w:hint="eastAsia"/>
                  <w:bCs/>
                  <w:lang w:eastAsia="zh-CN"/>
                </w:rPr>
                <w:t>请求及响应接口表中的</w:t>
              </w:r>
              <w:r>
                <w:rPr>
                  <w:rFonts w:hint="eastAsia"/>
                  <w:bCs/>
                  <w:lang w:eastAsia="zh-CN"/>
                </w:rPr>
                <w:t>reqtext</w:t>
              </w:r>
              <w:r>
                <w:rPr>
                  <w:rFonts w:hint="eastAsia"/>
                  <w:bCs/>
                  <w:lang w:eastAsia="zh-CN"/>
                </w:rPr>
                <w:t>字段数据。</w:t>
              </w:r>
            </w:ins>
          </w:p>
          <w:p w:rsidR="00095627" w:rsidRDefault="00095627" w:rsidP="00690FAD">
            <w:pPr>
              <w:pStyle w:val="WinDescrLeft"/>
              <w:rPr>
                <w:ins w:id="987" w:author="user" w:date="2018-03-20T22:10:00Z"/>
                <w:bCs/>
                <w:lang w:eastAsia="zh-CN"/>
              </w:rPr>
            </w:pPr>
            <w:ins w:id="988" w:author="user" w:date="2018-03-20T22:10:00Z">
              <w:r>
                <w:rPr>
                  <w:rFonts w:cs="Arial"/>
                </w:rPr>
                <w:t>市场参与者</w:t>
              </w:r>
              <w:r w:rsidRPr="003A611F">
                <w:rPr>
                  <w:rFonts w:hint="eastAsia"/>
                  <w:bCs/>
                  <w:lang w:eastAsia="zh-CN"/>
                </w:rPr>
                <w:t>使用</w:t>
              </w:r>
              <w:r>
                <w:rPr>
                  <w:rFonts w:hint="eastAsia"/>
                  <w:bCs/>
                  <w:lang w:eastAsia="zh-CN"/>
                </w:rPr>
                <w:t>Quote</w:t>
              </w:r>
              <w:r>
                <w:rPr>
                  <w:rFonts w:hint="eastAsia"/>
                  <w:bCs/>
                  <w:lang w:eastAsia="zh-CN"/>
                </w:rPr>
                <w:t>消息进行报价申报。</w:t>
              </w:r>
            </w:ins>
          </w:p>
          <w:p w:rsidR="00095627" w:rsidRDefault="00095627" w:rsidP="00095627">
            <w:pPr>
              <w:pStyle w:val="WinDescrLeft"/>
              <w:rPr>
                <w:ins w:id="989" w:author="user" w:date="2018-03-20T22:10:00Z"/>
              </w:rPr>
            </w:pPr>
            <w:ins w:id="990" w:author="user" w:date="2018-03-20T22:10:00Z">
              <w:r>
                <w:rPr>
                  <w:rFonts w:hint="eastAsia"/>
                  <w:bCs/>
                  <w:lang w:eastAsia="zh-CN"/>
                </w:rPr>
                <w:t>用到本消息的申报类型有确定报价申报</w:t>
              </w:r>
            </w:ins>
            <w:ins w:id="991" w:author="user" w:date="2018-06-08T11:21:00Z">
              <w:r w:rsidR="00B556FE">
                <w:rPr>
                  <w:rFonts w:hint="eastAsia"/>
                  <w:bCs/>
                  <w:lang w:eastAsia="zh-CN"/>
                </w:rPr>
                <w:t>。</w:t>
              </w:r>
            </w:ins>
          </w:p>
        </w:tc>
      </w:tr>
    </w:tbl>
    <w:p w:rsidR="00095627" w:rsidRDefault="00095627" w:rsidP="00095627">
      <w:pPr>
        <w:rPr>
          <w:ins w:id="992" w:author="user" w:date="2018-03-20T22:10:00Z"/>
        </w:rPr>
      </w:pPr>
    </w:p>
    <w:tbl>
      <w:tblPr>
        <w:tblW w:w="8365" w:type="dxa"/>
        <w:tblInd w:w="56" w:type="dxa"/>
        <w:tblLayout w:type="fixed"/>
        <w:tblCellMar>
          <w:left w:w="57" w:type="dxa"/>
          <w:right w:w="57" w:type="dxa"/>
        </w:tblCellMar>
        <w:tblLook w:val="0000"/>
      </w:tblPr>
      <w:tblGrid>
        <w:gridCol w:w="852"/>
        <w:gridCol w:w="425"/>
        <w:gridCol w:w="1133"/>
        <w:gridCol w:w="4958"/>
        <w:gridCol w:w="997"/>
        <w:tblGridChange w:id="993">
          <w:tblGrid>
            <w:gridCol w:w="107"/>
            <w:gridCol w:w="745"/>
            <w:gridCol w:w="107"/>
            <w:gridCol w:w="318"/>
            <w:gridCol w:w="107"/>
            <w:gridCol w:w="1026"/>
            <w:gridCol w:w="107"/>
            <w:gridCol w:w="4851"/>
            <w:gridCol w:w="107"/>
            <w:gridCol w:w="890"/>
            <w:gridCol w:w="107"/>
          </w:tblGrid>
        </w:tblGridChange>
      </w:tblGrid>
      <w:tr w:rsidR="00095627" w:rsidTr="00870016">
        <w:trPr>
          <w:ins w:id="994" w:author="user" w:date="2018-03-20T22:10:00Z"/>
        </w:trPr>
        <w:tc>
          <w:tcPr>
            <w:tcW w:w="852" w:type="dxa"/>
            <w:tcBorders>
              <w:top w:val="single" w:sz="4" w:space="0" w:color="000000"/>
              <w:left w:val="single" w:sz="4" w:space="0" w:color="000000"/>
              <w:bottom w:val="single" w:sz="4" w:space="0" w:color="000000"/>
            </w:tcBorders>
            <w:shd w:val="clear" w:color="auto" w:fill="C0C0C0"/>
          </w:tcPr>
          <w:p w:rsidR="00095627" w:rsidRDefault="00095627" w:rsidP="00690FAD">
            <w:pPr>
              <w:snapToGrid w:val="0"/>
              <w:jc w:val="center"/>
              <w:rPr>
                <w:ins w:id="995" w:author="user" w:date="2018-03-20T22:10:00Z"/>
                <w:b/>
                <w:lang w:val="en-US"/>
              </w:rPr>
            </w:pPr>
            <w:ins w:id="996" w:author="user" w:date="2018-03-20T22:10:00Z">
              <w:r>
                <w:rPr>
                  <w:rFonts w:hint="eastAsia"/>
                  <w:b/>
                  <w:lang w:val="en-US" w:eastAsia="zh-CN"/>
                </w:rPr>
                <w:t>标签</w:t>
              </w:r>
            </w:ins>
          </w:p>
        </w:tc>
        <w:tc>
          <w:tcPr>
            <w:tcW w:w="1558" w:type="dxa"/>
            <w:gridSpan w:val="2"/>
            <w:tcBorders>
              <w:top w:val="single" w:sz="4" w:space="0" w:color="000000"/>
              <w:left w:val="single" w:sz="4" w:space="0" w:color="000000"/>
              <w:bottom w:val="single" w:sz="4" w:space="0" w:color="000000"/>
            </w:tcBorders>
            <w:shd w:val="clear" w:color="auto" w:fill="C0C0C0"/>
          </w:tcPr>
          <w:p w:rsidR="00095627" w:rsidRDefault="00095627" w:rsidP="00690FAD">
            <w:pPr>
              <w:snapToGrid w:val="0"/>
              <w:rPr>
                <w:ins w:id="997" w:author="user" w:date="2018-03-20T22:10:00Z"/>
                <w:b/>
                <w:lang w:val="en-US"/>
              </w:rPr>
            </w:pPr>
            <w:ins w:id="998" w:author="user" w:date="2018-03-20T22:10:00Z">
              <w:r>
                <w:rPr>
                  <w:b/>
                  <w:lang w:val="en-US"/>
                </w:rPr>
                <w:t>字段名</w:t>
              </w:r>
            </w:ins>
          </w:p>
        </w:tc>
        <w:tc>
          <w:tcPr>
            <w:tcW w:w="4958" w:type="dxa"/>
            <w:tcBorders>
              <w:top w:val="single" w:sz="4" w:space="0" w:color="000000"/>
              <w:left w:val="single" w:sz="4" w:space="0" w:color="000000"/>
              <w:bottom w:val="single" w:sz="4" w:space="0" w:color="000000"/>
            </w:tcBorders>
            <w:shd w:val="clear" w:color="auto" w:fill="C0C0C0"/>
          </w:tcPr>
          <w:p w:rsidR="00095627" w:rsidRDefault="00095627" w:rsidP="00690FAD">
            <w:pPr>
              <w:snapToGrid w:val="0"/>
              <w:rPr>
                <w:ins w:id="999" w:author="user" w:date="2018-03-20T22:10:00Z"/>
                <w:b/>
                <w:lang w:val="en-US"/>
              </w:rPr>
            </w:pPr>
            <w:ins w:id="1000" w:author="user" w:date="2018-03-20T22:10:00Z">
              <w:r>
                <w:rPr>
                  <w:b/>
                  <w:lang w:val="en-US"/>
                </w:rPr>
                <w:t>字段描述</w:t>
              </w:r>
            </w:ins>
          </w:p>
        </w:tc>
        <w:tc>
          <w:tcPr>
            <w:tcW w:w="99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095627" w:rsidRDefault="00095627" w:rsidP="00690FAD">
            <w:pPr>
              <w:snapToGrid w:val="0"/>
              <w:jc w:val="center"/>
              <w:rPr>
                <w:ins w:id="1001" w:author="user" w:date="2018-03-20T22:10:00Z"/>
                <w:b/>
                <w:lang w:val="en-US"/>
              </w:rPr>
            </w:pPr>
            <w:ins w:id="1002" w:author="user" w:date="2018-03-20T22:10:00Z">
              <w:r>
                <w:rPr>
                  <w:b/>
                  <w:lang w:val="en-US"/>
                </w:rPr>
                <w:t>类型</w:t>
              </w:r>
            </w:ins>
          </w:p>
        </w:tc>
      </w:tr>
      <w:tr w:rsidR="00485819" w:rsidTr="00870016">
        <w:trPr>
          <w:ins w:id="1003" w:author="user" w:date="2018-03-20T22:45:00Z"/>
        </w:trPr>
        <w:tc>
          <w:tcPr>
            <w:tcW w:w="852"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jc w:val="center"/>
              <w:rPr>
                <w:ins w:id="1004" w:author="user" w:date="2018-03-20T22:45:00Z"/>
                <w:b/>
                <w:lang w:val="en-US" w:eastAsia="zh-CN"/>
              </w:rPr>
            </w:pPr>
            <w:ins w:id="1005" w:author="user" w:date="2018-03-20T22:45:00Z">
              <w:r>
                <w:rPr>
                  <w:rFonts w:ascii="宋体" w:hAnsi="宋体" w:cs="宋体" w:hint="eastAsia"/>
                  <w:color w:val="000000"/>
                  <w:lang w:val="en-US" w:eastAsia="zh-CN"/>
                </w:rPr>
                <w:t>9</w:t>
              </w:r>
            </w:ins>
          </w:p>
        </w:tc>
        <w:tc>
          <w:tcPr>
            <w:tcW w:w="1558" w:type="dxa"/>
            <w:gridSpan w:val="2"/>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006" w:author="user" w:date="2018-03-20T22:45:00Z"/>
                <w:b/>
                <w:lang w:val="en-US"/>
              </w:rPr>
            </w:pPr>
            <w:ins w:id="1007" w:author="user" w:date="2018-03-20T22:45:00Z">
              <w:r>
                <w:rPr>
                  <w:rFonts w:ascii="宋体" w:hAnsi="宋体" w:cs="宋体" w:hint="eastAsia"/>
                  <w:color w:val="000000"/>
                  <w:lang w:val="en-US" w:eastAsia="zh-CN"/>
                </w:rPr>
                <w:t>消息长度</w:t>
              </w:r>
            </w:ins>
          </w:p>
        </w:tc>
        <w:tc>
          <w:tcPr>
            <w:tcW w:w="4958"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008" w:author="user" w:date="2018-03-20T22:45:00Z"/>
                <w:b/>
                <w:lang w:val="en-US"/>
              </w:rPr>
            </w:pPr>
            <w:ins w:id="1009" w:author="user" w:date="2018-03-20T22:45: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99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85819" w:rsidRDefault="00485819" w:rsidP="00870016">
            <w:pPr>
              <w:snapToGrid w:val="0"/>
              <w:ind w:firstLineChars="50" w:firstLine="100"/>
              <w:rPr>
                <w:ins w:id="1010" w:author="user" w:date="2018-03-20T22:45:00Z"/>
                <w:b/>
                <w:lang w:val="en-US"/>
              </w:rPr>
            </w:pPr>
          </w:p>
        </w:tc>
      </w:tr>
      <w:tr w:rsidR="00485819" w:rsidRPr="00FF7C13" w:rsidTr="00870016">
        <w:trPr>
          <w:ins w:id="1011" w:author="user" w:date="2018-03-20T22:10:00Z"/>
        </w:trPr>
        <w:tc>
          <w:tcPr>
            <w:tcW w:w="852" w:type="dxa"/>
            <w:tcBorders>
              <w:top w:val="single" w:sz="4" w:space="0" w:color="000000"/>
              <w:left w:val="single" w:sz="4" w:space="0" w:color="000000"/>
              <w:bottom w:val="single" w:sz="4" w:space="0" w:color="000000"/>
            </w:tcBorders>
          </w:tcPr>
          <w:p w:rsidR="00485819" w:rsidRPr="00F852EA" w:rsidRDefault="00485819" w:rsidP="00870016">
            <w:pPr>
              <w:snapToGrid w:val="0"/>
              <w:ind w:firstLineChars="50" w:firstLine="100"/>
              <w:rPr>
                <w:ins w:id="1012" w:author="user" w:date="2018-03-20T22:10:00Z"/>
                <w:rFonts w:cs="Arial"/>
                <w:color w:val="000000"/>
                <w:lang w:eastAsia="zh-CN"/>
              </w:rPr>
            </w:pPr>
            <w:ins w:id="1013" w:author="user" w:date="2018-03-20T22:46:00Z">
              <w:r>
                <w:rPr>
                  <w:rFonts w:cs="Arial" w:hint="eastAsia"/>
                  <w:color w:val="000000"/>
                  <w:lang w:eastAsia="zh-CN"/>
                </w:rPr>
                <w:t>35</w:t>
              </w:r>
            </w:ins>
          </w:p>
        </w:tc>
        <w:tc>
          <w:tcPr>
            <w:tcW w:w="1558" w:type="dxa"/>
            <w:gridSpan w:val="2"/>
            <w:tcBorders>
              <w:top w:val="single" w:sz="4" w:space="0" w:color="000000"/>
              <w:left w:val="single" w:sz="4" w:space="0" w:color="000000"/>
              <w:bottom w:val="single" w:sz="4" w:space="0" w:color="000000"/>
            </w:tcBorders>
          </w:tcPr>
          <w:p w:rsidR="00485819" w:rsidRPr="00F852EA" w:rsidRDefault="00485819" w:rsidP="00485819">
            <w:pPr>
              <w:snapToGrid w:val="0"/>
              <w:jc w:val="both"/>
              <w:rPr>
                <w:ins w:id="1014" w:author="user" w:date="2018-03-20T22:10:00Z"/>
                <w:rFonts w:cs="Arial"/>
                <w:color w:val="000000"/>
                <w:lang w:eastAsia="zh-CN"/>
              </w:rPr>
            </w:pPr>
            <w:ins w:id="1015" w:author="user" w:date="2018-03-20T22:10:00Z">
              <w:r>
                <w:rPr>
                  <w:rFonts w:cs="Arial"/>
                  <w:color w:val="000000"/>
                </w:rPr>
                <w:t>消息头</w:t>
              </w:r>
            </w:ins>
          </w:p>
        </w:tc>
        <w:tc>
          <w:tcPr>
            <w:tcW w:w="4958" w:type="dxa"/>
            <w:tcBorders>
              <w:top w:val="single" w:sz="4" w:space="0" w:color="000000"/>
              <w:left w:val="single" w:sz="4" w:space="0" w:color="000000"/>
              <w:bottom w:val="single" w:sz="4" w:space="0" w:color="000000"/>
            </w:tcBorders>
          </w:tcPr>
          <w:p w:rsidR="00485819" w:rsidRDefault="00485819" w:rsidP="00485819">
            <w:pPr>
              <w:jc w:val="both"/>
              <w:rPr>
                <w:ins w:id="1016" w:author="user" w:date="2018-03-20T22:10:00Z"/>
                <w:rFonts w:cs="Arial"/>
                <w:color w:val="000000"/>
                <w:lang w:eastAsia="zh-CN"/>
              </w:rPr>
            </w:pPr>
            <w:ins w:id="1017" w:author="user" w:date="2018-03-20T22:10:00Z">
              <w:r w:rsidRPr="00F852EA">
                <w:rPr>
                  <w:rFonts w:cs="Arial"/>
                  <w:color w:val="000000"/>
                  <w:lang w:eastAsia="zh-CN"/>
                </w:rPr>
                <w:t>MsgType</w:t>
              </w:r>
              <w:r>
                <w:rPr>
                  <w:rFonts w:cs="Arial" w:hint="eastAsia"/>
                  <w:color w:val="000000"/>
                  <w:lang w:eastAsia="zh-CN"/>
                </w:rPr>
                <w:t>=</w:t>
              </w:r>
            </w:ins>
          </w:p>
          <w:p w:rsidR="00485819" w:rsidRPr="00F852EA" w:rsidRDefault="00485819" w:rsidP="00485819">
            <w:pPr>
              <w:jc w:val="both"/>
              <w:rPr>
                <w:ins w:id="1018" w:author="user" w:date="2018-03-20T22:10:00Z"/>
                <w:rFonts w:cs="Arial"/>
                <w:color w:val="000000"/>
                <w:lang w:eastAsia="zh-CN"/>
              </w:rPr>
            </w:pPr>
            <w:ins w:id="1019" w:author="user" w:date="2018-03-20T22:10:00Z">
              <w:r>
                <w:rPr>
                  <w:rFonts w:cs="Arial" w:hint="eastAsia"/>
                  <w:color w:val="000000"/>
                  <w:lang w:eastAsia="zh-CN"/>
                </w:rPr>
                <w:t>S</w:t>
              </w:r>
              <w:r>
                <w:rPr>
                  <w:rFonts w:cs="Arial" w:hint="eastAsia"/>
                  <w:color w:val="000000"/>
                  <w:lang w:eastAsia="zh-CN"/>
                </w:rPr>
                <w:t>：报价</w:t>
              </w:r>
              <w:r w:rsidRPr="00F852EA">
                <w:rPr>
                  <w:rFonts w:cs="Arial" w:hint="eastAsia"/>
                  <w:color w:val="000000"/>
                  <w:lang w:eastAsia="zh-CN"/>
                </w:rPr>
                <w:t>申报</w:t>
              </w:r>
            </w:ins>
          </w:p>
        </w:tc>
        <w:tc>
          <w:tcPr>
            <w:tcW w:w="99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rPr>
                <w:ins w:id="1020" w:author="user" w:date="2018-03-20T22:10:00Z"/>
                <w:rFonts w:cs="Arial"/>
                <w:color w:val="000000"/>
                <w:lang w:eastAsia="zh-CN"/>
              </w:rPr>
            </w:pPr>
          </w:p>
        </w:tc>
      </w:tr>
      <w:tr w:rsidR="00485819" w:rsidRPr="00FF7C13" w:rsidTr="00870016">
        <w:trPr>
          <w:ins w:id="1021" w:author="user" w:date="2018-03-20T22:10:00Z"/>
        </w:trPr>
        <w:tc>
          <w:tcPr>
            <w:tcW w:w="852" w:type="dxa"/>
            <w:tcBorders>
              <w:top w:val="single" w:sz="4" w:space="0" w:color="000000"/>
              <w:left w:val="single" w:sz="4" w:space="0" w:color="000000"/>
              <w:bottom w:val="single" w:sz="4" w:space="0" w:color="000000"/>
            </w:tcBorders>
            <w:vAlign w:val="center"/>
          </w:tcPr>
          <w:p w:rsidR="00485819" w:rsidRDefault="00485819" w:rsidP="00485819">
            <w:pPr>
              <w:jc w:val="center"/>
              <w:rPr>
                <w:ins w:id="1022" w:author="user" w:date="2018-03-20T22:10:00Z"/>
                <w:rFonts w:ascii="宋体" w:hAnsi="宋体" w:cs="宋体"/>
                <w:sz w:val="24"/>
                <w:szCs w:val="24"/>
              </w:rPr>
            </w:pPr>
            <w:ins w:id="1023" w:author="user" w:date="2018-03-20T22:10:00Z">
              <w:r>
                <w:t>117</w:t>
              </w:r>
            </w:ins>
          </w:p>
        </w:tc>
        <w:tc>
          <w:tcPr>
            <w:tcW w:w="1558" w:type="dxa"/>
            <w:gridSpan w:val="2"/>
            <w:tcBorders>
              <w:top w:val="single" w:sz="4" w:space="0" w:color="000000"/>
              <w:left w:val="single" w:sz="4" w:space="0" w:color="000000"/>
              <w:bottom w:val="single" w:sz="4" w:space="0" w:color="000000"/>
            </w:tcBorders>
            <w:vAlign w:val="center"/>
          </w:tcPr>
          <w:p w:rsidR="00485819" w:rsidRDefault="00485819" w:rsidP="00485819">
            <w:pPr>
              <w:rPr>
                <w:ins w:id="1024" w:author="user" w:date="2018-03-20T22:10:00Z"/>
                <w:rFonts w:ascii="宋体" w:hAnsi="宋体" w:cs="宋体"/>
                <w:sz w:val="24"/>
                <w:szCs w:val="24"/>
                <w:lang w:eastAsia="zh-CN"/>
              </w:rPr>
            </w:pPr>
            <w:ins w:id="1025" w:author="user" w:date="2018-03-20T22:10:00Z">
              <w:r>
                <w:t xml:space="preserve"> QuoteID</w:t>
              </w:r>
            </w:ins>
          </w:p>
        </w:tc>
        <w:tc>
          <w:tcPr>
            <w:tcW w:w="4958" w:type="dxa"/>
            <w:tcBorders>
              <w:top w:val="single" w:sz="4" w:space="0" w:color="000000"/>
              <w:left w:val="single" w:sz="4" w:space="0" w:color="000000"/>
              <w:bottom w:val="single" w:sz="4" w:space="0" w:color="000000"/>
            </w:tcBorders>
          </w:tcPr>
          <w:p w:rsidR="00485819" w:rsidRPr="00F852EA" w:rsidRDefault="00485819" w:rsidP="00485819">
            <w:pPr>
              <w:snapToGrid w:val="0"/>
              <w:jc w:val="both"/>
              <w:rPr>
                <w:ins w:id="1026" w:author="user" w:date="2018-03-20T22:10:00Z"/>
                <w:rFonts w:cs="Arial"/>
                <w:color w:val="000000"/>
                <w:lang w:eastAsia="zh-CN"/>
              </w:rPr>
            </w:pPr>
            <w:ins w:id="1027" w:author="user" w:date="2018-03-20T22:10:00Z">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指报价</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ins>
          </w:p>
        </w:tc>
        <w:tc>
          <w:tcPr>
            <w:tcW w:w="99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jc w:val="center"/>
              <w:rPr>
                <w:ins w:id="1028" w:author="user" w:date="2018-03-20T22:10:00Z"/>
                <w:rFonts w:cs="Arial"/>
                <w:color w:val="000000"/>
                <w:lang w:eastAsia="zh-CN"/>
              </w:rPr>
            </w:pPr>
            <w:ins w:id="1029" w:author="user" w:date="2018-03-20T22:10:00Z">
              <w:r>
                <w:rPr>
                  <w:rFonts w:cs="Arial" w:hint="eastAsia"/>
                  <w:color w:val="000000"/>
                  <w:lang w:eastAsia="zh-CN"/>
                </w:rPr>
                <w:t>C</w:t>
              </w:r>
              <w:r w:rsidRPr="00F852EA">
                <w:rPr>
                  <w:rFonts w:cs="Arial"/>
                  <w:color w:val="000000"/>
                  <w:lang w:eastAsia="zh-CN"/>
                </w:rPr>
                <w:t>10</w:t>
              </w:r>
            </w:ins>
          </w:p>
        </w:tc>
      </w:tr>
      <w:tr w:rsidR="005B0E05" w:rsidRPr="00FF7C13" w:rsidTr="00870016">
        <w:trPr>
          <w:ins w:id="1030" w:author="微软中国" w:date="2018-04-10T09:25:00Z"/>
        </w:trPr>
        <w:tc>
          <w:tcPr>
            <w:tcW w:w="852" w:type="dxa"/>
            <w:tcBorders>
              <w:top w:val="single" w:sz="4" w:space="0" w:color="000000"/>
              <w:left w:val="single" w:sz="4" w:space="0" w:color="000000"/>
              <w:bottom w:val="single" w:sz="4" w:space="0" w:color="000000"/>
            </w:tcBorders>
            <w:vAlign w:val="center"/>
          </w:tcPr>
          <w:p w:rsidR="005B0E05" w:rsidRDefault="005B0E05" w:rsidP="00EF35D7">
            <w:pPr>
              <w:snapToGrid w:val="0"/>
              <w:jc w:val="center"/>
              <w:rPr>
                <w:ins w:id="1031" w:author="微软中国" w:date="2018-04-10T09:25:00Z"/>
                <w:rFonts w:cs="Arial"/>
                <w:color w:val="000000"/>
                <w:lang w:eastAsia="zh-CN"/>
              </w:rPr>
            </w:pPr>
            <w:ins w:id="1032" w:author="微软中国" w:date="2018-04-10T09:25:00Z">
              <w:r w:rsidRPr="00A23F8E">
                <w:rPr>
                  <w:rFonts w:ascii="宋体" w:hAnsi="宋体" w:cs="宋体" w:hint="eastAsia"/>
                  <w:color w:val="000000"/>
                  <w:lang w:val="en-US" w:eastAsia="zh-CN"/>
                </w:rPr>
                <w:t>537</w:t>
              </w:r>
            </w:ins>
          </w:p>
        </w:tc>
        <w:tc>
          <w:tcPr>
            <w:tcW w:w="1558" w:type="dxa"/>
            <w:gridSpan w:val="2"/>
            <w:tcBorders>
              <w:top w:val="single" w:sz="4" w:space="0" w:color="000000"/>
              <w:left w:val="single" w:sz="4" w:space="0" w:color="000000"/>
              <w:bottom w:val="single" w:sz="4" w:space="0" w:color="000000"/>
            </w:tcBorders>
            <w:vAlign w:val="center"/>
          </w:tcPr>
          <w:p w:rsidR="005B0E05" w:rsidRDefault="005B0E05" w:rsidP="00EF35D7">
            <w:pPr>
              <w:snapToGrid w:val="0"/>
              <w:jc w:val="both"/>
              <w:rPr>
                <w:ins w:id="1033" w:author="微软中国" w:date="2018-04-10T09:25:00Z"/>
                <w:rFonts w:cs="Arial"/>
                <w:color w:val="000000"/>
                <w:lang w:eastAsia="zh-CN"/>
              </w:rPr>
            </w:pPr>
            <w:ins w:id="1034" w:author="微软中国" w:date="2018-04-10T09:25:00Z">
              <w:r w:rsidRPr="00A23F8E">
                <w:rPr>
                  <w:rFonts w:ascii="宋体" w:hAnsi="宋体" w:cs="宋体" w:hint="eastAsia"/>
                  <w:color w:val="000000"/>
                  <w:lang w:val="en-US" w:eastAsia="zh-CN"/>
                </w:rPr>
                <w:t>QuoteType</w:t>
              </w:r>
            </w:ins>
          </w:p>
        </w:tc>
        <w:tc>
          <w:tcPr>
            <w:tcW w:w="4958" w:type="dxa"/>
            <w:tcBorders>
              <w:top w:val="single" w:sz="4" w:space="0" w:color="000000"/>
              <w:left w:val="single" w:sz="4" w:space="0" w:color="000000"/>
              <w:bottom w:val="single" w:sz="4" w:space="0" w:color="000000"/>
            </w:tcBorders>
            <w:vAlign w:val="center"/>
          </w:tcPr>
          <w:p w:rsidR="005B0E05" w:rsidRPr="00A23F8E" w:rsidRDefault="005B0E05" w:rsidP="005B0E05">
            <w:pPr>
              <w:keepLines w:val="0"/>
              <w:suppressAutoHyphens w:val="0"/>
              <w:spacing w:before="0" w:after="0" w:line="240" w:lineRule="auto"/>
              <w:rPr>
                <w:ins w:id="1035" w:author="微软中国" w:date="2018-04-10T09:25:00Z"/>
                <w:rFonts w:ascii="宋体" w:hAnsi="宋体" w:cs="宋体"/>
                <w:color w:val="000000"/>
                <w:lang w:val="en-US" w:eastAsia="zh-CN"/>
              </w:rPr>
            </w:pPr>
            <w:ins w:id="1036" w:author="微软中国" w:date="2018-04-10T09:25:00Z">
              <w:r w:rsidRPr="00A23F8E">
                <w:rPr>
                  <w:rFonts w:ascii="宋体" w:hAnsi="宋体" w:cs="宋体" w:hint="eastAsia"/>
                  <w:color w:val="000000"/>
                  <w:lang w:val="en-US" w:eastAsia="zh-CN"/>
                </w:rPr>
                <w:t>报价类别</w:t>
              </w:r>
              <w:r>
                <w:rPr>
                  <w:rFonts w:ascii="宋体" w:hAnsi="宋体" w:cs="宋体" w:hint="eastAsia"/>
                  <w:color w:val="000000"/>
                  <w:lang w:val="en-US" w:eastAsia="zh-CN"/>
                </w:rPr>
                <w:br/>
                <w:t>15</w:t>
              </w:r>
              <w:r>
                <w:rPr>
                  <w:rFonts w:ascii="宋体" w:hAnsi="宋体" w:cs="宋体"/>
                  <w:color w:val="000000"/>
                  <w:lang w:val="en-US" w:eastAsia="zh-CN"/>
                </w:rPr>
                <w:t>0</w:t>
              </w:r>
            </w:ins>
            <w:ins w:id="1037" w:author="微软中国" w:date="2018-04-10T09:26:00Z">
              <w:r>
                <w:rPr>
                  <w:rFonts w:ascii="宋体" w:hAnsi="宋体" w:cs="宋体" w:hint="eastAsia"/>
                  <w:color w:val="000000"/>
                  <w:lang w:val="en-US" w:eastAsia="zh-CN"/>
                </w:rPr>
                <w:t>0</w:t>
              </w:r>
            </w:ins>
            <w:ins w:id="1038" w:author="微软中国" w:date="2018-04-10T09:25:00Z">
              <w:r w:rsidRPr="00A23F8E">
                <w:rPr>
                  <w:rFonts w:ascii="宋体" w:hAnsi="宋体" w:cs="宋体" w:hint="eastAsia"/>
                  <w:color w:val="000000"/>
                  <w:lang w:val="en-US" w:eastAsia="zh-CN"/>
                </w:rPr>
                <w:t xml:space="preserve"> =</w:t>
              </w:r>
              <w:r>
                <w:rPr>
                  <w:rFonts w:ascii="宋体" w:hAnsi="宋体" w:cs="宋体"/>
                  <w:color w:val="000000"/>
                  <w:lang w:val="en-US" w:eastAsia="zh-CN"/>
                </w:rPr>
                <w:t xml:space="preserve"> </w:t>
              </w:r>
            </w:ins>
            <w:ins w:id="1039" w:author="微软中国" w:date="2018-04-10T09:26:00Z">
              <w:r>
                <w:rPr>
                  <w:rFonts w:hint="eastAsia"/>
                  <w:lang w:eastAsia="zh-CN"/>
                </w:rPr>
                <w:t>确定报价申报</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5B0E05" w:rsidRDefault="005B0E05" w:rsidP="00EF35D7">
            <w:pPr>
              <w:snapToGrid w:val="0"/>
              <w:jc w:val="center"/>
              <w:rPr>
                <w:ins w:id="1040" w:author="微软中国" w:date="2018-04-10T09:25:00Z"/>
                <w:rFonts w:cs="Arial"/>
                <w:color w:val="000000"/>
                <w:lang w:eastAsia="zh-CN"/>
              </w:rPr>
            </w:pPr>
            <w:ins w:id="1041" w:author="微软中国" w:date="2018-04-10T09:25:00Z">
              <w:r w:rsidRPr="00A23F8E">
                <w:rPr>
                  <w:rFonts w:ascii="宋体" w:hAnsi="宋体" w:cs="宋体"/>
                  <w:color w:val="000000"/>
                  <w:lang w:val="en-US" w:eastAsia="zh-CN"/>
                </w:rPr>
                <w:t>N4</w:t>
              </w:r>
            </w:ins>
          </w:p>
        </w:tc>
      </w:tr>
      <w:tr w:rsidR="00485819" w:rsidRPr="00FF7C13" w:rsidTr="00870016">
        <w:trPr>
          <w:ins w:id="1042" w:author="user" w:date="2018-03-20T22:10:00Z"/>
        </w:trPr>
        <w:tc>
          <w:tcPr>
            <w:tcW w:w="852" w:type="dxa"/>
            <w:tcBorders>
              <w:top w:val="single" w:sz="4" w:space="0" w:color="000000"/>
              <w:left w:val="single" w:sz="4" w:space="0" w:color="000000"/>
              <w:bottom w:val="single" w:sz="4" w:space="0" w:color="000000"/>
            </w:tcBorders>
          </w:tcPr>
          <w:p w:rsidR="00485819" w:rsidRPr="00896982" w:rsidRDefault="00485819" w:rsidP="00485819">
            <w:pPr>
              <w:jc w:val="center"/>
              <w:rPr>
                <w:ins w:id="1043" w:author="user" w:date="2018-03-20T22:10:00Z"/>
              </w:rPr>
            </w:pPr>
            <w:ins w:id="1044" w:author="user" w:date="2018-03-20T22:10:00Z">
              <w:r w:rsidRPr="00896982">
                <w:t>1091</w:t>
              </w:r>
            </w:ins>
          </w:p>
        </w:tc>
        <w:tc>
          <w:tcPr>
            <w:tcW w:w="1558" w:type="dxa"/>
            <w:gridSpan w:val="2"/>
            <w:tcBorders>
              <w:top w:val="single" w:sz="4" w:space="0" w:color="000000"/>
              <w:left w:val="single" w:sz="4" w:space="0" w:color="000000"/>
              <w:bottom w:val="single" w:sz="4" w:space="0" w:color="000000"/>
            </w:tcBorders>
          </w:tcPr>
          <w:p w:rsidR="00485819" w:rsidRPr="00896982" w:rsidRDefault="00485819" w:rsidP="00485819">
            <w:pPr>
              <w:rPr>
                <w:ins w:id="1045" w:author="user" w:date="2018-03-20T22:10:00Z"/>
              </w:rPr>
            </w:pPr>
            <w:ins w:id="1046" w:author="user" w:date="2018-03-20T22:10:00Z">
              <w:r w:rsidRPr="00896982">
                <w:t>PreTradeAnonymity</w:t>
              </w:r>
            </w:ins>
          </w:p>
        </w:tc>
        <w:tc>
          <w:tcPr>
            <w:tcW w:w="4958" w:type="dxa"/>
            <w:tcBorders>
              <w:top w:val="single" w:sz="4" w:space="0" w:color="000000"/>
              <w:left w:val="single" w:sz="4" w:space="0" w:color="000000"/>
              <w:bottom w:val="single" w:sz="4" w:space="0" w:color="000000"/>
            </w:tcBorders>
          </w:tcPr>
          <w:p w:rsidR="00485819" w:rsidRDefault="00485819" w:rsidP="00485819">
            <w:pPr>
              <w:snapToGrid w:val="0"/>
              <w:jc w:val="both"/>
              <w:rPr>
                <w:ins w:id="1047" w:author="user" w:date="2018-03-20T22:10:00Z"/>
                <w:rFonts w:cs="Arial"/>
                <w:color w:val="000000"/>
                <w:lang w:eastAsia="zh-CN"/>
              </w:rPr>
            </w:pPr>
            <w:ins w:id="1048" w:author="user" w:date="2018-03-20T22:10:00Z">
              <w:r>
                <w:rPr>
                  <w:rFonts w:cs="Arial" w:hint="eastAsia"/>
                  <w:color w:val="000000"/>
                  <w:lang w:eastAsia="zh-CN"/>
                </w:rPr>
                <w:t>是否匿名报价，取值：匿名</w:t>
              </w:r>
              <w:r>
                <w:rPr>
                  <w:rFonts w:cs="Arial" w:hint="eastAsia"/>
                  <w:color w:val="000000"/>
                  <w:lang w:eastAsia="zh-CN"/>
                </w:rPr>
                <w:t>=1</w:t>
              </w:r>
              <w:r>
                <w:rPr>
                  <w:rFonts w:cs="Arial" w:hint="eastAsia"/>
                  <w:color w:val="000000"/>
                  <w:lang w:eastAsia="zh-CN"/>
                </w:rPr>
                <w:t>，具名</w:t>
              </w:r>
              <w:r>
                <w:rPr>
                  <w:rFonts w:cs="Arial" w:hint="eastAsia"/>
                  <w:color w:val="000000"/>
                  <w:lang w:eastAsia="zh-CN"/>
                </w:rPr>
                <w:t>=0</w:t>
              </w:r>
            </w:ins>
          </w:p>
          <w:p w:rsidR="00485819" w:rsidRDefault="00485819" w:rsidP="00485819">
            <w:pPr>
              <w:snapToGrid w:val="0"/>
              <w:jc w:val="both"/>
              <w:rPr>
                <w:ins w:id="1049" w:author="user" w:date="2018-03-20T22:10:00Z"/>
                <w:rFonts w:cs="Arial"/>
                <w:color w:val="000000"/>
                <w:lang w:eastAsia="zh-CN"/>
              </w:rPr>
            </w:pPr>
            <w:ins w:id="1050" w:author="user" w:date="2018-03-20T22:10:00Z">
              <w:r>
                <w:rPr>
                  <w:rFonts w:hint="eastAsia"/>
                  <w:bCs/>
                  <w:lang w:eastAsia="zh-CN"/>
                </w:rPr>
                <w:t>确定报价申报可填写</w:t>
              </w:r>
              <w:r>
                <w:rPr>
                  <w:rFonts w:hint="eastAsia"/>
                  <w:bCs/>
                  <w:lang w:eastAsia="zh-CN"/>
                </w:rPr>
                <w:t>1</w:t>
              </w:r>
              <w:r>
                <w:rPr>
                  <w:rFonts w:hint="eastAsia"/>
                  <w:bCs/>
                  <w:lang w:eastAsia="zh-CN"/>
                </w:rPr>
                <w:t>，其他不能填写</w:t>
              </w:r>
              <w:r>
                <w:rPr>
                  <w:rFonts w:hint="eastAsia"/>
                  <w:bCs/>
                  <w:lang w:eastAsia="zh-CN"/>
                </w:rPr>
                <w:t>1</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051" w:author="user" w:date="2018-03-20T22:10:00Z"/>
                <w:rFonts w:cs="Arial"/>
                <w:color w:val="000000"/>
                <w:lang w:eastAsia="zh-CN"/>
              </w:rPr>
            </w:pPr>
            <w:ins w:id="1052" w:author="user" w:date="2018-03-20T22:10:00Z">
              <w:r>
                <w:rPr>
                  <w:rFonts w:cs="Arial" w:hint="eastAsia"/>
                  <w:color w:val="000000"/>
                  <w:lang w:eastAsia="zh-CN"/>
                </w:rPr>
                <w:t>C1</w:t>
              </w:r>
            </w:ins>
          </w:p>
        </w:tc>
      </w:tr>
      <w:tr w:rsidR="00485819" w:rsidRPr="00FF7C13" w:rsidTr="00870016">
        <w:trPr>
          <w:ins w:id="1053" w:author="user" w:date="2018-03-20T22:10:00Z"/>
        </w:trPr>
        <w:tc>
          <w:tcPr>
            <w:tcW w:w="852" w:type="dxa"/>
            <w:tcBorders>
              <w:top w:val="single" w:sz="4" w:space="0" w:color="000000"/>
              <w:left w:val="single" w:sz="4" w:space="0" w:color="000000"/>
              <w:bottom w:val="single" w:sz="4" w:space="0" w:color="000000"/>
            </w:tcBorders>
          </w:tcPr>
          <w:p w:rsidR="00485819" w:rsidRPr="00E32CDC" w:rsidRDefault="00795A4B" w:rsidP="00485819">
            <w:pPr>
              <w:jc w:val="center"/>
              <w:rPr>
                <w:ins w:id="1054" w:author="user" w:date="2018-03-20T22:10:00Z"/>
              </w:rPr>
            </w:pPr>
            <w:ins w:id="1055" w:author="user" w:date="2018-03-20T22:10:00Z">
              <w:r w:rsidRPr="00E32CDC">
                <w:fldChar w:fldCharType="begin"/>
              </w:r>
              <w:r w:rsidR="00485819">
                <w:instrText>HYPERLINK "../../fast cs/fiximate/en/FIX.5.0SP2/tag529.html" \t "tagFrame"</w:instrText>
              </w:r>
              <w:r w:rsidRPr="00E32CDC">
                <w:fldChar w:fldCharType="separate"/>
              </w:r>
              <w:r w:rsidR="00485819" w:rsidRPr="00E32CDC">
                <w:t>529</w:t>
              </w:r>
              <w:r w:rsidRPr="00E32CDC">
                <w:fldChar w:fldCharType="end"/>
              </w:r>
            </w:ins>
          </w:p>
        </w:tc>
        <w:tc>
          <w:tcPr>
            <w:tcW w:w="1558" w:type="dxa"/>
            <w:gridSpan w:val="2"/>
            <w:tcBorders>
              <w:top w:val="single" w:sz="4" w:space="0" w:color="000000"/>
              <w:left w:val="single" w:sz="4" w:space="0" w:color="000000"/>
              <w:bottom w:val="single" w:sz="4" w:space="0" w:color="000000"/>
            </w:tcBorders>
          </w:tcPr>
          <w:p w:rsidR="00485819" w:rsidRPr="00E32CDC" w:rsidRDefault="00795A4B" w:rsidP="00485819">
            <w:pPr>
              <w:rPr>
                <w:ins w:id="1056" w:author="user" w:date="2018-03-20T22:10:00Z"/>
              </w:rPr>
            </w:pPr>
            <w:ins w:id="1057" w:author="user" w:date="2018-03-20T22:10:00Z">
              <w:r w:rsidRPr="00E32CDC">
                <w:fldChar w:fldCharType="begin"/>
              </w:r>
              <w:r w:rsidR="00485819">
                <w:instrText>HYPERLINK "../../fast cs/fiximate/en/FIX.5.0SP2/tag529.html" \t "tagFrame"</w:instrText>
              </w:r>
              <w:r w:rsidRPr="00E32CDC">
                <w:fldChar w:fldCharType="separate"/>
              </w:r>
              <w:r w:rsidR="00485819" w:rsidRPr="00E32CDC">
                <w:t>OrderRestrictio</w:t>
              </w:r>
              <w:r w:rsidR="00485819" w:rsidRPr="00E32CDC">
                <w:lastRenderedPageBreak/>
                <w:t>ns</w:t>
              </w:r>
              <w:r w:rsidRPr="00E32CDC">
                <w:fldChar w:fldCharType="end"/>
              </w:r>
            </w:ins>
          </w:p>
        </w:tc>
        <w:tc>
          <w:tcPr>
            <w:tcW w:w="4958" w:type="dxa"/>
            <w:tcBorders>
              <w:top w:val="single" w:sz="4" w:space="0" w:color="000000"/>
              <w:left w:val="single" w:sz="4" w:space="0" w:color="000000"/>
              <w:bottom w:val="single" w:sz="4" w:space="0" w:color="000000"/>
            </w:tcBorders>
          </w:tcPr>
          <w:p w:rsidR="00485819" w:rsidRDefault="00485819" w:rsidP="00485819">
            <w:pPr>
              <w:snapToGrid w:val="0"/>
              <w:jc w:val="both"/>
              <w:rPr>
                <w:ins w:id="1058" w:author="user" w:date="2018-03-20T22:10:00Z"/>
                <w:rFonts w:cs="Arial"/>
                <w:color w:val="000000"/>
                <w:lang w:eastAsia="zh-CN"/>
              </w:rPr>
            </w:pPr>
            <w:ins w:id="1059" w:author="user" w:date="2018-03-20T22:10:00Z">
              <w:r w:rsidRPr="00516665">
                <w:rPr>
                  <w:rFonts w:cs="Arial" w:hint="eastAsia"/>
                  <w:color w:val="000000"/>
                  <w:lang w:eastAsia="zh-CN"/>
                </w:rPr>
                <w:lastRenderedPageBreak/>
                <w:t>是否做市报价，取值：做市报价</w:t>
              </w:r>
              <w:r w:rsidRPr="00516665">
                <w:rPr>
                  <w:rFonts w:cs="Arial" w:hint="eastAsia"/>
                  <w:color w:val="000000"/>
                  <w:lang w:eastAsia="zh-CN"/>
                </w:rPr>
                <w:t>=5</w:t>
              </w:r>
              <w:r w:rsidRPr="00516665">
                <w:rPr>
                  <w:rFonts w:cs="Arial" w:hint="eastAsia"/>
                  <w:color w:val="000000"/>
                  <w:lang w:eastAsia="zh-CN"/>
                </w:rPr>
                <w:t>，</w:t>
              </w:r>
              <w:r>
                <w:rPr>
                  <w:rFonts w:cs="Arial" w:hint="eastAsia"/>
                  <w:color w:val="000000"/>
                  <w:lang w:eastAsia="zh-CN"/>
                </w:rPr>
                <w:t>非做市报价</w:t>
              </w:r>
              <w:r>
                <w:rPr>
                  <w:rFonts w:cs="Arial" w:hint="eastAsia"/>
                  <w:color w:val="000000"/>
                  <w:lang w:eastAsia="zh-CN"/>
                </w:rPr>
                <w:t>=0</w:t>
              </w:r>
            </w:ins>
          </w:p>
          <w:p w:rsidR="00485819" w:rsidRDefault="00485819" w:rsidP="00485819">
            <w:pPr>
              <w:snapToGrid w:val="0"/>
              <w:jc w:val="both"/>
              <w:rPr>
                <w:ins w:id="1060" w:author="user" w:date="2018-03-20T22:10:00Z"/>
                <w:rFonts w:cs="Arial"/>
                <w:color w:val="000000"/>
                <w:lang w:eastAsia="zh-CN"/>
              </w:rPr>
            </w:pPr>
            <w:ins w:id="1061" w:author="user" w:date="2018-03-20T22:10:00Z">
              <w:r>
                <w:rPr>
                  <w:rFonts w:hint="eastAsia"/>
                  <w:bCs/>
                  <w:lang w:eastAsia="zh-CN"/>
                </w:rPr>
                <w:lastRenderedPageBreak/>
                <w:t>做市报价申报填写</w:t>
              </w:r>
              <w:r>
                <w:rPr>
                  <w:rFonts w:hint="eastAsia"/>
                  <w:bCs/>
                  <w:lang w:eastAsia="zh-CN"/>
                </w:rPr>
                <w:t>5</w:t>
              </w:r>
              <w:r>
                <w:rPr>
                  <w:rFonts w:hint="eastAsia"/>
                  <w:bCs/>
                  <w:lang w:eastAsia="zh-CN"/>
                </w:rPr>
                <w:t>，其他均填写</w:t>
              </w:r>
              <w:r>
                <w:rPr>
                  <w:rFonts w:hint="eastAsia"/>
                  <w:bCs/>
                  <w:lang w:eastAsia="zh-CN"/>
                </w:rPr>
                <w:t>0</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062" w:author="user" w:date="2018-03-20T22:10:00Z"/>
                <w:rFonts w:cs="Arial"/>
                <w:color w:val="000000"/>
                <w:lang w:eastAsia="zh-CN"/>
              </w:rPr>
            </w:pPr>
            <w:ins w:id="1063" w:author="user" w:date="2018-03-20T22:10:00Z">
              <w:r>
                <w:rPr>
                  <w:rFonts w:cs="Arial" w:hint="eastAsia"/>
                  <w:color w:val="000000"/>
                  <w:lang w:eastAsia="zh-CN"/>
                </w:rPr>
                <w:lastRenderedPageBreak/>
                <w:t>C1</w:t>
              </w:r>
            </w:ins>
          </w:p>
        </w:tc>
      </w:tr>
      <w:tr w:rsidR="00485819" w:rsidRPr="00FF7C13" w:rsidTr="00870016">
        <w:trPr>
          <w:ins w:id="1064" w:author="user" w:date="2018-03-20T22:10:00Z"/>
        </w:trPr>
        <w:tc>
          <w:tcPr>
            <w:tcW w:w="852" w:type="dxa"/>
            <w:tcBorders>
              <w:top w:val="single" w:sz="4" w:space="0" w:color="000000"/>
              <w:left w:val="single" w:sz="4" w:space="0" w:color="000000"/>
              <w:bottom w:val="single" w:sz="4" w:space="0" w:color="000000"/>
            </w:tcBorders>
            <w:vAlign w:val="center"/>
          </w:tcPr>
          <w:p w:rsidR="00485819" w:rsidRPr="009A34BC" w:rsidRDefault="00485819" w:rsidP="00485819">
            <w:pPr>
              <w:jc w:val="center"/>
              <w:rPr>
                <w:ins w:id="1065" w:author="user" w:date="2018-03-20T22:10:00Z"/>
              </w:rPr>
            </w:pPr>
            <w:ins w:id="1066" w:author="user" w:date="2018-03-20T22:10:00Z">
              <w:r w:rsidRPr="009A34BC">
                <w:lastRenderedPageBreak/>
                <w:t>48</w:t>
              </w:r>
            </w:ins>
          </w:p>
        </w:tc>
        <w:tc>
          <w:tcPr>
            <w:tcW w:w="1558" w:type="dxa"/>
            <w:gridSpan w:val="2"/>
            <w:tcBorders>
              <w:top w:val="single" w:sz="4" w:space="0" w:color="000000"/>
              <w:left w:val="single" w:sz="4" w:space="0" w:color="000000"/>
              <w:bottom w:val="single" w:sz="4" w:space="0" w:color="000000"/>
            </w:tcBorders>
            <w:vAlign w:val="center"/>
          </w:tcPr>
          <w:p w:rsidR="00485819" w:rsidRPr="009A34BC" w:rsidRDefault="00485819" w:rsidP="00485819">
            <w:pPr>
              <w:rPr>
                <w:ins w:id="1067" w:author="user" w:date="2018-03-20T22:10:00Z"/>
              </w:rPr>
            </w:pPr>
            <w:ins w:id="1068" w:author="user" w:date="2018-03-20T22:10:00Z">
              <w:r w:rsidRPr="009A34BC">
                <w:t>SecurityID</w:t>
              </w:r>
            </w:ins>
          </w:p>
        </w:tc>
        <w:tc>
          <w:tcPr>
            <w:tcW w:w="4958" w:type="dxa"/>
            <w:tcBorders>
              <w:top w:val="single" w:sz="4" w:space="0" w:color="000000"/>
              <w:left w:val="single" w:sz="4" w:space="0" w:color="000000"/>
              <w:bottom w:val="single" w:sz="4" w:space="0" w:color="000000"/>
            </w:tcBorders>
            <w:vAlign w:val="center"/>
          </w:tcPr>
          <w:p w:rsidR="00485819" w:rsidRDefault="00485819" w:rsidP="00485819">
            <w:pPr>
              <w:snapToGrid w:val="0"/>
              <w:jc w:val="both"/>
              <w:rPr>
                <w:ins w:id="1069" w:author="user" w:date="2018-03-20T22:10:00Z"/>
                <w:rFonts w:cs="Arial"/>
                <w:color w:val="000000"/>
                <w:lang w:eastAsia="zh-CN"/>
              </w:rPr>
            </w:pPr>
            <w:ins w:id="1070" w:author="user" w:date="2018-03-20T22:10:00Z">
              <w:r>
                <w:rPr>
                  <w:rFonts w:cs="Arial"/>
                  <w:color w:val="000000"/>
                  <w:lang w:eastAsia="zh-CN"/>
                </w:rPr>
                <w:t>证券代码</w:t>
              </w:r>
            </w:ins>
          </w:p>
        </w:tc>
        <w:tc>
          <w:tcPr>
            <w:tcW w:w="99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jc w:val="center"/>
              <w:rPr>
                <w:ins w:id="1071" w:author="user" w:date="2018-03-20T22:10:00Z"/>
                <w:rFonts w:cs="Arial"/>
                <w:color w:val="000000"/>
                <w:lang w:eastAsia="zh-CN"/>
              </w:rPr>
            </w:pPr>
            <w:ins w:id="1072" w:author="user" w:date="2018-03-20T22:10:00Z">
              <w:r>
                <w:rPr>
                  <w:rFonts w:cs="Arial"/>
                  <w:color w:val="000000"/>
                  <w:lang w:eastAsia="zh-CN"/>
                </w:rPr>
                <w:t>C6</w:t>
              </w:r>
            </w:ins>
          </w:p>
        </w:tc>
      </w:tr>
      <w:tr w:rsidR="00485819" w:rsidRPr="00FF7C13" w:rsidTr="00870016">
        <w:trPr>
          <w:ins w:id="1073" w:author="user" w:date="2018-03-20T22:10:00Z"/>
        </w:trPr>
        <w:tc>
          <w:tcPr>
            <w:tcW w:w="852" w:type="dxa"/>
            <w:tcBorders>
              <w:top w:val="single" w:sz="4" w:space="0" w:color="000000"/>
              <w:left w:val="single" w:sz="4" w:space="0" w:color="000000"/>
              <w:bottom w:val="single" w:sz="4" w:space="0" w:color="000000"/>
            </w:tcBorders>
            <w:vAlign w:val="center"/>
          </w:tcPr>
          <w:p w:rsidR="00485819" w:rsidRPr="00AF644F" w:rsidRDefault="00485819" w:rsidP="00485819">
            <w:pPr>
              <w:jc w:val="center"/>
              <w:rPr>
                <w:ins w:id="1074" w:author="user" w:date="2018-03-20T22:10:00Z"/>
              </w:rPr>
            </w:pPr>
            <w:ins w:id="1075" w:author="user" w:date="2018-03-20T22:10:00Z">
              <w:r w:rsidRPr="00AF644F">
                <w:t>54</w:t>
              </w:r>
            </w:ins>
          </w:p>
        </w:tc>
        <w:tc>
          <w:tcPr>
            <w:tcW w:w="1558" w:type="dxa"/>
            <w:gridSpan w:val="2"/>
            <w:tcBorders>
              <w:top w:val="single" w:sz="4" w:space="0" w:color="000000"/>
              <w:left w:val="single" w:sz="4" w:space="0" w:color="000000"/>
              <w:bottom w:val="single" w:sz="4" w:space="0" w:color="000000"/>
            </w:tcBorders>
            <w:vAlign w:val="center"/>
          </w:tcPr>
          <w:p w:rsidR="00485819" w:rsidRPr="00AF644F" w:rsidRDefault="00485819" w:rsidP="00485819">
            <w:pPr>
              <w:rPr>
                <w:ins w:id="1076" w:author="user" w:date="2018-03-20T22:10:00Z"/>
              </w:rPr>
            </w:pPr>
            <w:ins w:id="1077" w:author="user" w:date="2018-03-20T22:10:00Z">
              <w:r w:rsidRPr="00AF644F">
                <w:t>Side</w:t>
              </w:r>
            </w:ins>
          </w:p>
        </w:tc>
        <w:tc>
          <w:tcPr>
            <w:tcW w:w="4958" w:type="dxa"/>
            <w:tcBorders>
              <w:top w:val="single" w:sz="4" w:space="0" w:color="000000"/>
              <w:left w:val="single" w:sz="4" w:space="0" w:color="000000"/>
              <w:bottom w:val="single" w:sz="4" w:space="0" w:color="000000"/>
            </w:tcBorders>
            <w:vAlign w:val="center"/>
          </w:tcPr>
          <w:p w:rsidR="00485819" w:rsidRPr="00407015" w:rsidRDefault="00485819" w:rsidP="00485819">
            <w:pPr>
              <w:jc w:val="both"/>
              <w:rPr>
                <w:ins w:id="1078" w:author="user" w:date="2018-03-20T22:10:00Z"/>
                <w:rFonts w:cs="Arial"/>
                <w:color w:val="000000"/>
                <w:lang w:eastAsia="zh-CN"/>
              </w:rPr>
            </w:pPr>
            <w:ins w:id="1079" w:author="user" w:date="2018-03-20T22:10:00Z">
              <w:r>
                <w:rPr>
                  <w:rFonts w:cs="Arial"/>
                  <w:color w:val="000000"/>
                  <w:lang w:eastAsia="zh-CN"/>
                </w:rPr>
                <w:t>买卖方向，取值有：</w:t>
              </w:r>
              <w:r>
                <w:rPr>
                  <w:rFonts w:cs="Arial" w:hint="eastAsia"/>
                  <w:color w:val="000000"/>
                  <w:lang w:eastAsia="zh-CN"/>
                </w:rPr>
                <w:t>0</w:t>
              </w:r>
              <w:r>
                <w:rPr>
                  <w:rFonts w:cs="Arial" w:hint="eastAsia"/>
                  <w:color w:val="000000"/>
                  <w:lang w:eastAsia="zh-CN"/>
                </w:rPr>
                <w:t>表示双向，</w:t>
              </w:r>
              <w:r>
                <w:rPr>
                  <w:rFonts w:cs="Arial"/>
                  <w:color w:val="000000"/>
                  <w:lang w:eastAsia="zh-CN"/>
                </w:rPr>
                <w:t>1</w:t>
              </w:r>
              <w:r>
                <w:rPr>
                  <w:rFonts w:cs="Arial"/>
                  <w:color w:val="000000"/>
                  <w:lang w:eastAsia="zh-CN"/>
                </w:rPr>
                <w:t>表示买</w:t>
              </w:r>
              <w:r>
                <w:rPr>
                  <w:rFonts w:cs="Arial" w:hint="eastAsia"/>
                  <w:color w:val="000000"/>
                  <w:lang w:eastAsia="zh-CN"/>
                </w:rPr>
                <w:t>，</w:t>
              </w:r>
              <w:r>
                <w:rPr>
                  <w:rFonts w:cs="Arial"/>
                  <w:color w:val="000000"/>
                  <w:lang w:eastAsia="zh-CN"/>
                </w:rPr>
                <w:t>2</w:t>
              </w:r>
              <w:r>
                <w:rPr>
                  <w:rFonts w:cs="Arial"/>
                  <w:color w:val="000000"/>
                  <w:lang w:eastAsia="zh-CN"/>
                </w:rPr>
                <w:t>表示卖</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080" w:author="user" w:date="2018-03-20T22:10:00Z"/>
                <w:rFonts w:cs="Arial"/>
                <w:color w:val="000000"/>
                <w:lang w:eastAsia="zh-CN"/>
              </w:rPr>
            </w:pPr>
            <w:ins w:id="1081" w:author="user" w:date="2018-03-20T22:10:00Z">
              <w:r>
                <w:rPr>
                  <w:rFonts w:cs="Arial" w:hint="eastAsia"/>
                  <w:color w:val="000000"/>
                  <w:lang w:eastAsia="zh-CN"/>
                </w:rPr>
                <w:t>C1</w:t>
              </w:r>
            </w:ins>
          </w:p>
        </w:tc>
      </w:tr>
      <w:tr w:rsidR="00485819" w:rsidRPr="00FF7C13" w:rsidTr="00870016">
        <w:trPr>
          <w:ins w:id="1082" w:author="user" w:date="2018-03-20T22:10:00Z"/>
        </w:trPr>
        <w:tc>
          <w:tcPr>
            <w:tcW w:w="852" w:type="dxa"/>
            <w:tcBorders>
              <w:top w:val="single" w:sz="4" w:space="0" w:color="000000"/>
              <w:left w:val="single" w:sz="4" w:space="0" w:color="000000"/>
              <w:bottom w:val="single" w:sz="4" w:space="0" w:color="000000"/>
            </w:tcBorders>
            <w:vAlign w:val="center"/>
          </w:tcPr>
          <w:p w:rsidR="00485819" w:rsidRPr="00AF644F" w:rsidRDefault="00485819" w:rsidP="00485819">
            <w:pPr>
              <w:jc w:val="center"/>
              <w:rPr>
                <w:ins w:id="1083" w:author="user" w:date="2018-03-20T22:10:00Z"/>
              </w:rPr>
            </w:pPr>
            <w:ins w:id="1084" w:author="user" w:date="2018-03-20T22:10:00Z">
              <w:r w:rsidRPr="00AF644F">
                <w:t>38</w:t>
              </w:r>
            </w:ins>
          </w:p>
        </w:tc>
        <w:tc>
          <w:tcPr>
            <w:tcW w:w="1558" w:type="dxa"/>
            <w:gridSpan w:val="2"/>
            <w:tcBorders>
              <w:top w:val="single" w:sz="4" w:space="0" w:color="000000"/>
              <w:left w:val="single" w:sz="4" w:space="0" w:color="000000"/>
              <w:bottom w:val="single" w:sz="4" w:space="0" w:color="000000"/>
            </w:tcBorders>
            <w:vAlign w:val="center"/>
          </w:tcPr>
          <w:p w:rsidR="00485819" w:rsidRPr="00AF644F" w:rsidRDefault="00485819" w:rsidP="00485819">
            <w:pPr>
              <w:rPr>
                <w:ins w:id="1085" w:author="user" w:date="2018-03-20T22:10:00Z"/>
              </w:rPr>
            </w:pPr>
            <w:ins w:id="1086" w:author="user" w:date="2018-03-20T22:10:00Z">
              <w:r w:rsidRPr="00AF644F">
                <w:t>OrderQty</w:t>
              </w:r>
            </w:ins>
          </w:p>
        </w:tc>
        <w:tc>
          <w:tcPr>
            <w:tcW w:w="4958" w:type="dxa"/>
            <w:tcBorders>
              <w:top w:val="single" w:sz="4" w:space="0" w:color="000000"/>
              <w:left w:val="single" w:sz="4" w:space="0" w:color="000000"/>
              <w:bottom w:val="single" w:sz="4" w:space="0" w:color="000000"/>
            </w:tcBorders>
            <w:vAlign w:val="center"/>
          </w:tcPr>
          <w:p w:rsidR="002B6C19" w:rsidRPr="00C256FF" w:rsidRDefault="00485819" w:rsidP="002B6C19">
            <w:pPr>
              <w:keepLines w:val="0"/>
              <w:suppressAutoHyphens w:val="0"/>
              <w:snapToGrid w:val="0"/>
              <w:spacing w:before="0" w:after="0" w:line="240" w:lineRule="auto"/>
              <w:jc w:val="both"/>
              <w:rPr>
                <w:ins w:id="1087" w:author="user" w:date="2018-07-11T11:17:00Z"/>
                <w:rFonts w:ascii="宋体" w:hAnsi="宋体" w:cs="宋体"/>
                <w:color w:val="000000"/>
                <w:lang w:val="en-US" w:eastAsia="zh-CN"/>
              </w:rPr>
            </w:pPr>
            <w:ins w:id="1088" w:author="user" w:date="2018-03-20T22:10:00Z">
              <w:r>
                <w:rPr>
                  <w:rFonts w:cs="Arial"/>
                  <w:color w:val="000000"/>
                  <w:lang w:eastAsia="zh-CN"/>
                </w:rPr>
                <w:t>订单数量</w:t>
              </w:r>
              <w:r>
                <w:rPr>
                  <w:rFonts w:cs="Arial" w:hint="eastAsia"/>
                  <w:color w:val="000000"/>
                  <w:lang w:eastAsia="zh-CN"/>
                </w:rPr>
                <w:t>，</w:t>
              </w:r>
            </w:ins>
            <w:ins w:id="1089" w:author="user" w:date="2018-07-11T11:17:00Z">
              <w:r w:rsidR="002B6C19" w:rsidRPr="00C256FF">
                <w:rPr>
                  <w:rFonts w:ascii="宋体" w:hAnsi="宋体" w:cs="宋体" w:hint="eastAsia"/>
                  <w:color w:val="000000"/>
                  <w:lang w:val="en-US" w:eastAsia="zh-CN"/>
                </w:rPr>
                <w:t>单位：手</w:t>
              </w:r>
            </w:ins>
          </w:p>
          <w:p w:rsidR="00485819" w:rsidRDefault="00485819" w:rsidP="00485819">
            <w:pPr>
              <w:jc w:val="both"/>
              <w:rPr>
                <w:ins w:id="1090" w:author="user" w:date="2018-03-20T22:10:00Z"/>
                <w:rFonts w:cs="Arial"/>
                <w:color w:val="000000"/>
                <w:lang w:eastAsia="zh-CN"/>
              </w:rPr>
            </w:pPr>
            <w:ins w:id="1091" w:author="user" w:date="2018-03-20T22:10:00Z">
              <w:del w:id="1092" w:author="user" w:date="2018-07-11T11:17:00Z">
                <w:r w:rsidDel="002B6C19">
                  <w:rPr>
                    <w:rFonts w:cs="Arial" w:hint="eastAsia"/>
                    <w:color w:val="000000"/>
                    <w:lang w:eastAsia="zh-CN"/>
                  </w:rPr>
                  <w:delText>或券面金额。</w:delText>
                </w:r>
              </w:del>
              <w:r>
                <w:rPr>
                  <w:rFonts w:cs="Arial" w:hint="eastAsia"/>
                  <w:color w:val="000000"/>
                  <w:lang w:eastAsia="zh-CN"/>
                </w:rPr>
                <w:t>在</w:t>
              </w:r>
              <w:r>
                <w:rPr>
                  <w:rFonts w:cs="Arial" w:hint="eastAsia"/>
                  <w:color w:val="000000"/>
                  <w:lang w:eastAsia="zh-CN"/>
                </w:rPr>
                <w:t>side</w:t>
              </w:r>
              <w:r>
                <w:rPr>
                  <w:rFonts w:cs="Arial" w:hint="eastAsia"/>
                  <w:color w:val="000000"/>
                  <w:lang w:eastAsia="zh-CN"/>
                </w:rPr>
                <w:t>为双向时表示买数量，其他情况表示</w:t>
              </w:r>
              <w:r>
                <w:rPr>
                  <w:rFonts w:cs="Arial" w:hint="eastAsia"/>
                  <w:color w:val="000000"/>
                  <w:lang w:eastAsia="zh-CN"/>
                </w:rPr>
                <w:t>side</w:t>
              </w:r>
              <w:r>
                <w:rPr>
                  <w:rFonts w:cs="Arial" w:hint="eastAsia"/>
                  <w:color w:val="000000"/>
                  <w:lang w:eastAsia="zh-CN"/>
                </w:rPr>
                <w:t>对应的数量</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093" w:author="user" w:date="2018-03-20T22:10:00Z"/>
                <w:rFonts w:cs="Arial"/>
                <w:color w:val="000000"/>
                <w:lang w:eastAsia="zh-CN"/>
              </w:rPr>
            </w:pPr>
            <w:ins w:id="1094" w:author="user" w:date="2018-03-20T22:10:00Z">
              <w:r>
                <w:rPr>
                  <w:rFonts w:cs="Arial"/>
                  <w:color w:val="000000"/>
                  <w:lang w:eastAsia="zh-CN"/>
                </w:rPr>
                <w:t>N1</w:t>
              </w:r>
              <w:r>
                <w:rPr>
                  <w:rFonts w:cs="Arial" w:hint="eastAsia"/>
                  <w:color w:val="000000"/>
                  <w:lang w:eastAsia="zh-CN"/>
                </w:rPr>
                <w:t>0</w:t>
              </w:r>
            </w:ins>
          </w:p>
        </w:tc>
      </w:tr>
      <w:tr w:rsidR="00485819" w:rsidRPr="00FF7C13" w:rsidTr="00870016">
        <w:trPr>
          <w:ins w:id="1095" w:author="user" w:date="2018-03-20T22:10:00Z"/>
        </w:trPr>
        <w:tc>
          <w:tcPr>
            <w:tcW w:w="852" w:type="dxa"/>
            <w:tcBorders>
              <w:top w:val="single" w:sz="4" w:space="0" w:color="000000"/>
              <w:left w:val="single" w:sz="4" w:space="0" w:color="000000"/>
              <w:bottom w:val="single" w:sz="4" w:space="0" w:color="000000"/>
            </w:tcBorders>
          </w:tcPr>
          <w:p w:rsidR="00485819" w:rsidRPr="00AF644F" w:rsidRDefault="00D907F3" w:rsidP="00D907F3">
            <w:pPr>
              <w:jc w:val="center"/>
              <w:rPr>
                <w:ins w:id="1096" w:author="user" w:date="2018-03-20T22:10:00Z"/>
              </w:rPr>
            </w:pPr>
            <w:ins w:id="1097" w:author="user" w:date="2018-04-27T09:10:00Z">
              <w:r>
                <w:t>32</w:t>
              </w:r>
            </w:ins>
          </w:p>
        </w:tc>
        <w:tc>
          <w:tcPr>
            <w:tcW w:w="1558" w:type="dxa"/>
            <w:gridSpan w:val="2"/>
            <w:tcBorders>
              <w:top w:val="single" w:sz="4" w:space="0" w:color="000000"/>
              <w:left w:val="single" w:sz="4" w:space="0" w:color="000000"/>
              <w:bottom w:val="single" w:sz="4" w:space="0" w:color="000000"/>
            </w:tcBorders>
            <w:vAlign w:val="center"/>
          </w:tcPr>
          <w:p w:rsidR="00485819" w:rsidRPr="00AF644F" w:rsidRDefault="00D907F3" w:rsidP="00485819">
            <w:pPr>
              <w:rPr>
                <w:ins w:id="1098" w:author="user" w:date="2018-03-20T22:10:00Z"/>
              </w:rPr>
            </w:pPr>
            <w:ins w:id="1099" w:author="user" w:date="2018-04-27T09:10:00Z">
              <w:r w:rsidRPr="00D907F3">
                <w:t>LastQty</w:t>
              </w:r>
              <w:r w:rsidRPr="00D907F3">
                <w:tab/>
              </w:r>
            </w:ins>
          </w:p>
        </w:tc>
        <w:tc>
          <w:tcPr>
            <w:tcW w:w="4958" w:type="dxa"/>
            <w:tcBorders>
              <w:top w:val="single" w:sz="4" w:space="0" w:color="000000"/>
              <w:left w:val="single" w:sz="4" w:space="0" w:color="000000"/>
              <w:bottom w:val="single" w:sz="4" w:space="0" w:color="000000"/>
            </w:tcBorders>
          </w:tcPr>
          <w:p w:rsidR="002B6C19" w:rsidRPr="00C256FF" w:rsidRDefault="00485819" w:rsidP="002B6C19">
            <w:pPr>
              <w:keepLines w:val="0"/>
              <w:suppressAutoHyphens w:val="0"/>
              <w:snapToGrid w:val="0"/>
              <w:spacing w:before="0" w:after="0" w:line="240" w:lineRule="auto"/>
              <w:jc w:val="both"/>
              <w:rPr>
                <w:ins w:id="1100" w:author="user" w:date="2018-07-11T11:17:00Z"/>
                <w:rFonts w:ascii="宋体" w:hAnsi="宋体" w:cs="宋体"/>
                <w:color w:val="000000"/>
                <w:lang w:val="en-US" w:eastAsia="zh-CN"/>
              </w:rPr>
            </w:pPr>
            <w:ins w:id="1101" w:author="user" w:date="2018-03-20T22:10:00Z">
              <w:r>
                <w:rPr>
                  <w:rFonts w:cs="Arial" w:hint="eastAsia"/>
                  <w:color w:val="000000"/>
                  <w:lang w:eastAsia="zh-CN"/>
                </w:rPr>
                <w:t>订单数量</w:t>
              </w:r>
              <w:r>
                <w:rPr>
                  <w:rFonts w:cs="Arial" w:hint="eastAsia"/>
                  <w:color w:val="000000"/>
                  <w:lang w:eastAsia="zh-CN"/>
                </w:rPr>
                <w:t>2</w:t>
              </w:r>
              <w:r>
                <w:rPr>
                  <w:rFonts w:cs="Arial" w:hint="eastAsia"/>
                  <w:color w:val="000000"/>
                  <w:lang w:eastAsia="zh-CN"/>
                </w:rPr>
                <w:t>，</w:t>
              </w:r>
            </w:ins>
            <w:ins w:id="1102" w:author="user" w:date="2018-07-11T11:17:00Z">
              <w:r w:rsidR="002B6C19" w:rsidRPr="00C256FF">
                <w:rPr>
                  <w:rFonts w:ascii="宋体" w:hAnsi="宋体" w:cs="宋体" w:hint="eastAsia"/>
                  <w:color w:val="000000"/>
                  <w:lang w:val="en-US" w:eastAsia="zh-CN"/>
                </w:rPr>
                <w:t>单位：手</w:t>
              </w:r>
            </w:ins>
          </w:p>
          <w:p w:rsidR="00485819" w:rsidRDefault="00485819" w:rsidP="00485819">
            <w:pPr>
              <w:snapToGrid w:val="0"/>
              <w:jc w:val="both"/>
              <w:rPr>
                <w:ins w:id="1103" w:author="user" w:date="2018-03-20T22:10:00Z"/>
                <w:rFonts w:cs="Arial"/>
                <w:color w:val="000000"/>
                <w:lang w:eastAsia="zh-CN"/>
              </w:rPr>
            </w:pPr>
            <w:ins w:id="1104" w:author="user" w:date="2018-03-20T22:10:00Z">
              <w:del w:id="1105" w:author="user" w:date="2018-07-11T11:17:00Z">
                <w:r w:rsidDel="002B6C19">
                  <w:rPr>
                    <w:rFonts w:cs="Arial" w:hint="eastAsia"/>
                    <w:color w:val="000000"/>
                    <w:lang w:eastAsia="zh-CN"/>
                  </w:rPr>
                  <w:delText>或券面金额</w:delText>
                </w:r>
                <w:r w:rsidDel="002B6C19">
                  <w:rPr>
                    <w:rFonts w:cs="Arial" w:hint="eastAsia"/>
                    <w:color w:val="000000"/>
                    <w:lang w:eastAsia="zh-CN"/>
                  </w:rPr>
                  <w:delText>2</w:delText>
                </w:r>
                <w:r w:rsidDel="002B6C19">
                  <w:rPr>
                    <w:rFonts w:cs="Arial" w:hint="eastAsia"/>
                    <w:color w:val="000000"/>
                    <w:lang w:eastAsia="zh-CN"/>
                  </w:rPr>
                  <w:delText>。</w:delText>
                </w:r>
              </w:del>
              <w:r>
                <w:rPr>
                  <w:rFonts w:cs="Arial" w:hint="eastAsia"/>
                  <w:color w:val="000000"/>
                  <w:lang w:eastAsia="zh-CN"/>
                </w:rPr>
                <w:t>在</w:t>
              </w:r>
              <w:r>
                <w:rPr>
                  <w:rFonts w:cs="Arial" w:hint="eastAsia"/>
                  <w:color w:val="000000"/>
                  <w:lang w:eastAsia="zh-CN"/>
                </w:rPr>
                <w:t>side</w:t>
              </w:r>
              <w:r>
                <w:rPr>
                  <w:rFonts w:cs="Arial" w:hint="eastAsia"/>
                  <w:color w:val="000000"/>
                  <w:lang w:eastAsia="zh-CN"/>
                </w:rPr>
                <w:t>为双向时填写卖数量，其他情况填写</w:t>
              </w:r>
              <w:r>
                <w:rPr>
                  <w:rFonts w:cs="Arial" w:hint="eastAsia"/>
                  <w:color w:val="000000"/>
                  <w:lang w:eastAsia="zh-CN"/>
                </w:rPr>
                <w:t>0</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106" w:author="user" w:date="2018-03-20T22:10:00Z"/>
                <w:rFonts w:cs="Arial"/>
                <w:color w:val="000000"/>
                <w:lang w:eastAsia="zh-CN"/>
              </w:rPr>
            </w:pPr>
            <w:ins w:id="1107" w:author="user" w:date="2018-03-20T22:10:00Z">
              <w:r>
                <w:rPr>
                  <w:rFonts w:cs="Arial"/>
                  <w:color w:val="000000"/>
                  <w:lang w:eastAsia="zh-CN"/>
                </w:rPr>
                <w:t>N1</w:t>
              </w:r>
              <w:r>
                <w:rPr>
                  <w:rFonts w:cs="Arial" w:hint="eastAsia"/>
                  <w:color w:val="000000"/>
                  <w:lang w:eastAsia="zh-CN"/>
                </w:rPr>
                <w:t>0</w:t>
              </w:r>
            </w:ins>
          </w:p>
        </w:tc>
      </w:tr>
      <w:tr w:rsidR="00485819" w:rsidRPr="00FF7C13" w:rsidTr="00870016">
        <w:trPr>
          <w:ins w:id="1108" w:author="user" w:date="2018-03-20T22:10:00Z"/>
        </w:trPr>
        <w:tc>
          <w:tcPr>
            <w:tcW w:w="852" w:type="dxa"/>
            <w:tcBorders>
              <w:top w:val="single" w:sz="4" w:space="0" w:color="000000"/>
              <w:left w:val="single" w:sz="4" w:space="0" w:color="000000"/>
              <w:bottom w:val="single" w:sz="4" w:space="0" w:color="000000"/>
            </w:tcBorders>
            <w:vAlign w:val="center"/>
          </w:tcPr>
          <w:p w:rsidR="00485819" w:rsidRDefault="00485819" w:rsidP="00485819">
            <w:pPr>
              <w:snapToGrid w:val="0"/>
              <w:jc w:val="center"/>
              <w:rPr>
                <w:ins w:id="1109" w:author="user" w:date="2018-03-20T22:10:00Z"/>
                <w:rFonts w:cs="Arial"/>
                <w:color w:val="000000"/>
                <w:lang w:eastAsia="zh-CN"/>
              </w:rPr>
            </w:pPr>
            <w:ins w:id="1110" w:author="user" w:date="2018-03-20T22:10:00Z">
              <w:r>
                <w:rPr>
                  <w:rFonts w:cs="Arial"/>
                  <w:color w:val="000000"/>
                  <w:lang w:eastAsia="zh-CN"/>
                </w:rPr>
                <w:t>44</w:t>
              </w:r>
            </w:ins>
          </w:p>
        </w:tc>
        <w:tc>
          <w:tcPr>
            <w:tcW w:w="1558" w:type="dxa"/>
            <w:gridSpan w:val="2"/>
            <w:tcBorders>
              <w:top w:val="single" w:sz="4" w:space="0" w:color="000000"/>
              <w:left w:val="single" w:sz="4" w:space="0" w:color="000000"/>
              <w:bottom w:val="single" w:sz="4" w:space="0" w:color="000000"/>
            </w:tcBorders>
            <w:vAlign w:val="center"/>
          </w:tcPr>
          <w:p w:rsidR="00485819" w:rsidRDefault="00485819" w:rsidP="00485819">
            <w:pPr>
              <w:snapToGrid w:val="0"/>
              <w:jc w:val="both"/>
              <w:rPr>
                <w:ins w:id="1111" w:author="user" w:date="2018-03-20T22:10:00Z"/>
                <w:rFonts w:cs="Arial"/>
                <w:color w:val="000000"/>
                <w:lang w:eastAsia="zh-CN"/>
              </w:rPr>
            </w:pPr>
            <w:ins w:id="1112" w:author="user" w:date="2018-03-20T22:10:00Z">
              <w:r>
                <w:rPr>
                  <w:rFonts w:cs="Arial"/>
                  <w:color w:val="000000"/>
                  <w:lang w:eastAsia="zh-CN"/>
                </w:rPr>
                <w:t>Price</w:t>
              </w:r>
            </w:ins>
          </w:p>
        </w:tc>
        <w:tc>
          <w:tcPr>
            <w:tcW w:w="4958" w:type="dxa"/>
            <w:tcBorders>
              <w:top w:val="single" w:sz="4" w:space="0" w:color="000000"/>
              <w:left w:val="single" w:sz="4" w:space="0" w:color="000000"/>
              <w:bottom w:val="single" w:sz="4" w:space="0" w:color="000000"/>
            </w:tcBorders>
            <w:vAlign w:val="center"/>
          </w:tcPr>
          <w:p w:rsidR="00485819" w:rsidRDefault="00485819" w:rsidP="008E1393">
            <w:pPr>
              <w:jc w:val="both"/>
              <w:rPr>
                <w:ins w:id="1113" w:author="user" w:date="2018-03-20T22:10:00Z"/>
                <w:rFonts w:cs="Arial"/>
                <w:color w:val="000000"/>
                <w:lang w:eastAsia="zh-CN"/>
              </w:rPr>
            </w:pPr>
            <w:ins w:id="1114" w:author="user" w:date="2018-03-20T22:10:00Z">
              <w:r>
                <w:rPr>
                  <w:rFonts w:cs="Arial" w:hint="eastAsia"/>
                  <w:color w:val="000000"/>
                  <w:lang w:eastAsia="zh-CN"/>
                </w:rPr>
                <w:t>订单价格</w:t>
              </w:r>
              <w:r>
                <w:rPr>
                  <w:rFonts w:cs="Arial" w:hint="eastAsia"/>
                  <w:color w:val="000000"/>
                  <w:lang w:eastAsia="zh-CN"/>
                </w:rPr>
                <w:t>(</w:t>
              </w:r>
              <w:r>
                <w:rPr>
                  <w:rFonts w:cs="Arial" w:hint="eastAsia"/>
                  <w:color w:val="000000"/>
                  <w:lang w:eastAsia="zh-CN"/>
                </w:rPr>
                <w:t>净价</w:t>
              </w:r>
              <w:r>
                <w:rPr>
                  <w:rFonts w:cs="Arial" w:hint="eastAsia"/>
                  <w:color w:val="000000"/>
                  <w:lang w:eastAsia="zh-CN"/>
                </w:rPr>
                <w:t>)</w:t>
              </w:r>
            </w:ins>
            <w:ins w:id="1115" w:author="user" w:date="2018-07-11T11:08:00Z">
              <w:r w:rsidR="008E1393" w:rsidRPr="00A23F8E">
                <w:rPr>
                  <w:rFonts w:ascii="宋体" w:hAnsi="宋体" w:cs="宋体" w:hint="eastAsia"/>
                  <w:color w:val="000000"/>
                  <w:lang w:val="en-US" w:eastAsia="zh-CN"/>
                </w:rPr>
                <w:t>，单位：元，精度：</w:t>
              </w:r>
              <w:r w:rsidR="008E1393">
                <w:rPr>
                  <w:rFonts w:ascii="宋体" w:hAnsi="宋体" w:cs="宋体"/>
                  <w:color w:val="000000"/>
                  <w:lang w:val="en-US" w:eastAsia="zh-CN"/>
                </w:rPr>
                <w:t>3</w:t>
              </w:r>
              <w:r w:rsidR="008E1393" w:rsidRPr="00A23F8E">
                <w:rPr>
                  <w:rFonts w:ascii="宋体" w:hAnsi="宋体" w:cs="宋体" w:hint="eastAsia"/>
                  <w:color w:val="000000"/>
                  <w:lang w:val="en-US" w:eastAsia="zh-CN"/>
                </w:rPr>
                <w:t>位</w:t>
              </w:r>
            </w:ins>
            <w:ins w:id="1116" w:author="user" w:date="2018-03-20T22:10:00Z">
              <w:r>
                <w:rPr>
                  <w:rFonts w:cs="Arial" w:hint="eastAsia"/>
                  <w:color w:val="000000"/>
                  <w:lang w:eastAsia="zh-CN"/>
                </w:rPr>
                <w:t>。在</w:t>
              </w:r>
              <w:r>
                <w:rPr>
                  <w:rFonts w:cs="Arial" w:hint="eastAsia"/>
                  <w:color w:val="000000"/>
                  <w:lang w:eastAsia="zh-CN"/>
                </w:rPr>
                <w:t>side</w:t>
              </w:r>
              <w:r>
                <w:rPr>
                  <w:rFonts w:cs="Arial" w:hint="eastAsia"/>
                  <w:color w:val="000000"/>
                  <w:lang w:eastAsia="zh-CN"/>
                </w:rPr>
                <w:t>为双向时填写买价格，其他情况表示</w:t>
              </w:r>
              <w:r>
                <w:rPr>
                  <w:rFonts w:cs="Arial" w:hint="eastAsia"/>
                  <w:color w:val="000000"/>
                  <w:lang w:eastAsia="zh-CN"/>
                </w:rPr>
                <w:t>side</w:t>
              </w:r>
              <w:r>
                <w:rPr>
                  <w:rFonts w:cs="Arial" w:hint="eastAsia"/>
                  <w:color w:val="000000"/>
                  <w:lang w:eastAsia="zh-CN"/>
                </w:rPr>
                <w:t>对应的价格</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117" w:author="user" w:date="2018-03-20T22:10:00Z"/>
                <w:rFonts w:cs="Arial"/>
                <w:color w:val="000000"/>
                <w:lang w:eastAsia="zh-CN"/>
              </w:rPr>
            </w:pPr>
            <w:ins w:id="1118" w:author="user" w:date="2018-03-20T22:10:00Z">
              <w:r>
                <w:rPr>
                  <w:rFonts w:cs="Arial"/>
                  <w:color w:val="000000"/>
                  <w:lang w:eastAsia="zh-CN"/>
                </w:rPr>
                <w:t>N1</w:t>
              </w:r>
            </w:ins>
            <w:ins w:id="1119" w:author="user" w:date="2018-03-20T22:19:00Z">
              <w:r>
                <w:rPr>
                  <w:rFonts w:cs="Arial"/>
                  <w:color w:val="000000"/>
                  <w:lang w:eastAsia="zh-CN"/>
                </w:rPr>
                <w:t>0</w:t>
              </w:r>
            </w:ins>
            <w:ins w:id="1120" w:author="user" w:date="2018-03-20T22:10:00Z">
              <w:r>
                <w:rPr>
                  <w:rFonts w:cs="Arial"/>
                  <w:color w:val="000000"/>
                  <w:lang w:eastAsia="zh-CN"/>
                </w:rPr>
                <w:t>(</w:t>
              </w:r>
              <w:r>
                <w:rPr>
                  <w:rFonts w:cs="Arial" w:hint="eastAsia"/>
                  <w:color w:val="000000"/>
                  <w:lang w:eastAsia="zh-CN"/>
                </w:rPr>
                <w:t>3</w:t>
              </w:r>
              <w:r>
                <w:rPr>
                  <w:rFonts w:cs="Arial"/>
                  <w:color w:val="000000"/>
                  <w:lang w:eastAsia="zh-CN"/>
                </w:rPr>
                <w:t>)</w:t>
              </w:r>
            </w:ins>
          </w:p>
        </w:tc>
      </w:tr>
      <w:tr w:rsidR="00485819" w:rsidRPr="00FF7C13" w:rsidTr="00870016">
        <w:trPr>
          <w:ins w:id="1121" w:author="user" w:date="2018-03-20T22:10:00Z"/>
        </w:trPr>
        <w:tc>
          <w:tcPr>
            <w:tcW w:w="852" w:type="dxa"/>
            <w:tcBorders>
              <w:top w:val="single" w:sz="4" w:space="0" w:color="000000"/>
              <w:left w:val="single" w:sz="4" w:space="0" w:color="000000"/>
              <w:bottom w:val="single" w:sz="4" w:space="0" w:color="000000"/>
            </w:tcBorders>
          </w:tcPr>
          <w:p w:rsidR="00485819" w:rsidRPr="00516665" w:rsidRDefault="00795A4B" w:rsidP="00485819">
            <w:pPr>
              <w:snapToGrid w:val="0"/>
              <w:jc w:val="center"/>
              <w:rPr>
                <w:ins w:id="1122" w:author="user" w:date="2018-03-20T22:10:00Z"/>
                <w:rFonts w:cs="Arial"/>
                <w:color w:val="000000"/>
                <w:lang w:eastAsia="zh-CN"/>
              </w:rPr>
            </w:pPr>
            <w:ins w:id="1123" w:author="user" w:date="2018-03-20T22:10:00Z">
              <w:r w:rsidRPr="00516665">
                <w:rPr>
                  <w:rFonts w:cs="Arial"/>
                  <w:color w:val="000000"/>
                  <w:lang w:eastAsia="zh-CN"/>
                </w:rPr>
                <w:fldChar w:fldCharType="begin"/>
              </w:r>
              <w:r w:rsidR="00485819">
                <w:rPr>
                  <w:rFonts w:cs="Arial"/>
                  <w:color w:val="000000"/>
                  <w:lang w:eastAsia="zh-CN"/>
                </w:rPr>
                <w:instrText>HYPERLINK "../../fast cs/fiximate/en/FIX.5.0SP2/tag640.html" \t "tagFrame"</w:instrText>
              </w:r>
              <w:r w:rsidRPr="00516665">
                <w:rPr>
                  <w:rFonts w:cs="Arial"/>
                  <w:color w:val="000000"/>
                  <w:lang w:eastAsia="zh-CN"/>
                </w:rPr>
                <w:fldChar w:fldCharType="separate"/>
              </w:r>
              <w:r w:rsidR="00485819" w:rsidRPr="00516665">
                <w:rPr>
                  <w:rFonts w:cs="Arial"/>
                  <w:color w:val="000000"/>
                  <w:lang w:eastAsia="zh-CN"/>
                </w:rPr>
                <w:t>640</w:t>
              </w:r>
              <w:r w:rsidRPr="00516665">
                <w:rPr>
                  <w:rFonts w:cs="Arial"/>
                  <w:color w:val="000000"/>
                  <w:lang w:eastAsia="zh-CN"/>
                </w:rPr>
                <w:fldChar w:fldCharType="end"/>
              </w:r>
            </w:ins>
          </w:p>
        </w:tc>
        <w:tc>
          <w:tcPr>
            <w:tcW w:w="1558" w:type="dxa"/>
            <w:gridSpan w:val="2"/>
            <w:tcBorders>
              <w:top w:val="single" w:sz="4" w:space="0" w:color="000000"/>
              <w:left w:val="single" w:sz="4" w:space="0" w:color="000000"/>
              <w:bottom w:val="single" w:sz="4" w:space="0" w:color="000000"/>
            </w:tcBorders>
            <w:vAlign w:val="center"/>
          </w:tcPr>
          <w:p w:rsidR="00485819" w:rsidRPr="00516665" w:rsidRDefault="00795A4B" w:rsidP="00485819">
            <w:pPr>
              <w:snapToGrid w:val="0"/>
              <w:jc w:val="both"/>
              <w:rPr>
                <w:ins w:id="1124" w:author="user" w:date="2018-03-20T22:10:00Z"/>
                <w:rFonts w:cs="Arial"/>
                <w:color w:val="000000"/>
                <w:lang w:eastAsia="zh-CN"/>
              </w:rPr>
            </w:pPr>
            <w:ins w:id="1125" w:author="user" w:date="2018-03-20T22:10:00Z">
              <w:r w:rsidRPr="00516665">
                <w:rPr>
                  <w:rFonts w:cs="Arial"/>
                  <w:color w:val="000000"/>
                  <w:lang w:eastAsia="zh-CN"/>
                </w:rPr>
                <w:fldChar w:fldCharType="begin"/>
              </w:r>
              <w:r w:rsidR="00485819">
                <w:rPr>
                  <w:rFonts w:cs="Arial"/>
                  <w:color w:val="000000"/>
                  <w:lang w:eastAsia="zh-CN"/>
                </w:rPr>
                <w:instrText>HYPERLINK "../../fast cs/fiximate/en/FIX.5.0SP2/tag640.html" \t "tagFrame"</w:instrText>
              </w:r>
              <w:r w:rsidRPr="00516665">
                <w:rPr>
                  <w:rFonts w:cs="Arial"/>
                  <w:color w:val="000000"/>
                  <w:lang w:eastAsia="zh-CN"/>
                </w:rPr>
                <w:fldChar w:fldCharType="separate"/>
              </w:r>
              <w:r w:rsidR="00485819" w:rsidRPr="00516665">
                <w:rPr>
                  <w:rFonts w:cs="Arial"/>
                  <w:color w:val="000000"/>
                  <w:lang w:eastAsia="zh-CN"/>
                </w:rPr>
                <w:t>Price2</w:t>
              </w:r>
              <w:r w:rsidRPr="00516665">
                <w:rPr>
                  <w:rFonts w:cs="Arial"/>
                  <w:color w:val="000000"/>
                  <w:lang w:eastAsia="zh-CN"/>
                </w:rPr>
                <w:fldChar w:fldCharType="end"/>
              </w:r>
            </w:ins>
          </w:p>
        </w:tc>
        <w:tc>
          <w:tcPr>
            <w:tcW w:w="4958" w:type="dxa"/>
            <w:tcBorders>
              <w:top w:val="single" w:sz="4" w:space="0" w:color="000000"/>
              <w:left w:val="single" w:sz="4" w:space="0" w:color="000000"/>
              <w:bottom w:val="single" w:sz="4" w:space="0" w:color="000000"/>
            </w:tcBorders>
          </w:tcPr>
          <w:p w:rsidR="00485819" w:rsidRDefault="00485819" w:rsidP="0050180C">
            <w:pPr>
              <w:snapToGrid w:val="0"/>
              <w:jc w:val="both"/>
              <w:rPr>
                <w:ins w:id="1126" w:author="user" w:date="2018-03-20T22:10:00Z"/>
                <w:rFonts w:cs="Arial"/>
                <w:color w:val="000000"/>
                <w:lang w:eastAsia="zh-CN"/>
              </w:rPr>
            </w:pPr>
            <w:ins w:id="1127" w:author="user" w:date="2018-03-20T22:10:00Z">
              <w:r>
                <w:rPr>
                  <w:rFonts w:cs="Arial" w:hint="eastAsia"/>
                  <w:color w:val="000000"/>
                  <w:lang w:eastAsia="zh-CN"/>
                </w:rPr>
                <w:t>订单价格</w:t>
              </w:r>
              <w:r>
                <w:rPr>
                  <w:rFonts w:cs="Arial" w:hint="eastAsia"/>
                  <w:color w:val="000000"/>
                  <w:lang w:eastAsia="zh-CN"/>
                </w:rPr>
                <w:t>(</w:t>
              </w:r>
              <w:r>
                <w:rPr>
                  <w:rFonts w:cs="Arial" w:hint="eastAsia"/>
                  <w:color w:val="000000"/>
                  <w:lang w:eastAsia="zh-CN"/>
                </w:rPr>
                <w:t>净价</w:t>
              </w:r>
              <w:r>
                <w:rPr>
                  <w:rFonts w:cs="Arial" w:hint="eastAsia"/>
                  <w:color w:val="000000"/>
                  <w:lang w:eastAsia="zh-CN"/>
                </w:rPr>
                <w:t>)2</w:t>
              </w:r>
            </w:ins>
            <w:ins w:id="1128" w:author="user" w:date="2018-07-11T11:09:00Z">
              <w:r w:rsidR="008E1393" w:rsidRPr="00A23F8E">
                <w:rPr>
                  <w:rFonts w:ascii="宋体" w:hAnsi="宋体" w:cs="宋体" w:hint="eastAsia"/>
                  <w:color w:val="000000"/>
                  <w:lang w:val="en-US" w:eastAsia="zh-CN"/>
                </w:rPr>
                <w:t>，单位：元，精度：</w:t>
              </w:r>
              <w:r w:rsidR="008E1393">
                <w:rPr>
                  <w:rFonts w:ascii="宋体" w:hAnsi="宋体" w:cs="宋体"/>
                  <w:color w:val="000000"/>
                  <w:lang w:val="en-US" w:eastAsia="zh-CN"/>
                </w:rPr>
                <w:t>3</w:t>
              </w:r>
              <w:r w:rsidR="008E1393" w:rsidRPr="00A23F8E">
                <w:rPr>
                  <w:rFonts w:ascii="宋体" w:hAnsi="宋体" w:cs="宋体" w:hint="eastAsia"/>
                  <w:color w:val="000000"/>
                  <w:lang w:val="en-US" w:eastAsia="zh-CN"/>
                </w:rPr>
                <w:t>位</w:t>
              </w:r>
            </w:ins>
            <w:ins w:id="1129" w:author="user" w:date="2018-03-20T22:10:00Z">
              <w:r>
                <w:rPr>
                  <w:rFonts w:cs="Arial" w:hint="eastAsia"/>
                  <w:color w:val="000000"/>
                  <w:lang w:eastAsia="zh-CN"/>
                </w:rPr>
                <w:t>。在</w:t>
              </w:r>
              <w:r>
                <w:rPr>
                  <w:rFonts w:cs="Arial" w:hint="eastAsia"/>
                  <w:color w:val="000000"/>
                  <w:lang w:eastAsia="zh-CN"/>
                </w:rPr>
                <w:t>side</w:t>
              </w:r>
              <w:r>
                <w:rPr>
                  <w:rFonts w:cs="Arial" w:hint="eastAsia"/>
                  <w:color w:val="000000"/>
                  <w:lang w:eastAsia="zh-CN"/>
                </w:rPr>
                <w:t>为双向时填写卖价格，其他情况填写</w:t>
              </w:r>
              <w:r>
                <w:rPr>
                  <w:rFonts w:cs="Arial" w:hint="eastAsia"/>
                  <w:color w:val="000000"/>
                  <w:lang w:eastAsia="zh-CN"/>
                </w:rPr>
                <w:t>0</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130" w:author="user" w:date="2018-03-20T22:10:00Z"/>
                <w:rFonts w:cs="Arial"/>
                <w:color w:val="000000"/>
                <w:lang w:eastAsia="zh-CN"/>
              </w:rPr>
            </w:pPr>
            <w:ins w:id="1131" w:author="user" w:date="2018-03-20T22:10:00Z">
              <w:r>
                <w:rPr>
                  <w:rFonts w:cs="Arial"/>
                  <w:color w:val="000000"/>
                  <w:lang w:eastAsia="zh-CN"/>
                </w:rPr>
                <w:t>N1</w:t>
              </w:r>
            </w:ins>
            <w:ins w:id="1132" w:author="user" w:date="2018-03-20T22:19:00Z">
              <w:r>
                <w:rPr>
                  <w:rFonts w:cs="Arial"/>
                  <w:color w:val="000000"/>
                  <w:lang w:eastAsia="zh-CN"/>
                </w:rPr>
                <w:t>0</w:t>
              </w:r>
            </w:ins>
            <w:ins w:id="1133" w:author="user" w:date="2018-03-20T22:10:00Z">
              <w:r>
                <w:rPr>
                  <w:rFonts w:cs="Arial"/>
                  <w:color w:val="000000"/>
                  <w:lang w:eastAsia="zh-CN"/>
                </w:rPr>
                <w:t>(</w:t>
              </w:r>
              <w:r>
                <w:rPr>
                  <w:rFonts w:cs="Arial" w:hint="eastAsia"/>
                  <w:color w:val="000000"/>
                  <w:lang w:eastAsia="zh-CN"/>
                </w:rPr>
                <w:t>3</w:t>
              </w:r>
              <w:r>
                <w:rPr>
                  <w:rFonts w:cs="Arial"/>
                  <w:color w:val="000000"/>
                  <w:lang w:eastAsia="zh-CN"/>
                </w:rPr>
                <w:t>)</w:t>
              </w:r>
            </w:ins>
          </w:p>
        </w:tc>
      </w:tr>
      <w:tr w:rsidR="00485819" w:rsidRPr="00FF7C13" w:rsidTr="00870016">
        <w:trPr>
          <w:ins w:id="1134" w:author="user" w:date="2018-03-20T22:10:00Z"/>
        </w:trPr>
        <w:tc>
          <w:tcPr>
            <w:tcW w:w="852" w:type="dxa"/>
            <w:tcBorders>
              <w:top w:val="single" w:sz="4" w:space="0" w:color="000000"/>
              <w:left w:val="single" w:sz="4" w:space="0" w:color="000000"/>
              <w:bottom w:val="single" w:sz="4" w:space="0" w:color="000000"/>
            </w:tcBorders>
          </w:tcPr>
          <w:p w:rsidR="00485819" w:rsidRPr="00516665" w:rsidRDefault="00795A4B" w:rsidP="00485819">
            <w:pPr>
              <w:snapToGrid w:val="0"/>
              <w:jc w:val="center"/>
              <w:rPr>
                <w:ins w:id="1135" w:author="user" w:date="2018-03-20T22:10:00Z"/>
                <w:rFonts w:cs="Arial"/>
                <w:color w:val="000000"/>
                <w:lang w:eastAsia="zh-CN"/>
              </w:rPr>
            </w:pPr>
            <w:ins w:id="1136" w:author="user" w:date="2018-03-20T22:10:00Z">
              <w:r w:rsidRPr="00516665">
                <w:rPr>
                  <w:rFonts w:cs="Arial"/>
                  <w:color w:val="000000"/>
                  <w:lang w:eastAsia="zh-CN"/>
                </w:rPr>
                <w:fldChar w:fldCharType="begin"/>
              </w:r>
              <w:r w:rsidR="00485819">
                <w:rPr>
                  <w:rFonts w:cs="Arial"/>
                  <w:color w:val="000000"/>
                  <w:lang w:eastAsia="zh-CN"/>
                </w:rPr>
                <w:instrText>HYPERLINK "../../fast cs/fiximate/en/FIX.5.0SP2/tag1138.html" \t "tagFrame"</w:instrText>
              </w:r>
              <w:r w:rsidRPr="00516665">
                <w:rPr>
                  <w:rFonts w:cs="Arial"/>
                  <w:color w:val="000000"/>
                  <w:lang w:eastAsia="zh-CN"/>
                </w:rPr>
                <w:fldChar w:fldCharType="separate"/>
              </w:r>
              <w:r w:rsidR="00485819" w:rsidRPr="00516665">
                <w:rPr>
                  <w:rFonts w:cs="Arial"/>
                  <w:color w:val="000000"/>
                  <w:lang w:eastAsia="zh-CN"/>
                </w:rPr>
                <w:t>1138</w:t>
              </w:r>
              <w:r w:rsidRPr="00516665">
                <w:rPr>
                  <w:rFonts w:cs="Arial"/>
                  <w:color w:val="000000"/>
                  <w:lang w:eastAsia="zh-CN"/>
                </w:rPr>
                <w:fldChar w:fldCharType="end"/>
              </w:r>
            </w:ins>
          </w:p>
        </w:tc>
        <w:tc>
          <w:tcPr>
            <w:tcW w:w="1558" w:type="dxa"/>
            <w:gridSpan w:val="2"/>
            <w:tcBorders>
              <w:top w:val="single" w:sz="4" w:space="0" w:color="000000"/>
              <w:left w:val="single" w:sz="4" w:space="0" w:color="000000"/>
              <w:bottom w:val="single" w:sz="4" w:space="0" w:color="000000"/>
            </w:tcBorders>
          </w:tcPr>
          <w:p w:rsidR="00485819" w:rsidRPr="00516665" w:rsidRDefault="00795A4B" w:rsidP="00485819">
            <w:pPr>
              <w:snapToGrid w:val="0"/>
              <w:jc w:val="both"/>
              <w:rPr>
                <w:ins w:id="1137" w:author="user" w:date="2018-03-20T22:10:00Z"/>
                <w:rFonts w:cs="Arial"/>
                <w:color w:val="000000"/>
                <w:lang w:eastAsia="zh-CN"/>
              </w:rPr>
            </w:pPr>
            <w:ins w:id="1138" w:author="user" w:date="2018-03-20T22:10:00Z">
              <w:r w:rsidRPr="00516665">
                <w:rPr>
                  <w:rFonts w:cs="Arial"/>
                  <w:color w:val="000000"/>
                  <w:lang w:eastAsia="zh-CN"/>
                </w:rPr>
                <w:fldChar w:fldCharType="begin"/>
              </w:r>
              <w:r w:rsidR="00485819">
                <w:rPr>
                  <w:rFonts w:cs="Arial"/>
                  <w:color w:val="000000"/>
                  <w:lang w:eastAsia="zh-CN"/>
                </w:rPr>
                <w:instrText>HYPERLINK "../../fast cs/fiximate/en/FIX.5.0SP2/tag1138.html" \t "tagFrame"</w:instrText>
              </w:r>
              <w:r w:rsidRPr="00516665">
                <w:rPr>
                  <w:rFonts w:cs="Arial"/>
                  <w:color w:val="000000"/>
                  <w:lang w:eastAsia="zh-CN"/>
                </w:rPr>
                <w:fldChar w:fldCharType="separate"/>
              </w:r>
              <w:r w:rsidR="00485819" w:rsidRPr="00516665">
                <w:rPr>
                  <w:rFonts w:cs="Arial"/>
                  <w:color w:val="000000"/>
                  <w:lang w:eastAsia="zh-CN"/>
                </w:rPr>
                <w:t>DisplayQty</w:t>
              </w:r>
              <w:r w:rsidRPr="00516665">
                <w:rPr>
                  <w:rFonts w:cs="Arial"/>
                  <w:color w:val="000000"/>
                  <w:lang w:eastAsia="zh-CN"/>
                </w:rPr>
                <w:fldChar w:fldCharType="end"/>
              </w:r>
            </w:ins>
          </w:p>
        </w:tc>
        <w:tc>
          <w:tcPr>
            <w:tcW w:w="4958" w:type="dxa"/>
            <w:tcBorders>
              <w:top w:val="single" w:sz="4" w:space="0" w:color="000000"/>
              <w:left w:val="single" w:sz="4" w:space="0" w:color="000000"/>
              <w:bottom w:val="single" w:sz="4" w:space="0" w:color="000000"/>
            </w:tcBorders>
          </w:tcPr>
          <w:p w:rsidR="00090E50" w:rsidRPr="00C256FF" w:rsidRDefault="00485819" w:rsidP="00090E50">
            <w:pPr>
              <w:keepLines w:val="0"/>
              <w:suppressAutoHyphens w:val="0"/>
              <w:snapToGrid w:val="0"/>
              <w:spacing w:before="0" w:after="0" w:line="240" w:lineRule="auto"/>
              <w:jc w:val="both"/>
              <w:rPr>
                <w:ins w:id="1139" w:author="user" w:date="2018-07-11T11:18:00Z"/>
                <w:rFonts w:ascii="宋体" w:hAnsi="宋体" w:cs="宋体"/>
                <w:color w:val="000000"/>
                <w:lang w:val="en-US" w:eastAsia="zh-CN"/>
              </w:rPr>
            </w:pPr>
            <w:ins w:id="1140" w:author="user" w:date="2018-03-20T22:10:00Z">
              <w:r>
                <w:rPr>
                  <w:rFonts w:cs="Arial" w:hint="eastAsia"/>
                  <w:color w:val="000000"/>
                  <w:lang w:eastAsia="zh-CN"/>
                </w:rPr>
                <w:t>冰山订单数量，</w:t>
              </w:r>
            </w:ins>
            <w:ins w:id="1141" w:author="user" w:date="2018-07-11T11:18:00Z">
              <w:r w:rsidR="00090E50" w:rsidRPr="00C256FF">
                <w:rPr>
                  <w:rFonts w:ascii="宋体" w:hAnsi="宋体" w:cs="宋体" w:hint="eastAsia"/>
                  <w:color w:val="000000"/>
                  <w:lang w:val="en-US" w:eastAsia="zh-CN"/>
                </w:rPr>
                <w:t>单位：手</w:t>
              </w:r>
            </w:ins>
          </w:p>
          <w:p w:rsidR="00485819" w:rsidRDefault="00485819" w:rsidP="00485819">
            <w:pPr>
              <w:snapToGrid w:val="0"/>
              <w:jc w:val="both"/>
              <w:rPr>
                <w:ins w:id="1142" w:author="user" w:date="2018-03-20T22:10:00Z"/>
                <w:rFonts w:cs="Arial"/>
                <w:color w:val="000000"/>
                <w:lang w:eastAsia="zh-CN"/>
              </w:rPr>
            </w:pPr>
            <w:ins w:id="1143" w:author="user" w:date="2018-03-20T22:10:00Z">
              <w:r>
                <w:rPr>
                  <w:rFonts w:cs="Arial" w:hint="eastAsia"/>
                  <w:color w:val="000000"/>
                  <w:lang w:eastAsia="zh-CN"/>
                </w:rPr>
                <w:t>如果不为冰山订单，则此字段为</w:t>
              </w:r>
              <w:r>
                <w:rPr>
                  <w:rFonts w:cs="Arial" w:hint="eastAsia"/>
                  <w:color w:val="000000"/>
                  <w:lang w:eastAsia="zh-CN"/>
                </w:rPr>
                <w:t>0</w:t>
              </w:r>
            </w:ins>
          </w:p>
        </w:tc>
        <w:tc>
          <w:tcPr>
            <w:tcW w:w="99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center"/>
              <w:rPr>
                <w:ins w:id="1144" w:author="user" w:date="2018-03-20T22:10:00Z"/>
                <w:rFonts w:cs="Arial"/>
                <w:color w:val="000000"/>
                <w:lang w:eastAsia="zh-CN"/>
              </w:rPr>
            </w:pPr>
            <w:ins w:id="1145" w:author="user" w:date="2018-03-20T22:10:00Z">
              <w:r>
                <w:rPr>
                  <w:rFonts w:cs="Arial"/>
                  <w:color w:val="000000"/>
                  <w:lang w:eastAsia="zh-CN"/>
                </w:rPr>
                <w:t>N1</w:t>
              </w:r>
              <w:r>
                <w:rPr>
                  <w:rFonts w:cs="Arial" w:hint="eastAsia"/>
                  <w:color w:val="000000"/>
                  <w:lang w:eastAsia="zh-CN"/>
                </w:rPr>
                <w:t>0</w:t>
              </w:r>
            </w:ins>
          </w:p>
        </w:tc>
      </w:tr>
      <w:tr w:rsidR="00485819" w:rsidRPr="00FF7C13" w:rsidTr="0046710F">
        <w:trPr>
          <w:ins w:id="1146" w:author="user" w:date="2018-03-20T22:10:00Z"/>
        </w:trPr>
        <w:tc>
          <w:tcPr>
            <w:tcW w:w="852" w:type="dxa"/>
            <w:tcBorders>
              <w:top w:val="single" w:sz="4" w:space="0" w:color="000000"/>
              <w:left w:val="single" w:sz="4" w:space="0" w:color="000000"/>
              <w:bottom w:val="single" w:sz="4" w:space="0" w:color="000000"/>
            </w:tcBorders>
            <w:vAlign w:val="center"/>
          </w:tcPr>
          <w:p w:rsidR="00485819" w:rsidRPr="003C5D95" w:rsidRDefault="00485819" w:rsidP="00485819">
            <w:pPr>
              <w:snapToGrid w:val="0"/>
              <w:jc w:val="center"/>
              <w:rPr>
                <w:ins w:id="1147" w:author="user" w:date="2018-03-20T22:10:00Z"/>
                <w:rFonts w:cs="Arial"/>
                <w:color w:val="000000"/>
              </w:rPr>
            </w:pPr>
            <w:ins w:id="1148" w:author="user" w:date="2018-03-20T22:10:00Z">
              <w:r>
                <w:rPr>
                  <w:rFonts w:cs="Arial"/>
                  <w:color w:val="000000"/>
                </w:rPr>
                <w:t>453</w:t>
              </w:r>
            </w:ins>
          </w:p>
        </w:tc>
        <w:tc>
          <w:tcPr>
            <w:tcW w:w="1558" w:type="dxa"/>
            <w:gridSpan w:val="2"/>
            <w:tcBorders>
              <w:top w:val="single" w:sz="4" w:space="0" w:color="000000"/>
              <w:left w:val="single" w:sz="4" w:space="0" w:color="000000"/>
              <w:bottom w:val="single" w:sz="4" w:space="0" w:color="000000"/>
            </w:tcBorders>
            <w:vAlign w:val="center"/>
          </w:tcPr>
          <w:p w:rsidR="00485819" w:rsidRDefault="00485819" w:rsidP="00485819">
            <w:pPr>
              <w:snapToGrid w:val="0"/>
              <w:jc w:val="center"/>
              <w:rPr>
                <w:ins w:id="1149" w:author="user" w:date="2018-03-20T22:10:00Z"/>
                <w:rFonts w:cs="Arial"/>
                <w:color w:val="000000"/>
              </w:rPr>
            </w:pPr>
            <w:ins w:id="1150" w:author="user" w:date="2018-03-20T22:10:00Z">
              <w:r>
                <w:rPr>
                  <w:rFonts w:cs="Arial"/>
                  <w:color w:val="000000"/>
                </w:rPr>
                <w:t>NoPartyIDs</w:t>
              </w:r>
            </w:ins>
          </w:p>
        </w:tc>
        <w:tc>
          <w:tcPr>
            <w:tcW w:w="4958" w:type="dxa"/>
            <w:tcBorders>
              <w:top w:val="single" w:sz="4" w:space="0" w:color="000000"/>
              <w:left w:val="single" w:sz="4" w:space="0" w:color="000000"/>
              <w:bottom w:val="single" w:sz="4" w:space="0" w:color="000000"/>
            </w:tcBorders>
            <w:vAlign w:val="center"/>
          </w:tcPr>
          <w:p w:rsidR="00485819" w:rsidRDefault="00485819" w:rsidP="00485819">
            <w:pPr>
              <w:rPr>
                <w:ins w:id="1151" w:author="user" w:date="2018-03-20T22:10:00Z"/>
                <w:rFonts w:cs="Arial"/>
                <w:color w:val="000000"/>
                <w:lang w:eastAsia="zh-CN"/>
              </w:rPr>
            </w:pPr>
            <w:ins w:id="1152" w:author="user" w:date="2018-03-20T22:10:00Z">
              <w:r>
                <w:rPr>
                  <w:rFonts w:cs="Arial" w:hint="eastAsia"/>
                  <w:color w:val="000000"/>
                  <w:lang w:eastAsia="zh-CN"/>
                </w:rPr>
                <w:t>发起方重复组，依次包含发起方的交易商代码、</w:t>
              </w:r>
            </w:ins>
            <w:ins w:id="1153" w:author="user" w:date="2018-03-20T22:40:00Z">
              <w:r w:rsidRPr="00A23F8E">
                <w:rPr>
                  <w:rFonts w:ascii="宋体" w:hAnsi="宋体" w:cs="宋体" w:hint="eastAsia"/>
                  <w:color w:val="000000"/>
                  <w:lang w:val="en-US" w:eastAsia="zh-CN"/>
                </w:rPr>
                <w:t>交易员代码</w:t>
              </w:r>
            </w:ins>
            <w:ins w:id="1154" w:author="user" w:date="2018-03-20T22:10:00Z">
              <w:r w:rsidR="00D1528E">
                <w:rPr>
                  <w:rFonts w:cs="Arial" w:hint="eastAsia"/>
                  <w:color w:val="000000"/>
                  <w:lang w:eastAsia="zh-CN"/>
                </w:rPr>
                <w:t>、申报交易单元号</w:t>
              </w:r>
            </w:ins>
            <w:ins w:id="1155" w:author="user" w:date="2018-03-20T22:40:00Z">
              <w:r>
                <w:rPr>
                  <w:rFonts w:cs="Arial" w:hint="eastAsia"/>
                  <w:color w:val="000000"/>
                  <w:lang w:eastAsia="zh-CN"/>
                </w:rPr>
                <w:t>、投资者账户</w:t>
              </w:r>
            </w:ins>
            <w:ins w:id="1156" w:author="user" w:date="2018-03-20T22:10:00Z">
              <w:del w:id="1157" w:author="user" w:date="2018-09-25T14:16:00Z">
                <w:r w:rsidDel="00870016">
                  <w:rPr>
                    <w:rFonts w:cs="Arial" w:hint="eastAsia"/>
                    <w:color w:val="000000"/>
                    <w:lang w:eastAsia="zh-CN"/>
                  </w:rPr>
                  <w:delText>以及对手方</w:delText>
                </w:r>
              </w:del>
            </w:ins>
            <w:ins w:id="1158" w:author="user" w:date="2018-03-20T22:40:00Z">
              <w:del w:id="1159" w:author="user" w:date="2018-09-25T14:16:00Z">
                <w:r w:rsidDel="00870016">
                  <w:rPr>
                    <w:rFonts w:cs="Arial" w:hint="eastAsia"/>
                    <w:color w:val="000000"/>
                    <w:lang w:eastAsia="zh-CN"/>
                  </w:rPr>
                  <w:delText>方</w:delText>
                </w:r>
              </w:del>
            </w:ins>
            <w:ins w:id="1160" w:author="user" w:date="2018-03-20T22:10:00Z">
              <w:del w:id="1161" w:author="user" w:date="2018-09-25T14:16:00Z">
                <w:r w:rsidDel="00870016">
                  <w:rPr>
                    <w:rFonts w:cs="Arial" w:hint="eastAsia"/>
                    <w:color w:val="000000"/>
                    <w:lang w:eastAsia="zh-CN"/>
                  </w:rPr>
                  <w:delText>交易商信息</w:delText>
                </w:r>
              </w:del>
            </w:ins>
          </w:p>
          <w:p w:rsidR="00485819" w:rsidRPr="0097346F" w:rsidRDefault="00485819" w:rsidP="00485819">
            <w:pPr>
              <w:rPr>
                <w:ins w:id="1162" w:author="user" w:date="2018-03-20T22:10:00Z"/>
                <w:rFonts w:cs="Arial"/>
                <w:color w:val="000000"/>
                <w:lang w:eastAsia="zh-CN"/>
              </w:rPr>
            </w:pPr>
            <w:ins w:id="1163" w:author="user" w:date="2018-03-20T22:10:00Z">
              <w:r>
                <w:rPr>
                  <w:rFonts w:cs="Arial" w:hint="eastAsia"/>
                  <w:color w:val="000000"/>
                  <w:lang w:eastAsia="zh-CN"/>
                </w:rPr>
                <w:t>确定报价申报取值为</w:t>
              </w:r>
              <w:r w:rsidR="00C56387">
                <w:rPr>
                  <w:rFonts w:cs="Arial" w:hint="eastAsia"/>
                  <w:color w:val="000000"/>
                  <w:lang w:eastAsia="zh-CN"/>
                </w:rPr>
                <w:t>4</w:t>
              </w:r>
            </w:ins>
          </w:p>
        </w:tc>
        <w:tc>
          <w:tcPr>
            <w:tcW w:w="99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jc w:val="center"/>
              <w:rPr>
                <w:ins w:id="1164" w:author="user" w:date="2018-03-20T22:10:00Z"/>
                <w:rFonts w:cs="Arial"/>
                <w:color w:val="000000"/>
                <w:lang w:eastAsia="zh-CN"/>
              </w:rPr>
            </w:pPr>
            <w:ins w:id="1165" w:author="user" w:date="2018-03-20T22:10:00Z">
              <w:r>
                <w:rPr>
                  <w:rFonts w:cs="Arial" w:hint="eastAsia"/>
                  <w:color w:val="000000"/>
                  <w:lang w:eastAsia="zh-CN"/>
                </w:rPr>
                <w:t>N2</w:t>
              </w:r>
            </w:ins>
          </w:p>
        </w:tc>
      </w:tr>
      <w:tr w:rsidR="00A240EB" w:rsidRPr="00FF7C13" w:rsidTr="0046710F">
        <w:tc>
          <w:tcPr>
            <w:tcW w:w="852" w:type="dxa"/>
            <w:vMerge w:val="restart"/>
            <w:tcBorders>
              <w:top w:val="single" w:sz="4" w:space="0" w:color="000000"/>
              <w:left w:val="single" w:sz="4" w:space="0" w:color="000000"/>
              <w:bottom w:val="single" w:sz="4" w:space="0" w:color="auto"/>
            </w:tcBorders>
            <w:vAlign w:val="center"/>
          </w:tcPr>
          <w:p w:rsidR="00A240EB" w:rsidRDefault="00A240EB" w:rsidP="00A240EB">
            <w:pPr>
              <w:snapToGrid w:val="0"/>
              <w:jc w:val="center"/>
              <w:rPr>
                <w:rFonts w:cs="Arial"/>
                <w:color w:val="000000"/>
              </w:rPr>
            </w:pPr>
            <w:ins w:id="1166" w:author="user" w:date="2018-06-08T14:01:00Z">
              <w:r w:rsidRPr="00A23F8E">
                <w:rPr>
                  <w:rFonts w:ascii="宋体" w:hAnsi="宋体" w:cs="宋体" w:hint="eastAsia"/>
                  <w:color w:val="000000"/>
                  <w:lang w:val="en-US" w:eastAsia="zh-CN"/>
                </w:rPr>
                <w:t>发起方交易商代码</w:t>
              </w:r>
            </w:ins>
          </w:p>
        </w:tc>
        <w:tc>
          <w:tcPr>
            <w:tcW w:w="425" w:type="dxa"/>
            <w:tcBorders>
              <w:top w:val="single" w:sz="4" w:space="0" w:color="000000"/>
              <w:left w:val="single" w:sz="4" w:space="0" w:color="000000"/>
              <w:bottom w:val="single" w:sz="4" w:space="0" w:color="000000"/>
            </w:tcBorders>
            <w:vAlign w:val="center"/>
          </w:tcPr>
          <w:p w:rsidR="00A240EB" w:rsidRDefault="00A240EB" w:rsidP="00A240EB">
            <w:pPr>
              <w:snapToGrid w:val="0"/>
              <w:jc w:val="center"/>
              <w:rPr>
                <w:rFonts w:cs="Arial"/>
                <w:color w:val="000000"/>
              </w:rPr>
            </w:pPr>
            <w:ins w:id="1167" w:author="user" w:date="2018-06-08T14:01:00Z">
              <w:r w:rsidRPr="00A23F8E">
                <w:rPr>
                  <w:rFonts w:ascii="宋体" w:hAnsi="宋体" w:cs="宋体" w:hint="eastAsia"/>
                  <w:color w:val="000000"/>
                  <w:lang w:val="en-US" w:eastAsia="zh-CN"/>
                </w:rPr>
                <w:t>448</w:t>
              </w:r>
            </w:ins>
          </w:p>
        </w:tc>
        <w:tc>
          <w:tcPr>
            <w:tcW w:w="1133" w:type="dxa"/>
            <w:tcBorders>
              <w:top w:val="single" w:sz="4" w:space="0" w:color="000000"/>
              <w:left w:val="single" w:sz="4" w:space="0" w:color="000000"/>
              <w:bottom w:val="single" w:sz="4" w:space="0" w:color="000000"/>
            </w:tcBorders>
            <w:vAlign w:val="center"/>
          </w:tcPr>
          <w:p w:rsidR="00A240EB" w:rsidRDefault="00A240EB" w:rsidP="00A240EB">
            <w:pPr>
              <w:snapToGrid w:val="0"/>
              <w:jc w:val="center"/>
              <w:rPr>
                <w:rFonts w:cs="Arial"/>
                <w:color w:val="000000"/>
              </w:rPr>
            </w:pPr>
            <w:ins w:id="1168" w:author="user" w:date="2018-06-08T14:01:00Z">
              <w:r w:rsidRPr="00A23F8E">
                <w:rPr>
                  <w:rFonts w:ascii="宋体" w:hAnsi="宋体" w:cs="宋体" w:hint="eastAsia"/>
                  <w:color w:val="000000"/>
                  <w:lang w:val="en-US" w:eastAsia="zh-CN"/>
                </w:rPr>
                <w:t>PartyID</w:t>
              </w:r>
            </w:ins>
          </w:p>
        </w:tc>
        <w:tc>
          <w:tcPr>
            <w:tcW w:w="4958" w:type="dxa"/>
            <w:tcBorders>
              <w:top w:val="single" w:sz="4" w:space="0" w:color="000000"/>
              <w:left w:val="single" w:sz="4" w:space="0" w:color="000000"/>
              <w:bottom w:val="single" w:sz="4" w:space="0" w:color="000000"/>
            </w:tcBorders>
            <w:vAlign w:val="center"/>
          </w:tcPr>
          <w:p w:rsidR="00A240EB" w:rsidRDefault="00A240EB" w:rsidP="00A240EB">
            <w:pPr>
              <w:rPr>
                <w:rFonts w:cs="Arial"/>
                <w:color w:val="000000"/>
                <w:lang w:eastAsia="zh-CN"/>
              </w:rPr>
            </w:pPr>
            <w:ins w:id="1169" w:author="user" w:date="2018-06-08T14:01:00Z">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A240EB" w:rsidRDefault="00A240EB" w:rsidP="00A240EB">
            <w:pPr>
              <w:snapToGrid w:val="0"/>
              <w:jc w:val="center"/>
              <w:rPr>
                <w:rFonts w:cs="Arial"/>
                <w:color w:val="000000"/>
                <w:lang w:eastAsia="zh-CN"/>
              </w:rPr>
            </w:pPr>
            <w:ins w:id="1170" w:author="user" w:date="2018-06-08T14:01:00Z">
              <w:r w:rsidRPr="00A23F8E">
                <w:rPr>
                  <w:rFonts w:ascii="宋体" w:hAnsi="宋体" w:cs="宋体"/>
                  <w:color w:val="000000"/>
                  <w:lang w:val="en-US" w:eastAsia="zh-CN"/>
                </w:rPr>
                <w:t>C3</w:t>
              </w:r>
            </w:ins>
          </w:p>
        </w:tc>
      </w:tr>
      <w:tr w:rsidR="00A240EB" w:rsidRPr="00FF7C13" w:rsidTr="0046710F">
        <w:trPr>
          <w:ins w:id="1171" w:author="user" w:date="2018-06-08T14:00:00Z"/>
        </w:trPr>
        <w:tc>
          <w:tcPr>
            <w:tcW w:w="852" w:type="dxa"/>
            <w:vMerge/>
            <w:tcBorders>
              <w:left w:val="single" w:sz="4" w:space="0" w:color="000000"/>
              <w:bottom w:val="single" w:sz="4" w:space="0" w:color="auto"/>
            </w:tcBorders>
            <w:vAlign w:val="center"/>
          </w:tcPr>
          <w:p w:rsidR="00A240EB" w:rsidRDefault="00A240EB" w:rsidP="00A240EB">
            <w:pPr>
              <w:snapToGrid w:val="0"/>
              <w:jc w:val="center"/>
              <w:rPr>
                <w:ins w:id="1172" w:author="user" w:date="2018-06-08T14:00:00Z"/>
                <w:rFonts w:cs="Arial"/>
                <w:color w:val="000000"/>
              </w:rPr>
            </w:pPr>
          </w:p>
        </w:tc>
        <w:tc>
          <w:tcPr>
            <w:tcW w:w="425" w:type="dxa"/>
            <w:tcBorders>
              <w:top w:val="single" w:sz="4" w:space="0" w:color="000000"/>
              <w:left w:val="single" w:sz="4" w:space="0" w:color="000000"/>
              <w:bottom w:val="single" w:sz="4" w:space="0" w:color="000000"/>
            </w:tcBorders>
            <w:vAlign w:val="center"/>
          </w:tcPr>
          <w:p w:rsidR="00A240EB" w:rsidRDefault="00A240EB" w:rsidP="00A240EB">
            <w:pPr>
              <w:snapToGrid w:val="0"/>
              <w:jc w:val="center"/>
              <w:rPr>
                <w:ins w:id="1173" w:author="user" w:date="2018-06-08T14:00:00Z"/>
                <w:rFonts w:cs="Arial"/>
                <w:color w:val="000000"/>
              </w:rPr>
            </w:pPr>
            <w:ins w:id="1174" w:author="user" w:date="2018-06-08T14:01:00Z">
              <w:r w:rsidRPr="00A23F8E">
                <w:rPr>
                  <w:rFonts w:ascii="宋体" w:hAnsi="宋体" w:cs="宋体" w:hint="eastAsia"/>
                  <w:color w:val="000000"/>
                  <w:lang w:val="en-US" w:eastAsia="zh-CN"/>
                </w:rPr>
                <w:t>452</w:t>
              </w:r>
            </w:ins>
          </w:p>
        </w:tc>
        <w:tc>
          <w:tcPr>
            <w:tcW w:w="1133" w:type="dxa"/>
            <w:tcBorders>
              <w:top w:val="single" w:sz="4" w:space="0" w:color="000000"/>
              <w:left w:val="single" w:sz="4" w:space="0" w:color="000000"/>
              <w:bottom w:val="single" w:sz="4" w:space="0" w:color="000000"/>
            </w:tcBorders>
            <w:vAlign w:val="center"/>
          </w:tcPr>
          <w:p w:rsidR="00A240EB" w:rsidRDefault="00A240EB" w:rsidP="00A240EB">
            <w:pPr>
              <w:snapToGrid w:val="0"/>
              <w:jc w:val="center"/>
              <w:rPr>
                <w:ins w:id="1175" w:author="user" w:date="2018-06-08T14:00:00Z"/>
                <w:rFonts w:cs="Arial"/>
                <w:color w:val="000000"/>
              </w:rPr>
            </w:pPr>
            <w:ins w:id="1176" w:author="user" w:date="2018-06-08T14:01:00Z">
              <w:r w:rsidRPr="00A23F8E">
                <w:rPr>
                  <w:rFonts w:ascii="宋体" w:hAnsi="宋体" w:cs="宋体" w:hint="eastAsia"/>
                  <w:color w:val="000000"/>
                  <w:lang w:val="en-US" w:eastAsia="zh-CN"/>
                </w:rPr>
                <w:t>PartyRole</w:t>
              </w:r>
            </w:ins>
          </w:p>
        </w:tc>
        <w:tc>
          <w:tcPr>
            <w:tcW w:w="4958" w:type="dxa"/>
            <w:tcBorders>
              <w:top w:val="single" w:sz="4" w:space="0" w:color="000000"/>
              <w:left w:val="single" w:sz="4" w:space="0" w:color="000000"/>
              <w:bottom w:val="single" w:sz="4" w:space="0" w:color="000000"/>
            </w:tcBorders>
            <w:vAlign w:val="center"/>
          </w:tcPr>
          <w:p w:rsidR="00A240EB" w:rsidRDefault="00A240EB" w:rsidP="00A240EB">
            <w:pPr>
              <w:rPr>
                <w:ins w:id="1177" w:author="user" w:date="2018-06-08T14:00:00Z"/>
                <w:rFonts w:cs="Arial"/>
                <w:color w:val="000000"/>
                <w:lang w:eastAsia="zh-CN"/>
              </w:rPr>
            </w:pPr>
            <w:ins w:id="1178" w:author="user" w:date="2018-06-08T14:01:00Z">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A240EB" w:rsidRDefault="00A240EB" w:rsidP="00A240EB">
            <w:pPr>
              <w:snapToGrid w:val="0"/>
              <w:jc w:val="center"/>
              <w:rPr>
                <w:ins w:id="1179" w:author="user" w:date="2018-06-08T14:00:00Z"/>
                <w:rFonts w:cs="Arial"/>
                <w:color w:val="000000"/>
                <w:lang w:eastAsia="zh-CN"/>
              </w:rPr>
            </w:pPr>
            <w:ins w:id="1180" w:author="user" w:date="2018-06-08T14:01:00Z">
              <w:r w:rsidRPr="00A23F8E">
                <w:rPr>
                  <w:rFonts w:ascii="宋体" w:hAnsi="宋体" w:cs="宋体"/>
                  <w:color w:val="000000"/>
                  <w:lang w:val="en-US" w:eastAsia="zh-CN"/>
                </w:rPr>
                <w:t>N4</w:t>
              </w:r>
            </w:ins>
          </w:p>
        </w:tc>
      </w:tr>
      <w:tr w:rsidR="00A240EB" w:rsidRPr="00FF7C13" w:rsidTr="0046710F">
        <w:trPr>
          <w:ins w:id="1181" w:author="user" w:date="2018-06-08T14:01:00Z"/>
        </w:trPr>
        <w:tc>
          <w:tcPr>
            <w:tcW w:w="852" w:type="dxa"/>
            <w:vMerge w:val="restart"/>
            <w:tcBorders>
              <w:top w:val="single" w:sz="4" w:space="0" w:color="auto"/>
              <w:left w:val="single" w:sz="4" w:space="0" w:color="000000"/>
              <w:bottom w:val="single" w:sz="4" w:space="0" w:color="auto"/>
            </w:tcBorders>
            <w:vAlign w:val="center"/>
          </w:tcPr>
          <w:p w:rsidR="00A240EB" w:rsidRDefault="00A240EB" w:rsidP="00A240EB">
            <w:pPr>
              <w:snapToGrid w:val="0"/>
              <w:jc w:val="center"/>
              <w:rPr>
                <w:ins w:id="1182" w:author="user" w:date="2018-06-08T14:01:00Z"/>
                <w:rFonts w:cs="Arial"/>
                <w:color w:val="000000"/>
              </w:rPr>
            </w:pPr>
            <w:ins w:id="1183" w:author="user" w:date="2018-06-08T14:01:00Z">
              <w:r w:rsidRPr="00A23F8E">
                <w:rPr>
                  <w:rFonts w:ascii="宋体" w:hAnsi="宋体" w:cs="宋体" w:hint="eastAsia"/>
                  <w:color w:val="000000"/>
                  <w:lang w:val="en-US" w:eastAsia="zh-CN"/>
                </w:rPr>
                <w:t>发起方申报交易员号</w:t>
              </w:r>
            </w:ins>
          </w:p>
        </w:tc>
        <w:tc>
          <w:tcPr>
            <w:tcW w:w="425" w:type="dxa"/>
            <w:tcBorders>
              <w:top w:val="single" w:sz="4" w:space="0" w:color="000000"/>
              <w:left w:val="single" w:sz="4" w:space="0" w:color="000000"/>
              <w:bottom w:val="single" w:sz="4" w:space="0" w:color="000000"/>
            </w:tcBorders>
            <w:vAlign w:val="center"/>
          </w:tcPr>
          <w:p w:rsidR="00A240EB" w:rsidRPr="00A23F8E" w:rsidRDefault="00A240EB" w:rsidP="00A240EB">
            <w:pPr>
              <w:snapToGrid w:val="0"/>
              <w:jc w:val="center"/>
              <w:rPr>
                <w:ins w:id="1184" w:author="user" w:date="2018-06-08T14:01:00Z"/>
                <w:rFonts w:ascii="宋体" w:hAnsi="宋体" w:cs="宋体"/>
                <w:color w:val="000000"/>
                <w:lang w:val="en-US" w:eastAsia="zh-CN"/>
              </w:rPr>
            </w:pPr>
            <w:ins w:id="1185" w:author="user" w:date="2018-06-08T14:01:00Z">
              <w:r w:rsidRPr="00A23F8E">
                <w:rPr>
                  <w:rFonts w:ascii="宋体" w:hAnsi="宋体" w:cs="宋体" w:hint="eastAsia"/>
                  <w:color w:val="000000"/>
                  <w:lang w:val="en-US" w:eastAsia="zh-CN"/>
                </w:rPr>
                <w:t>448</w:t>
              </w:r>
            </w:ins>
          </w:p>
        </w:tc>
        <w:tc>
          <w:tcPr>
            <w:tcW w:w="1133" w:type="dxa"/>
            <w:tcBorders>
              <w:top w:val="single" w:sz="4" w:space="0" w:color="000000"/>
              <w:left w:val="single" w:sz="4" w:space="0" w:color="000000"/>
              <w:bottom w:val="single" w:sz="4" w:space="0" w:color="000000"/>
            </w:tcBorders>
            <w:vAlign w:val="center"/>
          </w:tcPr>
          <w:p w:rsidR="00A240EB" w:rsidRPr="00A23F8E" w:rsidRDefault="00A240EB" w:rsidP="00A240EB">
            <w:pPr>
              <w:snapToGrid w:val="0"/>
              <w:jc w:val="center"/>
              <w:rPr>
                <w:ins w:id="1186" w:author="user" w:date="2018-06-08T14:01:00Z"/>
                <w:rFonts w:ascii="宋体" w:hAnsi="宋体" w:cs="宋体"/>
                <w:color w:val="000000"/>
                <w:lang w:val="en-US" w:eastAsia="zh-CN"/>
              </w:rPr>
            </w:pPr>
            <w:ins w:id="1187" w:author="user" w:date="2018-06-08T14:01:00Z">
              <w:r w:rsidRPr="00A23F8E">
                <w:rPr>
                  <w:rFonts w:ascii="宋体" w:hAnsi="宋体" w:cs="宋体" w:hint="eastAsia"/>
                  <w:color w:val="000000"/>
                  <w:lang w:val="en-US" w:eastAsia="zh-CN"/>
                </w:rPr>
                <w:t>PartyID</w:t>
              </w:r>
            </w:ins>
          </w:p>
        </w:tc>
        <w:tc>
          <w:tcPr>
            <w:tcW w:w="4958" w:type="dxa"/>
            <w:tcBorders>
              <w:top w:val="single" w:sz="4" w:space="0" w:color="000000"/>
              <w:left w:val="single" w:sz="4" w:space="0" w:color="000000"/>
              <w:bottom w:val="single" w:sz="4" w:space="0" w:color="000000"/>
            </w:tcBorders>
            <w:vAlign w:val="center"/>
          </w:tcPr>
          <w:p w:rsidR="00A240EB" w:rsidRPr="00A23F8E" w:rsidRDefault="00A240EB" w:rsidP="00A240EB">
            <w:pPr>
              <w:rPr>
                <w:ins w:id="1188" w:author="user" w:date="2018-06-08T14:01:00Z"/>
                <w:rFonts w:ascii="宋体" w:hAnsi="宋体" w:cs="宋体"/>
                <w:color w:val="000000"/>
                <w:lang w:val="en-US" w:eastAsia="zh-CN"/>
              </w:rPr>
            </w:pPr>
            <w:ins w:id="1189" w:author="user" w:date="2018-06-08T14:01:00Z">
              <w:r w:rsidRPr="00A23F8E">
                <w:rPr>
                  <w:rFonts w:ascii="宋体" w:hAnsi="宋体" w:cs="宋体" w:hint="eastAsia"/>
                  <w:color w:val="000000"/>
                  <w:lang w:val="en-US" w:eastAsia="zh-CN"/>
                </w:rPr>
                <w:t>交易员代码，填写6位交易员代码</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A240EB" w:rsidRPr="00A23F8E" w:rsidRDefault="00A240EB" w:rsidP="00A240EB">
            <w:pPr>
              <w:snapToGrid w:val="0"/>
              <w:jc w:val="center"/>
              <w:rPr>
                <w:ins w:id="1190" w:author="user" w:date="2018-06-08T14:01:00Z"/>
                <w:rFonts w:ascii="宋体" w:hAnsi="宋体" w:cs="宋体"/>
                <w:color w:val="000000"/>
                <w:lang w:val="en-US" w:eastAsia="zh-CN"/>
              </w:rPr>
            </w:pPr>
            <w:ins w:id="1191" w:author="user" w:date="2018-06-08T14:01:00Z">
              <w:r w:rsidRPr="00A23F8E">
                <w:rPr>
                  <w:rFonts w:ascii="宋体" w:hAnsi="宋体" w:cs="宋体"/>
                  <w:color w:val="000000"/>
                  <w:lang w:val="en-US" w:eastAsia="zh-CN"/>
                </w:rPr>
                <w:t>C6</w:t>
              </w:r>
            </w:ins>
          </w:p>
        </w:tc>
      </w:tr>
      <w:tr w:rsidR="00A240EB" w:rsidRPr="00FF7C13" w:rsidTr="0046710F">
        <w:tblPrEx>
          <w:tblW w:w="8365" w:type="dxa"/>
          <w:tblInd w:w="56" w:type="dxa"/>
          <w:tblLayout w:type="fixed"/>
          <w:tblCellMar>
            <w:left w:w="57" w:type="dxa"/>
            <w:right w:w="57" w:type="dxa"/>
          </w:tblCellMar>
          <w:tblLook w:val="0000"/>
          <w:tblPrExChange w:id="1192" w:author="user" w:date="2018-09-25T14:34:00Z">
            <w:tblPrEx>
              <w:tblW w:w="8365" w:type="dxa"/>
              <w:tblInd w:w="56" w:type="dxa"/>
              <w:tblLayout w:type="fixed"/>
              <w:tblCellMar>
                <w:left w:w="57" w:type="dxa"/>
                <w:right w:w="57" w:type="dxa"/>
              </w:tblCellMar>
              <w:tblLook w:val="0000"/>
            </w:tblPrEx>
          </w:tblPrExChange>
        </w:tblPrEx>
        <w:trPr>
          <w:ins w:id="1193" w:author="user" w:date="2018-06-08T14:01:00Z"/>
          <w:trPrChange w:id="1194" w:author="user" w:date="2018-09-25T14:34:00Z">
            <w:trPr>
              <w:gridAfter w:val="0"/>
            </w:trPr>
          </w:trPrChange>
        </w:trPr>
        <w:tc>
          <w:tcPr>
            <w:tcW w:w="852" w:type="dxa"/>
            <w:vMerge/>
            <w:tcBorders>
              <w:left w:val="single" w:sz="4" w:space="0" w:color="000000"/>
              <w:bottom w:val="single" w:sz="4" w:space="0" w:color="auto"/>
            </w:tcBorders>
            <w:vAlign w:val="center"/>
            <w:tcPrChange w:id="1195" w:author="user" w:date="2018-09-25T14:34:00Z">
              <w:tcPr>
                <w:tcW w:w="852" w:type="dxa"/>
                <w:gridSpan w:val="2"/>
                <w:vMerge/>
                <w:tcBorders>
                  <w:left w:val="single" w:sz="4" w:space="0" w:color="000000"/>
                  <w:bottom w:val="single" w:sz="4" w:space="0" w:color="auto"/>
                </w:tcBorders>
                <w:vAlign w:val="center"/>
              </w:tcPr>
            </w:tcPrChange>
          </w:tcPr>
          <w:p w:rsidR="00A240EB" w:rsidRDefault="00A240EB" w:rsidP="00A240EB">
            <w:pPr>
              <w:snapToGrid w:val="0"/>
              <w:jc w:val="center"/>
              <w:rPr>
                <w:ins w:id="1196" w:author="user" w:date="2018-06-08T14:01:00Z"/>
                <w:rFonts w:cs="Arial"/>
                <w:color w:val="000000"/>
              </w:rPr>
            </w:pPr>
          </w:p>
        </w:tc>
        <w:tc>
          <w:tcPr>
            <w:tcW w:w="425" w:type="dxa"/>
            <w:tcBorders>
              <w:top w:val="single" w:sz="4" w:space="0" w:color="000000"/>
              <w:left w:val="single" w:sz="4" w:space="0" w:color="000000"/>
              <w:bottom w:val="single" w:sz="4" w:space="0" w:color="000000"/>
            </w:tcBorders>
            <w:vAlign w:val="center"/>
            <w:tcPrChange w:id="1197" w:author="user" w:date="2018-09-25T14:34:00Z">
              <w:tcPr>
                <w:tcW w:w="425"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198" w:author="user" w:date="2018-06-08T14:01:00Z"/>
                <w:rFonts w:ascii="宋体" w:hAnsi="宋体" w:cs="宋体"/>
                <w:color w:val="000000"/>
                <w:lang w:val="en-US" w:eastAsia="zh-CN"/>
              </w:rPr>
            </w:pPr>
            <w:ins w:id="1199" w:author="user" w:date="2018-06-08T14:01:00Z">
              <w:r w:rsidRPr="00A23F8E">
                <w:rPr>
                  <w:rFonts w:ascii="宋体" w:hAnsi="宋体" w:cs="宋体" w:hint="eastAsia"/>
                  <w:color w:val="000000"/>
                  <w:lang w:val="en-US" w:eastAsia="zh-CN"/>
                </w:rPr>
                <w:t>452</w:t>
              </w:r>
            </w:ins>
          </w:p>
        </w:tc>
        <w:tc>
          <w:tcPr>
            <w:tcW w:w="1133" w:type="dxa"/>
            <w:tcBorders>
              <w:top w:val="single" w:sz="4" w:space="0" w:color="000000"/>
              <w:left w:val="single" w:sz="4" w:space="0" w:color="000000"/>
              <w:bottom w:val="single" w:sz="4" w:space="0" w:color="000000"/>
            </w:tcBorders>
            <w:vAlign w:val="center"/>
            <w:tcPrChange w:id="1200" w:author="user" w:date="2018-09-25T14:34:00Z">
              <w:tcPr>
                <w:tcW w:w="1133"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01" w:author="user" w:date="2018-06-08T14:01:00Z"/>
                <w:rFonts w:ascii="宋体" w:hAnsi="宋体" w:cs="宋体"/>
                <w:color w:val="000000"/>
                <w:lang w:val="en-US" w:eastAsia="zh-CN"/>
              </w:rPr>
            </w:pPr>
            <w:ins w:id="1202" w:author="user" w:date="2018-06-08T14:01:00Z">
              <w:r w:rsidRPr="00A23F8E">
                <w:rPr>
                  <w:rFonts w:ascii="宋体" w:hAnsi="宋体" w:cs="宋体" w:hint="eastAsia"/>
                  <w:color w:val="000000"/>
                  <w:lang w:val="en-US" w:eastAsia="zh-CN"/>
                </w:rPr>
                <w:t>PartyRole</w:t>
              </w:r>
            </w:ins>
          </w:p>
        </w:tc>
        <w:tc>
          <w:tcPr>
            <w:tcW w:w="4958" w:type="dxa"/>
            <w:tcBorders>
              <w:top w:val="single" w:sz="4" w:space="0" w:color="000000"/>
              <w:left w:val="single" w:sz="4" w:space="0" w:color="000000"/>
              <w:bottom w:val="single" w:sz="4" w:space="0" w:color="000000"/>
            </w:tcBorders>
            <w:vAlign w:val="center"/>
            <w:tcPrChange w:id="1203" w:author="user" w:date="2018-09-25T14:34:00Z">
              <w:tcPr>
                <w:tcW w:w="4958"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rPr>
                <w:ins w:id="1204" w:author="user" w:date="2018-06-08T14:01:00Z"/>
                <w:rFonts w:ascii="宋体" w:hAnsi="宋体" w:cs="宋体"/>
                <w:color w:val="000000"/>
                <w:lang w:val="en-US" w:eastAsia="zh-CN"/>
              </w:rPr>
            </w:pPr>
            <w:ins w:id="1205" w:author="user" w:date="2018-06-08T14:01:00Z">
              <w:r w:rsidRPr="00A23F8E">
                <w:rPr>
                  <w:rFonts w:ascii="宋体" w:hAnsi="宋体" w:cs="宋体" w:hint="eastAsia"/>
                  <w:color w:val="000000"/>
                  <w:lang w:val="en-US" w:eastAsia="zh-CN"/>
                </w:rPr>
                <w:t>取101，表示当前PartyID的取值为发起方的交易员代码</w:t>
              </w:r>
            </w:ins>
          </w:p>
        </w:tc>
        <w:tc>
          <w:tcPr>
            <w:tcW w:w="997" w:type="dxa"/>
            <w:tcBorders>
              <w:top w:val="single" w:sz="4" w:space="0" w:color="000000"/>
              <w:left w:val="single" w:sz="4" w:space="0" w:color="000000"/>
              <w:bottom w:val="single" w:sz="4" w:space="0" w:color="000000"/>
              <w:right w:val="single" w:sz="4" w:space="0" w:color="000000"/>
            </w:tcBorders>
            <w:vAlign w:val="center"/>
            <w:tcPrChange w:id="1206" w:author="user" w:date="2018-09-25T14:34:00Z">
              <w:tcPr>
                <w:tcW w:w="997" w:type="dxa"/>
                <w:gridSpan w:val="2"/>
                <w:tcBorders>
                  <w:top w:val="single" w:sz="4" w:space="0" w:color="000000"/>
                  <w:left w:val="single" w:sz="4" w:space="0" w:color="000000"/>
                  <w:bottom w:val="single" w:sz="4" w:space="0" w:color="000000"/>
                  <w:right w:val="single" w:sz="4" w:space="0" w:color="000000"/>
                </w:tcBorders>
                <w:vAlign w:val="center"/>
              </w:tcPr>
            </w:tcPrChange>
          </w:tcPr>
          <w:p w:rsidR="00A240EB" w:rsidRPr="00A23F8E" w:rsidRDefault="00A240EB" w:rsidP="00A240EB">
            <w:pPr>
              <w:snapToGrid w:val="0"/>
              <w:jc w:val="center"/>
              <w:rPr>
                <w:ins w:id="1207" w:author="user" w:date="2018-06-08T14:01:00Z"/>
                <w:rFonts w:ascii="宋体" w:hAnsi="宋体" w:cs="宋体"/>
                <w:color w:val="000000"/>
                <w:lang w:val="en-US" w:eastAsia="zh-CN"/>
              </w:rPr>
            </w:pPr>
            <w:ins w:id="1208" w:author="user" w:date="2018-06-08T14:01:00Z">
              <w:r w:rsidRPr="00A23F8E">
                <w:rPr>
                  <w:rFonts w:ascii="宋体" w:hAnsi="宋体" w:cs="宋体"/>
                  <w:color w:val="000000"/>
                  <w:lang w:val="en-US" w:eastAsia="zh-CN"/>
                </w:rPr>
                <w:t>N4</w:t>
              </w:r>
            </w:ins>
          </w:p>
        </w:tc>
      </w:tr>
      <w:tr w:rsidR="00A240EB" w:rsidRPr="00FF7C13" w:rsidTr="0046710F">
        <w:tblPrEx>
          <w:tblW w:w="8365" w:type="dxa"/>
          <w:tblInd w:w="56" w:type="dxa"/>
          <w:tblLayout w:type="fixed"/>
          <w:tblCellMar>
            <w:left w:w="57" w:type="dxa"/>
            <w:right w:w="57" w:type="dxa"/>
          </w:tblCellMar>
          <w:tblLook w:val="0000"/>
          <w:tblPrExChange w:id="1209" w:author="user" w:date="2018-09-25T14:34:00Z">
            <w:tblPrEx>
              <w:tblW w:w="8365" w:type="dxa"/>
              <w:tblInd w:w="56" w:type="dxa"/>
              <w:tblLayout w:type="fixed"/>
              <w:tblCellMar>
                <w:left w:w="57" w:type="dxa"/>
                <w:right w:w="57" w:type="dxa"/>
              </w:tblCellMar>
              <w:tblLook w:val="0000"/>
            </w:tblPrEx>
          </w:tblPrExChange>
        </w:tblPrEx>
        <w:trPr>
          <w:ins w:id="1210" w:author="user" w:date="2018-06-08T14:02:00Z"/>
          <w:trPrChange w:id="1211" w:author="user" w:date="2018-09-25T14:34:00Z">
            <w:trPr>
              <w:gridAfter w:val="0"/>
            </w:trPr>
          </w:trPrChange>
        </w:trPr>
        <w:tc>
          <w:tcPr>
            <w:tcW w:w="852" w:type="dxa"/>
            <w:vMerge w:val="restart"/>
            <w:tcBorders>
              <w:top w:val="single" w:sz="4" w:space="0" w:color="auto"/>
              <w:left w:val="single" w:sz="4" w:space="0" w:color="000000"/>
              <w:bottom w:val="single" w:sz="4" w:space="0" w:color="auto"/>
            </w:tcBorders>
            <w:vAlign w:val="center"/>
            <w:tcPrChange w:id="1212" w:author="user" w:date="2018-09-25T14:34:00Z">
              <w:tcPr>
                <w:tcW w:w="852" w:type="dxa"/>
                <w:gridSpan w:val="2"/>
                <w:vMerge w:val="restart"/>
                <w:tcBorders>
                  <w:top w:val="single" w:sz="4" w:space="0" w:color="auto"/>
                  <w:left w:val="single" w:sz="4" w:space="0" w:color="000000"/>
                </w:tcBorders>
                <w:vAlign w:val="center"/>
              </w:tcPr>
            </w:tcPrChange>
          </w:tcPr>
          <w:p w:rsidR="00A240EB" w:rsidRDefault="00A240EB" w:rsidP="00A240EB">
            <w:pPr>
              <w:snapToGrid w:val="0"/>
              <w:jc w:val="center"/>
              <w:rPr>
                <w:ins w:id="1213" w:author="user" w:date="2018-06-08T14:02:00Z"/>
                <w:rFonts w:cs="Arial"/>
                <w:color w:val="000000"/>
              </w:rPr>
            </w:pPr>
            <w:ins w:id="1214" w:author="user" w:date="2018-06-08T14:02:00Z">
              <w:r w:rsidRPr="00A23F8E">
                <w:rPr>
                  <w:rFonts w:ascii="宋体" w:hAnsi="宋体" w:cs="宋体" w:hint="eastAsia"/>
                  <w:color w:val="000000"/>
                  <w:lang w:val="en-US" w:eastAsia="zh-CN"/>
                </w:rPr>
                <w:t>发起方申报交易单元号</w:t>
              </w:r>
            </w:ins>
          </w:p>
        </w:tc>
        <w:tc>
          <w:tcPr>
            <w:tcW w:w="425" w:type="dxa"/>
            <w:tcBorders>
              <w:top w:val="single" w:sz="4" w:space="0" w:color="000000"/>
              <w:left w:val="single" w:sz="4" w:space="0" w:color="000000"/>
              <w:bottom w:val="single" w:sz="4" w:space="0" w:color="000000"/>
            </w:tcBorders>
            <w:vAlign w:val="center"/>
            <w:tcPrChange w:id="1215" w:author="user" w:date="2018-09-25T14:34:00Z">
              <w:tcPr>
                <w:tcW w:w="425"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16" w:author="user" w:date="2018-06-08T14:02:00Z"/>
                <w:rFonts w:ascii="宋体" w:hAnsi="宋体" w:cs="宋体"/>
                <w:color w:val="000000"/>
                <w:lang w:val="en-US" w:eastAsia="zh-CN"/>
              </w:rPr>
            </w:pPr>
            <w:ins w:id="1217" w:author="user" w:date="2018-06-08T14:02:00Z">
              <w:r w:rsidRPr="00A23F8E">
                <w:rPr>
                  <w:rFonts w:ascii="宋体" w:hAnsi="宋体" w:cs="宋体" w:hint="eastAsia"/>
                  <w:color w:val="000000"/>
                  <w:lang w:val="en-US" w:eastAsia="zh-CN"/>
                </w:rPr>
                <w:t>448</w:t>
              </w:r>
            </w:ins>
          </w:p>
        </w:tc>
        <w:tc>
          <w:tcPr>
            <w:tcW w:w="1133" w:type="dxa"/>
            <w:tcBorders>
              <w:top w:val="single" w:sz="4" w:space="0" w:color="000000"/>
              <w:left w:val="single" w:sz="4" w:space="0" w:color="000000"/>
              <w:bottom w:val="single" w:sz="4" w:space="0" w:color="000000"/>
            </w:tcBorders>
            <w:vAlign w:val="center"/>
            <w:tcPrChange w:id="1218" w:author="user" w:date="2018-09-25T14:34:00Z">
              <w:tcPr>
                <w:tcW w:w="1133"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19" w:author="user" w:date="2018-06-08T14:02:00Z"/>
                <w:rFonts w:ascii="宋体" w:hAnsi="宋体" w:cs="宋体"/>
                <w:color w:val="000000"/>
                <w:lang w:val="en-US" w:eastAsia="zh-CN"/>
              </w:rPr>
            </w:pPr>
            <w:ins w:id="1220" w:author="user" w:date="2018-06-08T14:02:00Z">
              <w:r w:rsidRPr="00A23F8E">
                <w:rPr>
                  <w:rFonts w:ascii="宋体" w:hAnsi="宋体" w:cs="宋体" w:hint="eastAsia"/>
                  <w:color w:val="000000"/>
                  <w:lang w:val="en-US" w:eastAsia="zh-CN"/>
                </w:rPr>
                <w:t>PartyID</w:t>
              </w:r>
            </w:ins>
          </w:p>
        </w:tc>
        <w:tc>
          <w:tcPr>
            <w:tcW w:w="4958" w:type="dxa"/>
            <w:tcBorders>
              <w:top w:val="single" w:sz="4" w:space="0" w:color="000000"/>
              <w:left w:val="single" w:sz="4" w:space="0" w:color="000000"/>
              <w:bottom w:val="single" w:sz="4" w:space="0" w:color="000000"/>
            </w:tcBorders>
            <w:vAlign w:val="center"/>
            <w:tcPrChange w:id="1221" w:author="user" w:date="2018-09-25T14:34:00Z">
              <w:tcPr>
                <w:tcW w:w="4958"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rPr>
                <w:ins w:id="1222" w:author="user" w:date="2018-06-08T14:02:00Z"/>
                <w:rFonts w:ascii="宋体" w:hAnsi="宋体" w:cs="宋体"/>
                <w:color w:val="000000"/>
                <w:lang w:val="en-US" w:eastAsia="zh-CN"/>
              </w:rPr>
            </w:pPr>
            <w:ins w:id="1223" w:author="user" w:date="2018-06-08T14:02:00Z">
              <w:r w:rsidRPr="00A23F8E">
                <w:rPr>
                  <w:rFonts w:ascii="宋体" w:hAnsi="宋体" w:cs="宋体" w:hint="eastAsia"/>
                  <w:color w:val="000000"/>
                  <w:lang w:val="en-US" w:eastAsia="zh-CN"/>
                </w:rPr>
                <w:t>发起方申报</w:t>
              </w:r>
              <w:r w:rsidRPr="00A23F8E">
                <w:rPr>
                  <w:rFonts w:ascii="宋体" w:hAnsi="宋体" w:cs="宋体"/>
                  <w:color w:val="000000"/>
                  <w:lang w:val="en-US" w:eastAsia="zh-CN"/>
                </w:rPr>
                <w:t>PBU</w:t>
              </w:r>
              <w:r w:rsidRPr="00A23F8E">
                <w:rPr>
                  <w:rFonts w:ascii="宋体" w:hAnsi="宋体" w:cs="宋体" w:hint="eastAsia"/>
                  <w:color w:val="000000"/>
                  <w:lang w:val="en-US" w:eastAsia="zh-CN"/>
                </w:rPr>
                <w:t>代码，填写</w:t>
              </w:r>
              <w:r w:rsidRPr="00A23F8E">
                <w:rPr>
                  <w:rFonts w:ascii="宋体" w:hAnsi="宋体" w:cs="宋体"/>
                  <w:color w:val="000000"/>
                  <w:lang w:val="en-US" w:eastAsia="zh-CN"/>
                </w:rPr>
                <w:t>5</w:t>
              </w:r>
              <w:r w:rsidRPr="00A23F8E">
                <w:rPr>
                  <w:rFonts w:ascii="宋体" w:hAnsi="宋体" w:cs="宋体" w:hint="eastAsia"/>
                  <w:color w:val="000000"/>
                  <w:lang w:val="en-US" w:eastAsia="zh-CN"/>
                </w:rPr>
                <w:t>位申报交易单元号</w:t>
              </w:r>
            </w:ins>
          </w:p>
        </w:tc>
        <w:tc>
          <w:tcPr>
            <w:tcW w:w="997" w:type="dxa"/>
            <w:tcBorders>
              <w:top w:val="single" w:sz="4" w:space="0" w:color="000000"/>
              <w:left w:val="single" w:sz="4" w:space="0" w:color="000000"/>
              <w:bottom w:val="single" w:sz="4" w:space="0" w:color="000000"/>
              <w:right w:val="single" w:sz="4" w:space="0" w:color="000000"/>
            </w:tcBorders>
            <w:vAlign w:val="center"/>
            <w:tcPrChange w:id="1224" w:author="user" w:date="2018-09-25T14:34:00Z">
              <w:tcPr>
                <w:tcW w:w="997" w:type="dxa"/>
                <w:gridSpan w:val="2"/>
                <w:tcBorders>
                  <w:top w:val="single" w:sz="4" w:space="0" w:color="000000"/>
                  <w:left w:val="single" w:sz="4" w:space="0" w:color="000000"/>
                  <w:bottom w:val="single" w:sz="4" w:space="0" w:color="000000"/>
                  <w:right w:val="single" w:sz="4" w:space="0" w:color="000000"/>
                </w:tcBorders>
                <w:vAlign w:val="center"/>
              </w:tcPr>
            </w:tcPrChange>
          </w:tcPr>
          <w:p w:rsidR="00A240EB" w:rsidRPr="00A23F8E" w:rsidRDefault="00A240EB" w:rsidP="00A240EB">
            <w:pPr>
              <w:snapToGrid w:val="0"/>
              <w:jc w:val="center"/>
              <w:rPr>
                <w:ins w:id="1225" w:author="user" w:date="2018-06-08T14:02:00Z"/>
                <w:rFonts w:ascii="宋体" w:hAnsi="宋体" w:cs="宋体"/>
                <w:color w:val="000000"/>
                <w:lang w:val="en-US" w:eastAsia="zh-CN"/>
              </w:rPr>
            </w:pPr>
            <w:ins w:id="1226" w:author="user" w:date="2018-06-08T14:02:00Z">
              <w:r w:rsidRPr="00A23F8E">
                <w:rPr>
                  <w:rFonts w:ascii="宋体" w:hAnsi="宋体" w:cs="宋体"/>
                  <w:color w:val="000000"/>
                  <w:lang w:val="en-US" w:eastAsia="zh-CN"/>
                </w:rPr>
                <w:t>C5</w:t>
              </w:r>
            </w:ins>
          </w:p>
        </w:tc>
      </w:tr>
      <w:tr w:rsidR="00A240EB" w:rsidRPr="00FF7C13" w:rsidTr="0046710F">
        <w:tblPrEx>
          <w:tblW w:w="8365" w:type="dxa"/>
          <w:tblInd w:w="56" w:type="dxa"/>
          <w:tblLayout w:type="fixed"/>
          <w:tblCellMar>
            <w:left w:w="57" w:type="dxa"/>
            <w:right w:w="57" w:type="dxa"/>
          </w:tblCellMar>
          <w:tblLook w:val="0000"/>
          <w:tblPrExChange w:id="1227" w:author="user" w:date="2018-09-25T14:34:00Z">
            <w:tblPrEx>
              <w:tblW w:w="8365" w:type="dxa"/>
              <w:tblInd w:w="56" w:type="dxa"/>
              <w:tblLayout w:type="fixed"/>
              <w:tblCellMar>
                <w:left w:w="57" w:type="dxa"/>
                <w:right w:w="57" w:type="dxa"/>
              </w:tblCellMar>
              <w:tblLook w:val="0000"/>
            </w:tblPrEx>
          </w:tblPrExChange>
        </w:tblPrEx>
        <w:trPr>
          <w:ins w:id="1228" w:author="user" w:date="2018-06-08T14:02:00Z"/>
          <w:trPrChange w:id="1229" w:author="user" w:date="2018-09-25T14:34:00Z">
            <w:trPr>
              <w:gridAfter w:val="0"/>
            </w:trPr>
          </w:trPrChange>
        </w:trPr>
        <w:tc>
          <w:tcPr>
            <w:tcW w:w="852" w:type="dxa"/>
            <w:vMerge/>
            <w:tcBorders>
              <w:left w:val="single" w:sz="4" w:space="0" w:color="000000"/>
              <w:bottom w:val="single" w:sz="4" w:space="0" w:color="auto"/>
            </w:tcBorders>
            <w:vAlign w:val="center"/>
            <w:tcPrChange w:id="1230" w:author="user" w:date="2018-09-25T14:34:00Z">
              <w:tcPr>
                <w:tcW w:w="852" w:type="dxa"/>
                <w:gridSpan w:val="2"/>
                <w:vMerge/>
                <w:tcBorders>
                  <w:left w:val="single" w:sz="4" w:space="0" w:color="000000"/>
                </w:tcBorders>
                <w:vAlign w:val="center"/>
              </w:tcPr>
            </w:tcPrChange>
          </w:tcPr>
          <w:p w:rsidR="00A240EB" w:rsidRDefault="00A240EB" w:rsidP="00A240EB">
            <w:pPr>
              <w:snapToGrid w:val="0"/>
              <w:jc w:val="center"/>
              <w:rPr>
                <w:ins w:id="1231" w:author="user" w:date="2018-06-08T14:02:00Z"/>
                <w:rFonts w:cs="Arial"/>
                <w:color w:val="000000"/>
              </w:rPr>
            </w:pPr>
          </w:p>
        </w:tc>
        <w:tc>
          <w:tcPr>
            <w:tcW w:w="425" w:type="dxa"/>
            <w:tcBorders>
              <w:top w:val="single" w:sz="4" w:space="0" w:color="000000"/>
              <w:left w:val="single" w:sz="4" w:space="0" w:color="000000"/>
              <w:bottom w:val="single" w:sz="4" w:space="0" w:color="000000"/>
            </w:tcBorders>
            <w:vAlign w:val="center"/>
            <w:tcPrChange w:id="1232" w:author="user" w:date="2018-09-25T14:34:00Z">
              <w:tcPr>
                <w:tcW w:w="425"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33" w:author="user" w:date="2018-06-08T14:02:00Z"/>
                <w:rFonts w:ascii="宋体" w:hAnsi="宋体" w:cs="宋体"/>
                <w:color w:val="000000"/>
                <w:lang w:val="en-US" w:eastAsia="zh-CN"/>
              </w:rPr>
            </w:pPr>
            <w:ins w:id="1234" w:author="user" w:date="2018-06-08T14:02:00Z">
              <w:r w:rsidRPr="00A23F8E">
                <w:rPr>
                  <w:rFonts w:ascii="宋体" w:hAnsi="宋体" w:cs="宋体" w:hint="eastAsia"/>
                  <w:color w:val="000000"/>
                  <w:lang w:val="en-US" w:eastAsia="zh-CN"/>
                </w:rPr>
                <w:t>452</w:t>
              </w:r>
            </w:ins>
          </w:p>
        </w:tc>
        <w:tc>
          <w:tcPr>
            <w:tcW w:w="1133" w:type="dxa"/>
            <w:tcBorders>
              <w:top w:val="single" w:sz="4" w:space="0" w:color="000000"/>
              <w:left w:val="single" w:sz="4" w:space="0" w:color="000000"/>
              <w:bottom w:val="single" w:sz="4" w:space="0" w:color="000000"/>
            </w:tcBorders>
            <w:vAlign w:val="center"/>
            <w:tcPrChange w:id="1235" w:author="user" w:date="2018-09-25T14:34:00Z">
              <w:tcPr>
                <w:tcW w:w="1133"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36" w:author="user" w:date="2018-06-08T14:02:00Z"/>
                <w:rFonts w:ascii="宋体" w:hAnsi="宋体" w:cs="宋体"/>
                <w:color w:val="000000"/>
                <w:lang w:val="en-US" w:eastAsia="zh-CN"/>
              </w:rPr>
            </w:pPr>
            <w:ins w:id="1237" w:author="user" w:date="2018-06-08T14:02:00Z">
              <w:r w:rsidRPr="00A23F8E">
                <w:rPr>
                  <w:rFonts w:ascii="宋体" w:hAnsi="宋体" w:cs="宋体" w:hint="eastAsia"/>
                  <w:color w:val="000000"/>
                  <w:lang w:val="en-US" w:eastAsia="zh-CN"/>
                </w:rPr>
                <w:t>PartyRole</w:t>
              </w:r>
            </w:ins>
          </w:p>
        </w:tc>
        <w:tc>
          <w:tcPr>
            <w:tcW w:w="4958" w:type="dxa"/>
            <w:tcBorders>
              <w:top w:val="single" w:sz="4" w:space="0" w:color="000000"/>
              <w:left w:val="single" w:sz="4" w:space="0" w:color="000000"/>
              <w:bottom w:val="single" w:sz="4" w:space="0" w:color="000000"/>
            </w:tcBorders>
            <w:vAlign w:val="center"/>
            <w:tcPrChange w:id="1238" w:author="user" w:date="2018-09-25T14:34:00Z">
              <w:tcPr>
                <w:tcW w:w="4958"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rPr>
                <w:ins w:id="1239" w:author="user" w:date="2018-06-08T14:02:00Z"/>
                <w:rFonts w:ascii="宋体" w:hAnsi="宋体" w:cs="宋体"/>
                <w:color w:val="000000"/>
                <w:lang w:val="en-US" w:eastAsia="zh-CN"/>
              </w:rPr>
            </w:pPr>
            <w:ins w:id="1240" w:author="user" w:date="2018-06-08T14:02:00Z">
              <w:r w:rsidRPr="00A23F8E">
                <w:rPr>
                  <w:rFonts w:ascii="宋体" w:hAnsi="宋体" w:cs="宋体" w:hint="eastAsia"/>
                  <w:color w:val="000000"/>
                  <w:lang w:val="en-US" w:eastAsia="zh-CN"/>
                </w:rPr>
                <w:t>取</w:t>
              </w:r>
              <w:r w:rsidRPr="00A23F8E">
                <w:rPr>
                  <w:rFonts w:ascii="宋体" w:hAnsi="宋体" w:cs="宋体"/>
                  <w:color w:val="000000"/>
                  <w:lang w:val="en-US" w:eastAsia="zh-CN"/>
                </w:rPr>
                <w:t>1</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的取值为申报交易单元号</w:t>
              </w:r>
            </w:ins>
          </w:p>
        </w:tc>
        <w:tc>
          <w:tcPr>
            <w:tcW w:w="997" w:type="dxa"/>
            <w:tcBorders>
              <w:top w:val="single" w:sz="4" w:space="0" w:color="000000"/>
              <w:left w:val="single" w:sz="4" w:space="0" w:color="000000"/>
              <w:bottom w:val="single" w:sz="4" w:space="0" w:color="000000"/>
              <w:right w:val="single" w:sz="4" w:space="0" w:color="000000"/>
            </w:tcBorders>
            <w:vAlign w:val="center"/>
            <w:tcPrChange w:id="1241" w:author="user" w:date="2018-09-25T14:34:00Z">
              <w:tcPr>
                <w:tcW w:w="997" w:type="dxa"/>
                <w:gridSpan w:val="2"/>
                <w:tcBorders>
                  <w:top w:val="single" w:sz="4" w:space="0" w:color="000000"/>
                  <w:left w:val="single" w:sz="4" w:space="0" w:color="000000"/>
                  <w:bottom w:val="single" w:sz="4" w:space="0" w:color="000000"/>
                  <w:right w:val="single" w:sz="4" w:space="0" w:color="000000"/>
                </w:tcBorders>
                <w:vAlign w:val="center"/>
              </w:tcPr>
            </w:tcPrChange>
          </w:tcPr>
          <w:p w:rsidR="00A240EB" w:rsidRPr="00A23F8E" w:rsidRDefault="00A240EB" w:rsidP="00A240EB">
            <w:pPr>
              <w:snapToGrid w:val="0"/>
              <w:jc w:val="center"/>
              <w:rPr>
                <w:ins w:id="1242" w:author="user" w:date="2018-06-08T14:02:00Z"/>
                <w:rFonts w:ascii="宋体" w:hAnsi="宋体" w:cs="宋体"/>
                <w:color w:val="000000"/>
                <w:lang w:val="en-US" w:eastAsia="zh-CN"/>
              </w:rPr>
            </w:pPr>
            <w:ins w:id="1243" w:author="user" w:date="2018-06-08T14:02:00Z">
              <w:r w:rsidRPr="00A23F8E">
                <w:rPr>
                  <w:rFonts w:ascii="宋体" w:hAnsi="宋体" w:cs="宋体"/>
                  <w:color w:val="000000"/>
                  <w:lang w:val="en-US" w:eastAsia="zh-CN"/>
                </w:rPr>
                <w:t>N4</w:t>
              </w:r>
            </w:ins>
          </w:p>
        </w:tc>
      </w:tr>
      <w:tr w:rsidR="00A240EB" w:rsidRPr="00FF7C13" w:rsidTr="0046710F">
        <w:tblPrEx>
          <w:tblW w:w="8365" w:type="dxa"/>
          <w:tblInd w:w="56" w:type="dxa"/>
          <w:tblLayout w:type="fixed"/>
          <w:tblCellMar>
            <w:left w:w="57" w:type="dxa"/>
            <w:right w:w="57" w:type="dxa"/>
          </w:tblCellMar>
          <w:tblLook w:val="0000"/>
          <w:tblPrExChange w:id="1244" w:author="user" w:date="2018-09-25T14:34:00Z">
            <w:tblPrEx>
              <w:tblW w:w="8365" w:type="dxa"/>
              <w:tblInd w:w="56" w:type="dxa"/>
              <w:tblLayout w:type="fixed"/>
              <w:tblCellMar>
                <w:left w:w="57" w:type="dxa"/>
                <w:right w:w="57" w:type="dxa"/>
              </w:tblCellMar>
              <w:tblLook w:val="0000"/>
            </w:tblPrEx>
          </w:tblPrExChange>
        </w:tblPrEx>
        <w:trPr>
          <w:ins w:id="1245" w:author="user" w:date="2018-06-08T14:03:00Z"/>
          <w:trPrChange w:id="1246" w:author="user" w:date="2018-09-25T14:34:00Z">
            <w:trPr>
              <w:gridAfter w:val="0"/>
            </w:trPr>
          </w:trPrChange>
        </w:trPr>
        <w:tc>
          <w:tcPr>
            <w:tcW w:w="852" w:type="dxa"/>
            <w:vMerge w:val="restart"/>
            <w:tcBorders>
              <w:top w:val="single" w:sz="4" w:space="0" w:color="auto"/>
              <w:left w:val="single" w:sz="4" w:space="0" w:color="000000"/>
            </w:tcBorders>
            <w:vAlign w:val="center"/>
            <w:tcPrChange w:id="1247" w:author="user" w:date="2018-09-25T14:34:00Z">
              <w:tcPr>
                <w:tcW w:w="852" w:type="dxa"/>
                <w:gridSpan w:val="2"/>
                <w:vMerge w:val="restart"/>
                <w:tcBorders>
                  <w:left w:val="single" w:sz="4" w:space="0" w:color="000000"/>
                </w:tcBorders>
                <w:vAlign w:val="center"/>
              </w:tcPr>
            </w:tcPrChange>
          </w:tcPr>
          <w:p w:rsidR="00A240EB" w:rsidRDefault="00A240EB" w:rsidP="00A240EB">
            <w:pPr>
              <w:snapToGrid w:val="0"/>
              <w:jc w:val="center"/>
              <w:rPr>
                <w:ins w:id="1248" w:author="user" w:date="2018-06-08T14:03:00Z"/>
                <w:rFonts w:cs="Arial"/>
                <w:color w:val="000000"/>
              </w:rPr>
            </w:pPr>
            <w:ins w:id="1249" w:author="user" w:date="2018-06-08T14:04:00Z">
              <w:r w:rsidRPr="00A23F8E">
                <w:rPr>
                  <w:rFonts w:ascii="宋体" w:hAnsi="宋体" w:cs="宋体" w:hint="eastAsia"/>
                  <w:color w:val="000000"/>
                  <w:lang w:val="en-US" w:eastAsia="zh-CN"/>
                </w:rPr>
                <w:t>发起方投资者账户</w:t>
              </w:r>
            </w:ins>
          </w:p>
        </w:tc>
        <w:tc>
          <w:tcPr>
            <w:tcW w:w="425" w:type="dxa"/>
            <w:tcBorders>
              <w:top w:val="single" w:sz="4" w:space="0" w:color="000000"/>
              <w:left w:val="single" w:sz="4" w:space="0" w:color="000000"/>
              <w:bottom w:val="single" w:sz="4" w:space="0" w:color="000000"/>
            </w:tcBorders>
            <w:vAlign w:val="center"/>
            <w:tcPrChange w:id="1250" w:author="user" w:date="2018-09-25T14:34:00Z">
              <w:tcPr>
                <w:tcW w:w="425"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51" w:author="user" w:date="2018-06-08T14:03:00Z"/>
                <w:rFonts w:ascii="宋体" w:hAnsi="宋体" w:cs="宋体"/>
                <w:color w:val="000000"/>
                <w:lang w:val="en-US" w:eastAsia="zh-CN"/>
              </w:rPr>
            </w:pPr>
            <w:ins w:id="1252" w:author="user" w:date="2018-06-08T14:04:00Z">
              <w:r w:rsidRPr="00A23F8E">
                <w:rPr>
                  <w:rFonts w:ascii="宋体" w:hAnsi="宋体" w:cs="宋体" w:hint="eastAsia"/>
                  <w:color w:val="000000"/>
                  <w:lang w:val="en-US" w:eastAsia="zh-CN"/>
                </w:rPr>
                <w:t>448</w:t>
              </w:r>
            </w:ins>
          </w:p>
        </w:tc>
        <w:tc>
          <w:tcPr>
            <w:tcW w:w="1133" w:type="dxa"/>
            <w:tcBorders>
              <w:top w:val="single" w:sz="4" w:space="0" w:color="000000"/>
              <w:left w:val="single" w:sz="4" w:space="0" w:color="000000"/>
              <w:bottom w:val="single" w:sz="4" w:space="0" w:color="000000"/>
            </w:tcBorders>
            <w:vAlign w:val="center"/>
            <w:tcPrChange w:id="1253" w:author="user" w:date="2018-09-25T14:34:00Z">
              <w:tcPr>
                <w:tcW w:w="1133" w:type="dxa"/>
                <w:gridSpan w:val="2"/>
                <w:tcBorders>
                  <w:top w:val="single" w:sz="4" w:space="0" w:color="000000"/>
                  <w:left w:val="single" w:sz="4" w:space="0" w:color="000000"/>
                  <w:bottom w:val="single" w:sz="4" w:space="0" w:color="000000"/>
                </w:tcBorders>
                <w:vAlign w:val="center"/>
              </w:tcPr>
            </w:tcPrChange>
          </w:tcPr>
          <w:p w:rsidR="00A240EB" w:rsidRPr="00A23F8E" w:rsidRDefault="00A240EB" w:rsidP="00A240EB">
            <w:pPr>
              <w:snapToGrid w:val="0"/>
              <w:jc w:val="center"/>
              <w:rPr>
                <w:ins w:id="1254" w:author="user" w:date="2018-06-08T14:03:00Z"/>
                <w:rFonts w:ascii="宋体" w:hAnsi="宋体" w:cs="宋体"/>
                <w:color w:val="000000"/>
                <w:lang w:val="en-US" w:eastAsia="zh-CN"/>
              </w:rPr>
            </w:pPr>
            <w:ins w:id="1255" w:author="user" w:date="2018-06-08T14:04:00Z">
              <w:r w:rsidRPr="00A23F8E">
                <w:rPr>
                  <w:rFonts w:ascii="宋体" w:hAnsi="宋体" w:cs="宋体" w:hint="eastAsia"/>
                  <w:color w:val="000000"/>
                  <w:lang w:val="en-US" w:eastAsia="zh-CN"/>
                </w:rPr>
                <w:t>PartyID</w:t>
              </w:r>
            </w:ins>
          </w:p>
        </w:tc>
        <w:tc>
          <w:tcPr>
            <w:tcW w:w="4958" w:type="dxa"/>
            <w:tcBorders>
              <w:top w:val="single" w:sz="4" w:space="0" w:color="000000"/>
              <w:left w:val="single" w:sz="4" w:space="0" w:color="000000"/>
              <w:bottom w:val="single" w:sz="4" w:space="0" w:color="000000"/>
            </w:tcBorders>
            <w:vAlign w:val="center"/>
            <w:tcPrChange w:id="1256" w:author="user" w:date="2018-09-25T14:34:00Z">
              <w:tcPr>
                <w:tcW w:w="4958" w:type="dxa"/>
                <w:gridSpan w:val="2"/>
                <w:tcBorders>
                  <w:top w:val="single" w:sz="4" w:space="0" w:color="000000"/>
                  <w:left w:val="single" w:sz="4" w:space="0" w:color="000000"/>
                  <w:bottom w:val="single" w:sz="4" w:space="0" w:color="000000"/>
                </w:tcBorders>
                <w:vAlign w:val="center"/>
              </w:tcPr>
            </w:tcPrChange>
          </w:tcPr>
          <w:p w:rsidR="00A240EB" w:rsidRPr="00A23F8E" w:rsidRDefault="00A240EB">
            <w:pPr>
              <w:rPr>
                <w:ins w:id="1257" w:author="user" w:date="2018-06-08T14:03:00Z"/>
                <w:rFonts w:ascii="宋体" w:hAnsi="宋体" w:cs="宋体"/>
                <w:color w:val="000000"/>
                <w:lang w:val="en-US" w:eastAsia="zh-CN"/>
              </w:rPr>
            </w:pPr>
            <w:ins w:id="1258" w:author="user" w:date="2018-06-08T14:04:00Z">
              <w:r w:rsidRPr="00A23F8E">
                <w:rPr>
                  <w:rFonts w:ascii="宋体" w:hAnsi="宋体" w:cs="宋体" w:hint="eastAsia"/>
                  <w:color w:val="000000"/>
                  <w:lang w:val="en-US" w:eastAsia="zh-CN"/>
                </w:rPr>
                <w:t>发起方投资者帐户</w:t>
              </w:r>
            </w:ins>
          </w:p>
        </w:tc>
        <w:tc>
          <w:tcPr>
            <w:tcW w:w="997" w:type="dxa"/>
            <w:tcBorders>
              <w:top w:val="single" w:sz="4" w:space="0" w:color="000000"/>
              <w:left w:val="single" w:sz="4" w:space="0" w:color="000000"/>
              <w:bottom w:val="single" w:sz="4" w:space="0" w:color="000000"/>
              <w:right w:val="single" w:sz="4" w:space="0" w:color="000000"/>
            </w:tcBorders>
            <w:vAlign w:val="center"/>
            <w:tcPrChange w:id="1259" w:author="user" w:date="2018-09-25T14:34:00Z">
              <w:tcPr>
                <w:tcW w:w="997" w:type="dxa"/>
                <w:gridSpan w:val="2"/>
                <w:tcBorders>
                  <w:top w:val="single" w:sz="4" w:space="0" w:color="000000"/>
                  <w:left w:val="single" w:sz="4" w:space="0" w:color="000000"/>
                  <w:bottom w:val="single" w:sz="4" w:space="0" w:color="000000"/>
                  <w:right w:val="single" w:sz="4" w:space="0" w:color="000000"/>
                </w:tcBorders>
                <w:vAlign w:val="center"/>
              </w:tcPr>
            </w:tcPrChange>
          </w:tcPr>
          <w:p w:rsidR="00A240EB" w:rsidRPr="00A23F8E" w:rsidRDefault="00A240EB" w:rsidP="00A240EB">
            <w:pPr>
              <w:snapToGrid w:val="0"/>
              <w:jc w:val="center"/>
              <w:rPr>
                <w:ins w:id="1260" w:author="user" w:date="2018-06-08T14:03:00Z"/>
                <w:rFonts w:ascii="宋体" w:hAnsi="宋体" w:cs="宋体"/>
                <w:color w:val="000000"/>
                <w:lang w:val="en-US" w:eastAsia="zh-CN"/>
              </w:rPr>
            </w:pPr>
            <w:ins w:id="1261" w:author="user" w:date="2018-06-08T14:04:00Z">
              <w:r w:rsidRPr="00A23F8E">
                <w:rPr>
                  <w:rFonts w:ascii="宋体" w:hAnsi="宋体" w:cs="宋体"/>
                  <w:color w:val="000000"/>
                  <w:lang w:val="en-US" w:eastAsia="zh-CN"/>
                </w:rPr>
                <w:t>C10</w:t>
              </w:r>
            </w:ins>
          </w:p>
        </w:tc>
      </w:tr>
      <w:tr w:rsidR="00A240EB" w:rsidRPr="00FF7C13" w:rsidTr="00870016">
        <w:trPr>
          <w:ins w:id="1262" w:author="user" w:date="2018-06-08T14:03:00Z"/>
        </w:trPr>
        <w:tc>
          <w:tcPr>
            <w:tcW w:w="852" w:type="dxa"/>
            <w:vMerge/>
            <w:tcBorders>
              <w:left w:val="single" w:sz="4" w:space="0" w:color="000000"/>
              <w:bottom w:val="single" w:sz="4" w:space="0" w:color="000000"/>
            </w:tcBorders>
            <w:vAlign w:val="center"/>
          </w:tcPr>
          <w:p w:rsidR="00A240EB" w:rsidRDefault="00A240EB" w:rsidP="00A240EB">
            <w:pPr>
              <w:snapToGrid w:val="0"/>
              <w:jc w:val="center"/>
              <w:rPr>
                <w:ins w:id="1263" w:author="user" w:date="2018-06-08T14:03:00Z"/>
                <w:rFonts w:cs="Arial"/>
                <w:color w:val="000000"/>
              </w:rPr>
            </w:pPr>
          </w:p>
        </w:tc>
        <w:tc>
          <w:tcPr>
            <w:tcW w:w="425" w:type="dxa"/>
            <w:tcBorders>
              <w:top w:val="single" w:sz="4" w:space="0" w:color="000000"/>
              <w:left w:val="single" w:sz="4" w:space="0" w:color="000000"/>
              <w:bottom w:val="single" w:sz="4" w:space="0" w:color="000000"/>
            </w:tcBorders>
            <w:vAlign w:val="center"/>
          </w:tcPr>
          <w:p w:rsidR="00A240EB" w:rsidRPr="00A23F8E" w:rsidRDefault="00A240EB" w:rsidP="00A240EB">
            <w:pPr>
              <w:snapToGrid w:val="0"/>
              <w:jc w:val="center"/>
              <w:rPr>
                <w:ins w:id="1264" w:author="user" w:date="2018-06-08T14:03:00Z"/>
                <w:rFonts w:ascii="宋体" w:hAnsi="宋体" w:cs="宋体"/>
                <w:color w:val="000000"/>
                <w:lang w:val="en-US" w:eastAsia="zh-CN"/>
              </w:rPr>
            </w:pPr>
            <w:ins w:id="1265" w:author="user" w:date="2018-06-08T14:04:00Z">
              <w:r w:rsidRPr="00A23F8E">
                <w:rPr>
                  <w:rFonts w:ascii="宋体" w:hAnsi="宋体" w:cs="宋体" w:hint="eastAsia"/>
                  <w:color w:val="000000"/>
                  <w:lang w:val="en-US" w:eastAsia="zh-CN"/>
                </w:rPr>
                <w:t>452</w:t>
              </w:r>
            </w:ins>
          </w:p>
        </w:tc>
        <w:tc>
          <w:tcPr>
            <w:tcW w:w="1133" w:type="dxa"/>
            <w:tcBorders>
              <w:top w:val="single" w:sz="4" w:space="0" w:color="000000"/>
              <w:left w:val="single" w:sz="4" w:space="0" w:color="000000"/>
              <w:bottom w:val="single" w:sz="4" w:space="0" w:color="000000"/>
            </w:tcBorders>
            <w:vAlign w:val="center"/>
          </w:tcPr>
          <w:p w:rsidR="00A240EB" w:rsidRPr="00A23F8E" w:rsidRDefault="00A240EB" w:rsidP="00A240EB">
            <w:pPr>
              <w:snapToGrid w:val="0"/>
              <w:jc w:val="center"/>
              <w:rPr>
                <w:ins w:id="1266" w:author="user" w:date="2018-06-08T14:03:00Z"/>
                <w:rFonts w:ascii="宋体" w:hAnsi="宋体" w:cs="宋体"/>
                <w:color w:val="000000"/>
                <w:lang w:val="en-US" w:eastAsia="zh-CN"/>
              </w:rPr>
            </w:pPr>
            <w:ins w:id="1267" w:author="user" w:date="2018-06-08T14:04:00Z">
              <w:r w:rsidRPr="00A23F8E">
                <w:rPr>
                  <w:rFonts w:ascii="宋体" w:hAnsi="宋体" w:cs="宋体" w:hint="eastAsia"/>
                  <w:color w:val="000000"/>
                  <w:lang w:val="en-US" w:eastAsia="zh-CN"/>
                </w:rPr>
                <w:t>PartyRole</w:t>
              </w:r>
            </w:ins>
          </w:p>
        </w:tc>
        <w:tc>
          <w:tcPr>
            <w:tcW w:w="4958" w:type="dxa"/>
            <w:tcBorders>
              <w:top w:val="single" w:sz="4" w:space="0" w:color="000000"/>
              <w:left w:val="single" w:sz="4" w:space="0" w:color="000000"/>
              <w:bottom w:val="single" w:sz="4" w:space="0" w:color="000000"/>
            </w:tcBorders>
            <w:vAlign w:val="center"/>
          </w:tcPr>
          <w:p w:rsidR="00A240EB" w:rsidRPr="00A23F8E" w:rsidRDefault="00A240EB" w:rsidP="00A240EB">
            <w:pPr>
              <w:rPr>
                <w:ins w:id="1268" w:author="user" w:date="2018-06-08T14:03:00Z"/>
                <w:rFonts w:ascii="宋体" w:hAnsi="宋体" w:cs="宋体"/>
                <w:color w:val="000000"/>
                <w:lang w:val="en-US" w:eastAsia="zh-CN"/>
              </w:rPr>
            </w:pPr>
            <w:ins w:id="1269" w:author="user" w:date="2018-06-08T14:04:00Z">
              <w:r w:rsidRPr="00A23F8E">
                <w:rPr>
                  <w:rFonts w:ascii="宋体" w:hAnsi="宋体" w:cs="宋体" w:hint="eastAsia"/>
                  <w:color w:val="000000"/>
                  <w:lang w:val="en-US" w:eastAsia="zh-CN"/>
                </w:rPr>
                <w:t>取</w:t>
              </w:r>
              <w:r w:rsidRPr="00A23F8E">
                <w:rPr>
                  <w:rFonts w:ascii="宋体" w:hAnsi="宋体" w:cs="宋体"/>
                  <w:color w:val="000000"/>
                  <w:lang w:val="en-US" w:eastAsia="zh-CN"/>
                </w:rPr>
                <w:t>5</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的取值为发起方投资者帐户</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A240EB" w:rsidRPr="00A23F8E" w:rsidRDefault="00A240EB" w:rsidP="00A240EB">
            <w:pPr>
              <w:snapToGrid w:val="0"/>
              <w:jc w:val="center"/>
              <w:rPr>
                <w:ins w:id="1270" w:author="user" w:date="2018-06-08T14:03:00Z"/>
                <w:rFonts w:ascii="宋体" w:hAnsi="宋体" w:cs="宋体"/>
                <w:color w:val="000000"/>
                <w:lang w:val="en-US" w:eastAsia="zh-CN"/>
              </w:rPr>
            </w:pPr>
            <w:ins w:id="1271" w:author="user" w:date="2018-06-08T14:04:00Z">
              <w:r w:rsidRPr="00A23F8E">
                <w:rPr>
                  <w:rFonts w:ascii="宋体" w:hAnsi="宋体" w:cs="宋体"/>
                  <w:color w:val="000000"/>
                  <w:lang w:val="en-US" w:eastAsia="zh-CN"/>
                </w:rPr>
                <w:t>N4</w:t>
              </w:r>
            </w:ins>
          </w:p>
        </w:tc>
      </w:tr>
    </w:tbl>
    <w:p w:rsidR="00095627" w:rsidRPr="002C0DFF" w:rsidRDefault="00095627" w:rsidP="00A240EB">
      <w:pPr>
        <w:keepLines w:val="0"/>
        <w:widowControl w:val="0"/>
        <w:rPr>
          <w:b/>
          <w:bCs/>
          <w:vanish/>
          <w:sz w:val="24"/>
        </w:rPr>
      </w:pPr>
    </w:p>
    <w:p w:rsidR="009969F2" w:rsidRPr="00FB3EEC" w:rsidRDefault="009969F2" w:rsidP="009969F2">
      <w:pPr>
        <w:pStyle w:val="3"/>
        <w:rPr>
          <w:ins w:id="1272" w:author="user" w:date="2018-03-20T22:44:00Z"/>
        </w:rPr>
      </w:pPr>
      <w:bookmarkStart w:id="1273" w:name="_Toc360808823"/>
      <w:bookmarkStart w:id="1274" w:name="_Toc525648615"/>
      <w:ins w:id="1275" w:author="user" w:date="2018-03-20T22:44:00Z">
        <w:r>
          <w:rPr>
            <w:rFonts w:hint="eastAsia"/>
            <w:lang w:eastAsia="zh-CN"/>
          </w:rPr>
          <w:t>报价</w:t>
        </w:r>
        <w:r w:rsidRPr="00FB3EEC">
          <w:t>申报</w:t>
        </w:r>
        <w:r w:rsidRPr="00FB3EEC">
          <w:rPr>
            <w:rFonts w:hint="eastAsia"/>
          </w:rPr>
          <w:t>响应消息</w:t>
        </w:r>
        <w:bookmarkEnd w:id="1273"/>
        <w:bookmarkEnd w:id="1274"/>
      </w:ins>
    </w:p>
    <w:tbl>
      <w:tblPr>
        <w:tblW w:w="0" w:type="auto"/>
        <w:tblInd w:w="-5" w:type="dxa"/>
        <w:tblLayout w:type="fixed"/>
        <w:tblLook w:val="0000"/>
      </w:tblPr>
      <w:tblGrid>
        <w:gridCol w:w="4839"/>
        <w:gridCol w:w="3699"/>
      </w:tblGrid>
      <w:tr w:rsidR="009969F2" w:rsidTr="00690FAD">
        <w:trPr>
          <w:tblHeader/>
          <w:ins w:id="1276" w:author="user" w:date="2018-03-20T22:44:00Z"/>
        </w:trPr>
        <w:tc>
          <w:tcPr>
            <w:tcW w:w="4839" w:type="dxa"/>
            <w:tcBorders>
              <w:top w:val="single" w:sz="4" w:space="0" w:color="000000"/>
              <w:left w:val="single" w:sz="4" w:space="0" w:color="000000"/>
              <w:bottom w:val="single" w:sz="4" w:space="0" w:color="000000"/>
            </w:tcBorders>
            <w:shd w:val="clear" w:color="auto" w:fill="E0E0E0"/>
          </w:tcPr>
          <w:p w:rsidR="009969F2" w:rsidRDefault="009969F2" w:rsidP="00690FAD">
            <w:pPr>
              <w:pStyle w:val="WinDescr"/>
              <w:snapToGrid w:val="0"/>
              <w:rPr>
                <w:ins w:id="1277" w:author="user" w:date="2018-03-20T22:44:00Z"/>
                <w:b/>
                <w:lang w:eastAsia="zh-CN"/>
              </w:rPr>
            </w:pPr>
            <w:ins w:id="1278" w:author="user" w:date="2018-03-20T22:44:00Z">
              <w:r w:rsidRPr="00DC48A5">
                <w:rPr>
                  <w:rFonts w:hint="eastAsia"/>
                  <w:b/>
                </w:rPr>
                <w:t>QuoteResponse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969F2" w:rsidRDefault="009969F2" w:rsidP="00314D7B">
            <w:pPr>
              <w:pStyle w:val="WinDescr"/>
              <w:snapToGrid w:val="0"/>
              <w:rPr>
                <w:ins w:id="1279" w:author="user" w:date="2018-03-20T22:44:00Z"/>
                <w:b/>
              </w:rPr>
            </w:pPr>
            <w:ins w:id="1280" w:author="user" w:date="2018-03-20T22:44:00Z">
              <w:r>
                <w:rPr>
                  <w:rFonts w:hint="eastAsia"/>
                  <w:lang w:eastAsia="zh-CN"/>
                </w:rPr>
                <w:t>报价</w:t>
              </w:r>
              <w:r w:rsidRPr="00FB3EEC">
                <w:t>申报</w:t>
              </w:r>
              <w:r w:rsidRPr="00FB3EEC">
                <w:rPr>
                  <w:rFonts w:hint="eastAsia"/>
                </w:rPr>
                <w:t>响应消息</w:t>
              </w:r>
            </w:ins>
          </w:p>
        </w:tc>
      </w:tr>
      <w:tr w:rsidR="009969F2" w:rsidTr="00690FAD">
        <w:trPr>
          <w:ins w:id="1281" w:author="user" w:date="2018-03-20T22:44:00Z"/>
        </w:trPr>
        <w:tc>
          <w:tcPr>
            <w:tcW w:w="8538" w:type="dxa"/>
            <w:gridSpan w:val="2"/>
            <w:tcBorders>
              <w:top w:val="single" w:sz="4" w:space="0" w:color="000000"/>
              <w:left w:val="single" w:sz="4" w:space="0" w:color="000000"/>
              <w:bottom w:val="single" w:sz="4" w:space="0" w:color="000000"/>
              <w:right w:val="single" w:sz="4" w:space="0" w:color="000000"/>
            </w:tcBorders>
          </w:tcPr>
          <w:p w:rsidR="009969F2" w:rsidRDefault="009969F2" w:rsidP="00690FAD">
            <w:pPr>
              <w:pStyle w:val="WinDescr"/>
              <w:snapToGrid w:val="0"/>
              <w:rPr>
                <w:ins w:id="1282" w:author="user" w:date="2018-03-20T22:44:00Z"/>
                <w:b/>
              </w:rPr>
            </w:pPr>
            <w:ins w:id="1283" w:author="user" w:date="2018-03-20T22:44:00Z">
              <w:r>
                <w:rPr>
                  <w:b/>
                </w:rPr>
                <w:t>描述：</w:t>
              </w:r>
            </w:ins>
          </w:p>
          <w:p w:rsidR="009969F2" w:rsidRDefault="009969F2" w:rsidP="00690FAD">
            <w:pPr>
              <w:pStyle w:val="WinDescrLeft"/>
              <w:rPr>
                <w:ins w:id="1284" w:author="user" w:date="2018-03-20T22:44:00Z"/>
                <w:lang w:eastAsia="zh-CN"/>
              </w:rPr>
            </w:pPr>
            <w:ins w:id="1285" w:author="user" w:date="2018-03-20T22:44:00Z">
              <w:r>
                <w:rPr>
                  <w:rFonts w:hint="eastAsia"/>
                  <w:bCs/>
                  <w:lang w:eastAsia="zh-CN"/>
                </w:rPr>
                <w:t>响应接口流中的</w:t>
              </w:r>
              <w:r>
                <w:rPr>
                  <w:rFonts w:hint="eastAsia"/>
                  <w:bCs/>
                  <w:lang w:eastAsia="zh-CN"/>
                </w:rPr>
                <w:t>resptext</w:t>
              </w:r>
              <w:r>
                <w:rPr>
                  <w:rFonts w:hint="eastAsia"/>
                  <w:bCs/>
                  <w:lang w:eastAsia="zh-CN"/>
                </w:rPr>
                <w:t>字段数据。</w:t>
              </w:r>
            </w:ins>
          </w:p>
          <w:p w:rsidR="009969F2" w:rsidRDefault="009969F2" w:rsidP="00690FAD">
            <w:pPr>
              <w:pStyle w:val="WinDescrLeft"/>
              <w:rPr>
                <w:ins w:id="1286" w:author="user" w:date="2018-03-20T22:44:00Z"/>
                <w:lang w:eastAsia="zh-CN"/>
              </w:rPr>
            </w:pPr>
            <w:ins w:id="1287" w:author="user" w:date="2018-03-20T22:44:00Z">
              <w:r>
                <w:t>每一个</w:t>
              </w:r>
              <w:r>
                <w:rPr>
                  <w:rFonts w:hint="eastAsia"/>
                  <w:lang w:eastAsia="zh-CN"/>
                </w:rPr>
                <w:t>报价</w:t>
              </w:r>
              <w:r>
                <w:t>申报记录都</w:t>
              </w:r>
              <w:r>
                <w:rPr>
                  <w:rFonts w:hint="eastAsia"/>
                  <w:lang w:eastAsia="zh-CN"/>
                </w:rPr>
                <w:t>分别</w:t>
              </w:r>
              <w:r>
                <w:t>有一个对应的</w:t>
              </w:r>
              <w:r>
                <w:rPr>
                  <w:rFonts w:hint="eastAsia"/>
                  <w:lang w:eastAsia="zh-CN"/>
                </w:rPr>
                <w:t>响应消息</w:t>
              </w:r>
              <w:r>
                <w:t>。</w:t>
              </w:r>
            </w:ins>
          </w:p>
          <w:p w:rsidR="009969F2" w:rsidRDefault="009969F2" w:rsidP="00A240EB">
            <w:pPr>
              <w:pStyle w:val="WinDescrLeft"/>
              <w:rPr>
                <w:ins w:id="1288" w:author="user" w:date="2018-03-20T22:44:00Z"/>
                <w:color w:val="FF0000"/>
                <w:shd w:val="clear" w:color="auto" w:fill="FFFF00"/>
                <w:lang w:val="en-US"/>
              </w:rPr>
            </w:pPr>
            <w:ins w:id="1289" w:author="user" w:date="2018-03-20T22:44:00Z">
              <w:r>
                <w:t>市场参与者系统可以</w:t>
              </w:r>
              <w:r>
                <w:rPr>
                  <w:rFonts w:hint="eastAsia"/>
                  <w:lang w:eastAsia="zh-CN"/>
                </w:rPr>
                <w:t>获得</w:t>
              </w:r>
              <w:r>
                <w:t>上交所</w:t>
              </w:r>
              <w:del w:id="1290" w:author="user" w:date="2018-06-08T14:08:00Z">
                <w:r w:rsidDel="00A240EB">
                  <w:delText>处理</w:delText>
                </w:r>
              </w:del>
            </w:ins>
            <w:ins w:id="1291" w:author="user" w:date="2018-03-20T22:58:00Z">
              <w:r w:rsidR="00314D7B">
                <w:rPr>
                  <w:rFonts w:hint="eastAsia"/>
                  <w:lang w:eastAsia="zh-CN"/>
                </w:rPr>
                <w:t>处理报价</w:t>
              </w:r>
            </w:ins>
            <w:ins w:id="1292" w:author="user" w:date="2018-03-20T22:44:00Z">
              <w:r>
                <w:rPr>
                  <w:rFonts w:hint="eastAsia"/>
                  <w:lang w:eastAsia="zh-CN"/>
                </w:rPr>
                <w:t>申报</w:t>
              </w:r>
              <w:r>
                <w:t>后返回的确认</w:t>
              </w:r>
              <w:r>
                <w:rPr>
                  <w:rFonts w:hint="eastAsia"/>
                  <w:lang w:eastAsia="zh-CN"/>
                </w:rPr>
                <w:t>信息</w:t>
              </w:r>
              <w:r>
                <w:t>。</w:t>
              </w:r>
            </w:ins>
          </w:p>
        </w:tc>
      </w:tr>
    </w:tbl>
    <w:p w:rsidR="009969F2" w:rsidRDefault="009969F2" w:rsidP="009969F2">
      <w:pPr>
        <w:rPr>
          <w:ins w:id="1293" w:author="user" w:date="2018-03-20T22:44:00Z"/>
        </w:rPr>
      </w:pPr>
    </w:p>
    <w:tbl>
      <w:tblPr>
        <w:tblW w:w="8436" w:type="dxa"/>
        <w:tblInd w:w="-5" w:type="dxa"/>
        <w:tblLayout w:type="fixed"/>
        <w:tblCellMar>
          <w:left w:w="57" w:type="dxa"/>
          <w:right w:w="57" w:type="dxa"/>
        </w:tblCellMar>
        <w:tblLook w:val="0000"/>
      </w:tblPr>
      <w:tblGrid>
        <w:gridCol w:w="517"/>
        <w:gridCol w:w="1137"/>
        <w:gridCol w:w="5795"/>
        <w:gridCol w:w="987"/>
      </w:tblGrid>
      <w:tr w:rsidR="009969F2" w:rsidTr="00690FAD">
        <w:trPr>
          <w:ins w:id="1294" w:author="user" w:date="2018-03-20T22:44:00Z"/>
        </w:trPr>
        <w:tc>
          <w:tcPr>
            <w:tcW w:w="517"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jc w:val="center"/>
              <w:rPr>
                <w:ins w:id="1295" w:author="user" w:date="2018-03-20T22:44:00Z"/>
                <w:b/>
                <w:lang w:val="en-US"/>
              </w:rPr>
            </w:pPr>
            <w:ins w:id="1296" w:author="user" w:date="2018-03-20T22:44:00Z">
              <w:r>
                <w:rPr>
                  <w:b/>
                  <w:lang w:val="en-US"/>
                </w:rPr>
                <w:t>序号</w:t>
              </w:r>
            </w:ins>
          </w:p>
        </w:tc>
        <w:tc>
          <w:tcPr>
            <w:tcW w:w="1137"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297" w:author="user" w:date="2018-03-20T22:44:00Z"/>
                <w:b/>
                <w:lang w:val="en-US"/>
              </w:rPr>
            </w:pPr>
            <w:ins w:id="1298" w:author="user" w:date="2018-03-20T22:44:00Z">
              <w:r>
                <w:rPr>
                  <w:b/>
                  <w:lang w:val="en-US"/>
                </w:rPr>
                <w:t>字段名</w:t>
              </w:r>
            </w:ins>
          </w:p>
        </w:tc>
        <w:tc>
          <w:tcPr>
            <w:tcW w:w="5795"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299" w:author="user" w:date="2018-03-20T22:44:00Z"/>
                <w:b/>
                <w:lang w:val="en-US"/>
              </w:rPr>
            </w:pPr>
            <w:ins w:id="1300" w:author="user" w:date="2018-03-20T22:44:00Z">
              <w:r>
                <w:rPr>
                  <w:b/>
                  <w:lang w:val="en-US"/>
                </w:rPr>
                <w:t>字段描述</w:t>
              </w:r>
            </w:ins>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969F2" w:rsidRDefault="009969F2" w:rsidP="00690FAD">
            <w:pPr>
              <w:snapToGrid w:val="0"/>
              <w:rPr>
                <w:ins w:id="1301" w:author="user" w:date="2018-03-20T22:44:00Z"/>
                <w:b/>
                <w:lang w:val="en-US"/>
              </w:rPr>
            </w:pPr>
            <w:ins w:id="1302" w:author="user" w:date="2018-03-20T22:44:00Z">
              <w:r>
                <w:rPr>
                  <w:b/>
                  <w:lang w:val="en-US"/>
                </w:rPr>
                <w:t>类型</w:t>
              </w:r>
            </w:ins>
          </w:p>
        </w:tc>
      </w:tr>
      <w:tr w:rsidR="00485819" w:rsidTr="00870016">
        <w:trPr>
          <w:ins w:id="1303" w:author="user" w:date="2018-03-20T22:45:00Z"/>
        </w:trPr>
        <w:tc>
          <w:tcPr>
            <w:tcW w:w="517"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jc w:val="center"/>
              <w:rPr>
                <w:ins w:id="1304" w:author="user" w:date="2018-03-20T22:45:00Z"/>
                <w:b/>
                <w:lang w:val="en-US"/>
              </w:rPr>
            </w:pPr>
            <w:ins w:id="1305" w:author="user" w:date="2018-03-20T22:45:00Z">
              <w:r>
                <w:rPr>
                  <w:rFonts w:ascii="宋体" w:hAnsi="宋体" w:cs="宋体" w:hint="eastAsia"/>
                  <w:color w:val="000000"/>
                  <w:lang w:val="en-US" w:eastAsia="zh-CN"/>
                </w:rPr>
                <w:t>9</w:t>
              </w:r>
            </w:ins>
          </w:p>
        </w:tc>
        <w:tc>
          <w:tcPr>
            <w:tcW w:w="1137"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306" w:author="user" w:date="2018-03-20T22:45:00Z"/>
                <w:b/>
                <w:lang w:val="en-US"/>
              </w:rPr>
            </w:pPr>
            <w:ins w:id="1307" w:author="user" w:date="2018-03-20T22:45:00Z">
              <w:r>
                <w:rPr>
                  <w:rFonts w:ascii="宋体" w:hAnsi="宋体" w:cs="宋体" w:hint="eastAsia"/>
                  <w:color w:val="000000"/>
                  <w:lang w:val="en-US" w:eastAsia="zh-CN"/>
                </w:rPr>
                <w:t>消息长度</w:t>
              </w:r>
            </w:ins>
          </w:p>
        </w:tc>
        <w:tc>
          <w:tcPr>
            <w:tcW w:w="5795"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308" w:author="user" w:date="2018-03-20T22:45:00Z"/>
                <w:b/>
                <w:lang w:val="en-US"/>
              </w:rPr>
            </w:pPr>
            <w:ins w:id="1309" w:author="user" w:date="2018-03-20T22:45: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85819" w:rsidRDefault="00485819" w:rsidP="00485819">
            <w:pPr>
              <w:snapToGrid w:val="0"/>
              <w:rPr>
                <w:ins w:id="1310" w:author="user" w:date="2018-03-20T22:45:00Z"/>
                <w:b/>
                <w:lang w:val="en-US"/>
              </w:rPr>
            </w:pPr>
          </w:p>
        </w:tc>
      </w:tr>
      <w:tr w:rsidR="00485819" w:rsidRPr="00B43B80" w:rsidTr="00690FAD">
        <w:trPr>
          <w:ins w:id="1311" w:author="user" w:date="2018-03-20T22:44:00Z"/>
        </w:trPr>
        <w:tc>
          <w:tcPr>
            <w:tcW w:w="517" w:type="dxa"/>
            <w:tcBorders>
              <w:top w:val="single" w:sz="4" w:space="0" w:color="000000"/>
              <w:left w:val="single" w:sz="4" w:space="0" w:color="000000"/>
              <w:bottom w:val="single" w:sz="4" w:space="0" w:color="000000"/>
            </w:tcBorders>
          </w:tcPr>
          <w:p w:rsidR="00485819" w:rsidRPr="00F852EA" w:rsidRDefault="00485819" w:rsidP="00485819">
            <w:pPr>
              <w:jc w:val="center"/>
              <w:rPr>
                <w:ins w:id="1312" w:author="user" w:date="2018-03-20T22:44:00Z"/>
                <w:rFonts w:cs="Arial"/>
                <w:color w:val="000000"/>
                <w:lang w:val="en-US"/>
              </w:rPr>
            </w:pPr>
            <w:ins w:id="1313" w:author="user" w:date="2018-03-20T22:46:00Z">
              <w:r>
                <w:rPr>
                  <w:rFonts w:cs="Arial" w:hint="cs"/>
                  <w:color w:val="000000"/>
                  <w:lang w:val="en-US"/>
                </w:rPr>
                <w:t>35</w:t>
              </w:r>
            </w:ins>
          </w:p>
        </w:tc>
        <w:tc>
          <w:tcPr>
            <w:tcW w:w="1137" w:type="dxa"/>
            <w:tcBorders>
              <w:top w:val="single" w:sz="4" w:space="0" w:color="000000"/>
              <w:left w:val="single" w:sz="4" w:space="0" w:color="000000"/>
              <w:bottom w:val="single" w:sz="4" w:space="0" w:color="000000"/>
            </w:tcBorders>
          </w:tcPr>
          <w:p w:rsidR="00485819" w:rsidRPr="00F852EA" w:rsidRDefault="00485819" w:rsidP="00485819">
            <w:pPr>
              <w:jc w:val="both"/>
              <w:rPr>
                <w:ins w:id="1314" w:author="user" w:date="2018-03-20T22:44:00Z"/>
                <w:rFonts w:cs="Arial"/>
                <w:color w:val="000000"/>
                <w:lang w:val="en-US"/>
              </w:rPr>
            </w:pPr>
            <w:ins w:id="1315" w:author="user" w:date="2018-03-20T22:44:00Z">
              <w:r>
                <w:rPr>
                  <w:rFonts w:cs="Arial"/>
                  <w:color w:val="000000"/>
                </w:rPr>
                <w:t>消息头</w:t>
              </w:r>
            </w:ins>
          </w:p>
        </w:tc>
        <w:tc>
          <w:tcPr>
            <w:tcW w:w="5795" w:type="dxa"/>
            <w:tcBorders>
              <w:top w:val="single" w:sz="4" w:space="0" w:color="000000"/>
              <w:left w:val="single" w:sz="4" w:space="0" w:color="000000"/>
              <w:bottom w:val="single" w:sz="4" w:space="0" w:color="000000"/>
            </w:tcBorders>
          </w:tcPr>
          <w:p w:rsidR="00485819" w:rsidRPr="00F852EA" w:rsidRDefault="00485819" w:rsidP="00485819">
            <w:pPr>
              <w:jc w:val="both"/>
              <w:rPr>
                <w:ins w:id="1316" w:author="user" w:date="2018-03-20T22:44:00Z"/>
                <w:rFonts w:cs="Arial"/>
                <w:color w:val="000000"/>
                <w:lang w:val="en-US" w:eastAsia="zh-CN"/>
              </w:rPr>
            </w:pPr>
            <w:ins w:id="1317" w:author="user" w:date="2018-03-20T22:44:00Z">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AJ=</w:t>
              </w:r>
              <w:r>
                <w:rPr>
                  <w:rFonts w:hint="eastAsia"/>
                  <w:lang w:eastAsia="zh-CN"/>
                </w:rPr>
                <w:t>报价</w:t>
              </w:r>
              <w:r w:rsidRPr="00FB3EEC">
                <w:t>申报</w:t>
              </w:r>
              <w:r w:rsidRPr="00FB3EEC">
                <w:rPr>
                  <w:rFonts w:hint="eastAsia"/>
                </w:rPr>
                <w:t>响应</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报价请求及撤单</w:t>
              </w:r>
              <w:r w:rsidRPr="00FB3EEC">
                <w:rPr>
                  <w:rFonts w:hint="eastAsia"/>
                </w:rPr>
                <w:t>响应</w:t>
              </w:r>
              <w:r>
                <w:rPr>
                  <w:rFonts w:hint="eastAsia"/>
                  <w:lang w:eastAsia="zh-CN"/>
                </w:rPr>
                <w:t xml:space="preserve"> </w:t>
              </w:r>
              <w:r>
                <w:rPr>
                  <w:rFonts w:hint="eastAsia"/>
                  <w:lang w:eastAsia="zh-CN"/>
                </w:rPr>
                <w:t>或</w:t>
              </w:r>
              <w:r>
                <w:rPr>
                  <w:rFonts w:hint="eastAsia"/>
                  <w:lang w:eastAsia="zh-CN"/>
                </w:rPr>
                <w:t xml:space="preserve"> </w:t>
              </w:r>
              <w:r>
                <w:rPr>
                  <w:rFonts w:hint="eastAsia"/>
                  <w:lang w:eastAsia="zh-CN"/>
                </w:rPr>
                <w:t>意向申报及</w:t>
              </w:r>
              <w:r>
                <w:rPr>
                  <w:rFonts w:hint="eastAsia"/>
                </w:rPr>
                <w:t>撤单响应</w:t>
              </w:r>
              <w:r>
                <w:rPr>
                  <w:rFonts w:cs="Arial" w:hint="eastAsia"/>
                  <w:color w:val="000000"/>
                  <w:lang w:val="en-US" w:eastAsia="zh-CN"/>
                </w:rPr>
                <w:t>。</w:t>
              </w:r>
            </w:ins>
          </w:p>
        </w:tc>
        <w:tc>
          <w:tcPr>
            <w:tcW w:w="98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jc w:val="both"/>
              <w:rPr>
                <w:ins w:id="1318" w:author="user" w:date="2018-03-20T22:44:00Z"/>
                <w:rFonts w:cs="Arial"/>
                <w:color w:val="000000"/>
                <w:lang w:val="en-US"/>
              </w:rPr>
            </w:pPr>
          </w:p>
        </w:tc>
      </w:tr>
      <w:tr w:rsidR="00485819" w:rsidRPr="00B43B80" w:rsidTr="00690FAD">
        <w:trPr>
          <w:ins w:id="1319" w:author="user" w:date="2018-03-20T22:44:00Z"/>
        </w:trPr>
        <w:tc>
          <w:tcPr>
            <w:tcW w:w="517" w:type="dxa"/>
            <w:tcBorders>
              <w:top w:val="single" w:sz="4" w:space="0" w:color="000000"/>
              <w:left w:val="single" w:sz="4" w:space="0" w:color="000000"/>
              <w:bottom w:val="single" w:sz="4" w:space="0" w:color="000000"/>
            </w:tcBorders>
          </w:tcPr>
          <w:p w:rsidR="00485819" w:rsidRPr="00F852EA" w:rsidRDefault="00C60FDC" w:rsidP="00485819">
            <w:pPr>
              <w:jc w:val="center"/>
              <w:rPr>
                <w:ins w:id="1320" w:author="user" w:date="2018-03-20T22:44:00Z"/>
                <w:rFonts w:cs="Arial"/>
                <w:color w:val="000000"/>
                <w:lang w:val="en-US"/>
              </w:rPr>
            </w:pPr>
            <w:ins w:id="1321" w:author="user" w:date="2018-05-02T15:44:00Z">
              <w:r>
                <w:rPr>
                  <w:rFonts w:cs="Arial"/>
                  <w:color w:val="000000"/>
                  <w:lang w:val="en-US"/>
                </w:rPr>
                <w:t>537</w:t>
              </w:r>
            </w:ins>
            <w:ins w:id="1322" w:author="user" w:date="2018-03-20T22:44:00Z">
              <w:del w:id="1323" w:author="user" w:date="2018-05-02T15:44:00Z">
                <w:r w:rsidR="00485819" w:rsidRPr="00F852EA" w:rsidDel="00C60FDC">
                  <w:rPr>
                    <w:rFonts w:cs="Arial"/>
                    <w:color w:val="000000"/>
                    <w:lang w:val="en-US"/>
                  </w:rPr>
                  <w:delText>694</w:delText>
                </w:r>
              </w:del>
            </w:ins>
          </w:p>
        </w:tc>
        <w:tc>
          <w:tcPr>
            <w:tcW w:w="1137" w:type="dxa"/>
            <w:tcBorders>
              <w:top w:val="single" w:sz="4" w:space="0" w:color="000000"/>
              <w:left w:val="single" w:sz="4" w:space="0" w:color="000000"/>
              <w:bottom w:val="single" w:sz="4" w:space="0" w:color="000000"/>
            </w:tcBorders>
          </w:tcPr>
          <w:p w:rsidR="00485819" w:rsidRPr="00F852EA" w:rsidRDefault="00485819" w:rsidP="00485819">
            <w:pPr>
              <w:jc w:val="both"/>
              <w:rPr>
                <w:ins w:id="1324" w:author="user" w:date="2018-03-20T22:44:00Z"/>
                <w:rFonts w:cs="Arial"/>
                <w:color w:val="000000"/>
                <w:lang w:val="en-US"/>
              </w:rPr>
            </w:pPr>
            <w:ins w:id="1325" w:author="user" w:date="2018-03-20T22:44:00Z">
              <w:r w:rsidRPr="00F852EA">
                <w:rPr>
                  <w:rFonts w:cs="Arial"/>
                  <w:color w:val="000000"/>
                  <w:lang w:val="en-US"/>
                </w:rPr>
                <w:t>Quote</w:t>
              </w:r>
              <w:del w:id="1326" w:author="user" w:date="2018-05-02T15:44:00Z">
                <w:r w:rsidRPr="00F852EA" w:rsidDel="00C60FDC">
                  <w:rPr>
                    <w:rFonts w:cs="Arial"/>
                    <w:color w:val="000000"/>
                    <w:lang w:val="en-US"/>
                  </w:rPr>
                  <w:delText>Resp</w:delText>
                </w:r>
              </w:del>
              <w:r w:rsidRPr="00F852EA">
                <w:rPr>
                  <w:rFonts w:cs="Arial"/>
                  <w:color w:val="000000"/>
                  <w:lang w:val="en-US"/>
                </w:rPr>
                <w:t>Type</w:t>
              </w:r>
            </w:ins>
          </w:p>
        </w:tc>
        <w:tc>
          <w:tcPr>
            <w:tcW w:w="5795" w:type="dxa"/>
            <w:tcBorders>
              <w:top w:val="single" w:sz="4" w:space="0" w:color="000000"/>
              <w:left w:val="single" w:sz="4" w:space="0" w:color="000000"/>
              <w:bottom w:val="single" w:sz="4" w:space="0" w:color="000000"/>
            </w:tcBorders>
          </w:tcPr>
          <w:p w:rsidR="00485819" w:rsidDel="00C60FDC" w:rsidRDefault="00C60FDC" w:rsidP="00485819">
            <w:pPr>
              <w:snapToGrid w:val="0"/>
              <w:jc w:val="both"/>
              <w:rPr>
                <w:ins w:id="1327" w:author="user" w:date="2018-03-20T22:44:00Z"/>
                <w:del w:id="1328" w:author="user" w:date="2018-05-02T15:44:00Z"/>
                <w:rFonts w:cs="Arial"/>
                <w:color w:val="000000"/>
                <w:lang w:val="en-US" w:eastAsia="zh-CN"/>
              </w:rPr>
            </w:pPr>
            <w:ins w:id="1329" w:author="user" w:date="2018-05-02T15:44:00Z">
              <w:r w:rsidRPr="00A23F8E">
                <w:rPr>
                  <w:rFonts w:ascii="宋体" w:hAnsi="宋体" w:cs="宋体" w:hint="eastAsia"/>
                  <w:color w:val="000000"/>
                  <w:lang w:val="en-US" w:eastAsia="zh-CN"/>
                </w:rPr>
                <w:t>报价类别</w:t>
              </w:r>
              <w:r>
                <w:rPr>
                  <w:rFonts w:ascii="宋体" w:hAnsi="宋体" w:cs="宋体" w:hint="eastAsia"/>
                  <w:color w:val="000000"/>
                  <w:lang w:val="en-US" w:eastAsia="zh-CN"/>
                </w:rPr>
                <w:br/>
                <w:t>15</w:t>
              </w:r>
              <w:r>
                <w:rPr>
                  <w:rFonts w:ascii="宋体" w:hAnsi="宋体" w:cs="宋体"/>
                  <w:color w:val="000000"/>
                  <w:lang w:val="en-US" w:eastAsia="zh-CN"/>
                </w:rPr>
                <w:t>0</w:t>
              </w:r>
              <w:r>
                <w:rPr>
                  <w:rFonts w:ascii="宋体" w:hAnsi="宋体" w:cs="宋体" w:hint="eastAsia"/>
                  <w:color w:val="000000"/>
                  <w:lang w:val="en-US" w:eastAsia="zh-CN"/>
                </w:rPr>
                <w:t>0</w:t>
              </w:r>
              <w:r w:rsidRPr="00A23F8E">
                <w:rPr>
                  <w:rFonts w:ascii="宋体" w:hAnsi="宋体" w:cs="宋体" w:hint="eastAsia"/>
                  <w:color w:val="000000"/>
                  <w:lang w:val="en-US" w:eastAsia="zh-CN"/>
                </w:rPr>
                <w:t xml:space="preserve"> =</w:t>
              </w:r>
              <w:r>
                <w:rPr>
                  <w:rFonts w:ascii="宋体" w:hAnsi="宋体" w:cs="宋体"/>
                  <w:color w:val="000000"/>
                  <w:lang w:val="en-US" w:eastAsia="zh-CN"/>
                </w:rPr>
                <w:t xml:space="preserve"> </w:t>
              </w:r>
              <w:r>
                <w:rPr>
                  <w:rFonts w:hint="eastAsia"/>
                  <w:lang w:eastAsia="zh-CN"/>
                </w:rPr>
                <w:t>确定报价申报</w:t>
              </w:r>
            </w:ins>
            <w:ins w:id="1330" w:author="user" w:date="2018-03-20T22:44:00Z">
              <w:del w:id="1331" w:author="user" w:date="2018-05-02T15:44:00Z">
                <w:r w:rsidR="00485819" w:rsidRPr="00F852EA" w:rsidDel="00C60FDC">
                  <w:rPr>
                    <w:rFonts w:cs="Arial" w:hint="eastAsia"/>
                    <w:color w:val="000000"/>
                    <w:lang w:val="en-US"/>
                  </w:rPr>
                  <w:delText>取值</w:delText>
                </w:r>
                <w:r w:rsidR="00485819" w:rsidDel="00C60FDC">
                  <w:rPr>
                    <w:rFonts w:cs="Arial" w:hint="eastAsia"/>
                    <w:color w:val="000000"/>
                    <w:lang w:val="en-US" w:eastAsia="zh-CN"/>
                  </w:rPr>
                  <w:delText>：</w:delText>
                </w:r>
              </w:del>
            </w:ins>
          </w:p>
          <w:p w:rsidR="00485819" w:rsidRPr="00BC33C9" w:rsidRDefault="00485819" w:rsidP="00485819">
            <w:pPr>
              <w:snapToGrid w:val="0"/>
              <w:jc w:val="both"/>
              <w:rPr>
                <w:ins w:id="1332" w:author="user" w:date="2018-03-20T22:44:00Z"/>
                <w:rFonts w:cs="Arial"/>
                <w:color w:val="000000"/>
                <w:lang w:val="en-US" w:eastAsia="zh-CN"/>
              </w:rPr>
            </w:pPr>
            <w:ins w:id="1333" w:author="user" w:date="2018-03-20T22:44:00Z">
              <w:del w:id="1334" w:author="user" w:date="2018-05-02T15:44:00Z">
                <w:r w:rsidDel="00C60FDC">
                  <w:rPr>
                    <w:rFonts w:cs="Arial" w:hint="eastAsia"/>
                    <w:color w:val="000000"/>
                    <w:lang w:val="en-US" w:eastAsia="zh-CN"/>
                  </w:rPr>
                  <w:delText>9=</w:delText>
                </w:r>
                <w:r w:rsidDel="00C60FDC">
                  <w:rPr>
                    <w:rFonts w:cs="Arial" w:hint="eastAsia"/>
                    <w:color w:val="000000"/>
                    <w:lang w:val="en-US" w:eastAsia="zh-CN"/>
                  </w:rPr>
                  <w:delText>报价申报响应</w:delText>
                </w:r>
              </w:del>
            </w:ins>
          </w:p>
        </w:tc>
        <w:tc>
          <w:tcPr>
            <w:tcW w:w="98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jc w:val="both"/>
              <w:rPr>
                <w:ins w:id="1335" w:author="user" w:date="2018-03-20T22:44:00Z"/>
                <w:rFonts w:cs="Arial"/>
                <w:color w:val="000000"/>
                <w:lang w:val="en-US"/>
              </w:rPr>
            </w:pPr>
            <w:ins w:id="1336" w:author="user" w:date="2018-03-20T22:44:00Z">
              <w:r w:rsidRPr="00F852EA">
                <w:rPr>
                  <w:rFonts w:cs="Arial" w:hint="eastAsia"/>
                  <w:color w:val="000000"/>
                  <w:lang w:val="en-US" w:eastAsia="zh-CN"/>
                </w:rPr>
                <w:t>N1</w:t>
              </w:r>
            </w:ins>
          </w:p>
        </w:tc>
      </w:tr>
      <w:tr w:rsidR="00485819" w:rsidRPr="00B43B80" w:rsidTr="00690FAD">
        <w:trPr>
          <w:ins w:id="1337" w:author="user" w:date="2018-03-20T22:44:00Z"/>
        </w:trPr>
        <w:tc>
          <w:tcPr>
            <w:tcW w:w="517" w:type="dxa"/>
            <w:tcBorders>
              <w:top w:val="single" w:sz="4" w:space="0" w:color="000000"/>
              <w:left w:val="single" w:sz="4" w:space="0" w:color="000000"/>
              <w:bottom w:val="single" w:sz="4" w:space="0" w:color="000000"/>
            </w:tcBorders>
            <w:vAlign w:val="center"/>
          </w:tcPr>
          <w:p w:rsidR="00485819" w:rsidRDefault="00485819" w:rsidP="00485819">
            <w:pPr>
              <w:jc w:val="center"/>
              <w:rPr>
                <w:ins w:id="1338" w:author="user" w:date="2018-03-20T22:44:00Z"/>
                <w:rFonts w:cs="Arial"/>
                <w:color w:val="000000"/>
                <w:lang w:eastAsia="zh-CN"/>
              </w:rPr>
            </w:pPr>
            <w:ins w:id="1339" w:author="user" w:date="2018-03-20T22:44:00Z">
              <w:r>
                <w:t>117</w:t>
              </w:r>
            </w:ins>
          </w:p>
        </w:tc>
        <w:tc>
          <w:tcPr>
            <w:tcW w:w="1137" w:type="dxa"/>
            <w:tcBorders>
              <w:top w:val="single" w:sz="4" w:space="0" w:color="000000"/>
              <w:left w:val="single" w:sz="4" w:space="0" w:color="000000"/>
              <w:bottom w:val="single" w:sz="4" w:space="0" w:color="000000"/>
            </w:tcBorders>
            <w:vAlign w:val="center"/>
          </w:tcPr>
          <w:p w:rsidR="00485819" w:rsidRDefault="00485819" w:rsidP="00485819">
            <w:pPr>
              <w:jc w:val="both"/>
              <w:rPr>
                <w:ins w:id="1340" w:author="user" w:date="2018-03-20T22:44:00Z"/>
                <w:rFonts w:cs="Arial"/>
                <w:color w:val="000000"/>
                <w:lang w:eastAsia="zh-CN"/>
              </w:rPr>
            </w:pPr>
            <w:ins w:id="1341" w:author="user" w:date="2018-03-20T22:44:00Z">
              <w:r>
                <w:t>QuoteID</w:t>
              </w:r>
            </w:ins>
          </w:p>
        </w:tc>
        <w:tc>
          <w:tcPr>
            <w:tcW w:w="5795" w:type="dxa"/>
            <w:tcBorders>
              <w:top w:val="single" w:sz="4" w:space="0" w:color="000000"/>
              <w:left w:val="single" w:sz="4" w:space="0" w:color="000000"/>
              <w:bottom w:val="single" w:sz="4" w:space="0" w:color="000000"/>
            </w:tcBorders>
            <w:vAlign w:val="center"/>
          </w:tcPr>
          <w:p w:rsidR="00485819" w:rsidRPr="00410601" w:rsidRDefault="00485819" w:rsidP="00AC048C">
            <w:pPr>
              <w:snapToGrid w:val="0"/>
              <w:jc w:val="both"/>
              <w:rPr>
                <w:ins w:id="1342" w:author="user" w:date="2018-03-20T22:44:00Z"/>
                <w:rFonts w:cs="Arial"/>
                <w:color w:val="000000"/>
                <w:lang w:val="en-US" w:eastAsia="zh-CN"/>
              </w:rPr>
            </w:pPr>
            <w:ins w:id="1343" w:author="user" w:date="2018-03-20T22:44:00Z">
              <w:r w:rsidRPr="00F852EA">
                <w:rPr>
                  <w:rFonts w:cs="Arial"/>
                  <w:color w:val="000000"/>
                  <w:lang w:val="en-US"/>
                </w:rPr>
                <w:t>会员内部</w:t>
              </w:r>
              <w:r>
                <w:rPr>
                  <w:rFonts w:cs="Arial" w:hint="eastAsia"/>
                  <w:color w:val="000000"/>
                  <w:lang w:val="en-US" w:eastAsia="zh-CN"/>
                </w:rPr>
                <w:t>编号</w:t>
              </w:r>
              <w:r w:rsidRPr="00F852EA">
                <w:rPr>
                  <w:rFonts w:cs="Arial"/>
                  <w:color w:val="000000"/>
                  <w:lang w:val="en-US"/>
                </w:rPr>
                <w:t>，</w:t>
              </w:r>
              <w:r w:rsidRPr="00F852EA">
                <w:rPr>
                  <w:rFonts w:cs="Arial" w:hint="eastAsia"/>
                  <w:color w:val="000000"/>
                  <w:lang w:val="en-US"/>
                </w:rPr>
                <w:t>该字段对应</w:t>
              </w:r>
              <w:r>
                <w:rPr>
                  <w:rFonts w:cs="Arial" w:hint="eastAsia"/>
                  <w:color w:val="000000"/>
                  <w:lang w:val="en-US" w:eastAsia="zh-CN"/>
                </w:rPr>
                <w:t>报价申报消息中的</w:t>
              </w:r>
              <w:r>
                <w:rPr>
                  <w:rFonts w:cs="Arial" w:hint="eastAsia"/>
                  <w:color w:val="000000"/>
                  <w:lang w:val="en-US" w:eastAsia="zh-CN"/>
                </w:rPr>
                <w:t>QuoteID</w:t>
              </w:r>
            </w:ins>
          </w:p>
        </w:tc>
        <w:tc>
          <w:tcPr>
            <w:tcW w:w="987" w:type="dxa"/>
            <w:tcBorders>
              <w:top w:val="single" w:sz="4" w:space="0" w:color="000000"/>
              <w:left w:val="single" w:sz="4" w:space="0" w:color="000000"/>
              <w:bottom w:val="single" w:sz="4" w:space="0" w:color="000000"/>
              <w:right w:val="single" w:sz="4" w:space="0" w:color="000000"/>
            </w:tcBorders>
          </w:tcPr>
          <w:p w:rsidR="00485819" w:rsidRDefault="00485819" w:rsidP="00485819">
            <w:pPr>
              <w:snapToGrid w:val="0"/>
              <w:jc w:val="both"/>
              <w:rPr>
                <w:ins w:id="1344" w:author="user" w:date="2018-03-20T22:44:00Z"/>
                <w:rFonts w:cs="Arial"/>
                <w:color w:val="000000"/>
                <w:lang w:eastAsia="zh-CN"/>
              </w:rPr>
            </w:pPr>
          </w:p>
        </w:tc>
      </w:tr>
      <w:tr w:rsidR="00485819" w:rsidRPr="00B43B80" w:rsidTr="00690FAD">
        <w:trPr>
          <w:ins w:id="1345" w:author="user" w:date="2018-03-20T22:44:00Z"/>
        </w:trPr>
        <w:tc>
          <w:tcPr>
            <w:tcW w:w="517" w:type="dxa"/>
            <w:tcBorders>
              <w:top w:val="single" w:sz="4" w:space="0" w:color="000000"/>
              <w:left w:val="single" w:sz="4" w:space="0" w:color="000000"/>
              <w:bottom w:val="single" w:sz="4" w:space="0" w:color="000000"/>
            </w:tcBorders>
            <w:vAlign w:val="center"/>
          </w:tcPr>
          <w:p w:rsidR="00485819" w:rsidRDefault="00485819" w:rsidP="00485819">
            <w:pPr>
              <w:jc w:val="both"/>
              <w:rPr>
                <w:ins w:id="1346" w:author="user" w:date="2018-03-20T22:44:00Z"/>
                <w:rFonts w:cs="Arial"/>
                <w:color w:val="000000"/>
                <w:lang w:val="en-US"/>
              </w:rPr>
            </w:pPr>
            <w:ins w:id="1347" w:author="user" w:date="2018-03-20T22:44:00Z">
              <w:r>
                <w:rPr>
                  <w:rFonts w:cs="Arial"/>
                  <w:color w:val="000000"/>
                  <w:lang w:val="en-US"/>
                </w:rPr>
                <w:t>150</w:t>
              </w:r>
            </w:ins>
          </w:p>
        </w:tc>
        <w:tc>
          <w:tcPr>
            <w:tcW w:w="1137" w:type="dxa"/>
            <w:tcBorders>
              <w:top w:val="single" w:sz="4" w:space="0" w:color="000000"/>
              <w:left w:val="single" w:sz="4" w:space="0" w:color="000000"/>
              <w:bottom w:val="single" w:sz="4" w:space="0" w:color="000000"/>
            </w:tcBorders>
            <w:vAlign w:val="center"/>
          </w:tcPr>
          <w:p w:rsidR="00485819" w:rsidRPr="00F852EA" w:rsidRDefault="00485819" w:rsidP="00485819">
            <w:pPr>
              <w:jc w:val="both"/>
              <w:rPr>
                <w:ins w:id="1348" w:author="user" w:date="2018-03-20T22:44:00Z"/>
                <w:rFonts w:cs="Arial"/>
                <w:color w:val="000000"/>
                <w:lang w:val="en-US"/>
              </w:rPr>
            </w:pPr>
            <w:ins w:id="1349" w:author="user" w:date="2018-03-20T22:44:00Z">
              <w:r w:rsidRPr="00F852EA">
                <w:rPr>
                  <w:rFonts w:cs="Arial"/>
                  <w:color w:val="000000"/>
                  <w:lang w:val="en-US"/>
                </w:rPr>
                <w:t>ExecType</w:t>
              </w:r>
            </w:ins>
          </w:p>
        </w:tc>
        <w:tc>
          <w:tcPr>
            <w:tcW w:w="5795" w:type="dxa"/>
            <w:tcBorders>
              <w:top w:val="single" w:sz="4" w:space="0" w:color="000000"/>
              <w:left w:val="single" w:sz="4" w:space="0" w:color="000000"/>
              <w:bottom w:val="single" w:sz="4" w:space="0" w:color="000000"/>
            </w:tcBorders>
            <w:vAlign w:val="center"/>
          </w:tcPr>
          <w:p w:rsidR="00485819" w:rsidRDefault="00485819" w:rsidP="00485819">
            <w:pPr>
              <w:jc w:val="both"/>
              <w:rPr>
                <w:ins w:id="1350" w:author="user" w:date="2018-03-20T22:44:00Z"/>
                <w:rFonts w:cs="Arial"/>
                <w:color w:val="000000"/>
                <w:lang w:val="en-US"/>
              </w:rPr>
            </w:pPr>
            <w:ins w:id="1351" w:author="user" w:date="2018-03-20T22:44:00Z">
              <w:r>
                <w:rPr>
                  <w:rFonts w:cs="Arial"/>
                  <w:color w:val="000000"/>
                  <w:lang w:val="en-US"/>
                </w:rPr>
                <w:t>当前订单执行</w:t>
              </w:r>
              <w:r>
                <w:rPr>
                  <w:rFonts w:cs="Arial" w:hint="eastAsia"/>
                  <w:color w:val="000000"/>
                  <w:lang w:val="en-US"/>
                </w:rPr>
                <w:t>状态</w:t>
              </w:r>
              <w:r>
                <w:rPr>
                  <w:rFonts w:cs="Arial"/>
                  <w:color w:val="000000"/>
                  <w:lang w:val="en-US"/>
                </w:rPr>
                <w:t>，取值有：</w:t>
              </w:r>
            </w:ins>
          </w:p>
          <w:p w:rsidR="00485819" w:rsidRDefault="00485819" w:rsidP="003B2E46">
            <w:pPr>
              <w:jc w:val="both"/>
              <w:rPr>
                <w:ins w:id="1352" w:author="user" w:date="2018-03-20T22:44:00Z"/>
                <w:rFonts w:cs="Arial"/>
                <w:color w:val="000000"/>
                <w:lang w:val="en-US" w:eastAsia="zh-CN"/>
              </w:rPr>
            </w:pPr>
            <w:ins w:id="1353" w:author="user" w:date="2018-03-20T22:44:00Z">
              <w:r>
                <w:rPr>
                  <w:rFonts w:cs="Arial"/>
                  <w:color w:val="000000"/>
                  <w:lang w:val="en-US"/>
                </w:rPr>
                <w:t>0=</w:t>
              </w:r>
              <w:r>
                <w:rPr>
                  <w:rFonts w:cs="Arial"/>
                  <w:color w:val="000000"/>
                  <w:lang w:val="en-US"/>
                </w:rPr>
                <w:t>成功响应</w:t>
              </w:r>
              <w:r>
                <w:rPr>
                  <w:rFonts w:cs="Arial" w:hint="eastAsia"/>
                  <w:color w:val="000000"/>
                  <w:lang w:val="en-US"/>
                </w:rPr>
                <w:t>，</w:t>
              </w:r>
              <w:r>
                <w:rPr>
                  <w:rFonts w:cs="Arial"/>
                  <w:color w:val="000000"/>
                  <w:lang w:val="en-US"/>
                </w:rPr>
                <w:t>8=</w:t>
              </w:r>
              <w:r>
                <w:rPr>
                  <w:rFonts w:cs="Arial"/>
                  <w:color w:val="000000"/>
                  <w:lang w:val="en-US"/>
                </w:rPr>
                <w:t>拒绝响应</w:t>
              </w:r>
            </w:ins>
            <w:ins w:id="1354" w:author="user" w:date="2018-03-20T23:00:00Z">
              <w:r w:rsidR="003B2E46">
                <w:rPr>
                  <w:rFonts w:cs="Arial"/>
                  <w:color w:val="000000"/>
                  <w:lang w:val="en-US" w:eastAsia="zh-CN"/>
                </w:rPr>
                <w:t xml:space="preserve"> </w:t>
              </w:r>
            </w:ins>
          </w:p>
        </w:tc>
        <w:tc>
          <w:tcPr>
            <w:tcW w:w="98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jc w:val="both"/>
              <w:rPr>
                <w:ins w:id="1355" w:author="user" w:date="2018-03-20T22:44:00Z"/>
                <w:rFonts w:cs="Arial"/>
                <w:color w:val="000000"/>
                <w:lang w:val="en-US"/>
              </w:rPr>
            </w:pPr>
            <w:ins w:id="1356" w:author="user" w:date="2018-03-20T22:44:00Z">
              <w:r w:rsidRPr="00F852EA">
                <w:rPr>
                  <w:rFonts w:cs="Arial" w:hint="eastAsia"/>
                  <w:color w:val="000000"/>
                  <w:lang w:val="en-US"/>
                </w:rPr>
                <w:t>C1</w:t>
              </w:r>
            </w:ins>
          </w:p>
        </w:tc>
      </w:tr>
      <w:tr w:rsidR="00485819" w:rsidRPr="00B43B80" w:rsidTr="00690FAD">
        <w:trPr>
          <w:ins w:id="1357" w:author="user" w:date="2018-03-20T22:44:00Z"/>
        </w:trPr>
        <w:tc>
          <w:tcPr>
            <w:tcW w:w="517" w:type="dxa"/>
            <w:tcBorders>
              <w:top w:val="single" w:sz="4" w:space="0" w:color="000000"/>
              <w:left w:val="single" w:sz="4" w:space="0" w:color="000000"/>
              <w:bottom w:val="single" w:sz="4" w:space="0" w:color="000000"/>
            </w:tcBorders>
            <w:vAlign w:val="center"/>
          </w:tcPr>
          <w:p w:rsidR="00485819" w:rsidRDefault="00485819" w:rsidP="00485819">
            <w:pPr>
              <w:jc w:val="center"/>
              <w:rPr>
                <w:ins w:id="1358" w:author="user" w:date="2018-03-20T22:44:00Z"/>
                <w:rFonts w:cs="Arial"/>
                <w:color w:val="000000"/>
                <w:lang w:val="en-US"/>
              </w:rPr>
            </w:pPr>
            <w:ins w:id="1359" w:author="user" w:date="2018-03-20T22:44:00Z">
              <w:r>
                <w:rPr>
                  <w:rFonts w:cs="Arial"/>
                  <w:color w:val="000000"/>
                  <w:lang w:val="en-US"/>
                </w:rPr>
                <w:t>103</w:t>
              </w:r>
            </w:ins>
          </w:p>
        </w:tc>
        <w:tc>
          <w:tcPr>
            <w:tcW w:w="1137" w:type="dxa"/>
            <w:tcBorders>
              <w:top w:val="single" w:sz="4" w:space="0" w:color="000000"/>
              <w:left w:val="single" w:sz="4" w:space="0" w:color="000000"/>
              <w:bottom w:val="single" w:sz="4" w:space="0" w:color="000000"/>
            </w:tcBorders>
            <w:vAlign w:val="center"/>
          </w:tcPr>
          <w:p w:rsidR="00485819" w:rsidRPr="00F852EA" w:rsidRDefault="00485819" w:rsidP="00485819">
            <w:pPr>
              <w:jc w:val="both"/>
              <w:rPr>
                <w:ins w:id="1360" w:author="user" w:date="2018-03-20T22:44:00Z"/>
                <w:rFonts w:cs="Arial"/>
                <w:color w:val="000000"/>
                <w:lang w:val="en-US"/>
              </w:rPr>
            </w:pPr>
            <w:ins w:id="1361" w:author="user" w:date="2018-03-20T22:44:00Z">
              <w:r w:rsidRPr="00F852EA">
                <w:rPr>
                  <w:rFonts w:cs="Arial"/>
                  <w:color w:val="000000"/>
                  <w:lang w:val="en-US"/>
                </w:rPr>
                <w:t>OrdRejReason</w:t>
              </w:r>
            </w:ins>
          </w:p>
        </w:tc>
        <w:tc>
          <w:tcPr>
            <w:tcW w:w="5795" w:type="dxa"/>
            <w:tcBorders>
              <w:top w:val="single" w:sz="4" w:space="0" w:color="000000"/>
              <w:left w:val="single" w:sz="4" w:space="0" w:color="000000"/>
              <w:bottom w:val="single" w:sz="4" w:space="0" w:color="000000"/>
            </w:tcBorders>
          </w:tcPr>
          <w:p w:rsidR="00485819" w:rsidRDefault="00485819" w:rsidP="00485819">
            <w:pPr>
              <w:jc w:val="both"/>
              <w:rPr>
                <w:ins w:id="1362" w:author="user" w:date="2018-03-20T22:44:00Z"/>
                <w:rFonts w:cs="Arial"/>
                <w:color w:val="000000"/>
                <w:lang w:val="en-US" w:eastAsia="zh-CN"/>
              </w:rPr>
            </w:pPr>
            <w:ins w:id="1363" w:author="user" w:date="2018-03-20T22:44:00Z">
              <w:r>
                <w:rPr>
                  <w:rFonts w:cs="Arial" w:hint="eastAsia"/>
                  <w:color w:val="000000"/>
                  <w:lang w:val="en-US" w:eastAsia="zh-CN"/>
                </w:rPr>
                <w:t>报价请求报</w:t>
              </w:r>
              <w:r w:rsidRPr="00F852EA">
                <w:rPr>
                  <w:rFonts w:cs="Arial"/>
                  <w:color w:val="000000"/>
                  <w:lang w:val="en-US"/>
                </w:rPr>
                <w:t>错误信息，供柜台系统读取错误信息，进行错误处理。</w:t>
              </w:r>
            </w:ins>
          </w:p>
          <w:p w:rsidR="00485819" w:rsidRDefault="00485819" w:rsidP="00485819">
            <w:pPr>
              <w:snapToGrid w:val="0"/>
              <w:rPr>
                <w:ins w:id="1364" w:author="user" w:date="2018-03-20T22:44:00Z"/>
                <w:rFonts w:cs="Arial"/>
                <w:color w:val="000000"/>
                <w:lang w:val="en-US" w:eastAsia="zh-CN"/>
              </w:rPr>
            </w:pPr>
            <w:ins w:id="1365" w:author="user" w:date="2018-03-20T22:44:00Z">
              <w:r>
                <w:rPr>
                  <w:rFonts w:cs="Arial" w:hint="eastAsia"/>
                  <w:color w:val="000000"/>
                  <w:lang w:val="en-US" w:eastAsia="zh-CN"/>
                </w:rPr>
                <w:t>报价申报</w:t>
              </w:r>
              <w:r>
                <w:rPr>
                  <w:rFonts w:cs="Arial"/>
                  <w:color w:val="000000"/>
                  <w:lang w:val="en-US"/>
                </w:rPr>
                <w:t>成功时，该字段取值</w:t>
              </w:r>
              <w:r>
                <w:rPr>
                  <w:rFonts w:cs="Arial" w:hint="eastAsia"/>
                  <w:color w:val="000000"/>
                  <w:lang w:val="en-US" w:eastAsia="zh-CN"/>
                </w:rPr>
                <w:t>为空</w:t>
              </w:r>
            </w:ins>
          </w:p>
          <w:p w:rsidR="00485819" w:rsidRPr="00F852EA" w:rsidRDefault="00485819" w:rsidP="00485819">
            <w:pPr>
              <w:jc w:val="both"/>
              <w:rPr>
                <w:ins w:id="1366" w:author="user" w:date="2018-03-20T22:44:00Z"/>
                <w:rFonts w:cs="Arial"/>
                <w:color w:val="000000"/>
                <w:lang w:val="en-US" w:eastAsia="zh-CN"/>
              </w:rPr>
            </w:pPr>
            <w:ins w:id="1367" w:author="user" w:date="2018-03-20T22:44:00Z">
              <w:r>
                <w:rPr>
                  <w:rFonts w:cs="Arial" w:hint="eastAsia"/>
                  <w:color w:val="000000"/>
                  <w:lang w:val="en-US" w:eastAsia="zh-CN"/>
                </w:rPr>
                <w:t>报价申报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ins>
          </w:p>
        </w:tc>
        <w:tc>
          <w:tcPr>
            <w:tcW w:w="98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jc w:val="both"/>
              <w:rPr>
                <w:ins w:id="1368" w:author="user" w:date="2018-03-20T22:44:00Z"/>
                <w:rFonts w:cs="Arial"/>
                <w:color w:val="000000"/>
                <w:lang w:val="en-US" w:eastAsia="zh-CN"/>
              </w:rPr>
            </w:pPr>
            <w:ins w:id="1369" w:author="user" w:date="2018-03-20T22:44:00Z">
              <w:r>
                <w:rPr>
                  <w:rFonts w:cs="Arial" w:hint="eastAsia"/>
                  <w:color w:val="000000"/>
                  <w:lang w:eastAsia="zh-CN"/>
                </w:rPr>
                <w:t>C5</w:t>
              </w:r>
            </w:ins>
          </w:p>
        </w:tc>
      </w:tr>
    </w:tbl>
    <w:p w:rsidR="009969F2" w:rsidRDefault="009969F2" w:rsidP="009969F2">
      <w:pPr>
        <w:rPr>
          <w:ins w:id="1370" w:author="user" w:date="2018-03-20T22:44:00Z"/>
        </w:rPr>
      </w:pPr>
    </w:p>
    <w:p w:rsidR="009969F2" w:rsidRPr="00AD74A6" w:rsidRDefault="009969F2" w:rsidP="009969F2">
      <w:pPr>
        <w:pStyle w:val="WinDescrLeft"/>
        <w:ind w:left="0"/>
        <w:rPr>
          <w:ins w:id="1371" w:author="user" w:date="2018-03-20T22:44:00Z"/>
          <w:lang w:eastAsia="zh-CN"/>
        </w:rPr>
      </w:pPr>
    </w:p>
    <w:p w:rsidR="009969F2" w:rsidRPr="00F93C1A" w:rsidRDefault="009969F2" w:rsidP="009969F2">
      <w:pPr>
        <w:pStyle w:val="3"/>
        <w:rPr>
          <w:ins w:id="1372" w:author="user" w:date="2018-03-20T22:44:00Z"/>
        </w:rPr>
      </w:pPr>
      <w:bookmarkStart w:id="1373" w:name="_Toc360808824"/>
      <w:bookmarkStart w:id="1374" w:name="_Toc525648616"/>
      <w:ins w:id="1375" w:author="user" w:date="2018-03-20T22:44:00Z">
        <w:r w:rsidRPr="00F93C1A">
          <w:rPr>
            <w:rFonts w:hint="eastAsia"/>
          </w:rPr>
          <w:t>报价</w:t>
        </w:r>
        <w:r w:rsidRPr="00F93C1A">
          <w:t>申报</w:t>
        </w:r>
        <w:r w:rsidRPr="00F93C1A">
          <w:rPr>
            <w:rFonts w:hint="eastAsia"/>
          </w:rPr>
          <w:t>撤单消息</w:t>
        </w:r>
        <w:bookmarkEnd w:id="1373"/>
        <w:bookmarkEnd w:id="1374"/>
      </w:ins>
    </w:p>
    <w:tbl>
      <w:tblPr>
        <w:tblW w:w="0" w:type="auto"/>
        <w:tblInd w:w="-5" w:type="dxa"/>
        <w:tblLayout w:type="fixed"/>
        <w:tblLook w:val="0000"/>
      </w:tblPr>
      <w:tblGrid>
        <w:gridCol w:w="4839"/>
        <w:gridCol w:w="3699"/>
      </w:tblGrid>
      <w:tr w:rsidR="009969F2" w:rsidTr="00690FAD">
        <w:trPr>
          <w:tblHeader/>
          <w:ins w:id="1376" w:author="user" w:date="2018-03-20T22:44:00Z"/>
        </w:trPr>
        <w:tc>
          <w:tcPr>
            <w:tcW w:w="4839" w:type="dxa"/>
            <w:tcBorders>
              <w:top w:val="single" w:sz="4" w:space="0" w:color="000000"/>
              <w:left w:val="single" w:sz="4" w:space="0" w:color="000000"/>
              <w:bottom w:val="single" w:sz="4" w:space="0" w:color="000000"/>
            </w:tcBorders>
            <w:shd w:val="clear" w:color="auto" w:fill="E0E0E0"/>
          </w:tcPr>
          <w:p w:rsidR="009969F2" w:rsidRDefault="009969F2" w:rsidP="00690FAD">
            <w:pPr>
              <w:pStyle w:val="WinDescr"/>
              <w:snapToGrid w:val="0"/>
              <w:rPr>
                <w:ins w:id="1377" w:author="user" w:date="2018-03-20T22:44:00Z"/>
                <w:b/>
                <w:lang w:eastAsia="zh-CN"/>
              </w:rPr>
            </w:pPr>
            <w:ins w:id="1378" w:author="user" w:date="2018-03-20T22:44:00Z">
              <w:r>
                <w:rPr>
                  <w:rFonts w:hint="eastAsia"/>
                  <w:b/>
                  <w:lang w:eastAsia="zh-CN"/>
                </w:rPr>
                <w:t>Quote</w:t>
              </w:r>
              <w:r w:rsidRPr="00DC48A5">
                <w:rPr>
                  <w:rFonts w:hint="eastAsia"/>
                  <w:b/>
                </w:rPr>
                <w:t>Cancel</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969F2" w:rsidRDefault="009969F2" w:rsidP="00690FAD">
            <w:pPr>
              <w:pStyle w:val="WinDescr"/>
              <w:snapToGrid w:val="0"/>
              <w:rPr>
                <w:ins w:id="1379" w:author="user" w:date="2018-03-20T22:44:00Z"/>
                <w:b/>
                <w:lang w:eastAsia="zh-CN"/>
              </w:rPr>
            </w:pPr>
            <w:ins w:id="1380" w:author="user" w:date="2018-03-20T22:44:00Z">
              <w:r>
                <w:rPr>
                  <w:rFonts w:hint="eastAsia"/>
                  <w:b/>
                  <w:bCs/>
                  <w:lang w:eastAsia="zh-CN"/>
                </w:rPr>
                <w:t>报价</w:t>
              </w:r>
              <w:r w:rsidRPr="008E6ED5">
                <w:rPr>
                  <w:b/>
                  <w:bCs/>
                </w:rPr>
                <w:t>申报</w:t>
              </w:r>
              <w:r w:rsidRPr="008E6ED5">
                <w:rPr>
                  <w:rFonts w:hint="eastAsia"/>
                  <w:b/>
                  <w:bCs/>
                </w:rPr>
                <w:t>撤单</w:t>
              </w:r>
            </w:ins>
          </w:p>
        </w:tc>
      </w:tr>
      <w:tr w:rsidR="009969F2" w:rsidTr="00690FAD">
        <w:trPr>
          <w:ins w:id="1381" w:author="user" w:date="2018-03-20T22:44:00Z"/>
        </w:trPr>
        <w:tc>
          <w:tcPr>
            <w:tcW w:w="8538" w:type="dxa"/>
            <w:gridSpan w:val="2"/>
            <w:tcBorders>
              <w:top w:val="single" w:sz="4" w:space="0" w:color="000000"/>
              <w:left w:val="single" w:sz="4" w:space="0" w:color="000000"/>
              <w:bottom w:val="single" w:sz="4" w:space="0" w:color="000000"/>
              <w:right w:val="single" w:sz="4" w:space="0" w:color="000000"/>
            </w:tcBorders>
          </w:tcPr>
          <w:p w:rsidR="009969F2" w:rsidRDefault="009969F2" w:rsidP="00690FAD">
            <w:pPr>
              <w:pStyle w:val="WinDescr"/>
              <w:snapToGrid w:val="0"/>
              <w:rPr>
                <w:ins w:id="1382" w:author="user" w:date="2018-03-20T22:44:00Z"/>
                <w:b/>
              </w:rPr>
            </w:pPr>
            <w:ins w:id="1383" w:author="user" w:date="2018-03-20T22:44:00Z">
              <w:r>
                <w:rPr>
                  <w:b/>
                </w:rPr>
                <w:t>描述：</w:t>
              </w:r>
            </w:ins>
          </w:p>
          <w:p w:rsidR="009969F2" w:rsidRDefault="009969F2" w:rsidP="00690FAD">
            <w:pPr>
              <w:rPr>
                <w:ins w:id="1384" w:author="user" w:date="2018-03-20T22:44:00Z"/>
                <w:bCs/>
                <w:lang w:eastAsia="zh-CN"/>
              </w:rPr>
            </w:pPr>
            <w:ins w:id="1385" w:author="user" w:date="2018-03-20T22:44:00Z">
              <w:r>
                <w:rPr>
                  <w:rFonts w:cs="Arial"/>
                </w:rPr>
                <w:t>市场参与者</w:t>
              </w:r>
              <w:r w:rsidRPr="003A611F">
                <w:rPr>
                  <w:rFonts w:hint="eastAsia"/>
                  <w:bCs/>
                  <w:lang w:eastAsia="zh-CN"/>
                </w:rPr>
                <w:t>使用</w:t>
              </w:r>
              <w:r>
                <w:rPr>
                  <w:rFonts w:hint="eastAsia"/>
                  <w:bCs/>
                  <w:lang w:eastAsia="zh-CN"/>
                </w:rPr>
                <w:t>Quote Cancel</w:t>
              </w:r>
              <w:r>
                <w:rPr>
                  <w:rFonts w:hint="eastAsia"/>
                  <w:bCs/>
                  <w:lang w:eastAsia="zh-CN"/>
                </w:rPr>
                <w:t>消息进行报价申报撤单，对应请求</w:t>
              </w:r>
            </w:ins>
            <w:ins w:id="1386" w:author="user" w:date="2018-03-20T23:04:00Z">
              <w:r w:rsidR="004A428E">
                <w:rPr>
                  <w:rFonts w:hint="eastAsia"/>
                  <w:bCs/>
                  <w:lang w:eastAsia="zh-CN"/>
                </w:rPr>
                <w:t>流</w:t>
              </w:r>
            </w:ins>
            <w:ins w:id="1387" w:author="user" w:date="2018-03-20T22:44:00Z">
              <w:r>
                <w:rPr>
                  <w:rFonts w:hint="eastAsia"/>
                  <w:bCs/>
                  <w:lang w:eastAsia="zh-CN"/>
                </w:rPr>
                <w:t>中的</w:t>
              </w:r>
              <w:r>
                <w:rPr>
                  <w:rFonts w:hint="eastAsia"/>
                  <w:bCs/>
                  <w:lang w:eastAsia="zh-CN"/>
                </w:rPr>
                <w:t>ReqText</w:t>
              </w:r>
            </w:ins>
          </w:p>
          <w:p w:rsidR="009969F2" w:rsidRPr="00995D41" w:rsidRDefault="009969F2" w:rsidP="00D47BA4">
            <w:pPr>
              <w:rPr>
                <w:ins w:id="1388" w:author="user" w:date="2018-03-20T22:44:00Z"/>
                <w:bCs/>
                <w:lang w:eastAsia="zh-CN"/>
              </w:rPr>
            </w:pPr>
            <w:ins w:id="1389" w:author="user" w:date="2018-03-20T22:44:00Z">
              <w:r>
                <w:rPr>
                  <w:rFonts w:hint="eastAsia"/>
                  <w:bCs/>
                  <w:lang w:eastAsia="zh-CN"/>
                </w:rPr>
                <w:t>用到本消息的申报类型有确定报价申报</w:t>
              </w:r>
            </w:ins>
            <w:ins w:id="1390" w:author="user" w:date="2018-06-05T13:24:00Z">
              <w:r w:rsidR="00AF717A">
                <w:rPr>
                  <w:rFonts w:hint="eastAsia"/>
                  <w:bCs/>
                  <w:lang w:eastAsia="zh-CN"/>
                </w:rPr>
                <w:t>撤单</w:t>
              </w:r>
              <w:r w:rsidR="00AF717A">
                <w:rPr>
                  <w:bCs/>
                  <w:lang w:eastAsia="zh-CN"/>
                </w:rPr>
                <w:t>、可转成交申报撤单</w:t>
              </w:r>
            </w:ins>
          </w:p>
        </w:tc>
      </w:tr>
    </w:tbl>
    <w:p w:rsidR="009969F2" w:rsidRDefault="009969F2" w:rsidP="009969F2">
      <w:pPr>
        <w:rPr>
          <w:ins w:id="1391" w:author="user" w:date="2018-03-20T22:44:00Z"/>
        </w:rPr>
      </w:pPr>
    </w:p>
    <w:tbl>
      <w:tblPr>
        <w:tblW w:w="8482" w:type="dxa"/>
        <w:tblInd w:w="-57" w:type="dxa"/>
        <w:tblLayout w:type="fixed"/>
        <w:tblCellMar>
          <w:left w:w="57" w:type="dxa"/>
          <w:right w:w="57" w:type="dxa"/>
        </w:tblCellMar>
        <w:tblLook w:val="0000"/>
      </w:tblPr>
      <w:tblGrid>
        <w:gridCol w:w="965"/>
        <w:gridCol w:w="518"/>
        <w:gridCol w:w="758"/>
        <w:gridCol w:w="5244"/>
        <w:gridCol w:w="997"/>
      </w:tblGrid>
      <w:tr w:rsidR="009969F2" w:rsidTr="00870016">
        <w:trPr>
          <w:ins w:id="1392" w:author="user" w:date="2018-03-20T22:44:00Z"/>
        </w:trPr>
        <w:tc>
          <w:tcPr>
            <w:tcW w:w="965"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jc w:val="center"/>
              <w:rPr>
                <w:ins w:id="1393" w:author="user" w:date="2018-03-20T22:44:00Z"/>
                <w:b/>
                <w:lang w:val="en-US"/>
              </w:rPr>
            </w:pPr>
            <w:ins w:id="1394" w:author="user" w:date="2018-03-20T22:44:00Z">
              <w:r>
                <w:rPr>
                  <w:rFonts w:hint="eastAsia"/>
                  <w:b/>
                  <w:lang w:val="en-US" w:eastAsia="zh-CN"/>
                </w:rPr>
                <w:t>标签</w:t>
              </w:r>
            </w:ins>
          </w:p>
        </w:tc>
        <w:tc>
          <w:tcPr>
            <w:tcW w:w="1276" w:type="dxa"/>
            <w:gridSpan w:val="2"/>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395" w:author="user" w:date="2018-03-20T22:44:00Z"/>
                <w:b/>
                <w:lang w:val="en-US"/>
              </w:rPr>
            </w:pPr>
            <w:ins w:id="1396" w:author="user" w:date="2018-03-20T22:44:00Z">
              <w:r>
                <w:rPr>
                  <w:b/>
                  <w:lang w:val="en-US"/>
                </w:rPr>
                <w:t>字段名</w:t>
              </w:r>
            </w:ins>
          </w:p>
        </w:tc>
        <w:tc>
          <w:tcPr>
            <w:tcW w:w="5244"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397" w:author="user" w:date="2018-03-20T22:44:00Z"/>
                <w:b/>
                <w:lang w:val="en-US"/>
              </w:rPr>
            </w:pPr>
            <w:ins w:id="1398" w:author="user" w:date="2018-03-20T22:44:00Z">
              <w:r>
                <w:rPr>
                  <w:b/>
                  <w:lang w:val="en-US"/>
                </w:rPr>
                <w:t>字段描述</w:t>
              </w:r>
            </w:ins>
          </w:p>
        </w:tc>
        <w:tc>
          <w:tcPr>
            <w:tcW w:w="99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969F2" w:rsidRDefault="009969F2" w:rsidP="00690FAD">
            <w:pPr>
              <w:snapToGrid w:val="0"/>
              <w:rPr>
                <w:ins w:id="1399" w:author="user" w:date="2018-03-20T22:44:00Z"/>
                <w:b/>
                <w:lang w:val="en-US"/>
              </w:rPr>
            </w:pPr>
            <w:ins w:id="1400" w:author="user" w:date="2018-03-20T22:44:00Z">
              <w:r>
                <w:rPr>
                  <w:b/>
                  <w:lang w:val="en-US"/>
                </w:rPr>
                <w:t>类型</w:t>
              </w:r>
            </w:ins>
          </w:p>
        </w:tc>
      </w:tr>
      <w:tr w:rsidR="00485819" w:rsidTr="00870016">
        <w:trPr>
          <w:ins w:id="1401" w:author="user" w:date="2018-03-20T22:46:00Z"/>
        </w:trPr>
        <w:tc>
          <w:tcPr>
            <w:tcW w:w="965"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jc w:val="center"/>
              <w:rPr>
                <w:ins w:id="1402" w:author="user" w:date="2018-03-20T22:46:00Z"/>
                <w:b/>
                <w:lang w:val="en-US" w:eastAsia="zh-CN"/>
              </w:rPr>
            </w:pPr>
            <w:ins w:id="1403" w:author="user" w:date="2018-03-20T22:46:00Z">
              <w:r>
                <w:rPr>
                  <w:rFonts w:ascii="宋体" w:hAnsi="宋体" w:cs="宋体" w:hint="eastAsia"/>
                  <w:color w:val="000000"/>
                  <w:lang w:val="en-US" w:eastAsia="zh-CN"/>
                </w:rPr>
                <w:lastRenderedPageBreak/>
                <w:t>9</w:t>
              </w:r>
            </w:ins>
          </w:p>
        </w:tc>
        <w:tc>
          <w:tcPr>
            <w:tcW w:w="1276" w:type="dxa"/>
            <w:gridSpan w:val="2"/>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404" w:author="user" w:date="2018-03-20T22:46:00Z"/>
                <w:b/>
                <w:lang w:val="en-US"/>
              </w:rPr>
            </w:pPr>
            <w:ins w:id="1405" w:author="user" w:date="2018-03-20T22:46:00Z">
              <w:r>
                <w:rPr>
                  <w:rFonts w:ascii="宋体" w:hAnsi="宋体" w:cs="宋体" w:hint="eastAsia"/>
                  <w:color w:val="000000"/>
                  <w:lang w:val="en-US" w:eastAsia="zh-CN"/>
                </w:rPr>
                <w:t>消息长度</w:t>
              </w:r>
            </w:ins>
          </w:p>
        </w:tc>
        <w:tc>
          <w:tcPr>
            <w:tcW w:w="5244" w:type="dxa"/>
            <w:tcBorders>
              <w:top w:val="single" w:sz="4" w:space="0" w:color="000000"/>
              <w:left w:val="single" w:sz="4" w:space="0" w:color="000000"/>
              <w:bottom w:val="single" w:sz="4" w:space="0" w:color="000000"/>
            </w:tcBorders>
            <w:shd w:val="clear" w:color="auto" w:fill="C0C0C0"/>
            <w:vAlign w:val="center"/>
          </w:tcPr>
          <w:p w:rsidR="00485819" w:rsidRDefault="00485819" w:rsidP="00485819">
            <w:pPr>
              <w:snapToGrid w:val="0"/>
              <w:rPr>
                <w:ins w:id="1406" w:author="user" w:date="2018-03-20T22:46:00Z"/>
                <w:b/>
                <w:lang w:val="en-US"/>
              </w:rPr>
            </w:pPr>
            <w:ins w:id="1407" w:author="user" w:date="2018-03-20T22:46: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99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85819" w:rsidRDefault="00485819" w:rsidP="00485819">
            <w:pPr>
              <w:snapToGrid w:val="0"/>
              <w:rPr>
                <w:ins w:id="1408" w:author="user" w:date="2018-03-20T22:46:00Z"/>
                <w:b/>
                <w:lang w:val="en-US"/>
              </w:rPr>
            </w:pPr>
          </w:p>
        </w:tc>
      </w:tr>
      <w:tr w:rsidR="00485819" w:rsidRPr="00FF7C13" w:rsidTr="00870016">
        <w:trPr>
          <w:ins w:id="1409" w:author="user" w:date="2018-03-20T22:44:00Z"/>
        </w:trPr>
        <w:tc>
          <w:tcPr>
            <w:tcW w:w="965" w:type="dxa"/>
            <w:tcBorders>
              <w:top w:val="single" w:sz="4" w:space="0" w:color="000000"/>
              <w:left w:val="single" w:sz="4" w:space="0" w:color="000000"/>
              <w:bottom w:val="single" w:sz="4" w:space="0" w:color="000000"/>
            </w:tcBorders>
          </w:tcPr>
          <w:p w:rsidR="00485819" w:rsidRPr="00F852EA" w:rsidRDefault="00B63B5E" w:rsidP="00485819">
            <w:pPr>
              <w:snapToGrid w:val="0"/>
              <w:rPr>
                <w:ins w:id="1410" w:author="user" w:date="2018-03-20T22:44:00Z"/>
                <w:rFonts w:cs="Arial"/>
                <w:color w:val="000000"/>
                <w:lang w:eastAsia="zh-CN"/>
              </w:rPr>
            </w:pPr>
            <w:ins w:id="1411" w:author="user" w:date="2018-03-20T22:46:00Z">
              <w:r>
                <w:rPr>
                  <w:rFonts w:cs="Arial" w:hint="eastAsia"/>
                  <w:color w:val="000000"/>
                  <w:lang w:eastAsia="zh-CN"/>
                </w:rPr>
                <w:t xml:space="preserve">  35</w:t>
              </w:r>
            </w:ins>
          </w:p>
        </w:tc>
        <w:tc>
          <w:tcPr>
            <w:tcW w:w="1276" w:type="dxa"/>
            <w:gridSpan w:val="2"/>
            <w:tcBorders>
              <w:top w:val="single" w:sz="4" w:space="0" w:color="000000"/>
              <w:left w:val="single" w:sz="4" w:space="0" w:color="000000"/>
              <w:bottom w:val="single" w:sz="4" w:space="0" w:color="000000"/>
            </w:tcBorders>
          </w:tcPr>
          <w:p w:rsidR="00485819" w:rsidRPr="00F852EA" w:rsidRDefault="00485819" w:rsidP="00485819">
            <w:pPr>
              <w:snapToGrid w:val="0"/>
              <w:jc w:val="both"/>
              <w:rPr>
                <w:ins w:id="1412" w:author="user" w:date="2018-03-20T22:44:00Z"/>
                <w:rFonts w:cs="Arial"/>
                <w:color w:val="000000"/>
                <w:lang w:eastAsia="zh-CN"/>
              </w:rPr>
            </w:pPr>
            <w:ins w:id="1413" w:author="user" w:date="2018-03-20T22:44:00Z">
              <w:r>
                <w:rPr>
                  <w:rFonts w:cs="Arial"/>
                  <w:color w:val="000000"/>
                </w:rPr>
                <w:t>消息头</w:t>
              </w:r>
            </w:ins>
          </w:p>
        </w:tc>
        <w:tc>
          <w:tcPr>
            <w:tcW w:w="5244" w:type="dxa"/>
            <w:tcBorders>
              <w:top w:val="single" w:sz="4" w:space="0" w:color="000000"/>
              <w:left w:val="single" w:sz="4" w:space="0" w:color="000000"/>
              <w:bottom w:val="single" w:sz="4" w:space="0" w:color="000000"/>
            </w:tcBorders>
          </w:tcPr>
          <w:p w:rsidR="00485819" w:rsidRDefault="00485819" w:rsidP="00485819">
            <w:pPr>
              <w:jc w:val="both"/>
              <w:rPr>
                <w:ins w:id="1414" w:author="user" w:date="2018-03-20T22:44:00Z"/>
                <w:rFonts w:cs="Arial"/>
                <w:color w:val="000000"/>
                <w:lang w:eastAsia="zh-CN"/>
              </w:rPr>
            </w:pPr>
            <w:ins w:id="1415" w:author="user" w:date="2018-03-20T22:44:00Z">
              <w:r w:rsidRPr="00F852EA">
                <w:rPr>
                  <w:rFonts w:cs="Arial"/>
                  <w:color w:val="000000"/>
                  <w:lang w:eastAsia="zh-CN"/>
                </w:rPr>
                <w:t>MsgType</w:t>
              </w:r>
              <w:r>
                <w:rPr>
                  <w:rFonts w:cs="Arial" w:hint="eastAsia"/>
                  <w:color w:val="000000"/>
                  <w:lang w:eastAsia="zh-CN"/>
                </w:rPr>
                <w:t>=</w:t>
              </w:r>
            </w:ins>
          </w:p>
          <w:p w:rsidR="00485819" w:rsidRPr="00F852EA" w:rsidRDefault="00485819" w:rsidP="00E936CC">
            <w:pPr>
              <w:jc w:val="both"/>
              <w:rPr>
                <w:ins w:id="1416" w:author="user" w:date="2018-03-20T22:44:00Z"/>
                <w:rFonts w:cs="Arial"/>
                <w:color w:val="000000"/>
                <w:lang w:eastAsia="zh-CN"/>
              </w:rPr>
            </w:pPr>
            <w:ins w:id="1417" w:author="user" w:date="2018-03-20T22:44:00Z">
              <w:r>
                <w:rPr>
                  <w:rFonts w:cs="Arial" w:hint="eastAsia"/>
                  <w:color w:val="000000"/>
                  <w:lang w:eastAsia="zh-CN"/>
                </w:rPr>
                <w:t>Z</w:t>
              </w:r>
              <w:r>
                <w:rPr>
                  <w:rFonts w:cs="Arial" w:hint="eastAsia"/>
                  <w:color w:val="000000"/>
                  <w:lang w:eastAsia="zh-CN"/>
                </w:rPr>
                <w:t>：报价</w:t>
              </w:r>
              <w:r w:rsidRPr="00F852EA">
                <w:rPr>
                  <w:rFonts w:cs="Arial" w:hint="eastAsia"/>
                  <w:color w:val="000000"/>
                  <w:lang w:eastAsia="zh-CN"/>
                </w:rPr>
                <w:t>申报撤单</w:t>
              </w:r>
            </w:ins>
          </w:p>
        </w:tc>
        <w:tc>
          <w:tcPr>
            <w:tcW w:w="997" w:type="dxa"/>
            <w:tcBorders>
              <w:top w:val="single" w:sz="4" w:space="0" w:color="000000"/>
              <w:left w:val="single" w:sz="4" w:space="0" w:color="000000"/>
              <w:bottom w:val="single" w:sz="4" w:space="0" w:color="000000"/>
              <w:right w:val="single" w:sz="4" w:space="0" w:color="000000"/>
            </w:tcBorders>
          </w:tcPr>
          <w:p w:rsidR="00485819" w:rsidRPr="00F852EA" w:rsidRDefault="00485819" w:rsidP="00485819">
            <w:pPr>
              <w:snapToGrid w:val="0"/>
              <w:jc w:val="both"/>
              <w:rPr>
                <w:ins w:id="1418" w:author="user" w:date="2018-03-20T22:44:00Z"/>
                <w:rFonts w:cs="Arial"/>
                <w:color w:val="000000"/>
                <w:lang w:eastAsia="zh-CN"/>
              </w:rPr>
            </w:pPr>
          </w:p>
        </w:tc>
      </w:tr>
      <w:tr w:rsidR="00485819" w:rsidRPr="00FF7C13" w:rsidTr="00870016">
        <w:trPr>
          <w:ins w:id="1419" w:author="user" w:date="2018-03-20T22:44:00Z"/>
        </w:trPr>
        <w:tc>
          <w:tcPr>
            <w:tcW w:w="965" w:type="dxa"/>
            <w:tcBorders>
              <w:top w:val="single" w:sz="4" w:space="0" w:color="000000"/>
              <w:left w:val="single" w:sz="4" w:space="0" w:color="000000"/>
              <w:bottom w:val="single" w:sz="4" w:space="0" w:color="000000"/>
            </w:tcBorders>
          </w:tcPr>
          <w:p w:rsidR="00485819" w:rsidRPr="00EB0C51" w:rsidRDefault="00795A4B" w:rsidP="00485819">
            <w:pPr>
              <w:pStyle w:val="ad"/>
              <w:ind w:left="0" w:firstLine="0"/>
              <w:jc w:val="center"/>
              <w:rPr>
                <w:ins w:id="1420" w:author="user" w:date="2018-03-20T22:44:00Z"/>
                <w:rFonts w:ascii="Verdana" w:hAnsi="Verdana" w:cs="Arial"/>
                <w:color w:val="000000"/>
              </w:rPr>
            </w:pPr>
            <w:ins w:id="1421" w:author="user" w:date="2018-03-20T22:44:00Z">
              <w:r w:rsidRPr="00EB0C51">
                <w:rPr>
                  <w:rFonts w:ascii="Verdana" w:hAnsi="Verdana" w:cs="Arial"/>
                  <w:color w:val="000000"/>
                </w:rPr>
                <w:fldChar w:fldCharType="begin"/>
              </w:r>
              <w:r w:rsidR="00485819" w:rsidRPr="00EB0C51">
                <w:rPr>
                  <w:rFonts w:ascii="Verdana" w:hAnsi="Verdana" w:cs="Arial"/>
                  <w:color w:val="000000"/>
                </w:rPr>
                <w:instrText xml:space="preserve"> HYPERLINK "file:///Z:\\03%20Architecture\\3.91%20Real-Time%20Trading\\Task\\fast%20cs\\fiximate\\en\\FIX.5.0SP2\\tag117.html" \t "tagFrame" </w:instrText>
              </w:r>
              <w:r w:rsidRPr="00EB0C51">
                <w:rPr>
                  <w:rFonts w:ascii="Verdana" w:hAnsi="Verdana" w:cs="Arial"/>
                  <w:color w:val="000000"/>
                </w:rPr>
                <w:fldChar w:fldCharType="separate"/>
              </w:r>
              <w:r w:rsidR="00485819" w:rsidRPr="00EB0C51">
                <w:rPr>
                  <w:rStyle w:val="a6"/>
                  <w:color w:val="000000"/>
                  <w:u w:val="none"/>
                </w:rPr>
                <w:t>117</w:t>
              </w:r>
              <w:r w:rsidRPr="00EB0C51">
                <w:rPr>
                  <w:rFonts w:ascii="Verdana" w:hAnsi="Verdana" w:cs="Arial"/>
                  <w:color w:val="000000"/>
                </w:rPr>
                <w:fldChar w:fldCharType="end"/>
              </w:r>
            </w:ins>
          </w:p>
        </w:tc>
        <w:tc>
          <w:tcPr>
            <w:tcW w:w="1276" w:type="dxa"/>
            <w:gridSpan w:val="2"/>
            <w:tcBorders>
              <w:top w:val="single" w:sz="4" w:space="0" w:color="000000"/>
              <w:left w:val="single" w:sz="4" w:space="0" w:color="000000"/>
              <w:bottom w:val="single" w:sz="4" w:space="0" w:color="000000"/>
            </w:tcBorders>
          </w:tcPr>
          <w:p w:rsidR="00485819" w:rsidRPr="00EB0C51" w:rsidRDefault="00795A4B" w:rsidP="00485819">
            <w:pPr>
              <w:pStyle w:val="ad"/>
              <w:ind w:left="0" w:firstLine="0"/>
              <w:jc w:val="both"/>
              <w:rPr>
                <w:ins w:id="1422" w:author="user" w:date="2018-03-20T22:44:00Z"/>
                <w:rFonts w:ascii="Verdana" w:hAnsi="Verdana" w:cs="Arial"/>
                <w:color w:val="000000"/>
              </w:rPr>
            </w:pPr>
            <w:ins w:id="1423" w:author="user" w:date="2018-03-20T22:44:00Z">
              <w:r w:rsidRPr="00EB0C51">
                <w:rPr>
                  <w:rFonts w:ascii="Verdana" w:hAnsi="Verdana" w:cs="Arial"/>
                  <w:color w:val="000000"/>
                </w:rPr>
                <w:fldChar w:fldCharType="begin"/>
              </w:r>
              <w:r w:rsidR="00485819" w:rsidRPr="00EB0C51">
                <w:rPr>
                  <w:rFonts w:ascii="Verdana" w:hAnsi="Verdana" w:cs="Arial"/>
                  <w:color w:val="000000"/>
                </w:rPr>
                <w:instrText xml:space="preserve"> HYPERLINK "file:///Z:\\03%20Architecture\\3.91%20Real-Time%20Trading\\Task\\fast%20cs\\fiximate\\en\\FIX.5.0SP2\\tag117.html" \t "tagFrame" </w:instrText>
              </w:r>
              <w:r w:rsidRPr="00EB0C51">
                <w:rPr>
                  <w:rFonts w:ascii="Verdana" w:hAnsi="Verdana" w:cs="Arial"/>
                  <w:color w:val="000000"/>
                </w:rPr>
                <w:fldChar w:fldCharType="separate"/>
              </w:r>
              <w:r w:rsidR="00485819" w:rsidRPr="00EB0C51">
                <w:rPr>
                  <w:rStyle w:val="a6"/>
                  <w:color w:val="000000"/>
                  <w:u w:val="none"/>
                </w:rPr>
                <w:t>QuoteID</w:t>
              </w:r>
              <w:r w:rsidRPr="00EB0C51">
                <w:rPr>
                  <w:rFonts w:ascii="Verdana" w:hAnsi="Verdana" w:cs="Arial"/>
                  <w:color w:val="000000"/>
                </w:rPr>
                <w:fldChar w:fldCharType="end"/>
              </w:r>
            </w:ins>
          </w:p>
        </w:tc>
        <w:tc>
          <w:tcPr>
            <w:tcW w:w="5244" w:type="dxa"/>
            <w:tcBorders>
              <w:top w:val="single" w:sz="4" w:space="0" w:color="000000"/>
              <w:left w:val="single" w:sz="4" w:space="0" w:color="000000"/>
              <w:bottom w:val="single" w:sz="4" w:space="0" w:color="000000"/>
            </w:tcBorders>
          </w:tcPr>
          <w:p w:rsidR="00485819" w:rsidRPr="00F852EA" w:rsidRDefault="00485819" w:rsidP="00485819">
            <w:pPr>
              <w:snapToGrid w:val="0"/>
              <w:jc w:val="both"/>
              <w:rPr>
                <w:ins w:id="1424" w:author="user" w:date="2018-03-20T22:44:00Z"/>
                <w:rFonts w:cs="Arial"/>
                <w:color w:val="000000"/>
                <w:lang w:eastAsia="zh-CN"/>
              </w:rPr>
            </w:pPr>
            <w:ins w:id="1425" w:author="user" w:date="2018-03-20T22:44:00Z">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指报价</w:t>
              </w:r>
              <w:r w:rsidRPr="00F852EA">
                <w:rPr>
                  <w:rFonts w:cs="Arial" w:hint="eastAsia"/>
                  <w:color w:val="000000"/>
                  <w:lang w:eastAsia="zh-CN"/>
                </w:rPr>
                <w:t>申报</w:t>
              </w:r>
              <w:r>
                <w:rPr>
                  <w:rFonts w:cs="Arial" w:hint="eastAsia"/>
                  <w:color w:val="000000"/>
                  <w:lang w:eastAsia="zh-CN"/>
                </w:rPr>
                <w:t>撤销</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ins>
          </w:p>
        </w:tc>
        <w:tc>
          <w:tcPr>
            <w:tcW w:w="997" w:type="dxa"/>
            <w:tcBorders>
              <w:top w:val="single" w:sz="4" w:space="0" w:color="000000"/>
              <w:left w:val="single" w:sz="4" w:space="0" w:color="000000"/>
              <w:bottom w:val="single" w:sz="4" w:space="0" w:color="000000"/>
              <w:right w:val="single" w:sz="4" w:space="0" w:color="000000"/>
            </w:tcBorders>
          </w:tcPr>
          <w:p w:rsidR="00485819" w:rsidRPr="005237B1" w:rsidRDefault="00485819" w:rsidP="00485819">
            <w:pPr>
              <w:snapToGrid w:val="0"/>
              <w:jc w:val="center"/>
              <w:rPr>
                <w:ins w:id="1426" w:author="user" w:date="2018-03-20T22:44:00Z"/>
                <w:lang w:eastAsia="zh-CN"/>
              </w:rPr>
            </w:pPr>
            <w:ins w:id="1427" w:author="user" w:date="2018-03-20T22:44:00Z">
              <w:r>
                <w:rPr>
                  <w:rFonts w:hint="eastAsia"/>
                  <w:lang w:eastAsia="zh-CN"/>
                </w:rPr>
                <w:t>C10</w:t>
              </w:r>
            </w:ins>
          </w:p>
        </w:tc>
      </w:tr>
      <w:tr w:rsidR="00485819" w:rsidRPr="00FF7C13" w:rsidTr="00870016">
        <w:trPr>
          <w:ins w:id="1428" w:author="user" w:date="2018-03-20T22:44:00Z"/>
        </w:trPr>
        <w:tc>
          <w:tcPr>
            <w:tcW w:w="965" w:type="dxa"/>
            <w:tcBorders>
              <w:top w:val="single" w:sz="4" w:space="0" w:color="000000"/>
              <w:left w:val="single" w:sz="4" w:space="0" w:color="000000"/>
              <w:bottom w:val="single" w:sz="4" w:space="0" w:color="000000"/>
            </w:tcBorders>
            <w:vAlign w:val="center"/>
          </w:tcPr>
          <w:p w:rsidR="00485819" w:rsidRDefault="00485819" w:rsidP="00485819">
            <w:pPr>
              <w:snapToGrid w:val="0"/>
              <w:jc w:val="center"/>
              <w:rPr>
                <w:ins w:id="1429" w:author="user" w:date="2018-03-20T22:44:00Z"/>
                <w:rFonts w:cs="Arial"/>
                <w:color w:val="000000"/>
                <w:lang w:eastAsia="zh-CN"/>
              </w:rPr>
            </w:pPr>
            <w:ins w:id="1430" w:author="user" w:date="2018-03-20T22:44:00Z">
              <w:r>
                <w:rPr>
                  <w:rFonts w:cs="Arial"/>
                  <w:color w:val="000000"/>
                  <w:lang w:val="en-US"/>
                </w:rPr>
                <w:t>41</w:t>
              </w:r>
            </w:ins>
          </w:p>
        </w:tc>
        <w:tc>
          <w:tcPr>
            <w:tcW w:w="1276" w:type="dxa"/>
            <w:gridSpan w:val="2"/>
            <w:tcBorders>
              <w:top w:val="single" w:sz="4" w:space="0" w:color="000000"/>
              <w:left w:val="single" w:sz="4" w:space="0" w:color="000000"/>
              <w:bottom w:val="single" w:sz="4" w:space="0" w:color="000000"/>
            </w:tcBorders>
            <w:vAlign w:val="center"/>
          </w:tcPr>
          <w:p w:rsidR="00485819" w:rsidRDefault="00485819" w:rsidP="00485819">
            <w:pPr>
              <w:snapToGrid w:val="0"/>
              <w:jc w:val="both"/>
              <w:rPr>
                <w:ins w:id="1431" w:author="user" w:date="2018-03-20T22:44:00Z"/>
                <w:rFonts w:cs="Arial"/>
                <w:color w:val="000000"/>
                <w:lang w:eastAsia="zh-CN"/>
              </w:rPr>
            </w:pPr>
            <w:ins w:id="1432" w:author="user" w:date="2018-03-20T22:44:00Z">
              <w:r>
                <w:rPr>
                  <w:rFonts w:cs="Arial"/>
                  <w:color w:val="000000"/>
                  <w:lang w:eastAsia="zh-CN"/>
                </w:rPr>
                <w:t>OrigClOrdID</w:t>
              </w:r>
            </w:ins>
          </w:p>
        </w:tc>
        <w:tc>
          <w:tcPr>
            <w:tcW w:w="5244" w:type="dxa"/>
            <w:tcBorders>
              <w:top w:val="single" w:sz="4" w:space="0" w:color="000000"/>
              <w:left w:val="single" w:sz="4" w:space="0" w:color="000000"/>
              <w:bottom w:val="single" w:sz="4" w:space="0" w:color="000000"/>
            </w:tcBorders>
          </w:tcPr>
          <w:p w:rsidR="00485819" w:rsidRDefault="00485819" w:rsidP="00485819">
            <w:pPr>
              <w:snapToGrid w:val="0"/>
              <w:jc w:val="both"/>
              <w:rPr>
                <w:ins w:id="1433" w:author="user" w:date="2018-03-20T22:44:00Z"/>
                <w:rFonts w:cs="Arial"/>
                <w:color w:val="000000"/>
                <w:lang w:eastAsia="zh-CN"/>
              </w:rPr>
            </w:pPr>
            <w:ins w:id="1434" w:author="user" w:date="2018-03-20T22:44:00Z">
              <w:r>
                <w:rPr>
                  <w:rFonts w:cs="Arial" w:hint="eastAsia"/>
                  <w:color w:val="000000"/>
                  <w:lang w:eastAsia="zh-CN"/>
                </w:rPr>
                <w:t>原始交易会员内部编号，指示被撤消订单的</w:t>
              </w:r>
              <w:r>
                <w:rPr>
                  <w:rFonts w:cs="Arial" w:hint="eastAsia"/>
                  <w:color w:val="000000"/>
                  <w:lang w:eastAsia="zh-CN"/>
                </w:rPr>
                <w:t>Quote</w:t>
              </w:r>
              <w:r>
                <w:rPr>
                  <w:rFonts w:cs="Arial"/>
                  <w:color w:val="000000"/>
                  <w:lang w:eastAsia="zh-CN"/>
                </w:rPr>
                <w:t>ID</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485819" w:rsidRDefault="00485819" w:rsidP="00485819">
            <w:pPr>
              <w:snapToGrid w:val="0"/>
              <w:jc w:val="center"/>
              <w:rPr>
                <w:ins w:id="1435" w:author="user" w:date="2018-03-20T22:44:00Z"/>
                <w:lang w:eastAsia="zh-CN"/>
              </w:rPr>
            </w:pPr>
            <w:ins w:id="1436" w:author="user" w:date="2018-03-20T22:44:00Z">
              <w:r>
                <w:rPr>
                  <w:rFonts w:hint="eastAsia"/>
                  <w:lang w:eastAsia="zh-CN"/>
                </w:rPr>
                <w:t>C10</w:t>
              </w:r>
            </w:ins>
          </w:p>
        </w:tc>
      </w:tr>
      <w:tr w:rsidR="005B0E05" w:rsidRPr="008322B6" w:rsidTr="008700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1437" w:author="微软中国" w:date="2018-04-10T09:27:00Z"/>
        </w:trPr>
        <w:tc>
          <w:tcPr>
            <w:tcW w:w="965" w:type="dxa"/>
            <w:vAlign w:val="center"/>
          </w:tcPr>
          <w:p w:rsidR="005B0E05" w:rsidRPr="00A23F8E" w:rsidRDefault="005B0E05" w:rsidP="00870016">
            <w:pPr>
              <w:keepLines w:val="0"/>
              <w:suppressAutoHyphens w:val="0"/>
              <w:spacing w:before="0" w:after="0" w:line="240" w:lineRule="auto"/>
              <w:ind w:firstLineChars="150" w:firstLine="300"/>
              <w:rPr>
                <w:ins w:id="1438" w:author="微软中国" w:date="2018-04-10T09:27:00Z"/>
                <w:rFonts w:ascii="宋体" w:hAnsi="宋体" w:cs="宋体"/>
                <w:color w:val="000000"/>
                <w:lang w:val="en-US" w:eastAsia="zh-CN"/>
              </w:rPr>
            </w:pPr>
            <w:ins w:id="1439" w:author="微软中国" w:date="2018-04-10T09:27:00Z">
              <w:r w:rsidRPr="00A23F8E">
                <w:rPr>
                  <w:rFonts w:ascii="宋体" w:hAnsi="宋体" w:cs="宋体"/>
                  <w:color w:val="000000"/>
                  <w:lang w:val="en-US" w:eastAsia="zh-CN"/>
                </w:rPr>
                <w:t>537</w:t>
              </w:r>
            </w:ins>
          </w:p>
        </w:tc>
        <w:tc>
          <w:tcPr>
            <w:tcW w:w="1276" w:type="dxa"/>
            <w:gridSpan w:val="2"/>
            <w:vAlign w:val="center"/>
          </w:tcPr>
          <w:p w:rsidR="005B0E05" w:rsidRPr="00A23F8E" w:rsidRDefault="005B0E05" w:rsidP="00EF35D7">
            <w:pPr>
              <w:keepLines w:val="0"/>
              <w:suppressAutoHyphens w:val="0"/>
              <w:spacing w:before="0" w:after="0" w:line="240" w:lineRule="auto"/>
              <w:rPr>
                <w:ins w:id="1440" w:author="微软中国" w:date="2018-04-10T09:27:00Z"/>
                <w:rFonts w:ascii="宋体" w:hAnsi="宋体" w:cs="宋体"/>
                <w:color w:val="000000"/>
                <w:lang w:val="en-US" w:eastAsia="zh-CN"/>
              </w:rPr>
            </w:pPr>
            <w:ins w:id="1441" w:author="微软中国" w:date="2018-04-10T09:27:00Z">
              <w:r w:rsidRPr="00A23F8E">
                <w:rPr>
                  <w:rFonts w:ascii="宋体" w:hAnsi="宋体" w:cs="宋体"/>
                  <w:color w:val="000000"/>
                  <w:lang w:val="en-US" w:eastAsia="zh-CN"/>
                </w:rPr>
                <w:t>QuoteType</w:t>
              </w:r>
            </w:ins>
          </w:p>
        </w:tc>
        <w:tc>
          <w:tcPr>
            <w:tcW w:w="5244" w:type="dxa"/>
            <w:vAlign w:val="center"/>
          </w:tcPr>
          <w:p w:rsidR="00194BCC" w:rsidRPr="00194BCC" w:rsidRDefault="005B0E05" w:rsidP="00194BCC">
            <w:pPr>
              <w:keepLines w:val="0"/>
              <w:suppressAutoHyphens w:val="0"/>
              <w:spacing w:before="0" w:after="0" w:line="240" w:lineRule="auto"/>
              <w:rPr>
                <w:ins w:id="1442" w:author="微软中国" w:date="2018-04-10T09:27:00Z"/>
                <w:rFonts w:ascii="宋体" w:hAnsi="宋体" w:cs="宋体"/>
                <w:color w:val="000000"/>
                <w:lang w:val="en-US" w:eastAsia="zh-CN"/>
              </w:rPr>
            </w:pPr>
            <w:ins w:id="1443" w:author="微软中国" w:date="2018-04-10T09:27:00Z">
              <w:r w:rsidRPr="00A23F8E">
                <w:rPr>
                  <w:rFonts w:ascii="宋体" w:hAnsi="宋体" w:cs="宋体" w:hint="eastAsia"/>
                  <w:color w:val="000000"/>
                  <w:lang w:val="en-US" w:eastAsia="zh-CN"/>
                </w:rPr>
                <w:t>报价类别</w:t>
              </w:r>
              <w:r>
                <w:rPr>
                  <w:rFonts w:ascii="宋体" w:hAnsi="宋体" w:cs="宋体"/>
                  <w:color w:val="000000"/>
                  <w:lang w:val="en-US" w:eastAsia="zh-CN"/>
                </w:rPr>
                <w:br/>
                <w:t>1</w:t>
              </w:r>
            </w:ins>
            <w:ins w:id="1444" w:author="微软中国" w:date="2018-04-10T09:28:00Z">
              <w:r>
                <w:rPr>
                  <w:rFonts w:ascii="宋体" w:hAnsi="宋体" w:cs="宋体" w:hint="eastAsia"/>
                  <w:color w:val="000000"/>
                  <w:lang w:val="en-US" w:eastAsia="zh-CN"/>
                </w:rPr>
                <w:t>501</w:t>
              </w:r>
            </w:ins>
            <w:ins w:id="1445" w:author="微软中国" w:date="2018-04-10T09:27:00Z">
              <w:r w:rsidRPr="00A23F8E">
                <w:rPr>
                  <w:rFonts w:ascii="宋体" w:hAnsi="宋体" w:cs="宋体"/>
                  <w:color w:val="000000"/>
                  <w:lang w:val="en-US" w:eastAsia="zh-CN"/>
                </w:rPr>
                <w:t xml:space="preserve"> = </w:t>
              </w:r>
            </w:ins>
            <w:ins w:id="1446" w:author="微软中国" w:date="2018-04-10T09:28:00Z">
              <w:r>
                <w:rPr>
                  <w:rFonts w:ascii="宋体" w:hAnsi="宋体" w:cs="宋体" w:hint="eastAsia"/>
                  <w:color w:val="000000"/>
                  <w:lang w:val="en-US" w:eastAsia="zh-CN"/>
                </w:rPr>
                <w:t>确定报价申报撤销</w:t>
              </w:r>
            </w:ins>
            <w:ins w:id="1447" w:author="user" w:date="2018-06-05T13:25:00Z">
              <w:r w:rsidR="00D47BA4">
                <w:rPr>
                  <w:rFonts w:ascii="宋体" w:hAnsi="宋体" w:cs="宋体" w:hint="eastAsia"/>
                  <w:color w:val="000000"/>
                  <w:lang w:val="en-US" w:eastAsia="zh-CN"/>
                </w:rPr>
                <w:t>或</w:t>
              </w:r>
              <w:r w:rsidR="00D47BA4">
                <w:rPr>
                  <w:rFonts w:ascii="宋体" w:hAnsi="宋体" w:cs="宋体"/>
                  <w:color w:val="000000"/>
                  <w:lang w:val="en-US" w:eastAsia="zh-CN"/>
                </w:rPr>
                <w:t>可转成交申报撤销</w:t>
              </w:r>
            </w:ins>
          </w:p>
        </w:tc>
        <w:tc>
          <w:tcPr>
            <w:tcW w:w="997" w:type="dxa"/>
            <w:vAlign w:val="center"/>
          </w:tcPr>
          <w:p w:rsidR="005B0E05" w:rsidRPr="00A23F8E" w:rsidRDefault="005B0E05" w:rsidP="00870016">
            <w:pPr>
              <w:snapToGrid w:val="0"/>
              <w:ind w:firstLineChars="150" w:firstLine="300"/>
              <w:rPr>
                <w:ins w:id="1448" w:author="微软中国" w:date="2018-04-10T09:27:00Z"/>
                <w:rFonts w:ascii="宋体" w:hAnsi="宋体" w:cs="宋体"/>
                <w:color w:val="000000"/>
                <w:lang w:val="en-US" w:eastAsia="zh-CN"/>
              </w:rPr>
            </w:pPr>
            <w:ins w:id="1449" w:author="微软中国" w:date="2018-04-10T09:27:00Z">
              <w:r w:rsidRPr="00A23F8E">
                <w:rPr>
                  <w:rFonts w:ascii="宋体" w:hAnsi="宋体" w:cs="宋体"/>
                  <w:color w:val="000000"/>
                  <w:lang w:val="en-US" w:eastAsia="zh-CN"/>
                </w:rPr>
                <w:t>N4</w:t>
              </w:r>
            </w:ins>
          </w:p>
        </w:tc>
      </w:tr>
      <w:tr w:rsidR="00485819" w:rsidRPr="00FF7C13" w:rsidTr="00870016">
        <w:trPr>
          <w:ins w:id="1450" w:author="user" w:date="2018-03-20T22:44:00Z"/>
        </w:trPr>
        <w:tc>
          <w:tcPr>
            <w:tcW w:w="965" w:type="dxa"/>
            <w:tcBorders>
              <w:top w:val="single" w:sz="4" w:space="0" w:color="000000"/>
              <w:left w:val="single" w:sz="4" w:space="0" w:color="000000"/>
              <w:bottom w:val="single" w:sz="4" w:space="0" w:color="000000"/>
            </w:tcBorders>
            <w:vAlign w:val="center"/>
          </w:tcPr>
          <w:p w:rsidR="00485819" w:rsidRDefault="00485819" w:rsidP="00485819">
            <w:pPr>
              <w:snapToGrid w:val="0"/>
              <w:jc w:val="center"/>
              <w:rPr>
                <w:ins w:id="1451" w:author="user" w:date="2018-03-20T22:44:00Z"/>
                <w:rFonts w:cs="Arial"/>
                <w:color w:val="000000"/>
                <w:lang w:eastAsia="zh-CN"/>
              </w:rPr>
            </w:pPr>
            <w:ins w:id="1452" w:author="user" w:date="2018-03-20T22:44:00Z">
              <w:r>
                <w:rPr>
                  <w:rFonts w:cs="Arial"/>
                  <w:color w:val="000000"/>
                  <w:lang w:eastAsia="zh-CN"/>
                </w:rPr>
                <w:t>48</w:t>
              </w:r>
            </w:ins>
          </w:p>
        </w:tc>
        <w:tc>
          <w:tcPr>
            <w:tcW w:w="1276" w:type="dxa"/>
            <w:gridSpan w:val="2"/>
            <w:tcBorders>
              <w:top w:val="single" w:sz="4" w:space="0" w:color="000000"/>
              <w:left w:val="single" w:sz="4" w:space="0" w:color="000000"/>
              <w:bottom w:val="single" w:sz="4" w:space="0" w:color="000000"/>
            </w:tcBorders>
            <w:vAlign w:val="center"/>
          </w:tcPr>
          <w:p w:rsidR="00485819" w:rsidRDefault="00485819" w:rsidP="00485819">
            <w:pPr>
              <w:snapToGrid w:val="0"/>
              <w:jc w:val="both"/>
              <w:rPr>
                <w:ins w:id="1453" w:author="user" w:date="2018-03-20T22:44:00Z"/>
                <w:rFonts w:cs="Arial"/>
                <w:color w:val="000000"/>
                <w:lang w:eastAsia="zh-CN"/>
              </w:rPr>
            </w:pPr>
            <w:ins w:id="1454" w:author="user" w:date="2018-03-20T22:44:00Z">
              <w:r>
                <w:rPr>
                  <w:rFonts w:cs="Arial"/>
                  <w:color w:val="000000"/>
                  <w:lang w:eastAsia="zh-CN"/>
                </w:rPr>
                <w:t>SecurityID</w:t>
              </w:r>
            </w:ins>
          </w:p>
        </w:tc>
        <w:tc>
          <w:tcPr>
            <w:tcW w:w="5244" w:type="dxa"/>
            <w:tcBorders>
              <w:top w:val="single" w:sz="4" w:space="0" w:color="000000"/>
              <w:left w:val="single" w:sz="4" w:space="0" w:color="000000"/>
              <w:bottom w:val="single" w:sz="4" w:space="0" w:color="000000"/>
            </w:tcBorders>
            <w:vAlign w:val="center"/>
          </w:tcPr>
          <w:p w:rsidR="00485819" w:rsidRDefault="00485819" w:rsidP="00485819">
            <w:pPr>
              <w:snapToGrid w:val="0"/>
              <w:jc w:val="both"/>
              <w:rPr>
                <w:ins w:id="1455" w:author="user" w:date="2018-03-20T22:44:00Z"/>
                <w:rFonts w:cs="Arial"/>
                <w:color w:val="000000"/>
                <w:lang w:eastAsia="zh-CN"/>
              </w:rPr>
            </w:pPr>
            <w:ins w:id="1456" w:author="user" w:date="2018-03-20T22:44:00Z">
              <w:r>
                <w:rPr>
                  <w:rFonts w:cs="Arial"/>
                  <w:color w:val="000000"/>
                  <w:lang w:eastAsia="zh-CN"/>
                </w:rPr>
                <w:t>证券代码</w:t>
              </w:r>
            </w:ins>
          </w:p>
        </w:tc>
        <w:tc>
          <w:tcPr>
            <w:tcW w:w="997" w:type="dxa"/>
            <w:tcBorders>
              <w:top w:val="single" w:sz="4" w:space="0" w:color="000000"/>
              <w:left w:val="single" w:sz="4" w:space="0" w:color="000000"/>
              <w:bottom w:val="single" w:sz="4" w:space="0" w:color="000000"/>
              <w:right w:val="single" w:sz="4" w:space="0" w:color="000000"/>
            </w:tcBorders>
          </w:tcPr>
          <w:p w:rsidR="00485819" w:rsidRPr="005237B1" w:rsidRDefault="00485819" w:rsidP="00485819">
            <w:pPr>
              <w:snapToGrid w:val="0"/>
              <w:jc w:val="center"/>
              <w:rPr>
                <w:ins w:id="1457" w:author="user" w:date="2018-03-20T22:44:00Z"/>
                <w:lang w:eastAsia="zh-CN"/>
              </w:rPr>
            </w:pPr>
            <w:ins w:id="1458" w:author="user" w:date="2018-03-20T22:44:00Z">
              <w:r w:rsidRPr="005237B1">
                <w:rPr>
                  <w:lang w:eastAsia="zh-CN"/>
                </w:rPr>
                <w:t>C6</w:t>
              </w:r>
            </w:ins>
          </w:p>
        </w:tc>
      </w:tr>
      <w:tr w:rsidR="00485819" w:rsidRPr="00FF7C13" w:rsidTr="00870016">
        <w:trPr>
          <w:ins w:id="1459" w:author="user" w:date="2018-03-20T22:44:00Z"/>
        </w:trPr>
        <w:tc>
          <w:tcPr>
            <w:tcW w:w="965" w:type="dxa"/>
            <w:tcBorders>
              <w:top w:val="single" w:sz="4" w:space="0" w:color="000000"/>
              <w:left w:val="single" w:sz="4" w:space="0" w:color="000000"/>
              <w:bottom w:val="single" w:sz="4" w:space="0" w:color="000000"/>
            </w:tcBorders>
            <w:vAlign w:val="center"/>
          </w:tcPr>
          <w:p w:rsidR="00485819" w:rsidRPr="003C5D95" w:rsidRDefault="00485819" w:rsidP="00485819">
            <w:pPr>
              <w:snapToGrid w:val="0"/>
              <w:jc w:val="center"/>
              <w:rPr>
                <w:ins w:id="1460" w:author="user" w:date="2018-03-20T22:44:00Z"/>
                <w:rFonts w:cs="Arial"/>
                <w:color w:val="000000"/>
              </w:rPr>
            </w:pPr>
            <w:ins w:id="1461" w:author="user" w:date="2018-03-20T22:44:00Z">
              <w:r>
                <w:rPr>
                  <w:rFonts w:cs="Arial"/>
                  <w:color w:val="000000"/>
                </w:rPr>
                <w:t>453</w:t>
              </w:r>
            </w:ins>
          </w:p>
        </w:tc>
        <w:tc>
          <w:tcPr>
            <w:tcW w:w="1276" w:type="dxa"/>
            <w:gridSpan w:val="2"/>
            <w:tcBorders>
              <w:top w:val="single" w:sz="4" w:space="0" w:color="000000"/>
              <w:left w:val="single" w:sz="4" w:space="0" w:color="000000"/>
              <w:bottom w:val="single" w:sz="4" w:space="0" w:color="000000"/>
            </w:tcBorders>
            <w:vAlign w:val="center"/>
          </w:tcPr>
          <w:p w:rsidR="00485819" w:rsidRDefault="00485819" w:rsidP="00485819">
            <w:pPr>
              <w:snapToGrid w:val="0"/>
              <w:rPr>
                <w:ins w:id="1462" w:author="user" w:date="2018-03-20T22:44:00Z"/>
                <w:rFonts w:cs="Arial"/>
                <w:color w:val="000000"/>
              </w:rPr>
            </w:pPr>
            <w:ins w:id="1463" w:author="user" w:date="2018-03-20T22:44:00Z">
              <w:r>
                <w:rPr>
                  <w:rFonts w:cs="Arial"/>
                  <w:color w:val="000000"/>
                </w:rPr>
                <w:t>NoPartyIDs</w:t>
              </w:r>
            </w:ins>
          </w:p>
        </w:tc>
        <w:tc>
          <w:tcPr>
            <w:tcW w:w="5244" w:type="dxa"/>
            <w:tcBorders>
              <w:top w:val="single" w:sz="4" w:space="0" w:color="000000"/>
              <w:left w:val="single" w:sz="4" w:space="0" w:color="000000"/>
              <w:bottom w:val="single" w:sz="4" w:space="0" w:color="000000"/>
            </w:tcBorders>
            <w:vAlign w:val="center"/>
          </w:tcPr>
          <w:p w:rsidR="00485819" w:rsidRPr="0097346F" w:rsidRDefault="00485819" w:rsidP="00485819">
            <w:pPr>
              <w:snapToGrid w:val="0"/>
              <w:jc w:val="both"/>
              <w:rPr>
                <w:ins w:id="1464" w:author="user" w:date="2018-03-20T22:44:00Z"/>
                <w:rFonts w:cs="Arial"/>
                <w:color w:val="000000"/>
                <w:lang w:eastAsia="zh-CN"/>
              </w:rPr>
            </w:pPr>
            <w:ins w:id="1465" w:author="user" w:date="2018-03-20T22:44:00Z">
              <w:r>
                <w:rPr>
                  <w:rFonts w:cs="Arial" w:hint="eastAsia"/>
                  <w:color w:val="000000"/>
                  <w:lang w:eastAsia="zh-CN"/>
                </w:rPr>
                <w:t>发起方重复组，依次包含发起方的交易商代码、申报交易单元号</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2</w:t>
              </w:r>
            </w:ins>
          </w:p>
        </w:tc>
        <w:tc>
          <w:tcPr>
            <w:tcW w:w="997" w:type="dxa"/>
            <w:tcBorders>
              <w:top w:val="single" w:sz="4" w:space="0" w:color="000000"/>
              <w:left w:val="single" w:sz="4" w:space="0" w:color="000000"/>
              <w:bottom w:val="single" w:sz="4" w:space="0" w:color="000000"/>
              <w:right w:val="single" w:sz="4" w:space="0" w:color="000000"/>
            </w:tcBorders>
          </w:tcPr>
          <w:p w:rsidR="00485819" w:rsidRPr="005237B1" w:rsidRDefault="00485819" w:rsidP="00485819">
            <w:pPr>
              <w:snapToGrid w:val="0"/>
              <w:jc w:val="center"/>
              <w:rPr>
                <w:ins w:id="1466" w:author="user" w:date="2018-03-20T22:44:00Z"/>
                <w:lang w:eastAsia="zh-CN"/>
              </w:rPr>
            </w:pPr>
            <w:ins w:id="1467" w:author="user" w:date="2018-03-20T22:44:00Z">
              <w:r w:rsidRPr="005237B1">
                <w:rPr>
                  <w:rFonts w:hint="eastAsia"/>
                  <w:lang w:eastAsia="zh-CN"/>
                </w:rPr>
                <w:t>N2</w:t>
              </w:r>
            </w:ins>
          </w:p>
        </w:tc>
      </w:tr>
      <w:tr w:rsidR="004A428E" w:rsidRPr="00FF7C13" w:rsidTr="00870016">
        <w:trPr>
          <w:ins w:id="1468" w:author="user" w:date="2018-03-20T23:02:00Z"/>
        </w:trPr>
        <w:tc>
          <w:tcPr>
            <w:tcW w:w="965" w:type="dxa"/>
            <w:vMerge w:val="restart"/>
            <w:tcBorders>
              <w:left w:val="single" w:sz="4" w:space="0" w:color="000000"/>
            </w:tcBorders>
            <w:vAlign w:val="center"/>
          </w:tcPr>
          <w:p w:rsidR="004A428E" w:rsidRDefault="004A428E" w:rsidP="00015E72">
            <w:pPr>
              <w:snapToGrid w:val="0"/>
              <w:jc w:val="center"/>
              <w:rPr>
                <w:ins w:id="1469" w:author="user" w:date="2018-03-20T23:02:00Z"/>
                <w:rFonts w:cs="Arial"/>
                <w:color w:val="000000"/>
              </w:rPr>
            </w:pPr>
            <w:ins w:id="1470" w:author="user" w:date="2018-03-20T23:03:00Z">
              <w:r w:rsidRPr="00A23F8E">
                <w:rPr>
                  <w:rFonts w:ascii="宋体" w:hAnsi="宋体" w:cs="宋体" w:hint="eastAsia"/>
                  <w:color w:val="000000"/>
                  <w:lang w:val="en-US" w:eastAsia="zh-CN"/>
                </w:rPr>
                <w:t>发起方交易商代码</w:t>
              </w:r>
            </w:ins>
          </w:p>
        </w:tc>
        <w:tc>
          <w:tcPr>
            <w:tcW w:w="518" w:type="dxa"/>
            <w:tcBorders>
              <w:top w:val="single" w:sz="4" w:space="0" w:color="000000"/>
              <w:left w:val="single" w:sz="4" w:space="0" w:color="000000"/>
              <w:bottom w:val="single" w:sz="4" w:space="0" w:color="000000"/>
            </w:tcBorders>
            <w:vAlign w:val="center"/>
          </w:tcPr>
          <w:p w:rsidR="004A428E" w:rsidRDefault="004A428E" w:rsidP="00015E72">
            <w:pPr>
              <w:snapToGrid w:val="0"/>
              <w:jc w:val="center"/>
              <w:rPr>
                <w:ins w:id="1471" w:author="user" w:date="2018-03-20T23:02:00Z"/>
                <w:rFonts w:cs="Arial"/>
                <w:color w:val="000000"/>
              </w:rPr>
            </w:pPr>
            <w:ins w:id="1472" w:author="user" w:date="2018-03-20T23:03:00Z">
              <w:r w:rsidRPr="00A23F8E">
                <w:rPr>
                  <w:rFonts w:ascii="宋体" w:hAnsi="宋体" w:cs="宋体" w:hint="eastAsia"/>
                  <w:color w:val="000000"/>
                  <w:lang w:val="en-US" w:eastAsia="zh-CN"/>
                </w:rPr>
                <w:t>448</w:t>
              </w:r>
            </w:ins>
          </w:p>
        </w:tc>
        <w:tc>
          <w:tcPr>
            <w:tcW w:w="758" w:type="dxa"/>
            <w:tcBorders>
              <w:top w:val="single" w:sz="4" w:space="0" w:color="000000"/>
              <w:left w:val="single" w:sz="4" w:space="0" w:color="000000"/>
              <w:bottom w:val="single" w:sz="4" w:space="0" w:color="000000"/>
            </w:tcBorders>
            <w:vAlign w:val="center"/>
          </w:tcPr>
          <w:p w:rsidR="004A428E" w:rsidRDefault="004A428E" w:rsidP="00015E72">
            <w:pPr>
              <w:snapToGrid w:val="0"/>
              <w:rPr>
                <w:ins w:id="1473" w:author="user" w:date="2018-03-20T23:02:00Z"/>
                <w:rFonts w:cs="Arial"/>
                <w:color w:val="000000"/>
              </w:rPr>
            </w:pPr>
            <w:ins w:id="1474" w:author="user" w:date="2018-03-20T23:03: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4A428E" w:rsidRDefault="004A428E" w:rsidP="00015E72">
            <w:pPr>
              <w:snapToGrid w:val="0"/>
              <w:jc w:val="both"/>
              <w:rPr>
                <w:ins w:id="1475" w:author="user" w:date="2018-03-20T23:02:00Z"/>
                <w:rFonts w:cs="Arial"/>
                <w:color w:val="000000"/>
              </w:rPr>
            </w:pPr>
            <w:ins w:id="1476" w:author="user" w:date="2018-03-20T23:03:00Z">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4A428E" w:rsidRPr="005237B1" w:rsidRDefault="004A428E" w:rsidP="00015E72">
            <w:pPr>
              <w:snapToGrid w:val="0"/>
              <w:jc w:val="center"/>
              <w:rPr>
                <w:ins w:id="1477" w:author="user" w:date="2018-03-20T23:02:00Z"/>
                <w:lang w:eastAsia="zh-CN"/>
              </w:rPr>
            </w:pPr>
            <w:ins w:id="1478" w:author="user" w:date="2018-03-20T23:03:00Z">
              <w:r w:rsidRPr="00A23F8E">
                <w:rPr>
                  <w:rFonts w:ascii="宋体" w:hAnsi="宋体" w:cs="宋体"/>
                  <w:color w:val="000000"/>
                  <w:lang w:val="en-US" w:eastAsia="zh-CN"/>
                </w:rPr>
                <w:t>C3</w:t>
              </w:r>
            </w:ins>
          </w:p>
        </w:tc>
      </w:tr>
      <w:tr w:rsidR="004A428E" w:rsidRPr="00FF7C13" w:rsidTr="00870016">
        <w:trPr>
          <w:ins w:id="1479" w:author="user" w:date="2018-03-20T23:02:00Z"/>
        </w:trPr>
        <w:tc>
          <w:tcPr>
            <w:tcW w:w="965" w:type="dxa"/>
            <w:vMerge/>
            <w:tcBorders>
              <w:left w:val="single" w:sz="4" w:space="0" w:color="000000"/>
              <w:bottom w:val="single" w:sz="4" w:space="0" w:color="000000"/>
            </w:tcBorders>
            <w:vAlign w:val="center"/>
          </w:tcPr>
          <w:p w:rsidR="004A428E" w:rsidRDefault="004A428E" w:rsidP="00015E72">
            <w:pPr>
              <w:snapToGrid w:val="0"/>
              <w:jc w:val="center"/>
              <w:rPr>
                <w:ins w:id="1480" w:author="user" w:date="2018-03-20T23:02:00Z"/>
                <w:rFonts w:cs="Arial"/>
                <w:color w:val="000000"/>
              </w:rPr>
            </w:pPr>
          </w:p>
        </w:tc>
        <w:tc>
          <w:tcPr>
            <w:tcW w:w="518" w:type="dxa"/>
            <w:tcBorders>
              <w:top w:val="single" w:sz="4" w:space="0" w:color="000000"/>
              <w:left w:val="single" w:sz="4" w:space="0" w:color="000000"/>
              <w:bottom w:val="single" w:sz="4" w:space="0" w:color="000000"/>
            </w:tcBorders>
            <w:vAlign w:val="center"/>
          </w:tcPr>
          <w:p w:rsidR="004A428E" w:rsidRDefault="004A428E" w:rsidP="00015E72">
            <w:pPr>
              <w:snapToGrid w:val="0"/>
              <w:jc w:val="center"/>
              <w:rPr>
                <w:ins w:id="1481" w:author="user" w:date="2018-03-20T23:02:00Z"/>
                <w:rFonts w:cs="Arial"/>
                <w:color w:val="000000"/>
              </w:rPr>
            </w:pPr>
            <w:ins w:id="1482" w:author="user" w:date="2018-03-20T23:03:00Z">
              <w:r w:rsidRPr="00A23F8E">
                <w:rPr>
                  <w:rFonts w:ascii="宋体" w:hAnsi="宋体" w:cs="宋体" w:hint="eastAsia"/>
                  <w:color w:val="000000"/>
                  <w:lang w:val="en-US" w:eastAsia="zh-CN"/>
                </w:rPr>
                <w:t>452</w:t>
              </w:r>
            </w:ins>
          </w:p>
        </w:tc>
        <w:tc>
          <w:tcPr>
            <w:tcW w:w="758" w:type="dxa"/>
            <w:tcBorders>
              <w:top w:val="single" w:sz="4" w:space="0" w:color="000000"/>
              <w:left w:val="single" w:sz="4" w:space="0" w:color="000000"/>
              <w:bottom w:val="single" w:sz="4" w:space="0" w:color="000000"/>
            </w:tcBorders>
            <w:vAlign w:val="center"/>
          </w:tcPr>
          <w:p w:rsidR="004A428E" w:rsidRDefault="004A428E" w:rsidP="00015E72">
            <w:pPr>
              <w:snapToGrid w:val="0"/>
              <w:rPr>
                <w:ins w:id="1483" w:author="user" w:date="2018-03-20T23:02:00Z"/>
                <w:rFonts w:cs="Arial"/>
                <w:color w:val="000000"/>
              </w:rPr>
            </w:pPr>
            <w:ins w:id="1484" w:author="user" w:date="2018-03-20T23:03: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4A428E" w:rsidRDefault="004A428E" w:rsidP="00015E72">
            <w:pPr>
              <w:snapToGrid w:val="0"/>
              <w:jc w:val="both"/>
              <w:rPr>
                <w:ins w:id="1485" w:author="user" w:date="2018-03-20T23:02:00Z"/>
                <w:rFonts w:cs="Arial"/>
                <w:color w:val="000000"/>
              </w:rPr>
            </w:pPr>
            <w:ins w:id="1486" w:author="user" w:date="2018-03-20T23:03:00Z">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4A428E" w:rsidRPr="005237B1" w:rsidRDefault="004A428E" w:rsidP="00015E72">
            <w:pPr>
              <w:snapToGrid w:val="0"/>
              <w:jc w:val="center"/>
              <w:rPr>
                <w:ins w:id="1487" w:author="user" w:date="2018-03-20T23:02:00Z"/>
                <w:lang w:eastAsia="zh-CN"/>
              </w:rPr>
            </w:pPr>
            <w:ins w:id="1488" w:author="user" w:date="2018-03-20T23:03:00Z">
              <w:r w:rsidRPr="00A23F8E">
                <w:rPr>
                  <w:rFonts w:ascii="宋体" w:hAnsi="宋体" w:cs="宋体"/>
                  <w:color w:val="000000"/>
                  <w:lang w:val="en-US" w:eastAsia="zh-CN"/>
                </w:rPr>
                <w:t>N4</w:t>
              </w:r>
            </w:ins>
          </w:p>
        </w:tc>
      </w:tr>
      <w:tr w:rsidR="004A428E" w:rsidRPr="00FF7C13" w:rsidTr="00870016">
        <w:trPr>
          <w:ins w:id="1489" w:author="user" w:date="2018-03-20T23:02:00Z"/>
        </w:trPr>
        <w:tc>
          <w:tcPr>
            <w:tcW w:w="965" w:type="dxa"/>
            <w:vMerge w:val="restart"/>
            <w:tcBorders>
              <w:left w:val="single" w:sz="4" w:space="0" w:color="000000"/>
            </w:tcBorders>
            <w:vAlign w:val="center"/>
          </w:tcPr>
          <w:p w:rsidR="004A428E" w:rsidRDefault="004A428E" w:rsidP="00015E72">
            <w:pPr>
              <w:snapToGrid w:val="0"/>
              <w:jc w:val="center"/>
              <w:rPr>
                <w:ins w:id="1490" w:author="user" w:date="2018-03-20T23:02:00Z"/>
                <w:rFonts w:cs="Arial"/>
                <w:color w:val="000000"/>
              </w:rPr>
            </w:pPr>
            <w:ins w:id="1491" w:author="user" w:date="2018-03-20T23:03:00Z">
              <w:r w:rsidRPr="00A23F8E">
                <w:rPr>
                  <w:rFonts w:ascii="宋体" w:hAnsi="宋体" w:cs="宋体" w:hint="eastAsia"/>
                  <w:color w:val="000000"/>
                  <w:lang w:val="en-US" w:eastAsia="zh-CN"/>
                </w:rPr>
                <w:t>发起方申报交易员号</w:t>
              </w:r>
            </w:ins>
          </w:p>
        </w:tc>
        <w:tc>
          <w:tcPr>
            <w:tcW w:w="518" w:type="dxa"/>
            <w:tcBorders>
              <w:top w:val="single" w:sz="4" w:space="0" w:color="000000"/>
              <w:left w:val="single" w:sz="4" w:space="0" w:color="000000"/>
              <w:bottom w:val="single" w:sz="4" w:space="0" w:color="000000"/>
            </w:tcBorders>
            <w:vAlign w:val="center"/>
          </w:tcPr>
          <w:p w:rsidR="004A428E" w:rsidRDefault="004A428E" w:rsidP="00015E72">
            <w:pPr>
              <w:snapToGrid w:val="0"/>
              <w:jc w:val="center"/>
              <w:rPr>
                <w:ins w:id="1492" w:author="user" w:date="2018-03-20T23:02:00Z"/>
                <w:rFonts w:cs="Arial"/>
                <w:color w:val="000000"/>
              </w:rPr>
            </w:pPr>
            <w:ins w:id="1493" w:author="user" w:date="2018-03-20T23:03:00Z">
              <w:r w:rsidRPr="00A23F8E">
                <w:rPr>
                  <w:rFonts w:ascii="宋体" w:hAnsi="宋体" w:cs="宋体" w:hint="eastAsia"/>
                  <w:color w:val="000000"/>
                  <w:lang w:val="en-US" w:eastAsia="zh-CN"/>
                </w:rPr>
                <w:t>448</w:t>
              </w:r>
            </w:ins>
          </w:p>
        </w:tc>
        <w:tc>
          <w:tcPr>
            <w:tcW w:w="758" w:type="dxa"/>
            <w:tcBorders>
              <w:top w:val="single" w:sz="4" w:space="0" w:color="000000"/>
              <w:left w:val="single" w:sz="4" w:space="0" w:color="000000"/>
              <w:bottom w:val="single" w:sz="4" w:space="0" w:color="000000"/>
            </w:tcBorders>
            <w:vAlign w:val="center"/>
          </w:tcPr>
          <w:p w:rsidR="004A428E" w:rsidRDefault="004A428E" w:rsidP="00015E72">
            <w:pPr>
              <w:snapToGrid w:val="0"/>
              <w:rPr>
                <w:ins w:id="1494" w:author="user" w:date="2018-03-20T23:02:00Z"/>
                <w:rFonts w:cs="Arial"/>
                <w:color w:val="000000"/>
              </w:rPr>
            </w:pPr>
            <w:ins w:id="1495" w:author="user" w:date="2018-03-20T23:03: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4A428E" w:rsidRDefault="004A428E" w:rsidP="00015E72">
            <w:pPr>
              <w:snapToGrid w:val="0"/>
              <w:jc w:val="both"/>
              <w:rPr>
                <w:ins w:id="1496" w:author="user" w:date="2018-03-20T23:02:00Z"/>
                <w:rFonts w:cs="Arial"/>
                <w:color w:val="000000"/>
              </w:rPr>
            </w:pPr>
            <w:ins w:id="1497" w:author="user" w:date="2018-03-20T23:03:00Z">
              <w:r w:rsidRPr="00A23F8E">
                <w:rPr>
                  <w:rFonts w:ascii="宋体" w:hAnsi="宋体" w:cs="宋体" w:hint="eastAsia"/>
                  <w:color w:val="000000"/>
                  <w:lang w:val="en-US" w:eastAsia="zh-CN"/>
                </w:rPr>
                <w:t>交易员代码，填写6位交易员代码</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4A428E" w:rsidRPr="005237B1" w:rsidRDefault="004A428E" w:rsidP="00015E72">
            <w:pPr>
              <w:snapToGrid w:val="0"/>
              <w:jc w:val="center"/>
              <w:rPr>
                <w:ins w:id="1498" w:author="user" w:date="2018-03-20T23:02:00Z"/>
                <w:lang w:eastAsia="zh-CN"/>
              </w:rPr>
            </w:pPr>
            <w:ins w:id="1499" w:author="user" w:date="2018-03-20T23:03:00Z">
              <w:r w:rsidRPr="00A23F8E">
                <w:rPr>
                  <w:rFonts w:ascii="宋体" w:hAnsi="宋体" w:cs="宋体"/>
                  <w:color w:val="000000"/>
                  <w:lang w:val="en-US" w:eastAsia="zh-CN"/>
                </w:rPr>
                <w:t>C6</w:t>
              </w:r>
            </w:ins>
          </w:p>
        </w:tc>
      </w:tr>
      <w:tr w:rsidR="004A428E" w:rsidRPr="00FF7C13" w:rsidTr="00870016">
        <w:trPr>
          <w:ins w:id="1500" w:author="user" w:date="2018-03-20T23:02:00Z"/>
        </w:trPr>
        <w:tc>
          <w:tcPr>
            <w:tcW w:w="965" w:type="dxa"/>
            <w:vMerge/>
            <w:tcBorders>
              <w:left w:val="single" w:sz="4" w:space="0" w:color="000000"/>
              <w:bottom w:val="single" w:sz="4" w:space="0" w:color="000000"/>
            </w:tcBorders>
            <w:vAlign w:val="center"/>
          </w:tcPr>
          <w:p w:rsidR="004A428E" w:rsidRDefault="004A428E" w:rsidP="00015E72">
            <w:pPr>
              <w:snapToGrid w:val="0"/>
              <w:jc w:val="center"/>
              <w:rPr>
                <w:ins w:id="1501" w:author="user" w:date="2018-03-20T23:02:00Z"/>
                <w:rFonts w:cs="Arial"/>
                <w:color w:val="000000"/>
              </w:rPr>
            </w:pPr>
          </w:p>
        </w:tc>
        <w:tc>
          <w:tcPr>
            <w:tcW w:w="518" w:type="dxa"/>
            <w:tcBorders>
              <w:top w:val="single" w:sz="4" w:space="0" w:color="000000"/>
              <w:left w:val="single" w:sz="4" w:space="0" w:color="000000"/>
              <w:bottom w:val="single" w:sz="4" w:space="0" w:color="000000"/>
            </w:tcBorders>
            <w:vAlign w:val="center"/>
          </w:tcPr>
          <w:p w:rsidR="004A428E" w:rsidRDefault="004A428E" w:rsidP="00015E72">
            <w:pPr>
              <w:snapToGrid w:val="0"/>
              <w:jc w:val="center"/>
              <w:rPr>
                <w:ins w:id="1502" w:author="user" w:date="2018-03-20T23:02:00Z"/>
                <w:rFonts w:cs="Arial"/>
                <w:color w:val="000000"/>
              </w:rPr>
            </w:pPr>
            <w:ins w:id="1503" w:author="user" w:date="2018-03-20T23:03:00Z">
              <w:r w:rsidRPr="00A23F8E">
                <w:rPr>
                  <w:rFonts w:ascii="宋体" w:hAnsi="宋体" w:cs="宋体" w:hint="eastAsia"/>
                  <w:color w:val="000000"/>
                  <w:lang w:val="en-US" w:eastAsia="zh-CN"/>
                </w:rPr>
                <w:t>452</w:t>
              </w:r>
            </w:ins>
          </w:p>
        </w:tc>
        <w:tc>
          <w:tcPr>
            <w:tcW w:w="758" w:type="dxa"/>
            <w:tcBorders>
              <w:top w:val="single" w:sz="4" w:space="0" w:color="000000"/>
              <w:left w:val="single" w:sz="4" w:space="0" w:color="000000"/>
              <w:bottom w:val="single" w:sz="4" w:space="0" w:color="000000"/>
            </w:tcBorders>
            <w:vAlign w:val="center"/>
          </w:tcPr>
          <w:p w:rsidR="004A428E" w:rsidRDefault="004A428E" w:rsidP="00015E72">
            <w:pPr>
              <w:snapToGrid w:val="0"/>
              <w:rPr>
                <w:ins w:id="1504" w:author="user" w:date="2018-03-20T23:02:00Z"/>
                <w:rFonts w:cs="Arial"/>
                <w:color w:val="000000"/>
              </w:rPr>
            </w:pPr>
            <w:ins w:id="1505" w:author="user" w:date="2018-03-20T23:03: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4A428E" w:rsidRDefault="004A428E" w:rsidP="00015E72">
            <w:pPr>
              <w:snapToGrid w:val="0"/>
              <w:jc w:val="both"/>
              <w:rPr>
                <w:ins w:id="1506" w:author="user" w:date="2018-03-20T23:02:00Z"/>
                <w:rFonts w:cs="Arial"/>
                <w:color w:val="000000"/>
              </w:rPr>
            </w:pPr>
            <w:ins w:id="1507" w:author="user" w:date="2018-03-20T23:03:00Z">
              <w:r w:rsidRPr="00A23F8E">
                <w:rPr>
                  <w:rFonts w:ascii="宋体" w:hAnsi="宋体" w:cs="宋体" w:hint="eastAsia"/>
                  <w:color w:val="000000"/>
                  <w:lang w:val="en-US" w:eastAsia="zh-CN"/>
                </w:rPr>
                <w:t>取101，表示当前PartyID的取值为发起方的交易员代码</w:t>
              </w:r>
            </w:ins>
          </w:p>
        </w:tc>
        <w:tc>
          <w:tcPr>
            <w:tcW w:w="997" w:type="dxa"/>
            <w:tcBorders>
              <w:top w:val="single" w:sz="4" w:space="0" w:color="000000"/>
              <w:left w:val="single" w:sz="4" w:space="0" w:color="000000"/>
              <w:bottom w:val="single" w:sz="4" w:space="0" w:color="000000"/>
              <w:right w:val="single" w:sz="4" w:space="0" w:color="000000"/>
            </w:tcBorders>
            <w:vAlign w:val="center"/>
          </w:tcPr>
          <w:p w:rsidR="004A428E" w:rsidRPr="005237B1" w:rsidRDefault="004A428E" w:rsidP="00015E72">
            <w:pPr>
              <w:snapToGrid w:val="0"/>
              <w:jc w:val="center"/>
              <w:rPr>
                <w:ins w:id="1508" w:author="user" w:date="2018-03-20T23:02:00Z"/>
                <w:lang w:eastAsia="zh-CN"/>
              </w:rPr>
            </w:pPr>
            <w:ins w:id="1509" w:author="user" w:date="2018-03-20T23:03:00Z">
              <w:r w:rsidRPr="00A23F8E">
                <w:rPr>
                  <w:rFonts w:ascii="宋体" w:hAnsi="宋体" w:cs="宋体"/>
                  <w:color w:val="000000"/>
                  <w:lang w:val="en-US" w:eastAsia="zh-CN"/>
                </w:rPr>
                <w:t>N4</w:t>
              </w:r>
            </w:ins>
          </w:p>
        </w:tc>
      </w:tr>
    </w:tbl>
    <w:p w:rsidR="009969F2" w:rsidRDefault="009969F2" w:rsidP="009969F2">
      <w:pPr>
        <w:spacing w:before="0" w:after="0"/>
        <w:rPr>
          <w:ins w:id="1510" w:author="user" w:date="2018-03-20T22:44:00Z"/>
          <w:lang w:eastAsia="zh-CN"/>
        </w:rPr>
      </w:pPr>
    </w:p>
    <w:p w:rsidR="009969F2" w:rsidRPr="00F93C1A" w:rsidRDefault="009969F2" w:rsidP="009969F2">
      <w:pPr>
        <w:pStyle w:val="3"/>
        <w:rPr>
          <w:ins w:id="1511" w:author="user" w:date="2018-03-20T22:44:00Z"/>
        </w:rPr>
      </w:pPr>
      <w:bookmarkStart w:id="1512" w:name="_Toc360808825"/>
      <w:bookmarkStart w:id="1513" w:name="_Toc525648617"/>
      <w:ins w:id="1514" w:author="user" w:date="2018-03-20T22:44:00Z">
        <w:r>
          <w:rPr>
            <w:rFonts w:hint="eastAsia"/>
            <w:lang w:eastAsia="zh-CN"/>
          </w:rPr>
          <w:t>报价申报撤单响应</w:t>
        </w:r>
        <w:r w:rsidRPr="00F93C1A">
          <w:rPr>
            <w:rFonts w:hint="eastAsia"/>
          </w:rPr>
          <w:t>消息</w:t>
        </w:r>
        <w:bookmarkEnd w:id="1512"/>
        <w:bookmarkEnd w:id="1513"/>
      </w:ins>
    </w:p>
    <w:tbl>
      <w:tblPr>
        <w:tblW w:w="8505" w:type="dxa"/>
        <w:tblInd w:w="-5" w:type="dxa"/>
        <w:tblLayout w:type="fixed"/>
        <w:tblLook w:val="0000"/>
      </w:tblPr>
      <w:tblGrid>
        <w:gridCol w:w="4820"/>
        <w:gridCol w:w="3685"/>
      </w:tblGrid>
      <w:tr w:rsidR="009969F2" w:rsidTr="00690FAD">
        <w:trPr>
          <w:tblHeader/>
          <w:ins w:id="1515" w:author="user" w:date="2018-03-20T22:44:00Z"/>
        </w:trPr>
        <w:tc>
          <w:tcPr>
            <w:tcW w:w="4839" w:type="dxa"/>
            <w:tcBorders>
              <w:top w:val="single" w:sz="4" w:space="0" w:color="000000"/>
              <w:left w:val="single" w:sz="4" w:space="0" w:color="000000"/>
              <w:bottom w:val="single" w:sz="4" w:space="0" w:color="000000"/>
            </w:tcBorders>
            <w:shd w:val="clear" w:color="auto" w:fill="E0E0E0"/>
          </w:tcPr>
          <w:p w:rsidR="009969F2" w:rsidRDefault="009969F2" w:rsidP="00690FAD">
            <w:pPr>
              <w:pStyle w:val="WinDescr"/>
              <w:snapToGrid w:val="0"/>
              <w:rPr>
                <w:ins w:id="1516" w:author="user" w:date="2018-03-20T22:44:00Z"/>
                <w:b/>
                <w:lang w:eastAsia="zh-CN"/>
              </w:rPr>
            </w:pPr>
            <w:ins w:id="1517" w:author="user" w:date="2018-03-20T22:44:00Z">
              <w:r w:rsidRPr="00F672E7">
                <w:rPr>
                  <w:rFonts w:cs="Arial"/>
                  <w:b/>
                  <w:color w:val="000000"/>
                  <w:lang w:eastAsia="zh-CN"/>
                </w:rPr>
                <w:t>Quote Status Report</w:t>
              </w:r>
              <w:r w:rsidRPr="00F672E7">
                <w:rPr>
                  <w:rFonts w:cs="Arial" w:hint="eastAsia"/>
                  <w:b/>
                  <w:color w:val="000000"/>
                  <w:lang w:eastAsia="zh-CN"/>
                </w:rPr>
                <w:t xml:space="preserve"> (</w:t>
              </w:r>
              <w:r w:rsidRPr="00724108">
                <w:rPr>
                  <w:rFonts w:cs="Arial"/>
                  <w:b/>
                  <w:color w:val="000000"/>
                  <w:lang w:eastAsia="zh-CN"/>
                </w:rPr>
                <w:t>R</w:t>
              </w:r>
              <w:r w:rsidRPr="00724108">
                <w:rPr>
                  <w:rFonts w:cs="Arial" w:hint="eastAsia"/>
                  <w:b/>
                  <w:color w:val="000000"/>
                  <w:lang w:eastAsia="zh-CN"/>
                </w:rPr>
                <w:t>espText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9969F2" w:rsidRDefault="009969F2" w:rsidP="00690FAD">
            <w:pPr>
              <w:pStyle w:val="WinDescr"/>
              <w:snapToGrid w:val="0"/>
              <w:rPr>
                <w:ins w:id="1518" w:author="user" w:date="2018-03-20T22:44:00Z"/>
                <w:b/>
                <w:lang w:eastAsia="zh-CN"/>
              </w:rPr>
            </w:pPr>
            <w:ins w:id="1519" w:author="user" w:date="2018-03-20T22:44:00Z">
              <w:r>
                <w:rPr>
                  <w:rFonts w:hint="eastAsia"/>
                  <w:b/>
                  <w:lang w:eastAsia="zh-CN"/>
                </w:rPr>
                <w:t>报价状态报告</w:t>
              </w:r>
            </w:ins>
          </w:p>
        </w:tc>
      </w:tr>
      <w:tr w:rsidR="009969F2" w:rsidTr="00690FAD">
        <w:trPr>
          <w:ins w:id="1520" w:author="user" w:date="2018-03-20T22:44:00Z"/>
        </w:trPr>
        <w:tc>
          <w:tcPr>
            <w:tcW w:w="8538" w:type="dxa"/>
            <w:gridSpan w:val="2"/>
            <w:tcBorders>
              <w:top w:val="single" w:sz="4" w:space="0" w:color="000000"/>
              <w:left w:val="single" w:sz="4" w:space="0" w:color="000000"/>
              <w:bottom w:val="single" w:sz="4" w:space="0" w:color="000000"/>
              <w:right w:val="single" w:sz="4" w:space="0" w:color="000000"/>
            </w:tcBorders>
          </w:tcPr>
          <w:p w:rsidR="009969F2" w:rsidRDefault="009969F2" w:rsidP="00690FAD">
            <w:pPr>
              <w:pStyle w:val="WinDescr"/>
              <w:snapToGrid w:val="0"/>
              <w:rPr>
                <w:ins w:id="1521" w:author="user" w:date="2018-03-20T22:44:00Z"/>
                <w:b/>
              </w:rPr>
            </w:pPr>
            <w:ins w:id="1522" w:author="user" w:date="2018-03-20T22:44:00Z">
              <w:r>
                <w:rPr>
                  <w:b/>
                </w:rPr>
                <w:t>描述：</w:t>
              </w:r>
            </w:ins>
          </w:p>
          <w:p w:rsidR="009969F2" w:rsidRDefault="009969F2" w:rsidP="00690FAD">
            <w:pPr>
              <w:pStyle w:val="WinDescrLeft"/>
              <w:rPr>
                <w:ins w:id="1523" w:author="user" w:date="2018-03-20T22:44:00Z"/>
                <w:lang w:eastAsia="zh-CN"/>
              </w:rPr>
            </w:pPr>
            <w:ins w:id="1524" w:author="user" w:date="2018-03-20T22:44:00Z">
              <w:r>
                <w:t>每一个</w:t>
              </w:r>
              <w:r>
                <w:rPr>
                  <w:rFonts w:hint="eastAsia"/>
                  <w:lang w:eastAsia="zh-CN"/>
                </w:rPr>
                <w:t>报价申报撤单记录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ins>
          </w:p>
          <w:p w:rsidR="009969F2" w:rsidRDefault="009969F2" w:rsidP="004A428E">
            <w:pPr>
              <w:pStyle w:val="WinDescrLeft"/>
              <w:rPr>
                <w:ins w:id="1525" w:author="user" w:date="2018-03-20T22:44:00Z"/>
                <w:color w:val="FF0000"/>
                <w:shd w:val="clear" w:color="auto" w:fill="FFFF00"/>
                <w:lang w:val="en-US"/>
              </w:rPr>
            </w:pPr>
            <w:ins w:id="1526" w:author="user" w:date="2018-03-20T22:44:00Z">
              <w:r>
                <w:rPr>
                  <w:rFonts w:cs="Arial" w:hint="eastAsia"/>
                  <w:bCs/>
                  <w:color w:val="000000"/>
                  <w:lang w:val="en-US" w:eastAsia="zh-CN"/>
                </w:rPr>
                <w:t>此消息用于确定报价申报</w:t>
              </w:r>
              <w:r w:rsidRPr="00F672E7">
                <w:rPr>
                  <w:rFonts w:cs="Arial" w:hint="eastAsia"/>
                  <w:bCs/>
                  <w:color w:val="000000"/>
                  <w:lang w:val="en-US"/>
                </w:rPr>
                <w:t>撤单</w:t>
              </w:r>
            </w:ins>
          </w:p>
        </w:tc>
      </w:tr>
    </w:tbl>
    <w:p w:rsidR="009969F2" w:rsidRPr="005C1E76" w:rsidRDefault="009969F2" w:rsidP="009969F2">
      <w:pPr>
        <w:rPr>
          <w:ins w:id="1527" w:author="user" w:date="2018-03-20T22:44:00Z"/>
        </w:rPr>
      </w:pPr>
    </w:p>
    <w:tbl>
      <w:tblPr>
        <w:tblW w:w="8505" w:type="dxa"/>
        <w:tblInd w:w="-5" w:type="dxa"/>
        <w:tblLayout w:type="fixed"/>
        <w:tblCellMar>
          <w:left w:w="57" w:type="dxa"/>
          <w:right w:w="57" w:type="dxa"/>
        </w:tblCellMar>
        <w:tblLook w:val="0000"/>
      </w:tblPr>
      <w:tblGrid>
        <w:gridCol w:w="629"/>
        <w:gridCol w:w="1039"/>
        <w:gridCol w:w="5834"/>
        <w:gridCol w:w="1003"/>
      </w:tblGrid>
      <w:tr w:rsidR="009969F2" w:rsidTr="00690FAD">
        <w:trPr>
          <w:ins w:id="1528" w:author="user" w:date="2018-03-20T22:44:00Z"/>
        </w:trPr>
        <w:tc>
          <w:tcPr>
            <w:tcW w:w="629"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jc w:val="center"/>
              <w:rPr>
                <w:ins w:id="1529" w:author="user" w:date="2018-03-20T22:44:00Z"/>
                <w:b/>
                <w:lang w:val="en-US"/>
              </w:rPr>
            </w:pPr>
            <w:ins w:id="1530" w:author="user" w:date="2018-03-20T22:44:00Z">
              <w:r>
                <w:rPr>
                  <w:b/>
                  <w:lang w:val="en-US"/>
                </w:rPr>
                <w:t>序号</w:t>
              </w:r>
            </w:ins>
          </w:p>
        </w:tc>
        <w:tc>
          <w:tcPr>
            <w:tcW w:w="1039"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531" w:author="user" w:date="2018-03-20T22:44:00Z"/>
                <w:b/>
                <w:lang w:val="en-US"/>
              </w:rPr>
            </w:pPr>
            <w:ins w:id="1532" w:author="user" w:date="2018-03-20T22:44:00Z">
              <w:r>
                <w:rPr>
                  <w:b/>
                  <w:lang w:val="en-US"/>
                </w:rPr>
                <w:t>字段名</w:t>
              </w:r>
            </w:ins>
          </w:p>
        </w:tc>
        <w:tc>
          <w:tcPr>
            <w:tcW w:w="5834" w:type="dxa"/>
            <w:tcBorders>
              <w:top w:val="single" w:sz="4" w:space="0" w:color="000000"/>
              <w:left w:val="single" w:sz="4" w:space="0" w:color="000000"/>
              <w:bottom w:val="single" w:sz="4" w:space="0" w:color="000000"/>
            </w:tcBorders>
            <w:shd w:val="clear" w:color="auto" w:fill="C0C0C0"/>
          </w:tcPr>
          <w:p w:rsidR="009969F2" w:rsidRDefault="009969F2" w:rsidP="00690FAD">
            <w:pPr>
              <w:snapToGrid w:val="0"/>
              <w:rPr>
                <w:ins w:id="1533" w:author="user" w:date="2018-03-20T22:44:00Z"/>
                <w:b/>
                <w:lang w:val="en-US"/>
              </w:rPr>
            </w:pPr>
            <w:ins w:id="1534" w:author="user" w:date="2018-03-20T22:44:00Z">
              <w:r>
                <w:rPr>
                  <w:b/>
                  <w:lang w:val="en-US"/>
                </w:rPr>
                <w:t>字段描述</w:t>
              </w:r>
            </w:ins>
          </w:p>
        </w:tc>
        <w:tc>
          <w:tcPr>
            <w:tcW w:w="100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969F2" w:rsidRDefault="009969F2" w:rsidP="00690FAD">
            <w:pPr>
              <w:snapToGrid w:val="0"/>
              <w:rPr>
                <w:ins w:id="1535" w:author="user" w:date="2018-03-20T22:44:00Z"/>
                <w:b/>
                <w:lang w:val="en-US"/>
              </w:rPr>
            </w:pPr>
            <w:ins w:id="1536" w:author="user" w:date="2018-03-20T22:44:00Z">
              <w:r>
                <w:rPr>
                  <w:b/>
                  <w:lang w:val="en-US"/>
                </w:rPr>
                <w:t>类型</w:t>
              </w:r>
            </w:ins>
          </w:p>
        </w:tc>
      </w:tr>
      <w:tr w:rsidR="00C13384" w:rsidTr="00870016">
        <w:trPr>
          <w:ins w:id="1537" w:author="user" w:date="2018-03-20T22:46:00Z"/>
        </w:trPr>
        <w:tc>
          <w:tcPr>
            <w:tcW w:w="629" w:type="dxa"/>
            <w:tcBorders>
              <w:top w:val="single" w:sz="4" w:space="0" w:color="000000"/>
              <w:left w:val="single" w:sz="4" w:space="0" w:color="000000"/>
              <w:bottom w:val="single" w:sz="4" w:space="0" w:color="000000"/>
            </w:tcBorders>
            <w:shd w:val="clear" w:color="auto" w:fill="C0C0C0"/>
            <w:vAlign w:val="center"/>
          </w:tcPr>
          <w:p w:rsidR="00C13384" w:rsidRDefault="00C13384" w:rsidP="00C13384">
            <w:pPr>
              <w:snapToGrid w:val="0"/>
              <w:jc w:val="center"/>
              <w:rPr>
                <w:ins w:id="1538" w:author="user" w:date="2018-03-20T22:46:00Z"/>
                <w:b/>
                <w:lang w:val="en-US"/>
              </w:rPr>
            </w:pPr>
            <w:ins w:id="1539" w:author="user" w:date="2018-03-20T22:46:00Z">
              <w:r>
                <w:rPr>
                  <w:rFonts w:ascii="宋体" w:hAnsi="宋体" w:cs="宋体" w:hint="eastAsia"/>
                  <w:color w:val="000000"/>
                  <w:lang w:val="en-US" w:eastAsia="zh-CN"/>
                </w:rPr>
                <w:t>9</w:t>
              </w:r>
            </w:ins>
          </w:p>
        </w:tc>
        <w:tc>
          <w:tcPr>
            <w:tcW w:w="1039" w:type="dxa"/>
            <w:tcBorders>
              <w:top w:val="single" w:sz="4" w:space="0" w:color="000000"/>
              <w:left w:val="single" w:sz="4" w:space="0" w:color="000000"/>
              <w:bottom w:val="single" w:sz="4" w:space="0" w:color="000000"/>
            </w:tcBorders>
            <w:shd w:val="clear" w:color="auto" w:fill="C0C0C0"/>
            <w:vAlign w:val="center"/>
          </w:tcPr>
          <w:p w:rsidR="00C13384" w:rsidRDefault="00C13384" w:rsidP="00C13384">
            <w:pPr>
              <w:snapToGrid w:val="0"/>
              <w:rPr>
                <w:ins w:id="1540" w:author="user" w:date="2018-03-20T22:46:00Z"/>
                <w:b/>
                <w:lang w:val="en-US"/>
              </w:rPr>
            </w:pPr>
            <w:ins w:id="1541" w:author="user" w:date="2018-03-20T22:46:00Z">
              <w:r>
                <w:rPr>
                  <w:rFonts w:ascii="宋体" w:hAnsi="宋体" w:cs="宋体" w:hint="eastAsia"/>
                  <w:color w:val="000000"/>
                  <w:lang w:val="en-US" w:eastAsia="zh-CN"/>
                </w:rPr>
                <w:t>消息长度</w:t>
              </w:r>
            </w:ins>
          </w:p>
        </w:tc>
        <w:tc>
          <w:tcPr>
            <w:tcW w:w="5834" w:type="dxa"/>
            <w:tcBorders>
              <w:top w:val="single" w:sz="4" w:space="0" w:color="000000"/>
              <w:left w:val="single" w:sz="4" w:space="0" w:color="000000"/>
              <w:bottom w:val="single" w:sz="4" w:space="0" w:color="000000"/>
            </w:tcBorders>
            <w:shd w:val="clear" w:color="auto" w:fill="C0C0C0"/>
            <w:vAlign w:val="center"/>
          </w:tcPr>
          <w:p w:rsidR="00C13384" w:rsidRDefault="00C13384" w:rsidP="00C13384">
            <w:pPr>
              <w:snapToGrid w:val="0"/>
              <w:rPr>
                <w:ins w:id="1542" w:author="user" w:date="2018-03-20T22:46:00Z"/>
                <w:b/>
                <w:lang w:val="en-US"/>
              </w:rPr>
            </w:pPr>
            <w:ins w:id="1543" w:author="user" w:date="2018-03-20T22:46: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00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13384" w:rsidRDefault="00C13384" w:rsidP="00C13384">
            <w:pPr>
              <w:snapToGrid w:val="0"/>
              <w:rPr>
                <w:ins w:id="1544" w:author="user" w:date="2018-03-20T22:46:00Z"/>
                <w:b/>
                <w:lang w:val="en-US"/>
              </w:rPr>
            </w:pPr>
          </w:p>
        </w:tc>
      </w:tr>
      <w:tr w:rsidR="00C13384" w:rsidRPr="00B43B80" w:rsidTr="00690FAD">
        <w:trPr>
          <w:ins w:id="1545" w:author="user" w:date="2018-03-20T22:44:00Z"/>
        </w:trPr>
        <w:tc>
          <w:tcPr>
            <w:tcW w:w="629" w:type="dxa"/>
            <w:tcBorders>
              <w:top w:val="single" w:sz="4" w:space="0" w:color="000000"/>
              <w:left w:val="single" w:sz="4" w:space="0" w:color="000000"/>
              <w:bottom w:val="single" w:sz="4" w:space="0" w:color="000000"/>
            </w:tcBorders>
          </w:tcPr>
          <w:p w:rsidR="00C13384" w:rsidRPr="00F852EA" w:rsidRDefault="00C13384" w:rsidP="00C13384">
            <w:pPr>
              <w:rPr>
                <w:ins w:id="1546" w:author="user" w:date="2018-03-20T22:44:00Z"/>
                <w:rFonts w:cs="Arial"/>
                <w:color w:val="000000"/>
                <w:lang w:val="en-US" w:eastAsia="zh-CN"/>
              </w:rPr>
            </w:pPr>
            <w:ins w:id="1547" w:author="user" w:date="2018-03-20T22:46:00Z">
              <w:r>
                <w:rPr>
                  <w:rFonts w:cs="Arial" w:hint="eastAsia"/>
                  <w:color w:val="000000"/>
                  <w:lang w:val="en-US" w:eastAsia="zh-CN"/>
                </w:rPr>
                <w:t xml:space="preserve"> 35</w:t>
              </w:r>
            </w:ins>
          </w:p>
        </w:tc>
        <w:tc>
          <w:tcPr>
            <w:tcW w:w="1039" w:type="dxa"/>
            <w:tcBorders>
              <w:top w:val="single" w:sz="4" w:space="0" w:color="000000"/>
              <w:left w:val="single" w:sz="4" w:space="0" w:color="000000"/>
              <w:bottom w:val="single" w:sz="4" w:space="0" w:color="000000"/>
            </w:tcBorders>
          </w:tcPr>
          <w:p w:rsidR="00C13384" w:rsidRPr="00F852EA" w:rsidRDefault="00C13384" w:rsidP="00C13384">
            <w:pPr>
              <w:jc w:val="both"/>
              <w:rPr>
                <w:ins w:id="1548" w:author="user" w:date="2018-03-20T22:44:00Z"/>
                <w:rFonts w:cs="Arial"/>
                <w:color w:val="000000"/>
                <w:lang w:val="en-US"/>
              </w:rPr>
            </w:pPr>
            <w:ins w:id="1549" w:author="user" w:date="2018-03-20T22:44:00Z">
              <w:r>
                <w:rPr>
                  <w:rFonts w:cs="Arial"/>
                  <w:color w:val="000000"/>
                </w:rPr>
                <w:t>消息头</w:t>
              </w:r>
            </w:ins>
          </w:p>
        </w:tc>
        <w:tc>
          <w:tcPr>
            <w:tcW w:w="5834" w:type="dxa"/>
            <w:tcBorders>
              <w:top w:val="single" w:sz="4" w:space="0" w:color="000000"/>
              <w:left w:val="single" w:sz="4" w:space="0" w:color="000000"/>
              <w:bottom w:val="single" w:sz="4" w:space="0" w:color="000000"/>
            </w:tcBorders>
          </w:tcPr>
          <w:p w:rsidR="00C13384" w:rsidRDefault="00C13384" w:rsidP="00C13384">
            <w:pPr>
              <w:jc w:val="both"/>
              <w:rPr>
                <w:ins w:id="1550" w:author="user" w:date="2018-03-20T22:44:00Z"/>
                <w:rFonts w:cs="Arial"/>
                <w:color w:val="000000"/>
                <w:lang w:val="en-US" w:eastAsia="zh-CN"/>
              </w:rPr>
            </w:pPr>
            <w:ins w:id="1551" w:author="user" w:date="2018-03-20T22:44:00Z">
              <w:r w:rsidRPr="00F852EA">
                <w:rPr>
                  <w:rFonts w:cs="Arial"/>
                  <w:color w:val="000000"/>
                  <w:lang w:val="en-US"/>
                </w:rPr>
                <w:t>MsgType</w:t>
              </w:r>
              <w:r>
                <w:rPr>
                  <w:rFonts w:cs="Arial" w:hint="eastAsia"/>
                  <w:color w:val="000000"/>
                  <w:lang w:val="en-US" w:eastAsia="zh-CN"/>
                </w:rPr>
                <w:t>=</w:t>
              </w:r>
            </w:ins>
          </w:p>
          <w:p w:rsidR="00C13384" w:rsidRPr="00F852EA" w:rsidRDefault="00C13384" w:rsidP="00C13384">
            <w:pPr>
              <w:jc w:val="both"/>
              <w:rPr>
                <w:ins w:id="1552" w:author="user" w:date="2018-03-20T22:44:00Z"/>
                <w:rFonts w:cs="Arial"/>
                <w:color w:val="000000"/>
                <w:lang w:val="en-US" w:eastAsia="zh-CN"/>
              </w:rPr>
            </w:pPr>
            <w:ins w:id="1553" w:author="user" w:date="2018-03-20T22:44:00Z">
              <w:r>
                <w:rPr>
                  <w:rFonts w:cs="Arial" w:hint="eastAsia"/>
                  <w:color w:val="000000"/>
                  <w:lang w:val="en-US" w:eastAsia="zh-CN"/>
                </w:rPr>
                <w:t>AI=</w:t>
              </w:r>
              <w:r>
                <w:rPr>
                  <w:rFonts w:cs="Arial" w:hint="eastAsia"/>
                  <w:color w:val="000000"/>
                  <w:lang w:val="en-US" w:eastAsia="zh-CN"/>
                </w:rPr>
                <w:t>报价状态报告</w:t>
              </w:r>
            </w:ins>
          </w:p>
        </w:tc>
        <w:tc>
          <w:tcPr>
            <w:tcW w:w="1003" w:type="dxa"/>
            <w:tcBorders>
              <w:top w:val="single" w:sz="4" w:space="0" w:color="000000"/>
              <w:left w:val="single" w:sz="4" w:space="0" w:color="000000"/>
              <w:bottom w:val="single" w:sz="4" w:space="0" w:color="000000"/>
              <w:right w:val="single" w:sz="4" w:space="0" w:color="000000"/>
            </w:tcBorders>
          </w:tcPr>
          <w:p w:rsidR="00C13384" w:rsidRPr="00F852EA" w:rsidRDefault="00C13384" w:rsidP="00C13384">
            <w:pPr>
              <w:rPr>
                <w:ins w:id="1554" w:author="user" w:date="2018-03-20T22:44:00Z"/>
                <w:rFonts w:cs="Arial"/>
                <w:color w:val="000000"/>
                <w:lang w:val="en-US" w:eastAsia="zh-CN"/>
              </w:rPr>
            </w:pPr>
          </w:p>
        </w:tc>
      </w:tr>
      <w:tr w:rsidR="00C13384" w:rsidRPr="00B43B80" w:rsidTr="00690FAD">
        <w:trPr>
          <w:ins w:id="1555" w:author="user" w:date="2018-03-20T22:44:00Z"/>
        </w:trPr>
        <w:tc>
          <w:tcPr>
            <w:tcW w:w="629" w:type="dxa"/>
            <w:tcBorders>
              <w:top w:val="single" w:sz="4" w:space="0" w:color="000000"/>
              <w:left w:val="single" w:sz="4" w:space="0" w:color="000000"/>
              <w:bottom w:val="single" w:sz="4" w:space="0" w:color="000000"/>
            </w:tcBorders>
          </w:tcPr>
          <w:p w:rsidR="00C13384" w:rsidRPr="00EB0C51" w:rsidRDefault="00795A4B" w:rsidP="00C13384">
            <w:pPr>
              <w:pStyle w:val="ad"/>
              <w:ind w:left="0" w:firstLine="0"/>
              <w:jc w:val="center"/>
              <w:rPr>
                <w:ins w:id="1556" w:author="user" w:date="2018-03-20T22:44:00Z"/>
                <w:rFonts w:ascii="Verdana" w:hAnsi="Verdana" w:cs="Arial"/>
                <w:color w:val="000000"/>
              </w:rPr>
            </w:pPr>
            <w:ins w:id="1557" w:author="user" w:date="2018-03-20T22:44:00Z">
              <w:r w:rsidRPr="00EB0C51">
                <w:rPr>
                  <w:rFonts w:ascii="Verdana" w:hAnsi="Verdana" w:cs="Arial"/>
                  <w:color w:val="000000"/>
                </w:rPr>
                <w:fldChar w:fldCharType="begin"/>
              </w:r>
              <w:r w:rsidR="00C13384" w:rsidRPr="00EB0C51">
                <w:rPr>
                  <w:rFonts w:ascii="Verdana" w:hAnsi="Verdana" w:cs="Arial"/>
                  <w:color w:val="000000"/>
                </w:rPr>
                <w:instrText xml:space="preserve"> HYPERLINK "file:///Z:\\03%20Architecture\\3.91%20Real-Time%20Trading\\Task\\fast%20cs\\fiximate\\en\\FIX.5.0SP2\\tag117.html" \t "tagFrame" </w:instrText>
              </w:r>
              <w:r w:rsidRPr="00EB0C51">
                <w:rPr>
                  <w:rFonts w:ascii="Verdana" w:hAnsi="Verdana" w:cs="Arial"/>
                  <w:color w:val="000000"/>
                </w:rPr>
                <w:fldChar w:fldCharType="separate"/>
              </w:r>
              <w:r w:rsidR="00C13384" w:rsidRPr="00EB0C51">
                <w:rPr>
                  <w:rStyle w:val="a6"/>
                  <w:color w:val="000000"/>
                  <w:u w:val="none"/>
                </w:rPr>
                <w:t>117</w:t>
              </w:r>
              <w:r w:rsidRPr="00EB0C51">
                <w:rPr>
                  <w:rFonts w:ascii="Verdana" w:hAnsi="Verdana" w:cs="Arial"/>
                  <w:color w:val="000000"/>
                </w:rPr>
                <w:fldChar w:fldCharType="end"/>
              </w:r>
            </w:ins>
          </w:p>
        </w:tc>
        <w:tc>
          <w:tcPr>
            <w:tcW w:w="1039" w:type="dxa"/>
            <w:tcBorders>
              <w:top w:val="single" w:sz="4" w:space="0" w:color="000000"/>
              <w:left w:val="single" w:sz="4" w:space="0" w:color="000000"/>
              <w:bottom w:val="single" w:sz="4" w:space="0" w:color="000000"/>
            </w:tcBorders>
          </w:tcPr>
          <w:p w:rsidR="00C13384" w:rsidRPr="00EB0C51" w:rsidRDefault="00795A4B" w:rsidP="00C13384">
            <w:pPr>
              <w:pStyle w:val="ad"/>
              <w:ind w:left="0" w:firstLine="0"/>
              <w:jc w:val="both"/>
              <w:rPr>
                <w:ins w:id="1558" w:author="user" w:date="2018-03-20T22:44:00Z"/>
                <w:rFonts w:ascii="Verdana" w:hAnsi="Verdana" w:cs="Arial"/>
                <w:color w:val="000000"/>
              </w:rPr>
            </w:pPr>
            <w:ins w:id="1559" w:author="user" w:date="2018-03-20T22:44:00Z">
              <w:r w:rsidRPr="00EB0C51">
                <w:rPr>
                  <w:rFonts w:ascii="Verdana" w:hAnsi="Verdana" w:cs="Arial"/>
                  <w:color w:val="000000"/>
                </w:rPr>
                <w:fldChar w:fldCharType="begin"/>
              </w:r>
              <w:r w:rsidR="00C13384" w:rsidRPr="00EB0C51">
                <w:rPr>
                  <w:rFonts w:ascii="Verdana" w:hAnsi="Verdana" w:cs="Arial"/>
                  <w:color w:val="000000"/>
                </w:rPr>
                <w:instrText xml:space="preserve"> HYPERLINK "file:///Z:\\03%20Architecture\\3.91%20Real-Time%20Trading\\Task\\fast%20cs\\fiximate\\en\\FIX.5.0SP2\\tag117.html" \t "tagFrame" </w:instrText>
              </w:r>
              <w:r w:rsidRPr="00EB0C51">
                <w:rPr>
                  <w:rFonts w:ascii="Verdana" w:hAnsi="Verdana" w:cs="Arial"/>
                  <w:color w:val="000000"/>
                </w:rPr>
                <w:fldChar w:fldCharType="separate"/>
              </w:r>
              <w:r w:rsidR="00C13384" w:rsidRPr="00EB0C51">
                <w:rPr>
                  <w:rStyle w:val="a6"/>
                  <w:color w:val="000000"/>
                  <w:u w:val="none"/>
                </w:rPr>
                <w:t>QuoteID</w:t>
              </w:r>
              <w:r w:rsidRPr="00EB0C51">
                <w:rPr>
                  <w:rFonts w:ascii="Verdana" w:hAnsi="Verdana" w:cs="Arial"/>
                  <w:color w:val="000000"/>
                </w:rPr>
                <w:fldChar w:fldCharType="end"/>
              </w:r>
            </w:ins>
          </w:p>
        </w:tc>
        <w:tc>
          <w:tcPr>
            <w:tcW w:w="5834" w:type="dxa"/>
            <w:tcBorders>
              <w:top w:val="single" w:sz="4" w:space="0" w:color="000000"/>
              <w:left w:val="single" w:sz="4" w:space="0" w:color="000000"/>
              <w:bottom w:val="single" w:sz="4" w:space="0" w:color="000000"/>
            </w:tcBorders>
          </w:tcPr>
          <w:p w:rsidR="00C13384" w:rsidRPr="00F852EA" w:rsidRDefault="00C13384" w:rsidP="00C13384">
            <w:pPr>
              <w:snapToGrid w:val="0"/>
              <w:jc w:val="both"/>
              <w:rPr>
                <w:ins w:id="1560" w:author="user" w:date="2018-03-20T22:44:00Z"/>
                <w:rFonts w:cs="Arial"/>
                <w:color w:val="000000"/>
                <w:lang w:eastAsia="zh-CN"/>
              </w:rPr>
            </w:pPr>
            <w:ins w:id="1561" w:author="user" w:date="2018-03-20T22:44:00Z">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指报价申报撤单中的</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ins>
          </w:p>
        </w:tc>
        <w:tc>
          <w:tcPr>
            <w:tcW w:w="1003" w:type="dxa"/>
            <w:tcBorders>
              <w:top w:val="single" w:sz="4" w:space="0" w:color="000000"/>
              <w:left w:val="single" w:sz="4" w:space="0" w:color="000000"/>
              <w:bottom w:val="single" w:sz="4" w:space="0" w:color="000000"/>
              <w:right w:val="single" w:sz="4" w:space="0" w:color="000000"/>
            </w:tcBorders>
          </w:tcPr>
          <w:p w:rsidR="00C13384" w:rsidRDefault="00C13384" w:rsidP="00C13384">
            <w:pPr>
              <w:jc w:val="center"/>
              <w:rPr>
                <w:ins w:id="1562" w:author="user" w:date="2018-03-20T22:44:00Z"/>
                <w:rFonts w:cs="Arial"/>
                <w:color w:val="000000"/>
                <w:lang w:val="en-US" w:eastAsia="zh-CN"/>
              </w:rPr>
            </w:pPr>
            <w:ins w:id="1563" w:author="user" w:date="2018-03-20T22:44:00Z">
              <w:r>
                <w:rPr>
                  <w:rFonts w:hint="eastAsia"/>
                  <w:lang w:eastAsia="zh-CN"/>
                </w:rPr>
                <w:t>C10</w:t>
              </w:r>
            </w:ins>
          </w:p>
        </w:tc>
      </w:tr>
      <w:tr w:rsidR="00C13384" w:rsidRPr="00B43B80" w:rsidTr="00690FAD">
        <w:trPr>
          <w:ins w:id="1564" w:author="user" w:date="2018-03-20T22:44:00Z"/>
        </w:trPr>
        <w:tc>
          <w:tcPr>
            <w:tcW w:w="629" w:type="dxa"/>
            <w:tcBorders>
              <w:top w:val="single" w:sz="4" w:space="0" w:color="000000"/>
              <w:left w:val="single" w:sz="4" w:space="0" w:color="000000"/>
              <w:bottom w:val="single" w:sz="4" w:space="0" w:color="000000"/>
            </w:tcBorders>
            <w:vAlign w:val="center"/>
          </w:tcPr>
          <w:p w:rsidR="00C13384" w:rsidRDefault="00C13384" w:rsidP="00C13384">
            <w:pPr>
              <w:snapToGrid w:val="0"/>
              <w:jc w:val="center"/>
              <w:rPr>
                <w:ins w:id="1565" w:author="user" w:date="2018-03-20T22:44:00Z"/>
                <w:rFonts w:cs="Arial"/>
                <w:color w:val="000000"/>
                <w:lang w:eastAsia="zh-CN"/>
              </w:rPr>
            </w:pPr>
            <w:ins w:id="1566" w:author="user" w:date="2018-03-20T22:44:00Z">
              <w:r>
                <w:rPr>
                  <w:rFonts w:cs="Arial"/>
                  <w:color w:val="000000"/>
                  <w:lang w:val="en-US"/>
                </w:rPr>
                <w:lastRenderedPageBreak/>
                <w:t>41</w:t>
              </w:r>
            </w:ins>
          </w:p>
        </w:tc>
        <w:tc>
          <w:tcPr>
            <w:tcW w:w="1039" w:type="dxa"/>
            <w:tcBorders>
              <w:top w:val="single" w:sz="4" w:space="0" w:color="000000"/>
              <w:left w:val="single" w:sz="4" w:space="0" w:color="000000"/>
              <w:bottom w:val="single" w:sz="4" w:space="0" w:color="000000"/>
            </w:tcBorders>
            <w:vAlign w:val="center"/>
          </w:tcPr>
          <w:p w:rsidR="00C13384" w:rsidRDefault="00C13384" w:rsidP="00C13384">
            <w:pPr>
              <w:snapToGrid w:val="0"/>
              <w:jc w:val="both"/>
              <w:rPr>
                <w:ins w:id="1567" w:author="user" w:date="2018-03-20T22:44:00Z"/>
                <w:rFonts w:cs="Arial"/>
                <w:color w:val="000000"/>
                <w:lang w:eastAsia="zh-CN"/>
              </w:rPr>
            </w:pPr>
            <w:ins w:id="1568" w:author="user" w:date="2018-03-20T22:44:00Z">
              <w:r>
                <w:rPr>
                  <w:rFonts w:cs="Arial"/>
                  <w:color w:val="000000"/>
                  <w:lang w:eastAsia="zh-CN"/>
                </w:rPr>
                <w:t>OrigClOrdID</w:t>
              </w:r>
            </w:ins>
          </w:p>
        </w:tc>
        <w:tc>
          <w:tcPr>
            <w:tcW w:w="5834" w:type="dxa"/>
            <w:tcBorders>
              <w:top w:val="single" w:sz="4" w:space="0" w:color="000000"/>
              <w:left w:val="single" w:sz="4" w:space="0" w:color="000000"/>
              <w:bottom w:val="single" w:sz="4" w:space="0" w:color="000000"/>
            </w:tcBorders>
          </w:tcPr>
          <w:p w:rsidR="00C13384" w:rsidRDefault="00C13384" w:rsidP="00C13384">
            <w:pPr>
              <w:snapToGrid w:val="0"/>
              <w:jc w:val="both"/>
              <w:rPr>
                <w:ins w:id="1569" w:author="user" w:date="2018-03-20T22:44:00Z"/>
                <w:rFonts w:cs="Arial"/>
                <w:color w:val="000000"/>
                <w:lang w:eastAsia="zh-CN"/>
              </w:rPr>
            </w:pPr>
            <w:ins w:id="1570" w:author="user" w:date="2018-03-20T22:44:00Z">
              <w:r>
                <w:rPr>
                  <w:rFonts w:cs="Arial" w:hint="eastAsia"/>
                  <w:color w:val="000000"/>
                  <w:lang w:eastAsia="zh-CN"/>
                </w:rPr>
                <w:t>对于报价申报撤单成功响应，为原始交易会员内部编号，指示被撤消订单的</w:t>
              </w:r>
              <w:r w:rsidR="00795A4B" w:rsidRPr="00EB0C51">
                <w:rPr>
                  <w:rFonts w:ascii="Verdana" w:hAnsi="Verdana" w:cs="Arial"/>
                  <w:color w:val="000000"/>
                </w:rPr>
                <w:fldChar w:fldCharType="begin"/>
              </w:r>
              <w:r w:rsidRPr="00EB0C51">
                <w:rPr>
                  <w:rFonts w:ascii="Verdana" w:hAnsi="Verdana" w:cs="Arial"/>
                  <w:color w:val="000000"/>
                </w:rPr>
                <w:instrText xml:space="preserve"> HYPERLINK "file:///Z:\\03%20Architecture\\3.91%20Real-Time%20Trading\\Task\\fast%20cs\\fiximate\\en\\FIX.5.0SP2\\tag117.html" \t "tagFrame" </w:instrText>
              </w:r>
              <w:r w:rsidR="00795A4B" w:rsidRPr="00EB0C51">
                <w:rPr>
                  <w:rFonts w:ascii="Verdana" w:hAnsi="Verdana" w:cs="Arial"/>
                  <w:color w:val="000000"/>
                </w:rPr>
                <w:fldChar w:fldCharType="separate"/>
              </w:r>
              <w:r w:rsidRPr="00EB0C51">
                <w:rPr>
                  <w:rStyle w:val="a6"/>
                  <w:color w:val="000000"/>
                  <w:u w:val="none"/>
                </w:rPr>
                <w:t>QuoteID</w:t>
              </w:r>
              <w:r w:rsidR="00795A4B" w:rsidRPr="00EB0C51">
                <w:rPr>
                  <w:rFonts w:ascii="Verdana" w:hAnsi="Verdana" w:cs="Arial"/>
                  <w:color w:val="000000"/>
                </w:rPr>
                <w:fldChar w:fldCharType="end"/>
              </w:r>
              <w:r>
                <w:rPr>
                  <w:rFonts w:cs="Arial" w:hint="eastAsia"/>
                  <w:color w:val="000000"/>
                  <w:lang w:eastAsia="zh-CN"/>
                </w:rPr>
                <w:t>，其他情况取值为空。</w:t>
              </w:r>
            </w:ins>
          </w:p>
        </w:tc>
        <w:tc>
          <w:tcPr>
            <w:tcW w:w="1003" w:type="dxa"/>
            <w:tcBorders>
              <w:top w:val="single" w:sz="4" w:space="0" w:color="000000"/>
              <w:left w:val="single" w:sz="4" w:space="0" w:color="000000"/>
              <w:bottom w:val="single" w:sz="4" w:space="0" w:color="000000"/>
              <w:right w:val="single" w:sz="4" w:space="0" w:color="000000"/>
            </w:tcBorders>
          </w:tcPr>
          <w:p w:rsidR="00C13384" w:rsidRDefault="00C13384" w:rsidP="00C13384">
            <w:pPr>
              <w:snapToGrid w:val="0"/>
              <w:jc w:val="center"/>
              <w:rPr>
                <w:ins w:id="1571" w:author="user" w:date="2018-03-20T22:44:00Z"/>
                <w:rFonts w:cs="Arial"/>
                <w:color w:val="000000"/>
                <w:lang w:eastAsia="zh-CN"/>
              </w:rPr>
            </w:pPr>
            <w:ins w:id="1572" w:author="user" w:date="2018-03-20T22:44:00Z">
              <w:r w:rsidRPr="0027087D">
                <w:rPr>
                  <w:rFonts w:cs="Arial"/>
                  <w:color w:val="000000"/>
                  <w:lang w:eastAsia="zh-CN"/>
                </w:rPr>
                <w:t>C10</w:t>
              </w:r>
            </w:ins>
          </w:p>
        </w:tc>
      </w:tr>
      <w:tr w:rsidR="00C13384" w:rsidRPr="00B43B80" w:rsidTr="00690FAD">
        <w:trPr>
          <w:ins w:id="1573" w:author="user" w:date="2018-03-20T22:44:00Z"/>
        </w:trPr>
        <w:tc>
          <w:tcPr>
            <w:tcW w:w="629" w:type="dxa"/>
            <w:tcBorders>
              <w:top w:val="single" w:sz="4" w:space="0" w:color="000000"/>
              <w:left w:val="single" w:sz="4" w:space="0" w:color="000000"/>
              <w:bottom w:val="single" w:sz="4" w:space="0" w:color="000000"/>
            </w:tcBorders>
            <w:vAlign w:val="center"/>
          </w:tcPr>
          <w:p w:rsidR="00C13384" w:rsidRDefault="00C13384" w:rsidP="00C13384">
            <w:pPr>
              <w:jc w:val="center"/>
              <w:rPr>
                <w:ins w:id="1574" w:author="user" w:date="2018-03-20T22:44:00Z"/>
                <w:lang w:eastAsia="zh-CN"/>
              </w:rPr>
            </w:pPr>
            <w:ins w:id="1575" w:author="user" w:date="2018-03-20T22:44:00Z">
              <w:r>
                <w:rPr>
                  <w:rFonts w:hint="eastAsia"/>
                  <w:lang w:eastAsia="zh-CN"/>
                </w:rPr>
                <w:t>694</w:t>
              </w:r>
            </w:ins>
          </w:p>
        </w:tc>
        <w:tc>
          <w:tcPr>
            <w:tcW w:w="1039" w:type="dxa"/>
            <w:tcBorders>
              <w:top w:val="single" w:sz="4" w:space="0" w:color="000000"/>
              <w:left w:val="single" w:sz="4" w:space="0" w:color="000000"/>
              <w:bottom w:val="single" w:sz="4" w:space="0" w:color="000000"/>
            </w:tcBorders>
          </w:tcPr>
          <w:p w:rsidR="00C13384" w:rsidRDefault="00C13384" w:rsidP="00C13384">
            <w:pPr>
              <w:jc w:val="both"/>
              <w:rPr>
                <w:ins w:id="1576" w:author="user" w:date="2018-03-20T22:44:00Z"/>
                <w:rFonts w:cs="Arial"/>
                <w:color w:val="000000"/>
                <w:lang w:val="en-US"/>
              </w:rPr>
            </w:pPr>
            <w:ins w:id="1577" w:author="user" w:date="2018-03-20T22:44:00Z">
              <w:r>
                <w:rPr>
                  <w:rFonts w:cs="Arial"/>
                  <w:color w:val="000000"/>
                  <w:lang w:val="en-US"/>
                </w:rPr>
                <w:t>QuoteRespType</w:t>
              </w:r>
            </w:ins>
          </w:p>
        </w:tc>
        <w:tc>
          <w:tcPr>
            <w:tcW w:w="5834" w:type="dxa"/>
            <w:tcBorders>
              <w:top w:val="single" w:sz="4" w:space="0" w:color="000000"/>
              <w:left w:val="single" w:sz="4" w:space="0" w:color="000000"/>
              <w:bottom w:val="single" w:sz="4" w:space="0" w:color="000000"/>
            </w:tcBorders>
          </w:tcPr>
          <w:p w:rsidR="00C13384" w:rsidRDefault="00C13384" w:rsidP="00C13384">
            <w:pPr>
              <w:snapToGrid w:val="0"/>
              <w:jc w:val="both"/>
              <w:rPr>
                <w:ins w:id="1578" w:author="user" w:date="2018-03-20T22:44:00Z"/>
                <w:rFonts w:cs="Arial"/>
                <w:color w:val="000000"/>
                <w:lang w:val="en-US" w:eastAsia="zh-CN"/>
              </w:rPr>
            </w:pPr>
            <w:ins w:id="1579" w:author="user" w:date="2018-03-20T22:44:00Z">
              <w:r>
                <w:rPr>
                  <w:rFonts w:cs="Arial" w:hint="eastAsia"/>
                  <w:color w:val="000000"/>
                  <w:lang w:val="en-US"/>
                </w:rPr>
                <w:t>取值</w:t>
              </w:r>
              <w:r>
                <w:rPr>
                  <w:rFonts w:cs="Arial" w:hint="eastAsia"/>
                  <w:color w:val="000000"/>
                  <w:lang w:val="en-US" w:eastAsia="zh-CN"/>
                </w:rPr>
                <w:t>：</w:t>
              </w:r>
            </w:ins>
          </w:p>
          <w:p w:rsidR="00C13384" w:rsidRDefault="00C13384" w:rsidP="00C13384">
            <w:pPr>
              <w:snapToGrid w:val="0"/>
              <w:jc w:val="both"/>
              <w:rPr>
                <w:ins w:id="1580" w:author="user" w:date="2018-03-20T22:44:00Z"/>
                <w:rFonts w:cs="Arial"/>
                <w:color w:val="000000"/>
                <w:lang w:val="en-US" w:eastAsia="zh-CN"/>
              </w:rPr>
            </w:pPr>
            <w:ins w:id="1581" w:author="user" w:date="2018-03-20T22:44:00Z">
              <w:r>
                <w:rPr>
                  <w:rFonts w:cs="Arial"/>
                  <w:color w:val="000000"/>
                  <w:lang w:val="en-US"/>
                </w:rPr>
                <w:t>2</w:t>
              </w:r>
              <w:r>
                <w:rPr>
                  <w:rFonts w:cs="Arial"/>
                  <w:color w:val="000000"/>
                  <w:lang w:val="en-US" w:eastAsia="zh-CN"/>
                </w:rPr>
                <w:t>=</w:t>
              </w:r>
              <w:r>
                <w:rPr>
                  <w:rFonts w:cs="Arial" w:hint="eastAsia"/>
                  <w:color w:val="000000"/>
                  <w:lang w:val="en-US" w:eastAsia="zh-CN"/>
                </w:rPr>
                <w:t>报价申报撤单响应</w:t>
              </w:r>
            </w:ins>
          </w:p>
        </w:tc>
        <w:tc>
          <w:tcPr>
            <w:tcW w:w="1003" w:type="dxa"/>
            <w:tcBorders>
              <w:top w:val="single" w:sz="4" w:space="0" w:color="000000"/>
              <w:left w:val="single" w:sz="4" w:space="0" w:color="000000"/>
              <w:bottom w:val="single" w:sz="4" w:space="0" w:color="000000"/>
              <w:right w:val="single" w:sz="4" w:space="0" w:color="000000"/>
            </w:tcBorders>
          </w:tcPr>
          <w:p w:rsidR="00C13384" w:rsidRDefault="00C13384" w:rsidP="00C13384">
            <w:pPr>
              <w:jc w:val="center"/>
              <w:rPr>
                <w:ins w:id="1582" w:author="user" w:date="2018-03-20T22:44:00Z"/>
                <w:lang w:eastAsia="zh-CN"/>
              </w:rPr>
            </w:pPr>
            <w:ins w:id="1583" w:author="user" w:date="2018-03-20T22:44:00Z">
              <w:r>
                <w:rPr>
                  <w:rFonts w:hint="eastAsia"/>
                  <w:lang w:eastAsia="zh-CN"/>
                </w:rPr>
                <w:t>N1</w:t>
              </w:r>
            </w:ins>
          </w:p>
        </w:tc>
      </w:tr>
      <w:tr w:rsidR="00C13384" w:rsidRPr="00B43B80" w:rsidTr="00690FAD">
        <w:trPr>
          <w:ins w:id="1584" w:author="user" w:date="2018-03-20T22:44:00Z"/>
        </w:trPr>
        <w:tc>
          <w:tcPr>
            <w:tcW w:w="629" w:type="dxa"/>
            <w:tcBorders>
              <w:top w:val="single" w:sz="4" w:space="0" w:color="000000"/>
              <w:left w:val="single" w:sz="4" w:space="0" w:color="000000"/>
              <w:bottom w:val="single" w:sz="4" w:space="0" w:color="000000"/>
            </w:tcBorders>
          </w:tcPr>
          <w:p w:rsidR="00C13384" w:rsidRPr="008459C5" w:rsidRDefault="00795A4B" w:rsidP="00C13384">
            <w:pPr>
              <w:jc w:val="center"/>
              <w:rPr>
                <w:ins w:id="1585" w:author="user" w:date="2018-03-20T22:44:00Z"/>
              </w:rPr>
            </w:pPr>
            <w:ins w:id="1586" w:author="user" w:date="2018-03-20T22:44:00Z">
              <w:r w:rsidRPr="008459C5">
                <w:fldChar w:fldCharType="begin"/>
              </w:r>
              <w:r w:rsidR="00C13384">
                <w:instrText>HYPERLINK "../../fast cs/fiximate/en/FIX.5.0SP2/tag297.html" \t "tagFrame"</w:instrText>
              </w:r>
              <w:r w:rsidRPr="008459C5">
                <w:fldChar w:fldCharType="separate"/>
              </w:r>
              <w:r w:rsidR="00C13384" w:rsidRPr="008459C5">
                <w:t>297</w:t>
              </w:r>
              <w:r w:rsidRPr="008459C5">
                <w:fldChar w:fldCharType="end"/>
              </w:r>
            </w:ins>
          </w:p>
        </w:tc>
        <w:tc>
          <w:tcPr>
            <w:tcW w:w="1039" w:type="dxa"/>
            <w:tcBorders>
              <w:top w:val="single" w:sz="4" w:space="0" w:color="000000"/>
              <w:left w:val="single" w:sz="4" w:space="0" w:color="000000"/>
              <w:bottom w:val="single" w:sz="4" w:space="0" w:color="000000"/>
            </w:tcBorders>
          </w:tcPr>
          <w:p w:rsidR="00C13384" w:rsidRPr="008459C5" w:rsidRDefault="00795A4B" w:rsidP="00C13384">
            <w:pPr>
              <w:rPr>
                <w:ins w:id="1587" w:author="user" w:date="2018-03-20T22:44:00Z"/>
              </w:rPr>
            </w:pPr>
            <w:ins w:id="1588" w:author="user" w:date="2018-03-20T22:44:00Z">
              <w:r w:rsidRPr="008459C5">
                <w:fldChar w:fldCharType="begin"/>
              </w:r>
              <w:r w:rsidR="00C13384">
                <w:instrText>HYPERLINK "../../fast cs/fiximate/en/FIX.5.0SP2/tag297.html" \t "tagFrame"</w:instrText>
              </w:r>
              <w:r w:rsidRPr="008459C5">
                <w:fldChar w:fldCharType="separate"/>
              </w:r>
              <w:r w:rsidR="00C13384" w:rsidRPr="008459C5">
                <w:t>QuoteStatus</w:t>
              </w:r>
              <w:r w:rsidRPr="008459C5">
                <w:fldChar w:fldCharType="end"/>
              </w:r>
            </w:ins>
          </w:p>
        </w:tc>
        <w:tc>
          <w:tcPr>
            <w:tcW w:w="5834" w:type="dxa"/>
            <w:tcBorders>
              <w:top w:val="single" w:sz="4" w:space="0" w:color="000000"/>
              <w:left w:val="single" w:sz="4" w:space="0" w:color="000000"/>
              <w:bottom w:val="single" w:sz="4" w:space="0" w:color="000000"/>
            </w:tcBorders>
          </w:tcPr>
          <w:p w:rsidR="00C13384" w:rsidRDefault="00C13384" w:rsidP="00C13384">
            <w:pPr>
              <w:jc w:val="both"/>
              <w:rPr>
                <w:ins w:id="1589" w:author="user" w:date="2018-03-20T22:44:00Z"/>
                <w:rFonts w:cs="Arial"/>
                <w:color w:val="000000"/>
                <w:lang w:val="en-US" w:eastAsia="zh-CN"/>
              </w:rPr>
            </w:pPr>
            <w:ins w:id="1590" w:author="user" w:date="2018-03-20T22:44:00Z">
              <w:r>
                <w:rPr>
                  <w:rFonts w:cs="Arial" w:hint="eastAsia"/>
                  <w:color w:val="000000"/>
                  <w:lang w:val="en-US" w:eastAsia="zh-CN"/>
                </w:rPr>
                <w:t>报价状态，取值：</w:t>
              </w:r>
            </w:ins>
          </w:p>
          <w:p w:rsidR="00C13384" w:rsidRDefault="00C13384" w:rsidP="00C13384">
            <w:pPr>
              <w:jc w:val="both"/>
              <w:rPr>
                <w:ins w:id="1591" w:author="user" w:date="2018-03-20T22:44:00Z"/>
                <w:rFonts w:cs="Arial"/>
                <w:color w:val="000000"/>
                <w:lang w:val="en-US" w:eastAsia="zh-CN"/>
              </w:rPr>
            </w:pPr>
            <w:ins w:id="1592" w:author="user" w:date="2018-03-20T22:44:00Z">
              <w:r>
                <w:rPr>
                  <w:rFonts w:cs="Arial" w:hint="eastAsia"/>
                  <w:color w:val="000000"/>
                  <w:lang w:val="en-US" w:eastAsia="zh-CN"/>
                </w:rPr>
                <w:t>申报撤单成功响应</w:t>
              </w:r>
              <w:r>
                <w:rPr>
                  <w:rFonts w:cs="Arial" w:hint="eastAsia"/>
                  <w:color w:val="000000"/>
                  <w:lang w:val="en-US" w:eastAsia="zh-CN"/>
                </w:rPr>
                <w:t>=1</w:t>
              </w:r>
              <w:r>
                <w:rPr>
                  <w:rFonts w:cs="Arial" w:hint="eastAsia"/>
                  <w:color w:val="000000"/>
                  <w:lang w:val="en-US" w:eastAsia="zh-CN"/>
                </w:rPr>
                <w:t>，</w:t>
              </w:r>
            </w:ins>
          </w:p>
          <w:p w:rsidR="00C13384" w:rsidRPr="00F852EA" w:rsidRDefault="00C13384" w:rsidP="00C13384">
            <w:pPr>
              <w:jc w:val="both"/>
              <w:rPr>
                <w:ins w:id="1593" w:author="user" w:date="2018-03-20T22:44:00Z"/>
                <w:rFonts w:cs="Arial"/>
                <w:color w:val="000000"/>
                <w:lang w:val="en-US" w:eastAsia="zh-CN"/>
              </w:rPr>
            </w:pPr>
            <w:ins w:id="1594" w:author="user" w:date="2018-03-20T22:44:00Z">
              <w:r>
                <w:rPr>
                  <w:rFonts w:cs="Arial" w:hint="eastAsia"/>
                  <w:color w:val="000000"/>
                  <w:lang w:val="en-US" w:eastAsia="zh-CN"/>
                </w:rPr>
                <w:t>申报撤单失败响应</w:t>
              </w:r>
              <w:r>
                <w:rPr>
                  <w:rFonts w:cs="Arial" w:hint="eastAsia"/>
                  <w:color w:val="000000"/>
                  <w:lang w:val="en-US" w:eastAsia="zh-CN"/>
                </w:rPr>
                <w:t>=8</w:t>
              </w:r>
            </w:ins>
          </w:p>
        </w:tc>
        <w:tc>
          <w:tcPr>
            <w:tcW w:w="1003" w:type="dxa"/>
            <w:tcBorders>
              <w:top w:val="single" w:sz="4" w:space="0" w:color="000000"/>
              <w:left w:val="single" w:sz="4" w:space="0" w:color="000000"/>
              <w:bottom w:val="single" w:sz="4" w:space="0" w:color="000000"/>
              <w:right w:val="single" w:sz="4" w:space="0" w:color="000000"/>
            </w:tcBorders>
          </w:tcPr>
          <w:p w:rsidR="00C13384" w:rsidRDefault="00C13384" w:rsidP="00C13384">
            <w:pPr>
              <w:jc w:val="center"/>
              <w:rPr>
                <w:ins w:id="1595" w:author="user" w:date="2018-03-20T22:44:00Z"/>
                <w:rFonts w:cs="Arial"/>
                <w:color w:val="000000"/>
                <w:lang w:val="en-US" w:eastAsia="zh-CN"/>
              </w:rPr>
            </w:pPr>
            <w:ins w:id="1596" w:author="user" w:date="2018-03-20T22:44:00Z">
              <w:r>
                <w:rPr>
                  <w:rFonts w:cs="Arial" w:hint="eastAsia"/>
                  <w:color w:val="000000"/>
                  <w:lang w:val="en-US" w:eastAsia="zh-CN"/>
                </w:rPr>
                <w:t>C2</w:t>
              </w:r>
            </w:ins>
          </w:p>
        </w:tc>
      </w:tr>
      <w:tr w:rsidR="00C13384" w:rsidRPr="00B43B80" w:rsidTr="00690FAD">
        <w:trPr>
          <w:ins w:id="1597" w:author="user" w:date="2018-03-20T22:44:00Z"/>
        </w:trPr>
        <w:tc>
          <w:tcPr>
            <w:tcW w:w="629" w:type="dxa"/>
            <w:tcBorders>
              <w:top w:val="single" w:sz="4" w:space="0" w:color="000000"/>
              <w:left w:val="single" w:sz="4" w:space="0" w:color="000000"/>
              <w:bottom w:val="single" w:sz="4" w:space="0" w:color="000000"/>
            </w:tcBorders>
            <w:vAlign w:val="center"/>
          </w:tcPr>
          <w:p w:rsidR="00C13384" w:rsidRDefault="00C13384" w:rsidP="00C13384">
            <w:pPr>
              <w:jc w:val="center"/>
              <w:rPr>
                <w:ins w:id="1598" w:author="user" w:date="2018-03-20T22:44:00Z"/>
                <w:rFonts w:cs="Arial"/>
                <w:color w:val="000000"/>
                <w:lang w:val="en-US"/>
              </w:rPr>
            </w:pPr>
            <w:ins w:id="1599" w:author="user" w:date="2018-03-20T22:44:00Z">
              <w:r>
                <w:rPr>
                  <w:rFonts w:cs="Arial"/>
                  <w:color w:val="000000"/>
                  <w:lang w:val="en-US"/>
                </w:rPr>
                <w:t>103</w:t>
              </w:r>
            </w:ins>
          </w:p>
        </w:tc>
        <w:tc>
          <w:tcPr>
            <w:tcW w:w="1039" w:type="dxa"/>
            <w:tcBorders>
              <w:top w:val="single" w:sz="4" w:space="0" w:color="000000"/>
              <w:left w:val="single" w:sz="4" w:space="0" w:color="000000"/>
              <w:bottom w:val="single" w:sz="4" w:space="0" w:color="000000"/>
            </w:tcBorders>
            <w:vAlign w:val="center"/>
          </w:tcPr>
          <w:p w:rsidR="00C13384" w:rsidRDefault="00C13384" w:rsidP="00C13384">
            <w:pPr>
              <w:jc w:val="both"/>
              <w:rPr>
                <w:ins w:id="1600" w:author="user" w:date="2018-03-20T22:44:00Z"/>
                <w:rFonts w:cs="Arial"/>
                <w:color w:val="000000"/>
                <w:lang w:val="en-US"/>
              </w:rPr>
            </w:pPr>
            <w:ins w:id="1601" w:author="user" w:date="2018-03-20T22:44:00Z">
              <w:r>
                <w:rPr>
                  <w:rFonts w:cs="Arial"/>
                  <w:color w:val="000000"/>
                  <w:lang w:val="en-US"/>
                </w:rPr>
                <w:t>RejReason</w:t>
              </w:r>
            </w:ins>
          </w:p>
        </w:tc>
        <w:tc>
          <w:tcPr>
            <w:tcW w:w="5834" w:type="dxa"/>
            <w:tcBorders>
              <w:top w:val="single" w:sz="4" w:space="0" w:color="000000"/>
              <w:left w:val="single" w:sz="4" w:space="0" w:color="000000"/>
              <w:bottom w:val="single" w:sz="4" w:space="0" w:color="000000"/>
            </w:tcBorders>
          </w:tcPr>
          <w:p w:rsidR="00C13384" w:rsidRDefault="00C13384" w:rsidP="00C13384">
            <w:pPr>
              <w:jc w:val="both"/>
              <w:rPr>
                <w:ins w:id="1602" w:author="user" w:date="2018-03-20T22:44:00Z"/>
                <w:rFonts w:cs="Arial"/>
                <w:color w:val="000000"/>
                <w:lang w:val="en-US" w:eastAsia="zh-CN"/>
              </w:rPr>
            </w:pPr>
            <w:ins w:id="1603" w:author="user" w:date="2018-03-20T22:44:00Z">
              <w:r>
                <w:rPr>
                  <w:rFonts w:cs="Arial" w:hint="eastAsia"/>
                  <w:color w:val="000000"/>
                  <w:lang w:val="en-US" w:eastAsia="zh-CN"/>
                </w:rPr>
                <w:t>申报</w:t>
              </w:r>
              <w:r>
                <w:rPr>
                  <w:rFonts w:cs="Arial" w:hint="eastAsia"/>
                  <w:color w:val="000000"/>
                  <w:lang w:val="en-US"/>
                </w:rPr>
                <w:t>错误信息，供柜台系统读取错误信息，进行错误处理。</w:t>
              </w:r>
            </w:ins>
          </w:p>
          <w:p w:rsidR="00C13384" w:rsidRDefault="00C13384" w:rsidP="00C13384">
            <w:pPr>
              <w:snapToGrid w:val="0"/>
              <w:rPr>
                <w:ins w:id="1604" w:author="user" w:date="2018-03-20T22:44:00Z"/>
                <w:rFonts w:cs="Arial"/>
                <w:color w:val="000000"/>
                <w:lang w:val="en-US" w:eastAsia="zh-CN"/>
              </w:rPr>
            </w:pPr>
            <w:ins w:id="1605" w:author="user" w:date="2018-03-20T22:44:00Z">
              <w:r>
                <w:rPr>
                  <w:rFonts w:cs="Arial" w:hint="eastAsia"/>
                  <w:color w:val="000000"/>
                  <w:lang w:val="en-US" w:eastAsia="zh-CN"/>
                </w:rPr>
                <w:t>当报价状态不为</w:t>
              </w:r>
              <w:r>
                <w:rPr>
                  <w:rFonts w:cs="Arial" w:hint="eastAsia"/>
                  <w:color w:val="000000"/>
                  <w:lang w:val="en-US" w:eastAsia="zh-CN"/>
                </w:rPr>
                <w:t>8</w:t>
              </w:r>
              <w:r>
                <w:rPr>
                  <w:rFonts w:cs="Arial" w:hint="eastAsia"/>
                  <w:color w:val="000000"/>
                  <w:lang w:val="en-US" w:eastAsia="zh-CN"/>
                </w:rPr>
                <w:t>时，</w:t>
              </w:r>
              <w:r>
                <w:rPr>
                  <w:rFonts w:cs="Arial" w:hint="eastAsia"/>
                  <w:color w:val="000000"/>
                  <w:lang w:val="en-US"/>
                </w:rPr>
                <w:t>该字段取值</w:t>
              </w:r>
              <w:r>
                <w:rPr>
                  <w:rFonts w:cs="Arial" w:hint="eastAsia"/>
                  <w:color w:val="000000"/>
                  <w:lang w:val="en-US" w:eastAsia="zh-CN"/>
                </w:rPr>
                <w:t>为空</w:t>
              </w:r>
            </w:ins>
          </w:p>
          <w:p w:rsidR="00C13384" w:rsidRDefault="00C13384" w:rsidP="00C13384">
            <w:pPr>
              <w:jc w:val="both"/>
              <w:rPr>
                <w:ins w:id="1606" w:author="user" w:date="2018-03-20T22:44:00Z"/>
                <w:rFonts w:cs="Arial"/>
                <w:color w:val="000000"/>
                <w:lang w:val="en-US" w:eastAsia="zh-CN"/>
              </w:rPr>
            </w:pPr>
            <w:ins w:id="1607" w:author="user" w:date="2018-03-20T22:44:00Z">
              <w:r>
                <w:rPr>
                  <w:rFonts w:cs="Arial" w:hint="eastAsia"/>
                  <w:color w:val="000000"/>
                  <w:lang w:val="en-US" w:eastAsia="zh-CN"/>
                </w:rPr>
                <w:t>报价状态为</w:t>
              </w:r>
              <w:r>
                <w:rPr>
                  <w:rFonts w:cs="Arial" w:hint="eastAsia"/>
                  <w:color w:val="000000"/>
                  <w:lang w:val="en-US" w:eastAsia="zh-CN"/>
                </w:rPr>
                <w:t>8</w:t>
              </w:r>
              <w:r>
                <w:rPr>
                  <w:rFonts w:cs="Arial" w:hint="eastAsia"/>
                  <w:color w:val="000000"/>
                  <w:lang w:val="en-US"/>
                </w:rPr>
                <w:t>时</w:t>
              </w:r>
              <w:r>
                <w:rPr>
                  <w:rFonts w:cs="Arial" w:hint="eastAsia"/>
                  <w:color w:val="000000"/>
                  <w:lang w:val="en-US" w:eastAsia="zh-CN"/>
                </w:rPr>
                <w:t>，表示处理</w:t>
              </w:r>
              <w:r>
                <w:rPr>
                  <w:rFonts w:cs="Arial" w:hint="eastAsia"/>
                  <w:color w:val="000000"/>
                  <w:lang w:eastAsia="zh-CN"/>
                </w:rPr>
                <w:t>失败</w:t>
              </w:r>
              <w:r>
                <w:rPr>
                  <w:rFonts w:cs="Arial" w:hint="eastAsia"/>
                  <w:color w:val="000000"/>
                </w:rPr>
                <w:t>的理由，</w:t>
              </w:r>
              <w:r>
                <w:rPr>
                  <w:rFonts w:cs="Arial" w:hint="eastAsia"/>
                  <w:color w:val="000000"/>
                  <w:lang w:eastAsia="zh-CN"/>
                </w:rPr>
                <w:t>取值同</w:t>
              </w:r>
              <w:r>
                <w:rPr>
                  <w:rFonts w:cs="Arial"/>
                  <w:color w:val="000000"/>
                  <w:lang w:eastAsia="zh-CN"/>
                </w:rPr>
                <w:t>Remark</w:t>
              </w:r>
              <w:r>
                <w:rPr>
                  <w:rFonts w:cs="Arial" w:hint="eastAsia"/>
                  <w:color w:val="000000"/>
                  <w:lang w:eastAsia="zh-CN"/>
                </w:rPr>
                <w:t>字段，为错误代码</w:t>
              </w:r>
              <w:r>
                <w:rPr>
                  <w:rFonts w:cs="Arial" w:hint="eastAsia"/>
                  <w:color w:val="000000"/>
                </w:rPr>
                <w:t>。</w:t>
              </w:r>
            </w:ins>
          </w:p>
        </w:tc>
        <w:tc>
          <w:tcPr>
            <w:tcW w:w="1003" w:type="dxa"/>
            <w:tcBorders>
              <w:top w:val="single" w:sz="4" w:space="0" w:color="000000"/>
              <w:left w:val="single" w:sz="4" w:space="0" w:color="000000"/>
              <w:bottom w:val="single" w:sz="4" w:space="0" w:color="000000"/>
              <w:right w:val="single" w:sz="4" w:space="0" w:color="000000"/>
            </w:tcBorders>
          </w:tcPr>
          <w:p w:rsidR="00C13384" w:rsidRDefault="00C13384" w:rsidP="00C13384">
            <w:pPr>
              <w:snapToGrid w:val="0"/>
              <w:jc w:val="center"/>
              <w:rPr>
                <w:ins w:id="1608" w:author="user" w:date="2018-03-20T22:44:00Z"/>
                <w:rFonts w:cs="Arial"/>
                <w:color w:val="000000"/>
                <w:lang w:val="en-US" w:eastAsia="zh-CN"/>
              </w:rPr>
            </w:pPr>
            <w:ins w:id="1609" w:author="user" w:date="2018-03-20T22:44:00Z">
              <w:r>
                <w:rPr>
                  <w:rFonts w:cs="Arial"/>
                  <w:color w:val="000000"/>
                  <w:lang w:eastAsia="zh-CN"/>
                </w:rPr>
                <w:t>C5</w:t>
              </w:r>
            </w:ins>
          </w:p>
        </w:tc>
      </w:tr>
    </w:tbl>
    <w:p w:rsidR="009969F2" w:rsidRDefault="009969F2" w:rsidP="009969F2">
      <w:pPr>
        <w:rPr>
          <w:ins w:id="1610" w:author="user" w:date="2018-03-20T22:44:00Z"/>
          <w:lang w:eastAsia="zh-CN"/>
        </w:rPr>
      </w:pPr>
    </w:p>
    <w:p w:rsidR="00095627" w:rsidRDefault="00095627" w:rsidP="00095627">
      <w:pPr>
        <w:pStyle w:val="WinDescrLeft"/>
        <w:ind w:left="0"/>
        <w:rPr>
          <w:ins w:id="1611" w:author="user" w:date="2018-03-20T22:10:00Z"/>
          <w:lang w:eastAsia="zh-CN"/>
        </w:rPr>
      </w:pPr>
    </w:p>
    <w:p w:rsidR="00D713E7" w:rsidRDefault="00D713E7" w:rsidP="00D713E7">
      <w:pPr>
        <w:pStyle w:val="3"/>
        <w:rPr>
          <w:ins w:id="1612" w:author="user" w:date="2018-03-20T22:10:00Z"/>
        </w:rPr>
      </w:pPr>
      <w:bookmarkStart w:id="1613" w:name="_Toc525648618"/>
      <w:ins w:id="1614" w:author="user" w:date="2018-03-20T21:06:00Z">
        <w:r w:rsidRPr="00F93C1A">
          <w:rPr>
            <w:rFonts w:hint="eastAsia"/>
          </w:rPr>
          <w:t>成交</w:t>
        </w:r>
        <w:r w:rsidRPr="00F93C1A">
          <w:t>申报</w:t>
        </w:r>
        <w:r w:rsidRPr="00F93C1A">
          <w:rPr>
            <w:rFonts w:hint="eastAsia"/>
          </w:rPr>
          <w:t>消息</w:t>
        </w:r>
      </w:ins>
      <w:bookmarkEnd w:id="972"/>
      <w:bookmarkEnd w:id="973"/>
      <w:bookmarkEnd w:id="1613"/>
    </w:p>
    <w:tbl>
      <w:tblPr>
        <w:tblW w:w="8505" w:type="dxa"/>
        <w:tblInd w:w="-5" w:type="dxa"/>
        <w:tblLayout w:type="fixed"/>
        <w:tblLook w:val="0000"/>
      </w:tblPr>
      <w:tblGrid>
        <w:gridCol w:w="4820"/>
        <w:gridCol w:w="3685"/>
      </w:tblGrid>
      <w:tr w:rsidR="00D713E7" w:rsidTr="00870016">
        <w:trPr>
          <w:tblHeader/>
          <w:ins w:id="1615" w:author="user" w:date="2018-03-20T21:06:00Z"/>
        </w:trPr>
        <w:tc>
          <w:tcPr>
            <w:tcW w:w="4820" w:type="dxa"/>
            <w:tcBorders>
              <w:top w:val="single" w:sz="4" w:space="0" w:color="000000"/>
              <w:left w:val="single" w:sz="4" w:space="0" w:color="000000"/>
              <w:bottom w:val="single" w:sz="4" w:space="0" w:color="000000"/>
            </w:tcBorders>
            <w:shd w:val="clear" w:color="auto" w:fill="E0E0E0"/>
          </w:tcPr>
          <w:p w:rsidR="00D713E7" w:rsidRDefault="00D713E7" w:rsidP="00690FAD">
            <w:pPr>
              <w:pStyle w:val="WinDescr"/>
              <w:snapToGrid w:val="0"/>
              <w:rPr>
                <w:ins w:id="1616" w:author="user" w:date="2018-03-20T21:06:00Z"/>
                <w:b/>
                <w:lang w:eastAsia="zh-CN"/>
              </w:rPr>
            </w:pPr>
            <w:ins w:id="1617" w:author="user" w:date="2018-03-20T21:06:00Z">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ins>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D713E7" w:rsidRDefault="00D713E7" w:rsidP="00690FAD">
            <w:pPr>
              <w:pStyle w:val="WinDescr"/>
              <w:snapToGrid w:val="0"/>
              <w:rPr>
                <w:ins w:id="1618" w:author="user" w:date="2018-03-20T21:06:00Z"/>
                <w:b/>
                <w:lang w:eastAsia="zh-CN"/>
              </w:rPr>
            </w:pPr>
            <w:ins w:id="1619" w:author="user" w:date="2018-03-20T21:06:00Z">
              <w:r>
                <w:rPr>
                  <w:rFonts w:hint="eastAsia"/>
                  <w:b/>
                  <w:lang w:eastAsia="zh-CN"/>
                </w:rPr>
                <w:t>成交</w:t>
              </w:r>
              <w:r>
                <w:rPr>
                  <w:b/>
                </w:rPr>
                <w:t>申报</w:t>
              </w:r>
            </w:ins>
          </w:p>
        </w:tc>
      </w:tr>
      <w:tr w:rsidR="00D713E7" w:rsidTr="00870016">
        <w:trPr>
          <w:ins w:id="1620" w:author="user" w:date="2018-03-20T21:06:00Z"/>
        </w:trPr>
        <w:tc>
          <w:tcPr>
            <w:tcW w:w="8505" w:type="dxa"/>
            <w:gridSpan w:val="2"/>
            <w:tcBorders>
              <w:top w:val="single" w:sz="4" w:space="0" w:color="000000"/>
              <w:left w:val="single" w:sz="4" w:space="0" w:color="000000"/>
              <w:bottom w:val="single" w:sz="4" w:space="0" w:color="000000"/>
              <w:right w:val="single" w:sz="4" w:space="0" w:color="000000"/>
            </w:tcBorders>
          </w:tcPr>
          <w:p w:rsidR="00D713E7" w:rsidRDefault="00D713E7" w:rsidP="00690FAD">
            <w:pPr>
              <w:pStyle w:val="WinDescr"/>
              <w:snapToGrid w:val="0"/>
              <w:rPr>
                <w:ins w:id="1621" w:author="user" w:date="2018-03-20T21:06:00Z"/>
                <w:b/>
              </w:rPr>
            </w:pPr>
            <w:ins w:id="1622" w:author="user" w:date="2018-03-20T21:06:00Z">
              <w:r>
                <w:rPr>
                  <w:b/>
                </w:rPr>
                <w:t>描述：</w:t>
              </w:r>
            </w:ins>
          </w:p>
          <w:p w:rsidR="005305A8" w:rsidRDefault="00D713E7" w:rsidP="00D713E7">
            <w:pPr>
              <w:pStyle w:val="WinDescrLeft"/>
              <w:rPr>
                <w:ins w:id="1623" w:author="user" w:date="2018-03-20T21:10:00Z"/>
                <w:rFonts w:asciiTheme="minorEastAsia" w:eastAsiaTheme="minorEastAsia" w:hAnsiTheme="minorEastAsia"/>
                <w:bCs/>
                <w:lang w:eastAsia="zh-CN"/>
              </w:rPr>
            </w:pPr>
            <w:ins w:id="1624" w:author="user" w:date="2018-03-20T21:06:00Z">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消息进行报价成交申报，</w:t>
              </w:r>
            </w:ins>
            <w:ins w:id="1625" w:author="user" w:date="2018-03-20T21:10:00Z">
              <w:r w:rsidR="005305A8">
                <w:rPr>
                  <w:rFonts w:hint="eastAsia"/>
                  <w:bCs/>
                  <w:lang w:eastAsia="zh-CN"/>
                </w:rPr>
                <w:t>对应</w:t>
              </w:r>
              <w:r w:rsidR="005305A8" w:rsidRPr="001D0660">
                <w:rPr>
                  <w:rFonts w:asciiTheme="minorEastAsia" w:eastAsiaTheme="minorEastAsia" w:hAnsiTheme="minorEastAsia" w:hint="eastAsia"/>
                  <w:bCs/>
                  <w:lang w:eastAsia="zh-CN"/>
                </w:rPr>
                <w:t>申报接口流中的ReqText</w:t>
              </w:r>
            </w:ins>
          </w:p>
          <w:p w:rsidR="00D713E7" w:rsidRDefault="00D713E7" w:rsidP="00D713E7">
            <w:pPr>
              <w:pStyle w:val="WinDescrLeft"/>
              <w:rPr>
                <w:ins w:id="1626" w:author="user" w:date="2018-03-20T21:06:00Z"/>
                <w:lang w:eastAsia="zh-CN"/>
              </w:rPr>
            </w:pPr>
            <w:ins w:id="1627" w:author="user" w:date="2018-03-20T21:06:00Z">
              <w:r>
                <w:rPr>
                  <w:rFonts w:hint="eastAsia"/>
                  <w:bCs/>
                  <w:lang w:eastAsia="zh-CN"/>
                </w:rPr>
                <w:t>使用此消息的申报类型有确定报价点击成交、</w:t>
              </w:r>
            </w:ins>
            <w:ins w:id="1628" w:author="user" w:date="2018-03-21T08:48:00Z">
              <w:r w:rsidR="008972BA">
                <w:rPr>
                  <w:rFonts w:hint="eastAsia"/>
                  <w:bCs/>
                  <w:lang w:eastAsia="zh-CN"/>
                </w:rPr>
                <w:t>最优价成交、可转换成交、</w:t>
              </w:r>
            </w:ins>
            <w:ins w:id="1629" w:author="user" w:date="2018-03-20T21:06:00Z">
              <w:r>
                <w:rPr>
                  <w:rFonts w:hint="eastAsia"/>
                  <w:bCs/>
                  <w:lang w:eastAsia="zh-CN"/>
                </w:rPr>
                <w:t>指定对手方报价申报、协议交易</w:t>
              </w:r>
            </w:ins>
          </w:p>
        </w:tc>
      </w:tr>
    </w:tbl>
    <w:p w:rsidR="00D713E7" w:rsidRDefault="00D713E7" w:rsidP="00D713E7">
      <w:pPr>
        <w:rPr>
          <w:ins w:id="1630" w:author="user" w:date="2018-03-20T21:06:00Z"/>
        </w:rPr>
      </w:pPr>
    </w:p>
    <w:tbl>
      <w:tblPr>
        <w:tblW w:w="8590" w:type="dxa"/>
        <w:tblInd w:w="-85" w:type="dxa"/>
        <w:tblLayout w:type="fixed"/>
        <w:tblCellMar>
          <w:left w:w="57" w:type="dxa"/>
          <w:right w:w="57" w:type="dxa"/>
        </w:tblCellMar>
        <w:tblLook w:val="0000"/>
      </w:tblPr>
      <w:tblGrid>
        <w:gridCol w:w="851"/>
        <w:gridCol w:w="616"/>
        <w:gridCol w:w="783"/>
        <w:gridCol w:w="5259"/>
        <w:gridCol w:w="1081"/>
      </w:tblGrid>
      <w:tr w:rsidR="00D713E7" w:rsidTr="00870016">
        <w:trPr>
          <w:ins w:id="1631" w:author="user" w:date="2018-03-20T21:06:00Z"/>
        </w:trPr>
        <w:tc>
          <w:tcPr>
            <w:tcW w:w="851" w:type="dxa"/>
            <w:tcBorders>
              <w:top w:val="single" w:sz="4" w:space="0" w:color="000000"/>
              <w:left w:val="single" w:sz="4" w:space="0" w:color="000000"/>
              <w:bottom w:val="single" w:sz="4" w:space="0" w:color="000000"/>
            </w:tcBorders>
            <w:shd w:val="clear" w:color="auto" w:fill="C0C0C0"/>
          </w:tcPr>
          <w:p w:rsidR="00D713E7" w:rsidRDefault="00D713E7" w:rsidP="00690FAD">
            <w:pPr>
              <w:snapToGrid w:val="0"/>
              <w:jc w:val="center"/>
              <w:rPr>
                <w:ins w:id="1632" w:author="user" w:date="2018-03-20T21:06:00Z"/>
                <w:b/>
                <w:lang w:val="en-US"/>
              </w:rPr>
            </w:pPr>
            <w:ins w:id="1633" w:author="user" w:date="2018-03-20T21:06:00Z">
              <w:r>
                <w:rPr>
                  <w:rFonts w:hint="eastAsia"/>
                  <w:b/>
                  <w:lang w:val="en-US" w:eastAsia="zh-CN"/>
                </w:rPr>
                <w:t>标签</w:t>
              </w:r>
            </w:ins>
          </w:p>
        </w:tc>
        <w:tc>
          <w:tcPr>
            <w:tcW w:w="1399" w:type="dxa"/>
            <w:gridSpan w:val="2"/>
            <w:tcBorders>
              <w:top w:val="single" w:sz="4" w:space="0" w:color="000000"/>
              <w:left w:val="single" w:sz="4" w:space="0" w:color="000000"/>
              <w:bottom w:val="single" w:sz="4" w:space="0" w:color="000000"/>
            </w:tcBorders>
            <w:shd w:val="clear" w:color="auto" w:fill="C0C0C0"/>
          </w:tcPr>
          <w:p w:rsidR="00D713E7" w:rsidRDefault="00D713E7" w:rsidP="00690FAD">
            <w:pPr>
              <w:snapToGrid w:val="0"/>
              <w:rPr>
                <w:ins w:id="1634" w:author="user" w:date="2018-03-20T21:06:00Z"/>
                <w:b/>
                <w:lang w:val="en-US"/>
              </w:rPr>
            </w:pPr>
            <w:ins w:id="1635" w:author="user" w:date="2018-03-20T21:06:00Z">
              <w:r>
                <w:rPr>
                  <w:b/>
                  <w:lang w:val="en-US"/>
                </w:rPr>
                <w:t>字段名</w:t>
              </w:r>
            </w:ins>
          </w:p>
        </w:tc>
        <w:tc>
          <w:tcPr>
            <w:tcW w:w="5259" w:type="dxa"/>
            <w:tcBorders>
              <w:top w:val="single" w:sz="4" w:space="0" w:color="000000"/>
              <w:left w:val="single" w:sz="4" w:space="0" w:color="000000"/>
              <w:bottom w:val="single" w:sz="4" w:space="0" w:color="000000"/>
            </w:tcBorders>
            <w:shd w:val="clear" w:color="auto" w:fill="C0C0C0"/>
          </w:tcPr>
          <w:p w:rsidR="00D713E7" w:rsidRDefault="00D713E7" w:rsidP="00690FAD">
            <w:pPr>
              <w:snapToGrid w:val="0"/>
              <w:rPr>
                <w:ins w:id="1636" w:author="user" w:date="2018-03-20T21:06:00Z"/>
                <w:b/>
                <w:lang w:val="en-US"/>
              </w:rPr>
            </w:pPr>
            <w:ins w:id="1637" w:author="user" w:date="2018-03-20T21:06:00Z">
              <w:r>
                <w:rPr>
                  <w:b/>
                  <w:lang w:val="en-US"/>
                </w:rPr>
                <w:t>字段描述</w:t>
              </w:r>
            </w:ins>
          </w:p>
        </w:tc>
        <w:tc>
          <w:tcPr>
            <w:tcW w:w="108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713E7" w:rsidRDefault="00D713E7" w:rsidP="00690FAD">
            <w:pPr>
              <w:snapToGrid w:val="0"/>
              <w:rPr>
                <w:ins w:id="1638" w:author="user" w:date="2018-03-20T21:06:00Z"/>
                <w:b/>
                <w:lang w:val="en-US"/>
              </w:rPr>
            </w:pPr>
            <w:ins w:id="1639" w:author="user" w:date="2018-03-20T21:06:00Z">
              <w:r>
                <w:rPr>
                  <w:b/>
                  <w:lang w:val="en-US"/>
                </w:rPr>
                <w:t>类型</w:t>
              </w:r>
            </w:ins>
          </w:p>
        </w:tc>
      </w:tr>
      <w:tr w:rsidR="005E3839" w:rsidTr="00870016">
        <w:trPr>
          <w:ins w:id="1640" w:author="user" w:date="2018-03-20T22:46:00Z"/>
        </w:trPr>
        <w:tc>
          <w:tcPr>
            <w:tcW w:w="851" w:type="dxa"/>
            <w:tcBorders>
              <w:top w:val="single" w:sz="4" w:space="0" w:color="000000"/>
              <w:left w:val="single" w:sz="4" w:space="0" w:color="000000"/>
              <w:bottom w:val="single" w:sz="4" w:space="0" w:color="000000"/>
            </w:tcBorders>
            <w:shd w:val="clear" w:color="auto" w:fill="C0C0C0"/>
            <w:vAlign w:val="center"/>
          </w:tcPr>
          <w:p w:rsidR="005E3839" w:rsidRDefault="005E3839" w:rsidP="005E3839">
            <w:pPr>
              <w:snapToGrid w:val="0"/>
              <w:jc w:val="center"/>
              <w:rPr>
                <w:ins w:id="1641" w:author="user" w:date="2018-03-20T22:46:00Z"/>
                <w:b/>
                <w:lang w:val="en-US" w:eastAsia="zh-CN"/>
              </w:rPr>
            </w:pPr>
            <w:ins w:id="1642" w:author="user" w:date="2018-03-20T22:46:00Z">
              <w:r>
                <w:rPr>
                  <w:rFonts w:ascii="宋体" w:hAnsi="宋体" w:cs="宋体" w:hint="eastAsia"/>
                  <w:color w:val="000000"/>
                  <w:lang w:val="en-US" w:eastAsia="zh-CN"/>
                </w:rPr>
                <w:t>9</w:t>
              </w:r>
            </w:ins>
          </w:p>
        </w:tc>
        <w:tc>
          <w:tcPr>
            <w:tcW w:w="1399" w:type="dxa"/>
            <w:gridSpan w:val="2"/>
            <w:tcBorders>
              <w:top w:val="single" w:sz="4" w:space="0" w:color="000000"/>
              <w:left w:val="single" w:sz="4" w:space="0" w:color="000000"/>
              <w:bottom w:val="single" w:sz="4" w:space="0" w:color="000000"/>
            </w:tcBorders>
            <w:shd w:val="clear" w:color="auto" w:fill="C0C0C0"/>
            <w:vAlign w:val="center"/>
          </w:tcPr>
          <w:p w:rsidR="005E3839" w:rsidRDefault="005E3839" w:rsidP="005E3839">
            <w:pPr>
              <w:snapToGrid w:val="0"/>
              <w:rPr>
                <w:ins w:id="1643" w:author="user" w:date="2018-03-20T22:46:00Z"/>
                <w:b/>
                <w:lang w:val="en-US"/>
              </w:rPr>
            </w:pPr>
            <w:ins w:id="1644" w:author="user" w:date="2018-03-20T22:46:00Z">
              <w:r>
                <w:rPr>
                  <w:rFonts w:ascii="宋体" w:hAnsi="宋体" w:cs="宋体" w:hint="eastAsia"/>
                  <w:color w:val="000000"/>
                  <w:lang w:val="en-US" w:eastAsia="zh-CN"/>
                </w:rPr>
                <w:t>消息长度</w:t>
              </w:r>
            </w:ins>
          </w:p>
        </w:tc>
        <w:tc>
          <w:tcPr>
            <w:tcW w:w="5259" w:type="dxa"/>
            <w:tcBorders>
              <w:top w:val="single" w:sz="4" w:space="0" w:color="000000"/>
              <w:left w:val="single" w:sz="4" w:space="0" w:color="000000"/>
              <w:bottom w:val="single" w:sz="4" w:space="0" w:color="000000"/>
            </w:tcBorders>
            <w:shd w:val="clear" w:color="auto" w:fill="C0C0C0"/>
            <w:vAlign w:val="center"/>
          </w:tcPr>
          <w:p w:rsidR="005E3839" w:rsidRDefault="005E3839" w:rsidP="005E3839">
            <w:pPr>
              <w:snapToGrid w:val="0"/>
              <w:rPr>
                <w:ins w:id="1645" w:author="user" w:date="2018-03-20T22:46:00Z"/>
                <w:b/>
                <w:lang w:val="en-US"/>
              </w:rPr>
            </w:pPr>
            <w:ins w:id="1646" w:author="user" w:date="2018-03-20T22:46: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08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3839" w:rsidRDefault="005E3839" w:rsidP="005E3839">
            <w:pPr>
              <w:snapToGrid w:val="0"/>
              <w:rPr>
                <w:ins w:id="1647" w:author="user" w:date="2018-03-20T22:46:00Z"/>
                <w:b/>
                <w:lang w:val="en-US"/>
              </w:rPr>
            </w:pPr>
          </w:p>
        </w:tc>
      </w:tr>
      <w:tr w:rsidR="005E3839" w:rsidRPr="00FF7C13" w:rsidTr="00870016">
        <w:trPr>
          <w:ins w:id="1648" w:author="user" w:date="2018-03-20T21:06:00Z"/>
        </w:trPr>
        <w:tc>
          <w:tcPr>
            <w:tcW w:w="851" w:type="dxa"/>
            <w:tcBorders>
              <w:top w:val="single" w:sz="4" w:space="0" w:color="000000"/>
              <w:left w:val="single" w:sz="4" w:space="0" w:color="000000"/>
              <w:bottom w:val="single" w:sz="4" w:space="0" w:color="000000"/>
            </w:tcBorders>
          </w:tcPr>
          <w:p w:rsidR="005E3839" w:rsidRPr="00F852EA" w:rsidRDefault="005E3839" w:rsidP="005E3839">
            <w:pPr>
              <w:snapToGrid w:val="0"/>
              <w:rPr>
                <w:ins w:id="1649" w:author="user" w:date="2018-03-20T21:06:00Z"/>
                <w:rFonts w:cs="Arial"/>
                <w:color w:val="000000"/>
                <w:lang w:eastAsia="zh-CN"/>
              </w:rPr>
            </w:pPr>
            <w:ins w:id="1650" w:author="user" w:date="2018-03-20T22:46:00Z">
              <w:r>
                <w:rPr>
                  <w:rFonts w:cs="Arial" w:hint="eastAsia"/>
                  <w:color w:val="000000"/>
                  <w:lang w:eastAsia="zh-CN"/>
                </w:rPr>
                <w:t xml:space="preserve"> </w:t>
              </w:r>
            </w:ins>
            <w:ins w:id="1651" w:author="user" w:date="2018-03-20T22:48:00Z">
              <w:r w:rsidR="00031B83">
                <w:rPr>
                  <w:rFonts w:cs="Arial"/>
                  <w:color w:val="000000"/>
                  <w:lang w:eastAsia="zh-CN"/>
                </w:rPr>
                <w:t xml:space="preserve"> </w:t>
              </w:r>
            </w:ins>
            <w:ins w:id="1652" w:author="user" w:date="2018-03-20T22:46:00Z">
              <w:r>
                <w:rPr>
                  <w:rFonts w:cs="Arial" w:hint="eastAsia"/>
                  <w:color w:val="000000"/>
                  <w:lang w:eastAsia="zh-CN"/>
                </w:rPr>
                <w:t>35</w:t>
              </w:r>
            </w:ins>
          </w:p>
        </w:tc>
        <w:tc>
          <w:tcPr>
            <w:tcW w:w="1399" w:type="dxa"/>
            <w:gridSpan w:val="2"/>
            <w:tcBorders>
              <w:top w:val="single" w:sz="4" w:space="0" w:color="000000"/>
              <w:left w:val="single" w:sz="4" w:space="0" w:color="000000"/>
              <w:bottom w:val="single" w:sz="4" w:space="0" w:color="000000"/>
            </w:tcBorders>
          </w:tcPr>
          <w:p w:rsidR="005E3839" w:rsidRPr="00F852EA" w:rsidRDefault="005E3839" w:rsidP="005E3839">
            <w:pPr>
              <w:snapToGrid w:val="0"/>
              <w:jc w:val="both"/>
              <w:rPr>
                <w:ins w:id="1653" w:author="user" w:date="2018-03-20T21:06:00Z"/>
                <w:rFonts w:cs="Arial"/>
                <w:color w:val="000000"/>
                <w:lang w:eastAsia="zh-CN"/>
              </w:rPr>
            </w:pPr>
            <w:ins w:id="1654" w:author="user" w:date="2018-03-20T21:06:00Z">
              <w:r>
                <w:rPr>
                  <w:rFonts w:cs="Arial"/>
                  <w:color w:val="000000"/>
                </w:rPr>
                <w:t>消息头</w:t>
              </w:r>
            </w:ins>
          </w:p>
        </w:tc>
        <w:tc>
          <w:tcPr>
            <w:tcW w:w="5259" w:type="dxa"/>
            <w:tcBorders>
              <w:top w:val="single" w:sz="4" w:space="0" w:color="000000"/>
              <w:left w:val="single" w:sz="4" w:space="0" w:color="000000"/>
              <w:bottom w:val="single" w:sz="4" w:space="0" w:color="000000"/>
            </w:tcBorders>
          </w:tcPr>
          <w:p w:rsidR="005E3839" w:rsidRDefault="005E3839" w:rsidP="005E3839">
            <w:pPr>
              <w:jc w:val="both"/>
              <w:rPr>
                <w:ins w:id="1655" w:author="user" w:date="2018-03-20T21:06:00Z"/>
                <w:rFonts w:cs="Arial"/>
                <w:color w:val="000000"/>
                <w:lang w:eastAsia="zh-CN"/>
              </w:rPr>
            </w:pPr>
            <w:ins w:id="1656" w:author="user" w:date="2018-03-20T21:06:00Z">
              <w:r w:rsidRPr="00F852EA">
                <w:rPr>
                  <w:rFonts w:cs="Arial"/>
                  <w:color w:val="000000"/>
                  <w:lang w:eastAsia="zh-CN"/>
                </w:rPr>
                <w:t>MsgType</w:t>
              </w:r>
              <w:r>
                <w:rPr>
                  <w:rFonts w:cs="Arial" w:hint="eastAsia"/>
                  <w:color w:val="000000"/>
                  <w:lang w:eastAsia="zh-CN"/>
                </w:rPr>
                <w:t>=</w:t>
              </w:r>
            </w:ins>
          </w:p>
          <w:p w:rsidR="005E3839" w:rsidRPr="00F852EA" w:rsidRDefault="005E3839" w:rsidP="005E3839">
            <w:pPr>
              <w:jc w:val="both"/>
              <w:rPr>
                <w:ins w:id="1657" w:author="user" w:date="2018-03-20T21:06:00Z"/>
                <w:rFonts w:cs="Arial"/>
                <w:color w:val="000000"/>
                <w:lang w:eastAsia="zh-CN"/>
              </w:rPr>
            </w:pPr>
            <w:ins w:id="1658" w:author="user" w:date="2018-03-20T21:06:00Z">
              <w:r w:rsidRPr="00F852EA">
                <w:rPr>
                  <w:rFonts w:cs="Arial" w:hint="eastAsia"/>
                  <w:color w:val="000000"/>
                  <w:lang w:eastAsia="zh-CN"/>
                </w:rPr>
                <w:t>D</w:t>
              </w:r>
              <w:r>
                <w:rPr>
                  <w:rFonts w:cs="Arial" w:hint="eastAsia"/>
                  <w:color w:val="000000"/>
                  <w:lang w:eastAsia="zh-CN"/>
                </w:rPr>
                <w:t>：</w:t>
              </w:r>
              <w:r w:rsidRPr="00F852EA">
                <w:rPr>
                  <w:rFonts w:cs="Arial" w:hint="eastAsia"/>
                  <w:color w:val="000000"/>
                  <w:lang w:eastAsia="zh-CN"/>
                </w:rPr>
                <w:t>成交申报</w:t>
              </w:r>
            </w:ins>
          </w:p>
        </w:tc>
        <w:tc>
          <w:tcPr>
            <w:tcW w:w="1081" w:type="dxa"/>
            <w:tcBorders>
              <w:top w:val="single" w:sz="4" w:space="0" w:color="000000"/>
              <w:left w:val="single" w:sz="4" w:space="0" w:color="000000"/>
              <w:bottom w:val="single" w:sz="4" w:space="0" w:color="000000"/>
              <w:right w:val="single" w:sz="4" w:space="0" w:color="000000"/>
            </w:tcBorders>
          </w:tcPr>
          <w:p w:rsidR="005E3839" w:rsidRPr="00F852EA" w:rsidRDefault="005E3839" w:rsidP="005E3839">
            <w:pPr>
              <w:snapToGrid w:val="0"/>
              <w:rPr>
                <w:ins w:id="1659" w:author="user" w:date="2018-03-20T21:06:00Z"/>
                <w:rFonts w:cs="Arial"/>
                <w:color w:val="000000"/>
                <w:lang w:eastAsia="zh-CN"/>
              </w:rPr>
            </w:pPr>
          </w:p>
        </w:tc>
      </w:tr>
      <w:tr w:rsidR="005E3839" w:rsidRPr="00FF7C13" w:rsidTr="00870016">
        <w:trPr>
          <w:ins w:id="1660" w:author="user" w:date="2018-03-20T21:06:00Z"/>
        </w:trPr>
        <w:tc>
          <w:tcPr>
            <w:tcW w:w="851" w:type="dxa"/>
            <w:tcBorders>
              <w:top w:val="single" w:sz="4" w:space="0" w:color="000000"/>
              <w:left w:val="single" w:sz="4" w:space="0" w:color="000000"/>
              <w:bottom w:val="single" w:sz="4" w:space="0" w:color="000000"/>
            </w:tcBorders>
          </w:tcPr>
          <w:p w:rsidR="005E3839" w:rsidRPr="00F852EA" w:rsidRDefault="005E3839" w:rsidP="005E3839">
            <w:pPr>
              <w:snapToGrid w:val="0"/>
              <w:jc w:val="center"/>
              <w:rPr>
                <w:ins w:id="1661" w:author="user" w:date="2018-03-20T21:06:00Z"/>
                <w:rFonts w:cs="Arial"/>
                <w:color w:val="000000"/>
                <w:lang w:eastAsia="zh-CN"/>
              </w:rPr>
            </w:pPr>
            <w:ins w:id="1662" w:author="user" w:date="2018-03-20T21:06:00Z">
              <w:r>
                <w:rPr>
                  <w:rFonts w:cs="Arial" w:hint="eastAsia"/>
                  <w:color w:val="000000"/>
                  <w:lang w:eastAsia="zh-CN"/>
                </w:rPr>
                <w:t>11</w:t>
              </w:r>
            </w:ins>
          </w:p>
        </w:tc>
        <w:tc>
          <w:tcPr>
            <w:tcW w:w="1399" w:type="dxa"/>
            <w:gridSpan w:val="2"/>
            <w:tcBorders>
              <w:top w:val="single" w:sz="4" w:space="0" w:color="000000"/>
              <w:left w:val="single" w:sz="4" w:space="0" w:color="000000"/>
              <w:bottom w:val="single" w:sz="4" w:space="0" w:color="000000"/>
            </w:tcBorders>
          </w:tcPr>
          <w:p w:rsidR="005E3839" w:rsidRPr="00F852EA" w:rsidRDefault="005E3839" w:rsidP="005E3839">
            <w:pPr>
              <w:snapToGrid w:val="0"/>
              <w:jc w:val="both"/>
              <w:rPr>
                <w:ins w:id="1663" w:author="user" w:date="2018-03-20T21:06:00Z"/>
                <w:rFonts w:cs="Arial"/>
                <w:color w:val="000000"/>
                <w:lang w:eastAsia="zh-CN"/>
              </w:rPr>
            </w:pPr>
            <w:ins w:id="1664" w:author="user" w:date="2018-03-20T21:06:00Z">
              <w:r>
                <w:rPr>
                  <w:rFonts w:cs="Arial"/>
                  <w:color w:val="000000"/>
                  <w:lang w:eastAsia="zh-CN"/>
                </w:rPr>
                <w:t>ClOrdID</w:t>
              </w:r>
            </w:ins>
          </w:p>
        </w:tc>
        <w:tc>
          <w:tcPr>
            <w:tcW w:w="5259" w:type="dxa"/>
            <w:tcBorders>
              <w:top w:val="single" w:sz="4" w:space="0" w:color="000000"/>
              <w:left w:val="single" w:sz="4" w:space="0" w:color="000000"/>
              <w:bottom w:val="single" w:sz="4" w:space="0" w:color="000000"/>
            </w:tcBorders>
          </w:tcPr>
          <w:p w:rsidR="005E3839" w:rsidRPr="00F852EA" w:rsidRDefault="005E3839" w:rsidP="005E3839">
            <w:pPr>
              <w:snapToGrid w:val="0"/>
              <w:jc w:val="both"/>
              <w:rPr>
                <w:ins w:id="1665" w:author="user" w:date="2018-03-20T21:06:00Z"/>
                <w:rFonts w:cs="Arial"/>
                <w:color w:val="000000"/>
                <w:lang w:eastAsia="zh-CN"/>
              </w:rPr>
            </w:pPr>
            <w:ins w:id="1666" w:author="user" w:date="2018-03-20T21:11:00Z">
              <w:r w:rsidRPr="00A23F8E">
                <w:rPr>
                  <w:rFonts w:ascii="宋体" w:hAnsi="宋体" w:cs="宋体" w:hint="eastAsia"/>
                  <w:color w:val="000000"/>
                  <w:lang w:val="en-US" w:eastAsia="zh-CN"/>
                </w:rPr>
                <w:t>会员内部编号，只允许数字、字母</w:t>
              </w:r>
              <w:r w:rsidRPr="00A23F8E">
                <w:rPr>
                  <w:rFonts w:ascii="宋体" w:hAnsi="宋体" w:cs="宋体"/>
                  <w:color w:val="000000"/>
                  <w:lang w:val="en-US" w:eastAsia="zh-CN"/>
                </w:rPr>
                <w:t>、空格</w:t>
              </w:r>
              <w:r w:rsidRPr="00A23F8E">
                <w:rPr>
                  <w:rFonts w:ascii="宋体" w:hAnsi="宋体" w:cs="宋体" w:hint="eastAsia"/>
                  <w:color w:val="000000"/>
                  <w:lang w:val="en-US" w:eastAsia="zh-CN"/>
                </w:rPr>
                <w:t>，</w:t>
              </w:r>
              <w:r w:rsidRPr="00A23F8E">
                <w:rPr>
                  <w:rFonts w:ascii="宋体" w:hAnsi="宋体" w:cs="宋体"/>
                  <w:color w:val="000000"/>
                  <w:lang w:val="en-US" w:eastAsia="zh-CN"/>
                </w:rPr>
                <w:t>不能</w:t>
              </w:r>
              <w:r w:rsidRPr="00A23F8E">
                <w:rPr>
                  <w:rFonts w:ascii="宋体" w:hAnsi="宋体" w:cs="宋体" w:hint="eastAsia"/>
                  <w:color w:val="000000"/>
                  <w:lang w:val="en-US" w:eastAsia="zh-CN"/>
                </w:rPr>
                <w:t>全为</w:t>
              </w:r>
              <w:r w:rsidRPr="00A23F8E">
                <w:rPr>
                  <w:rFonts w:ascii="宋体" w:hAnsi="宋体" w:cs="宋体"/>
                  <w:color w:val="000000"/>
                  <w:lang w:val="en-US" w:eastAsia="zh-CN"/>
                </w:rPr>
                <w:t>空格</w:t>
              </w:r>
            </w:ins>
          </w:p>
        </w:tc>
        <w:tc>
          <w:tcPr>
            <w:tcW w:w="1081" w:type="dxa"/>
            <w:tcBorders>
              <w:top w:val="single" w:sz="4" w:space="0" w:color="000000"/>
              <w:left w:val="single" w:sz="4" w:space="0" w:color="000000"/>
              <w:bottom w:val="single" w:sz="4" w:space="0" w:color="000000"/>
              <w:right w:val="single" w:sz="4" w:space="0" w:color="000000"/>
            </w:tcBorders>
          </w:tcPr>
          <w:p w:rsidR="005E3839" w:rsidRPr="00F852EA" w:rsidRDefault="005E3839" w:rsidP="005E3839">
            <w:pPr>
              <w:snapToGrid w:val="0"/>
              <w:jc w:val="center"/>
              <w:rPr>
                <w:ins w:id="1667" w:author="user" w:date="2018-03-20T21:06:00Z"/>
                <w:rFonts w:cs="Arial"/>
                <w:color w:val="000000"/>
                <w:lang w:eastAsia="zh-CN"/>
              </w:rPr>
            </w:pPr>
            <w:ins w:id="1668" w:author="user" w:date="2018-03-20T21:06:00Z">
              <w:r>
                <w:rPr>
                  <w:rFonts w:cs="Arial" w:hint="eastAsia"/>
                  <w:color w:val="000000"/>
                  <w:lang w:eastAsia="zh-CN"/>
                </w:rPr>
                <w:t>C</w:t>
              </w:r>
              <w:r w:rsidRPr="00F852EA">
                <w:rPr>
                  <w:rFonts w:cs="Arial"/>
                  <w:color w:val="000000"/>
                  <w:lang w:eastAsia="zh-CN"/>
                </w:rPr>
                <w:t>10</w:t>
              </w:r>
            </w:ins>
          </w:p>
        </w:tc>
      </w:tr>
      <w:tr w:rsidR="004834F4" w:rsidRPr="00FF7C13" w:rsidTr="00870016">
        <w:trPr>
          <w:ins w:id="1669" w:author="user" w:date="2018-03-29T10:48:00Z"/>
        </w:trPr>
        <w:tc>
          <w:tcPr>
            <w:tcW w:w="851" w:type="dxa"/>
            <w:tcBorders>
              <w:top w:val="single" w:sz="4" w:space="0" w:color="000000"/>
              <w:left w:val="single" w:sz="4" w:space="0" w:color="000000"/>
              <w:bottom w:val="single" w:sz="4" w:space="0" w:color="000000"/>
            </w:tcBorders>
            <w:vAlign w:val="center"/>
          </w:tcPr>
          <w:p w:rsidR="004834F4" w:rsidRDefault="004834F4" w:rsidP="004834F4">
            <w:pPr>
              <w:snapToGrid w:val="0"/>
              <w:jc w:val="center"/>
              <w:rPr>
                <w:ins w:id="1670" w:author="user" w:date="2018-03-29T10:48:00Z"/>
                <w:rFonts w:cs="Arial"/>
                <w:color w:val="000000"/>
                <w:lang w:eastAsia="zh-CN"/>
              </w:rPr>
            </w:pPr>
            <w:ins w:id="1671" w:author="user" w:date="2018-03-29T10:48:00Z">
              <w:r w:rsidRPr="00A23F8E">
                <w:rPr>
                  <w:rFonts w:ascii="宋体" w:hAnsi="宋体" w:cs="宋体" w:hint="eastAsia"/>
                  <w:color w:val="000000"/>
                  <w:lang w:val="en-US" w:eastAsia="zh-CN"/>
                </w:rPr>
                <w:t>537</w:t>
              </w:r>
            </w:ins>
          </w:p>
        </w:tc>
        <w:tc>
          <w:tcPr>
            <w:tcW w:w="1399" w:type="dxa"/>
            <w:gridSpan w:val="2"/>
            <w:tcBorders>
              <w:top w:val="single" w:sz="4" w:space="0" w:color="000000"/>
              <w:left w:val="single" w:sz="4" w:space="0" w:color="000000"/>
              <w:bottom w:val="single" w:sz="4" w:space="0" w:color="000000"/>
            </w:tcBorders>
            <w:vAlign w:val="center"/>
          </w:tcPr>
          <w:p w:rsidR="004834F4" w:rsidRDefault="004834F4" w:rsidP="004834F4">
            <w:pPr>
              <w:snapToGrid w:val="0"/>
              <w:jc w:val="both"/>
              <w:rPr>
                <w:ins w:id="1672" w:author="user" w:date="2018-03-29T10:48:00Z"/>
                <w:rFonts w:cs="Arial"/>
                <w:color w:val="000000"/>
                <w:lang w:eastAsia="zh-CN"/>
              </w:rPr>
            </w:pPr>
            <w:ins w:id="1673" w:author="user" w:date="2018-03-29T10:48:00Z">
              <w:r w:rsidRPr="00A23F8E">
                <w:rPr>
                  <w:rFonts w:ascii="宋体" w:hAnsi="宋体" w:cs="宋体" w:hint="eastAsia"/>
                  <w:color w:val="000000"/>
                  <w:lang w:val="en-US" w:eastAsia="zh-CN"/>
                </w:rPr>
                <w:t>QuoteType</w:t>
              </w:r>
            </w:ins>
          </w:p>
        </w:tc>
        <w:tc>
          <w:tcPr>
            <w:tcW w:w="5259" w:type="dxa"/>
            <w:tcBorders>
              <w:top w:val="single" w:sz="4" w:space="0" w:color="000000"/>
              <w:left w:val="single" w:sz="4" w:space="0" w:color="000000"/>
              <w:bottom w:val="single" w:sz="4" w:space="0" w:color="000000"/>
            </w:tcBorders>
            <w:vAlign w:val="center"/>
          </w:tcPr>
          <w:p w:rsidR="00854116" w:rsidRDefault="004834F4" w:rsidP="00870016">
            <w:pPr>
              <w:keepLines w:val="0"/>
              <w:suppressAutoHyphens w:val="0"/>
              <w:spacing w:before="0" w:after="0" w:line="240" w:lineRule="auto"/>
              <w:rPr>
                <w:ins w:id="1674" w:author="微软中国" w:date="2018-04-10T09:29:00Z"/>
                <w:rFonts w:ascii="宋体" w:hAnsi="宋体" w:cs="宋体"/>
                <w:color w:val="000000"/>
                <w:lang w:val="en-US" w:eastAsia="zh-CN"/>
              </w:rPr>
            </w:pPr>
            <w:ins w:id="1675" w:author="user" w:date="2018-03-29T10:48:00Z">
              <w:r w:rsidRPr="00A23F8E">
                <w:rPr>
                  <w:rFonts w:ascii="宋体" w:hAnsi="宋体" w:cs="宋体" w:hint="eastAsia"/>
                  <w:color w:val="000000"/>
                  <w:lang w:val="en-US" w:eastAsia="zh-CN"/>
                </w:rPr>
                <w:t>报价类别</w:t>
              </w:r>
            </w:ins>
          </w:p>
          <w:p w:rsidR="00854116" w:rsidRDefault="00854116" w:rsidP="00870016">
            <w:pPr>
              <w:keepLines w:val="0"/>
              <w:suppressAutoHyphens w:val="0"/>
              <w:spacing w:before="0" w:after="0" w:line="240" w:lineRule="auto"/>
              <w:rPr>
                <w:ins w:id="1676" w:author="微软中国" w:date="2018-04-10T09:30:00Z"/>
                <w:rFonts w:ascii="宋体" w:hAnsi="宋体" w:cs="宋体"/>
                <w:color w:val="000000"/>
                <w:lang w:val="en-US" w:eastAsia="zh-CN"/>
              </w:rPr>
            </w:pPr>
            <w:ins w:id="1677" w:author="微软中国" w:date="2018-04-10T09:30:00Z">
              <w:r>
                <w:rPr>
                  <w:rFonts w:ascii="宋体" w:hAnsi="宋体" w:cs="宋体" w:hint="eastAsia"/>
                  <w:color w:val="000000"/>
                  <w:lang w:val="en-US" w:eastAsia="zh-CN"/>
                </w:rPr>
                <w:t xml:space="preserve">1502 = </w:t>
              </w:r>
            </w:ins>
            <w:ins w:id="1678" w:author="微软中国" w:date="2018-04-10T09:44:00Z">
              <w:r w:rsidR="006127D4" w:rsidRPr="006127D4">
                <w:rPr>
                  <w:rFonts w:ascii="宋体" w:hAnsi="宋体" w:cs="宋体" w:hint="eastAsia"/>
                  <w:color w:val="000000"/>
                  <w:lang w:val="en-US" w:eastAsia="zh-CN"/>
                </w:rPr>
                <w:t>最优价成交申报</w:t>
              </w:r>
            </w:ins>
          </w:p>
          <w:p w:rsidR="00854116" w:rsidRDefault="00854116" w:rsidP="00870016">
            <w:pPr>
              <w:keepLines w:val="0"/>
              <w:suppressAutoHyphens w:val="0"/>
              <w:spacing w:before="0" w:after="0" w:line="240" w:lineRule="auto"/>
              <w:rPr>
                <w:ins w:id="1679" w:author="微软中国" w:date="2018-04-10T09:30:00Z"/>
                <w:rFonts w:ascii="宋体" w:hAnsi="宋体" w:cs="宋体"/>
                <w:color w:val="000000"/>
                <w:lang w:val="en-US" w:eastAsia="zh-CN"/>
              </w:rPr>
            </w:pPr>
            <w:ins w:id="1680" w:author="微软中国" w:date="2018-04-10T09:30:00Z">
              <w:r>
                <w:rPr>
                  <w:rFonts w:ascii="宋体" w:hAnsi="宋体" w:cs="宋体" w:hint="eastAsia"/>
                  <w:color w:val="000000"/>
                  <w:lang w:val="en-US" w:eastAsia="zh-CN"/>
                </w:rPr>
                <w:t xml:space="preserve">1503 = </w:t>
              </w:r>
            </w:ins>
            <w:ins w:id="1681" w:author="微软中国" w:date="2018-04-10T09:44:00Z">
              <w:r w:rsidR="006127D4" w:rsidRPr="006127D4">
                <w:rPr>
                  <w:rFonts w:ascii="宋体" w:hAnsi="宋体" w:cs="宋体" w:hint="eastAsia"/>
                  <w:color w:val="000000"/>
                  <w:lang w:val="en-US" w:eastAsia="zh-CN"/>
                </w:rPr>
                <w:t>点击成交申报</w:t>
              </w:r>
            </w:ins>
          </w:p>
          <w:p w:rsidR="004834F4" w:rsidRPr="00870016" w:rsidRDefault="00854116" w:rsidP="00870016">
            <w:pPr>
              <w:keepLines w:val="0"/>
              <w:suppressAutoHyphens w:val="0"/>
              <w:spacing w:before="0" w:after="0" w:line="240" w:lineRule="auto"/>
              <w:rPr>
                <w:ins w:id="1682" w:author="微软中国" w:date="2018-04-10T09:31:00Z"/>
                <w:rFonts w:ascii="宋体" w:hAnsi="宋体" w:cs="宋体"/>
                <w:color w:val="000000"/>
                <w:lang w:val="en-US" w:eastAsia="zh-CN"/>
              </w:rPr>
            </w:pPr>
            <w:ins w:id="1683" w:author="微软中国" w:date="2018-04-10T09:30:00Z">
              <w:r>
                <w:rPr>
                  <w:rFonts w:ascii="宋体" w:hAnsi="宋体" w:cs="宋体" w:hint="eastAsia"/>
                  <w:color w:val="000000"/>
                  <w:lang w:val="en-US" w:eastAsia="zh-CN"/>
                </w:rPr>
                <w:t xml:space="preserve">1504 = </w:t>
              </w:r>
            </w:ins>
            <w:ins w:id="1684" w:author="微软中国" w:date="2018-04-10T09:44:00Z">
              <w:r w:rsidR="006127D4" w:rsidRPr="006127D4">
                <w:rPr>
                  <w:rFonts w:ascii="宋体" w:hAnsi="宋体" w:cs="宋体" w:hint="eastAsia"/>
                  <w:color w:val="000000"/>
                  <w:lang w:val="en-US" w:eastAsia="zh-CN"/>
                </w:rPr>
                <w:t>可转换成交申报</w:t>
              </w:r>
            </w:ins>
            <w:ins w:id="1685" w:author="user" w:date="2018-03-29T10:48:00Z">
              <w:r w:rsidR="00F41D0B">
                <w:rPr>
                  <w:rFonts w:ascii="宋体" w:hAnsi="宋体" w:cs="宋体" w:hint="eastAsia"/>
                  <w:color w:val="000000"/>
                  <w:lang w:val="en-US" w:eastAsia="zh-CN"/>
                </w:rPr>
                <w:br/>
                <w:t>1</w:t>
              </w:r>
            </w:ins>
            <w:ins w:id="1686" w:author="user" w:date="2018-03-29T10:52:00Z">
              <w:r w:rsidR="00F41D0B">
                <w:rPr>
                  <w:rFonts w:ascii="宋体" w:hAnsi="宋体" w:cs="宋体" w:hint="eastAsia"/>
                  <w:color w:val="000000"/>
                  <w:lang w:val="en-US" w:eastAsia="zh-CN"/>
                </w:rPr>
                <w:t>5</w:t>
              </w:r>
            </w:ins>
            <w:ins w:id="1687" w:author="user" w:date="2018-03-29T10:53:00Z">
              <w:r w:rsidR="00F41D0B">
                <w:rPr>
                  <w:rFonts w:ascii="宋体" w:hAnsi="宋体" w:cs="宋体"/>
                  <w:color w:val="000000"/>
                  <w:lang w:val="en-US" w:eastAsia="zh-CN"/>
                </w:rPr>
                <w:t>0</w:t>
              </w:r>
              <w:del w:id="1688" w:author="微软中国" w:date="2018-04-10T09:29:00Z">
                <w:r w:rsidR="00F41D0B" w:rsidDel="00854116">
                  <w:rPr>
                    <w:rFonts w:ascii="宋体" w:hAnsi="宋体" w:cs="宋体"/>
                    <w:color w:val="000000"/>
                    <w:lang w:val="en-US" w:eastAsia="zh-CN"/>
                  </w:rPr>
                  <w:delText>1</w:delText>
                </w:r>
              </w:del>
            </w:ins>
            <w:ins w:id="1689" w:author="user" w:date="2018-05-18T11:10:00Z">
              <w:r w:rsidR="00042E7C">
                <w:rPr>
                  <w:rFonts w:ascii="宋体" w:hAnsi="宋体" w:cs="宋体"/>
                  <w:color w:val="000000"/>
                  <w:lang w:val="en-US" w:eastAsia="zh-CN"/>
                </w:rPr>
                <w:t>5</w:t>
              </w:r>
            </w:ins>
            <w:ins w:id="1690" w:author="微软中国" w:date="2018-04-10T09:45:00Z">
              <w:del w:id="1691" w:author="user" w:date="2018-05-18T11:10:00Z">
                <w:r w:rsidR="006127D4" w:rsidDel="00042E7C">
                  <w:rPr>
                    <w:rFonts w:ascii="宋体" w:hAnsi="宋体" w:cs="宋体" w:hint="eastAsia"/>
                    <w:color w:val="000000"/>
                    <w:lang w:val="en-US" w:eastAsia="zh-CN"/>
                  </w:rPr>
                  <w:delText>6</w:delText>
                </w:r>
              </w:del>
            </w:ins>
            <w:ins w:id="1692" w:author="user" w:date="2018-03-29T10:48:00Z">
              <w:r w:rsidR="004834F4" w:rsidRPr="00A23F8E">
                <w:rPr>
                  <w:rFonts w:ascii="宋体" w:hAnsi="宋体" w:cs="宋体" w:hint="eastAsia"/>
                  <w:color w:val="000000"/>
                  <w:lang w:val="en-US" w:eastAsia="zh-CN"/>
                </w:rPr>
                <w:t xml:space="preserve"> =</w:t>
              </w:r>
            </w:ins>
            <w:ins w:id="1693" w:author="user" w:date="2018-03-29T10:50:00Z">
              <w:r w:rsidR="004834F4">
                <w:rPr>
                  <w:rFonts w:ascii="宋体" w:hAnsi="宋体" w:cs="宋体"/>
                  <w:color w:val="000000"/>
                  <w:lang w:val="en-US" w:eastAsia="zh-CN"/>
                </w:rPr>
                <w:t xml:space="preserve"> </w:t>
              </w:r>
            </w:ins>
            <w:ins w:id="1694" w:author="微软中国" w:date="2018-04-10T09:44:00Z">
              <w:r w:rsidR="006127D4" w:rsidRPr="00870016">
                <w:rPr>
                  <w:rFonts w:ascii="宋体" w:hAnsi="宋体" w:cs="宋体" w:hint="eastAsia"/>
                  <w:color w:val="000000"/>
                  <w:lang w:val="en-US" w:eastAsia="zh-CN"/>
                </w:rPr>
                <w:t>协议交易申报</w:t>
              </w:r>
            </w:ins>
            <w:ins w:id="1695" w:author="user" w:date="2018-03-29T10:50:00Z">
              <w:del w:id="1696" w:author="微软中国" w:date="2018-04-10T09:44:00Z">
                <w:r w:rsidR="004834F4" w:rsidRPr="00870016" w:rsidDel="006127D4">
                  <w:rPr>
                    <w:rFonts w:ascii="宋体" w:hAnsi="宋体" w:cs="宋体" w:hint="eastAsia"/>
                    <w:color w:val="000000"/>
                    <w:lang w:val="en-US" w:eastAsia="zh-CN"/>
                  </w:rPr>
                  <w:delText>指定对手方申报成交申报</w:delText>
                </w:r>
              </w:del>
            </w:ins>
          </w:p>
          <w:p w:rsidR="006127D4" w:rsidRPr="00870016" w:rsidRDefault="006127D4" w:rsidP="00870016">
            <w:pPr>
              <w:keepLines w:val="0"/>
              <w:suppressAutoHyphens w:val="0"/>
              <w:spacing w:before="0" w:after="0" w:line="240" w:lineRule="auto"/>
              <w:rPr>
                <w:ins w:id="1697" w:author="user" w:date="2018-03-29T10:48:00Z"/>
                <w:lang w:eastAsia="zh-CN"/>
              </w:rPr>
            </w:pPr>
            <w:ins w:id="1698" w:author="微软中国" w:date="2018-04-10T09:31:00Z">
              <w:r w:rsidRPr="00870016">
                <w:rPr>
                  <w:rFonts w:ascii="宋体" w:hAnsi="宋体" w:cs="宋体"/>
                  <w:color w:val="000000"/>
                  <w:lang w:val="en-US" w:eastAsia="zh-CN"/>
                </w:rPr>
                <w:t>150</w:t>
              </w:r>
            </w:ins>
            <w:ins w:id="1699" w:author="user" w:date="2018-05-18T11:11:00Z">
              <w:r w:rsidR="0013401C">
                <w:rPr>
                  <w:rFonts w:ascii="宋体" w:hAnsi="宋体" w:cs="宋体"/>
                  <w:color w:val="000000"/>
                  <w:lang w:val="en-US" w:eastAsia="zh-CN"/>
                </w:rPr>
                <w:t>7</w:t>
              </w:r>
            </w:ins>
            <w:ins w:id="1700" w:author="微软中国" w:date="2018-04-10T09:45:00Z">
              <w:del w:id="1701" w:author="user" w:date="2018-05-18T11:11:00Z">
                <w:r w:rsidRPr="00870016" w:rsidDel="0013401C">
                  <w:rPr>
                    <w:rFonts w:ascii="宋体" w:hAnsi="宋体" w:cs="宋体"/>
                    <w:color w:val="000000"/>
                    <w:lang w:val="en-US" w:eastAsia="zh-CN"/>
                  </w:rPr>
                  <w:delText>8</w:delText>
                </w:r>
              </w:del>
            </w:ins>
            <w:ins w:id="1702" w:author="微软中国" w:date="2018-04-10T09:31:00Z">
              <w:r w:rsidR="00854116" w:rsidRPr="00870016">
                <w:rPr>
                  <w:rFonts w:ascii="宋体" w:hAnsi="宋体" w:cs="宋体"/>
                  <w:color w:val="000000"/>
                  <w:lang w:val="en-US" w:eastAsia="zh-CN"/>
                </w:rPr>
                <w:t xml:space="preserve"> = </w:t>
              </w:r>
            </w:ins>
            <w:ins w:id="1703" w:author="微软中国" w:date="2018-04-10T09:45:00Z">
              <w:r w:rsidRPr="00870016">
                <w:rPr>
                  <w:rFonts w:ascii="宋体" w:hAnsi="宋体" w:cs="宋体" w:hint="eastAsia"/>
                  <w:color w:val="000000"/>
                  <w:lang w:val="en-US" w:eastAsia="zh-CN"/>
                </w:rPr>
                <w:t>指定对手方报价申报</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4834F4" w:rsidRDefault="004834F4" w:rsidP="004834F4">
            <w:pPr>
              <w:snapToGrid w:val="0"/>
              <w:jc w:val="center"/>
              <w:rPr>
                <w:ins w:id="1704" w:author="user" w:date="2018-03-29T10:48:00Z"/>
                <w:rFonts w:cs="Arial"/>
                <w:color w:val="000000"/>
                <w:lang w:eastAsia="zh-CN"/>
              </w:rPr>
            </w:pPr>
            <w:ins w:id="1705" w:author="user" w:date="2018-03-29T10:48:00Z">
              <w:r w:rsidRPr="00A23F8E">
                <w:rPr>
                  <w:rFonts w:ascii="宋体" w:hAnsi="宋体" w:cs="宋体"/>
                  <w:color w:val="000000"/>
                  <w:lang w:val="en-US" w:eastAsia="zh-CN"/>
                </w:rPr>
                <w:t>N4</w:t>
              </w:r>
            </w:ins>
          </w:p>
        </w:tc>
      </w:tr>
      <w:tr w:rsidR="005E3839" w:rsidRPr="00FF7C13" w:rsidTr="00870016">
        <w:trPr>
          <w:ins w:id="1706" w:author="user" w:date="2018-03-20T21:06:00Z"/>
        </w:trPr>
        <w:tc>
          <w:tcPr>
            <w:tcW w:w="851" w:type="dxa"/>
            <w:tcBorders>
              <w:top w:val="single" w:sz="4" w:space="0" w:color="000000"/>
              <w:left w:val="single" w:sz="4" w:space="0" w:color="000000"/>
              <w:bottom w:val="single" w:sz="4" w:space="0" w:color="000000"/>
            </w:tcBorders>
          </w:tcPr>
          <w:p w:rsidR="005E3839" w:rsidRPr="002A2D31" w:rsidRDefault="00795A4B" w:rsidP="005E3839">
            <w:pPr>
              <w:pStyle w:val="ad"/>
              <w:ind w:left="0" w:firstLine="0"/>
              <w:jc w:val="center"/>
              <w:rPr>
                <w:ins w:id="1707" w:author="user" w:date="2018-03-20T21:06:00Z"/>
                <w:rFonts w:ascii="Verdana" w:hAnsi="Verdana" w:cs="Arial"/>
                <w:color w:val="000000"/>
              </w:rPr>
            </w:pPr>
            <w:ins w:id="1708" w:author="user" w:date="2018-03-20T21:06:00Z">
              <w:r w:rsidRPr="002A2D31">
                <w:rPr>
                  <w:rFonts w:ascii="Verdana" w:hAnsi="Verdana" w:cs="Arial"/>
                  <w:color w:val="000000"/>
                </w:rPr>
                <w:fldChar w:fldCharType="begin"/>
              </w:r>
              <w:r w:rsidR="005E3839" w:rsidRPr="002A2D31">
                <w:rPr>
                  <w:rFonts w:ascii="Verdana" w:hAnsi="Verdana" w:cs="Arial"/>
                  <w:color w:val="000000"/>
                </w:rPr>
                <w:instrText xml:space="preserve"> HYPERLINK "file:///Z:\\03%20Architecture\\3.91%20Real-Time%20Trading\\Task\\fiximate\\en\\FIX.5.0SP2\\tag963.html" \t "tagFrame" </w:instrText>
              </w:r>
              <w:r w:rsidRPr="002A2D31">
                <w:rPr>
                  <w:rFonts w:ascii="Verdana" w:hAnsi="Verdana" w:cs="Arial"/>
                  <w:color w:val="000000"/>
                </w:rPr>
                <w:fldChar w:fldCharType="separate"/>
              </w:r>
              <w:r w:rsidR="005E3839" w:rsidRPr="002A2D31">
                <w:rPr>
                  <w:rStyle w:val="a6"/>
                  <w:color w:val="000000"/>
                  <w:u w:val="none"/>
                  <w:lang w:eastAsia="zh-CN"/>
                </w:rPr>
                <w:t>6133</w:t>
              </w:r>
              <w:r w:rsidRPr="002A2D31">
                <w:rPr>
                  <w:rFonts w:ascii="Verdana" w:hAnsi="Verdana" w:cs="Arial"/>
                  <w:color w:val="000000"/>
                </w:rPr>
                <w:fldChar w:fldCharType="end"/>
              </w:r>
            </w:ins>
          </w:p>
        </w:tc>
        <w:tc>
          <w:tcPr>
            <w:tcW w:w="1399" w:type="dxa"/>
            <w:gridSpan w:val="2"/>
            <w:tcBorders>
              <w:top w:val="single" w:sz="4" w:space="0" w:color="000000"/>
              <w:left w:val="single" w:sz="4" w:space="0" w:color="000000"/>
              <w:bottom w:val="single" w:sz="4" w:space="0" w:color="000000"/>
            </w:tcBorders>
          </w:tcPr>
          <w:p w:rsidR="005E3839" w:rsidRPr="002A2D31" w:rsidRDefault="00795A4B" w:rsidP="005E3839">
            <w:pPr>
              <w:pStyle w:val="ad"/>
              <w:ind w:left="0" w:firstLine="0"/>
              <w:jc w:val="both"/>
              <w:rPr>
                <w:ins w:id="1709" w:author="user" w:date="2018-03-20T21:06:00Z"/>
                <w:rFonts w:ascii="Verdana" w:hAnsi="Verdana" w:cs="Arial"/>
                <w:color w:val="000000"/>
              </w:rPr>
            </w:pPr>
            <w:ins w:id="1710" w:author="user" w:date="2018-03-20T21:06:00Z">
              <w:r w:rsidRPr="002A2D31">
                <w:rPr>
                  <w:rFonts w:ascii="Verdana" w:hAnsi="Verdana" w:cs="Arial"/>
                  <w:color w:val="000000"/>
                </w:rPr>
                <w:fldChar w:fldCharType="begin"/>
              </w:r>
              <w:r w:rsidR="005E3839" w:rsidRPr="002A2D31">
                <w:rPr>
                  <w:rFonts w:ascii="Verdana" w:hAnsi="Verdana" w:cs="Arial"/>
                  <w:color w:val="000000"/>
                </w:rPr>
                <w:instrText xml:space="preserve"> HYPERLINK "file:///Z:\\03%20Architecture\\3.91%20Real-Time%20Trading\\Task\\fiximate\\en\\FIX.5.0SP2\\tag963.html" \t "tagFrame" </w:instrText>
              </w:r>
              <w:r w:rsidRPr="002A2D31">
                <w:rPr>
                  <w:rFonts w:ascii="Verdana" w:hAnsi="Verdana" w:cs="Arial"/>
                  <w:color w:val="000000"/>
                </w:rPr>
                <w:fldChar w:fldCharType="separate"/>
              </w:r>
              <w:r w:rsidR="005E3839" w:rsidRPr="002A2D31">
                <w:rPr>
                  <w:rStyle w:val="a6"/>
                  <w:color w:val="000000"/>
                  <w:u w:val="none"/>
                  <w:lang w:eastAsia="zh-CN"/>
                </w:rPr>
                <w:t>QuoteRefID</w:t>
              </w:r>
              <w:r w:rsidRPr="002A2D31">
                <w:rPr>
                  <w:rFonts w:ascii="Verdana" w:hAnsi="Verdana" w:cs="Arial"/>
                  <w:color w:val="000000"/>
                </w:rPr>
                <w:fldChar w:fldCharType="end"/>
              </w:r>
            </w:ins>
          </w:p>
        </w:tc>
        <w:tc>
          <w:tcPr>
            <w:tcW w:w="5259" w:type="dxa"/>
            <w:tcBorders>
              <w:top w:val="single" w:sz="4" w:space="0" w:color="000000"/>
              <w:left w:val="single" w:sz="4" w:space="0" w:color="000000"/>
              <w:bottom w:val="single" w:sz="4" w:space="0" w:color="000000"/>
            </w:tcBorders>
          </w:tcPr>
          <w:p w:rsidR="005E3839" w:rsidRDefault="005E3839" w:rsidP="005E3839">
            <w:pPr>
              <w:pStyle w:val="ad"/>
              <w:ind w:left="0" w:firstLine="0"/>
              <w:jc w:val="both"/>
              <w:rPr>
                <w:ins w:id="1711" w:author="user" w:date="2018-03-20T21:06:00Z"/>
                <w:rFonts w:ascii="Verdana" w:hAnsi="Verdana" w:cs="Arial"/>
                <w:color w:val="000000"/>
                <w:lang w:eastAsia="zh-CN"/>
              </w:rPr>
            </w:pPr>
            <w:ins w:id="1712" w:author="user" w:date="2018-03-20T21:06:00Z">
              <w:r>
                <w:rPr>
                  <w:rFonts w:ascii="Verdana" w:hAnsi="Verdana" w:cs="Arial" w:hint="eastAsia"/>
                  <w:color w:val="000000"/>
                  <w:lang w:eastAsia="zh-CN"/>
                </w:rPr>
                <w:t>交易所参考订单编号，</w:t>
              </w:r>
            </w:ins>
            <w:ins w:id="1713" w:author="user" w:date="2018-07-13T16:15:00Z">
              <w:r w:rsidR="008F4344">
                <w:rPr>
                  <w:rFonts w:ascii="Verdana" w:hAnsi="Verdana" w:cs="Arial" w:hint="eastAsia"/>
                  <w:color w:val="000000"/>
                  <w:lang w:eastAsia="zh-CN"/>
                </w:rPr>
                <w:t>只能</w:t>
              </w:r>
              <w:r w:rsidR="008F4344">
                <w:rPr>
                  <w:rFonts w:ascii="Verdana" w:hAnsi="Verdana" w:cs="Arial"/>
                  <w:color w:val="000000"/>
                  <w:lang w:eastAsia="zh-CN"/>
                </w:rPr>
                <w:t>为数字。</w:t>
              </w:r>
            </w:ins>
            <w:ins w:id="1714" w:author="user" w:date="2018-03-20T21:06:00Z">
              <w:r>
                <w:rPr>
                  <w:rFonts w:ascii="Verdana" w:hAnsi="Verdana" w:cs="Arial" w:hint="eastAsia"/>
                  <w:color w:val="000000"/>
                  <w:lang w:eastAsia="zh-CN"/>
                </w:rPr>
                <w:t>在</w:t>
              </w:r>
              <w:r>
                <w:rPr>
                  <w:rFonts w:hint="eastAsia"/>
                  <w:bCs/>
                  <w:lang w:eastAsia="zh-CN"/>
                </w:rPr>
                <w:t>确定报价点击成交</w:t>
              </w:r>
            </w:ins>
            <w:ins w:id="1715" w:author="user" w:date="2018-03-20T21:12:00Z">
              <w:r>
                <w:rPr>
                  <w:rFonts w:hint="eastAsia"/>
                  <w:bCs/>
                  <w:lang w:eastAsia="zh-CN"/>
                </w:rPr>
                <w:t>时</w:t>
              </w:r>
            </w:ins>
            <w:ins w:id="1716" w:author="user" w:date="2018-03-20T21:06:00Z">
              <w:r>
                <w:rPr>
                  <w:rFonts w:hint="eastAsia"/>
                  <w:bCs/>
                  <w:lang w:eastAsia="zh-CN"/>
                </w:rPr>
                <w:t>放置对手方的报价订单编号，其他情况</w:t>
              </w:r>
              <w:del w:id="1717" w:author="user" w:date="2018-07-02T14:16:00Z">
                <w:r w:rsidDel="005D5953">
                  <w:rPr>
                    <w:rFonts w:hint="eastAsia"/>
                    <w:bCs/>
                    <w:lang w:eastAsia="zh-CN"/>
                  </w:rPr>
                  <w:delText>为空格</w:delText>
                </w:r>
              </w:del>
            </w:ins>
            <w:ins w:id="1718" w:author="user" w:date="2018-07-02T14:16:00Z">
              <w:r w:rsidR="005D5953">
                <w:rPr>
                  <w:rFonts w:hint="eastAsia"/>
                  <w:bCs/>
                  <w:lang w:eastAsia="zh-CN"/>
                </w:rPr>
                <w:t>无意义</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pPr>
              <w:snapToGrid w:val="0"/>
              <w:jc w:val="center"/>
              <w:rPr>
                <w:ins w:id="1719" w:author="user" w:date="2018-03-20T21:06:00Z"/>
                <w:lang w:eastAsia="zh-CN"/>
              </w:rPr>
            </w:pPr>
            <w:ins w:id="1720" w:author="user" w:date="2018-03-20T21:06:00Z">
              <w:r>
                <w:rPr>
                  <w:rFonts w:hint="eastAsia"/>
                  <w:lang w:eastAsia="zh-CN"/>
                </w:rPr>
                <w:t>C1</w:t>
              </w:r>
            </w:ins>
            <w:ins w:id="1721" w:author="user" w:date="2018-07-13T16:15:00Z">
              <w:r w:rsidR="008F4344">
                <w:rPr>
                  <w:lang w:eastAsia="zh-CN"/>
                </w:rPr>
                <w:t>0</w:t>
              </w:r>
            </w:ins>
          </w:p>
        </w:tc>
      </w:tr>
      <w:tr w:rsidR="005E3839" w:rsidRPr="00FF7C13" w:rsidTr="00870016">
        <w:trPr>
          <w:ins w:id="1722" w:author="user" w:date="2018-03-20T21:06:00Z"/>
        </w:trPr>
        <w:tc>
          <w:tcPr>
            <w:tcW w:w="851" w:type="dxa"/>
            <w:tcBorders>
              <w:top w:val="single" w:sz="4" w:space="0" w:color="000000"/>
              <w:left w:val="single" w:sz="4" w:space="0" w:color="000000"/>
              <w:bottom w:val="single" w:sz="4" w:space="0" w:color="000000"/>
            </w:tcBorders>
            <w:vAlign w:val="center"/>
          </w:tcPr>
          <w:p w:rsidR="005E3839" w:rsidRDefault="005E3839" w:rsidP="005E3839">
            <w:pPr>
              <w:snapToGrid w:val="0"/>
              <w:jc w:val="center"/>
              <w:rPr>
                <w:ins w:id="1723" w:author="user" w:date="2018-03-20T21:06:00Z"/>
                <w:rFonts w:cs="Arial"/>
                <w:color w:val="000000"/>
                <w:lang w:eastAsia="zh-CN"/>
              </w:rPr>
            </w:pPr>
            <w:ins w:id="1724" w:author="user" w:date="2018-03-20T21:06:00Z">
              <w:r>
                <w:rPr>
                  <w:rFonts w:cs="Arial"/>
                  <w:color w:val="000000"/>
                  <w:lang w:eastAsia="zh-CN"/>
                </w:rPr>
                <w:lastRenderedPageBreak/>
                <w:t>48</w:t>
              </w:r>
            </w:ins>
          </w:p>
        </w:tc>
        <w:tc>
          <w:tcPr>
            <w:tcW w:w="1399" w:type="dxa"/>
            <w:gridSpan w:val="2"/>
            <w:tcBorders>
              <w:top w:val="single" w:sz="4" w:space="0" w:color="000000"/>
              <w:left w:val="single" w:sz="4" w:space="0" w:color="000000"/>
              <w:bottom w:val="single" w:sz="4" w:space="0" w:color="000000"/>
            </w:tcBorders>
            <w:vAlign w:val="center"/>
          </w:tcPr>
          <w:p w:rsidR="005E3839" w:rsidRDefault="005E3839" w:rsidP="005E3839">
            <w:pPr>
              <w:snapToGrid w:val="0"/>
              <w:jc w:val="both"/>
              <w:rPr>
                <w:ins w:id="1725" w:author="user" w:date="2018-03-20T21:06:00Z"/>
                <w:rFonts w:cs="Arial"/>
                <w:color w:val="000000"/>
                <w:lang w:eastAsia="zh-CN"/>
              </w:rPr>
            </w:pPr>
            <w:ins w:id="1726" w:author="user" w:date="2018-03-20T21:06:00Z">
              <w:r>
                <w:rPr>
                  <w:rFonts w:cs="Arial"/>
                  <w:color w:val="000000"/>
                  <w:lang w:eastAsia="zh-CN"/>
                </w:rPr>
                <w:t>SecurityID</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jc w:val="both"/>
              <w:rPr>
                <w:ins w:id="1727" w:author="user" w:date="2018-03-20T21:06:00Z"/>
                <w:rFonts w:cs="Arial"/>
                <w:color w:val="000000"/>
                <w:lang w:eastAsia="zh-CN"/>
              </w:rPr>
            </w:pPr>
            <w:ins w:id="1728" w:author="user" w:date="2018-03-20T21:06:00Z">
              <w:r>
                <w:rPr>
                  <w:rFonts w:cs="Arial"/>
                  <w:color w:val="000000"/>
                  <w:lang w:eastAsia="zh-CN"/>
                </w:rPr>
                <w:t>证券代码</w:t>
              </w:r>
            </w:ins>
          </w:p>
        </w:tc>
        <w:tc>
          <w:tcPr>
            <w:tcW w:w="1081" w:type="dxa"/>
            <w:tcBorders>
              <w:top w:val="single" w:sz="4" w:space="0" w:color="000000"/>
              <w:left w:val="single" w:sz="4" w:space="0" w:color="000000"/>
              <w:bottom w:val="single" w:sz="4" w:space="0" w:color="000000"/>
              <w:right w:val="single" w:sz="4" w:space="0" w:color="000000"/>
            </w:tcBorders>
          </w:tcPr>
          <w:p w:rsidR="005E3839" w:rsidRPr="00F852EA" w:rsidRDefault="005E3839" w:rsidP="005E3839">
            <w:pPr>
              <w:snapToGrid w:val="0"/>
              <w:jc w:val="center"/>
              <w:rPr>
                <w:ins w:id="1729" w:author="user" w:date="2018-03-20T21:06:00Z"/>
                <w:rFonts w:cs="Arial"/>
                <w:color w:val="000000"/>
                <w:lang w:eastAsia="zh-CN"/>
              </w:rPr>
            </w:pPr>
            <w:ins w:id="1730" w:author="user" w:date="2018-03-20T21:06:00Z">
              <w:r>
                <w:rPr>
                  <w:rFonts w:cs="Arial"/>
                  <w:color w:val="000000"/>
                  <w:lang w:eastAsia="zh-CN"/>
                </w:rPr>
                <w:t>C6</w:t>
              </w:r>
            </w:ins>
          </w:p>
        </w:tc>
      </w:tr>
      <w:tr w:rsidR="005E3839" w:rsidRPr="00FF7C13" w:rsidTr="00870016">
        <w:trPr>
          <w:ins w:id="1731" w:author="user" w:date="2018-03-20T21:06:00Z"/>
        </w:trPr>
        <w:tc>
          <w:tcPr>
            <w:tcW w:w="851" w:type="dxa"/>
            <w:tcBorders>
              <w:top w:val="single" w:sz="4" w:space="0" w:color="000000"/>
              <w:left w:val="single" w:sz="4" w:space="0" w:color="000000"/>
              <w:bottom w:val="single" w:sz="4" w:space="0" w:color="000000"/>
            </w:tcBorders>
            <w:vAlign w:val="center"/>
          </w:tcPr>
          <w:p w:rsidR="005E3839" w:rsidRPr="00AF644F" w:rsidRDefault="005E3839" w:rsidP="005E3839">
            <w:pPr>
              <w:jc w:val="center"/>
              <w:rPr>
                <w:ins w:id="1732" w:author="user" w:date="2018-03-20T21:06:00Z"/>
              </w:rPr>
            </w:pPr>
            <w:ins w:id="1733" w:author="user" w:date="2018-03-20T21:06:00Z">
              <w:r w:rsidRPr="00AF644F">
                <w:t>54</w:t>
              </w:r>
            </w:ins>
          </w:p>
        </w:tc>
        <w:tc>
          <w:tcPr>
            <w:tcW w:w="1399" w:type="dxa"/>
            <w:gridSpan w:val="2"/>
            <w:tcBorders>
              <w:top w:val="single" w:sz="4" w:space="0" w:color="000000"/>
              <w:left w:val="single" w:sz="4" w:space="0" w:color="000000"/>
              <w:bottom w:val="single" w:sz="4" w:space="0" w:color="000000"/>
            </w:tcBorders>
            <w:vAlign w:val="center"/>
          </w:tcPr>
          <w:p w:rsidR="005E3839" w:rsidRPr="00AF644F" w:rsidRDefault="005E3839" w:rsidP="005E3839">
            <w:pPr>
              <w:rPr>
                <w:ins w:id="1734" w:author="user" w:date="2018-03-20T21:06:00Z"/>
              </w:rPr>
            </w:pPr>
            <w:ins w:id="1735" w:author="user" w:date="2018-03-20T21:06:00Z">
              <w:r w:rsidRPr="00AF644F">
                <w:t>Side</w:t>
              </w:r>
            </w:ins>
          </w:p>
        </w:tc>
        <w:tc>
          <w:tcPr>
            <w:tcW w:w="5259" w:type="dxa"/>
            <w:tcBorders>
              <w:top w:val="single" w:sz="4" w:space="0" w:color="000000"/>
              <w:left w:val="single" w:sz="4" w:space="0" w:color="000000"/>
              <w:bottom w:val="single" w:sz="4" w:space="0" w:color="000000"/>
            </w:tcBorders>
            <w:vAlign w:val="center"/>
          </w:tcPr>
          <w:p w:rsidR="005E3839" w:rsidRPr="0027087D" w:rsidRDefault="005E3839" w:rsidP="005E3839">
            <w:pPr>
              <w:jc w:val="both"/>
              <w:rPr>
                <w:ins w:id="1736" w:author="user" w:date="2018-03-20T21:06:00Z"/>
                <w:rFonts w:cs="Arial"/>
                <w:color w:val="000000"/>
                <w:lang w:eastAsia="zh-CN"/>
              </w:rPr>
            </w:pPr>
            <w:ins w:id="1737" w:author="user" w:date="2018-03-20T21:06:00Z">
              <w:r>
                <w:rPr>
                  <w:rFonts w:cs="Arial"/>
                  <w:color w:val="000000"/>
                  <w:lang w:eastAsia="zh-CN"/>
                </w:rPr>
                <w:t>买卖方向，取值有：</w:t>
              </w:r>
              <w:r>
                <w:rPr>
                  <w:rFonts w:cs="Arial"/>
                  <w:color w:val="000000"/>
                  <w:lang w:eastAsia="zh-CN"/>
                </w:rPr>
                <w:t>1</w:t>
              </w:r>
              <w:r>
                <w:rPr>
                  <w:rFonts w:cs="Arial"/>
                  <w:color w:val="000000"/>
                  <w:lang w:eastAsia="zh-CN"/>
                </w:rPr>
                <w:t>表示买</w:t>
              </w:r>
              <w:r>
                <w:rPr>
                  <w:rFonts w:cs="Arial" w:hint="eastAsia"/>
                  <w:color w:val="000000"/>
                  <w:lang w:eastAsia="zh-CN"/>
                </w:rPr>
                <w:t>，</w:t>
              </w:r>
              <w:r>
                <w:rPr>
                  <w:rFonts w:cs="Arial"/>
                  <w:color w:val="000000"/>
                  <w:lang w:eastAsia="zh-CN"/>
                </w:rPr>
                <w:t>2</w:t>
              </w:r>
              <w:r>
                <w:rPr>
                  <w:rFonts w:cs="Arial"/>
                  <w:color w:val="000000"/>
                  <w:lang w:eastAsia="zh-CN"/>
                </w:rPr>
                <w:t>表示卖</w:t>
              </w:r>
            </w:ins>
          </w:p>
        </w:tc>
        <w:tc>
          <w:tcPr>
            <w:tcW w:w="1081" w:type="dxa"/>
            <w:tcBorders>
              <w:top w:val="single" w:sz="4" w:space="0" w:color="000000"/>
              <w:left w:val="single" w:sz="4" w:space="0" w:color="000000"/>
              <w:bottom w:val="single" w:sz="4" w:space="0" w:color="000000"/>
              <w:right w:val="single" w:sz="4" w:space="0" w:color="000000"/>
            </w:tcBorders>
          </w:tcPr>
          <w:p w:rsidR="005E3839" w:rsidRDefault="005E3839" w:rsidP="005E3839">
            <w:pPr>
              <w:snapToGrid w:val="0"/>
              <w:jc w:val="center"/>
              <w:rPr>
                <w:ins w:id="1738" w:author="user" w:date="2018-03-20T21:06:00Z"/>
                <w:rFonts w:cs="Arial"/>
                <w:color w:val="000000"/>
                <w:lang w:eastAsia="zh-CN"/>
              </w:rPr>
            </w:pPr>
            <w:ins w:id="1739" w:author="user" w:date="2018-03-20T21:06:00Z">
              <w:r>
                <w:rPr>
                  <w:rFonts w:cs="Arial" w:hint="eastAsia"/>
                  <w:color w:val="000000"/>
                  <w:lang w:eastAsia="zh-CN"/>
                </w:rPr>
                <w:t>C1</w:t>
              </w:r>
            </w:ins>
          </w:p>
        </w:tc>
      </w:tr>
      <w:tr w:rsidR="008E121F" w:rsidRPr="00FF7C13" w:rsidTr="001E27C2">
        <w:trPr>
          <w:ins w:id="1740" w:author="user" w:date="2018-04-17T10:42:00Z"/>
        </w:trPr>
        <w:tc>
          <w:tcPr>
            <w:tcW w:w="851" w:type="dxa"/>
            <w:tcBorders>
              <w:top w:val="single" w:sz="4" w:space="0" w:color="000000"/>
              <w:left w:val="single" w:sz="4" w:space="0" w:color="000000"/>
              <w:bottom w:val="single" w:sz="4" w:space="0" w:color="000000"/>
            </w:tcBorders>
            <w:vAlign w:val="center"/>
          </w:tcPr>
          <w:p w:rsidR="008E121F" w:rsidRPr="00AF644F" w:rsidRDefault="00AE341B" w:rsidP="005E3839">
            <w:pPr>
              <w:jc w:val="center"/>
              <w:rPr>
                <w:ins w:id="1741" w:author="user" w:date="2018-04-17T10:42:00Z"/>
              </w:rPr>
            </w:pPr>
            <w:ins w:id="1742" w:author="user" w:date="2018-04-17T11:03:00Z">
              <w:r>
                <w:rPr>
                  <w:rFonts w:hint="cs"/>
                </w:rPr>
                <w:t>581</w:t>
              </w:r>
            </w:ins>
          </w:p>
        </w:tc>
        <w:tc>
          <w:tcPr>
            <w:tcW w:w="1399" w:type="dxa"/>
            <w:gridSpan w:val="2"/>
            <w:tcBorders>
              <w:top w:val="single" w:sz="4" w:space="0" w:color="000000"/>
              <w:left w:val="single" w:sz="4" w:space="0" w:color="000000"/>
              <w:bottom w:val="single" w:sz="4" w:space="0" w:color="000000"/>
            </w:tcBorders>
            <w:vAlign w:val="center"/>
          </w:tcPr>
          <w:p w:rsidR="008E121F" w:rsidRPr="00AF644F" w:rsidRDefault="00AE341B" w:rsidP="005E3839">
            <w:pPr>
              <w:rPr>
                <w:ins w:id="1743" w:author="user" w:date="2018-04-17T10:42:00Z"/>
                <w:lang w:eastAsia="zh-CN"/>
              </w:rPr>
            </w:pPr>
            <w:ins w:id="1744" w:author="user" w:date="2018-04-17T11:03:00Z">
              <w:r w:rsidRPr="00AE341B">
                <w:rPr>
                  <w:lang w:eastAsia="zh-CN"/>
                </w:rPr>
                <w:t>AccountType</w:t>
              </w:r>
            </w:ins>
          </w:p>
        </w:tc>
        <w:tc>
          <w:tcPr>
            <w:tcW w:w="5259" w:type="dxa"/>
            <w:tcBorders>
              <w:top w:val="single" w:sz="4" w:space="0" w:color="000000"/>
              <w:left w:val="single" w:sz="4" w:space="0" w:color="000000"/>
              <w:bottom w:val="single" w:sz="4" w:space="0" w:color="000000"/>
            </w:tcBorders>
            <w:vAlign w:val="center"/>
          </w:tcPr>
          <w:p w:rsidR="007C6E29" w:rsidRDefault="00AE341B" w:rsidP="00AE341B">
            <w:pPr>
              <w:jc w:val="both"/>
              <w:rPr>
                <w:ins w:id="1745" w:author="user" w:date="2018-04-17T11:05:00Z"/>
                <w:rFonts w:cs="Arial"/>
                <w:color w:val="000000"/>
                <w:lang w:eastAsia="zh-CN"/>
              </w:rPr>
            </w:pPr>
            <w:ins w:id="1746" w:author="user" w:date="2018-04-17T11:03:00Z">
              <w:r>
                <w:rPr>
                  <w:rFonts w:cs="Arial" w:hint="eastAsia"/>
                  <w:color w:val="000000"/>
                  <w:lang w:eastAsia="zh-CN"/>
                </w:rPr>
                <w:t>录入</w:t>
              </w:r>
              <w:r>
                <w:rPr>
                  <w:rFonts w:cs="Arial"/>
                  <w:color w:val="000000"/>
                  <w:lang w:eastAsia="zh-CN"/>
                </w:rPr>
                <w:t>类型</w:t>
              </w:r>
            </w:ins>
            <w:ins w:id="1747" w:author="user" w:date="2018-04-17T11:04:00Z">
              <w:r w:rsidR="008022D9">
                <w:rPr>
                  <w:rFonts w:cs="Arial" w:hint="eastAsia"/>
                  <w:color w:val="000000"/>
                  <w:lang w:eastAsia="zh-CN"/>
                </w:rPr>
                <w:t>，取值</w:t>
              </w:r>
              <w:r w:rsidR="008022D9">
                <w:rPr>
                  <w:rFonts w:cs="Arial"/>
                  <w:color w:val="000000"/>
                  <w:lang w:eastAsia="zh-CN"/>
                </w:rPr>
                <w:t>有：</w:t>
              </w:r>
              <w:r w:rsidR="008022D9">
                <w:rPr>
                  <w:rFonts w:cs="Arial" w:hint="eastAsia"/>
                  <w:color w:val="000000"/>
                  <w:lang w:eastAsia="zh-CN"/>
                </w:rPr>
                <w:t>1</w:t>
              </w:r>
              <w:r w:rsidR="008022D9">
                <w:rPr>
                  <w:rFonts w:cs="Arial" w:hint="eastAsia"/>
                  <w:color w:val="000000"/>
                  <w:lang w:eastAsia="zh-CN"/>
                </w:rPr>
                <w:t>表示客户</w:t>
              </w:r>
              <w:r w:rsidR="008022D9">
                <w:rPr>
                  <w:rFonts w:cs="Arial"/>
                  <w:color w:val="000000"/>
                  <w:lang w:eastAsia="zh-CN"/>
                </w:rPr>
                <w:t>，</w:t>
              </w:r>
              <w:r w:rsidR="008022D9">
                <w:rPr>
                  <w:rFonts w:cs="Arial" w:hint="eastAsia"/>
                  <w:color w:val="000000"/>
                  <w:lang w:eastAsia="zh-CN"/>
                </w:rPr>
                <w:t>2</w:t>
              </w:r>
              <w:r w:rsidR="008022D9">
                <w:rPr>
                  <w:rFonts w:cs="Arial" w:hint="eastAsia"/>
                  <w:color w:val="000000"/>
                  <w:lang w:eastAsia="zh-CN"/>
                </w:rPr>
                <w:t>表示</w:t>
              </w:r>
            </w:ins>
            <w:ins w:id="1748" w:author="user" w:date="2018-04-17T11:05:00Z">
              <w:r w:rsidR="007C6E29">
                <w:rPr>
                  <w:rFonts w:cs="Arial" w:hint="eastAsia"/>
                  <w:color w:val="000000"/>
                  <w:lang w:eastAsia="zh-CN"/>
                </w:rPr>
                <w:t>交易商</w:t>
              </w:r>
              <w:r w:rsidR="007C6E29">
                <w:rPr>
                  <w:rFonts w:cs="Arial"/>
                  <w:color w:val="000000"/>
                  <w:lang w:eastAsia="zh-CN"/>
                </w:rPr>
                <w:t>。</w:t>
              </w:r>
            </w:ins>
            <w:ins w:id="1749" w:author="user" w:date="2018-06-20T16:54:00Z">
              <w:r w:rsidR="0019480B">
                <w:rPr>
                  <w:rFonts w:cs="Arial" w:hint="eastAsia"/>
                  <w:color w:val="000000"/>
                  <w:lang w:eastAsia="zh-CN"/>
                </w:rPr>
                <w:t>0</w:t>
              </w:r>
              <w:r w:rsidR="0019480B">
                <w:rPr>
                  <w:rFonts w:cs="Arial" w:hint="eastAsia"/>
                  <w:color w:val="000000"/>
                  <w:lang w:eastAsia="zh-CN"/>
                </w:rPr>
                <w:t>表示</w:t>
              </w:r>
              <w:r w:rsidR="0019480B">
                <w:rPr>
                  <w:rFonts w:cs="Arial"/>
                  <w:color w:val="000000"/>
                  <w:lang w:eastAsia="zh-CN"/>
                </w:rPr>
                <w:t>无意义</w:t>
              </w:r>
            </w:ins>
            <w:ins w:id="1750" w:author="user" w:date="2018-06-20T16:55:00Z">
              <w:r w:rsidR="0019480B">
                <w:rPr>
                  <w:rFonts w:cs="Arial"/>
                  <w:color w:val="000000"/>
                  <w:lang w:eastAsia="zh-CN"/>
                </w:rPr>
                <w:t>。</w:t>
              </w:r>
            </w:ins>
          </w:p>
          <w:p w:rsidR="007C6E29" w:rsidRPr="00870016" w:rsidRDefault="007C6E29" w:rsidP="00AE341B">
            <w:pPr>
              <w:jc w:val="both"/>
              <w:rPr>
                <w:ins w:id="1751" w:author="user" w:date="2018-04-17T10:42:00Z"/>
                <w:rFonts w:cs="Arial"/>
                <w:color w:val="000000"/>
                <w:lang w:eastAsia="zh-CN"/>
              </w:rPr>
            </w:pPr>
            <w:ins w:id="1752" w:author="user" w:date="2018-04-17T11:05:00Z">
              <w:r>
                <w:rPr>
                  <w:rFonts w:cs="Arial" w:hint="eastAsia"/>
                  <w:color w:val="000000"/>
                  <w:lang w:eastAsia="zh-CN"/>
                </w:rPr>
                <w:t>赋值</w:t>
              </w:r>
              <w:r>
                <w:rPr>
                  <w:rFonts w:cs="Arial"/>
                  <w:color w:val="000000"/>
                  <w:lang w:eastAsia="zh-CN"/>
                </w:rPr>
                <w:t>说明</w:t>
              </w:r>
              <w:r>
                <w:rPr>
                  <w:rFonts w:cs="Arial" w:hint="eastAsia"/>
                  <w:color w:val="000000"/>
                  <w:lang w:eastAsia="zh-CN"/>
                </w:rPr>
                <w:t>：</w:t>
              </w:r>
            </w:ins>
            <w:ins w:id="1753" w:author="user" w:date="2018-04-17T11:07:00Z">
              <w:r>
                <w:rPr>
                  <w:rFonts w:cs="Arial" w:hint="eastAsia"/>
                  <w:color w:val="000000"/>
                  <w:lang w:eastAsia="zh-CN"/>
                </w:rPr>
                <w:t>协议</w:t>
              </w:r>
              <w:r>
                <w:rPr>
                  <w:rFonts w:cs="Arial"/>
                  <w:color w:val="000000"/>
                  <w:lang w:eastAsia="zh-CN"/>
                </w:rPr>
                <w:t>交易申报时使用，其他业务无意义</w:t>
              </w:r>
              <w:r>
                <w:rPr>
                  <w:rFonts w:cs="Arial" w:hint="eastAsia"/>
                  <w:color w:val="000000"/>
                  <w:lang w:eastAsia="zh-CN"/>
                </w:rPr>
                <w:t>。</w:t>
              </w:r>
            </w:ins>
          </w:p>
        </w:tc>
        <w:tc>
          <w:tcPr>
            <w:tcW w:w="1081" w:type="dxa"/>
            <w:tcBorders>
              <w:top w:val="single" w:sz="4" w:space="0" w:color="000000"/>
              <w:left w:val="single" w:sz="4" w:space="0" w:color="000000"/>
              <w:bottom w:val="single" w:sz="4" w:space="0" w:color="000000"/>
              <w:right w:val="single" w:sz="4" w:space="0" w:color="000000"/>
            </w:tcBorders>
          </w:tcPr>
          <w:p w:rsidR="008E121F" w:rsidRPr="007C6E29" w:rsidRDefault="007C6E29" w:rsidP="005E3839">
            <w:pPr>
              <w:snapToGrid w:val="0"/>
              <w:jc w:val="center"/>
              <w:rPr>
                <w:ins w:id="1754" w:author="user" w:date="2018-04-17T10:42:00Z"/>
                <w:rFonts w:cs="Arial"/>
                <w:color w:val="000000"/>
                <w:lang w:eastAsia="zh-CN"/>
              </w:rPr>
            </w:pPr>
            <w:ins w:id="1755" w:author="user" w:date="2018-04-17T11:08:00Z">
              <w:r>
                <w:rPr>
                  <w:rFonts w:cs="Arial"/>
                  <w:color w:val="000000"/>
                  <w:lang w:eastAsia="zh-CN"/>
                </w:rPr>
                <w:t>C1</w:t>
              </w:r>
            </w:ins>
          </w:p>
        </w:tc>
      </w:tr>
      <w:tr w:rsidR="005E3839" w:rsidRPr="00FF7C13" w:rsidTr="00870016">
        <w:trPr>
          <w:ins w:id="1756" w:author="user" w:date="2018-03-20T21:06:00Z"/>
        </w:trPr>
        <w:tc>
          <w:tcPr>
            <w:tcW w:w="851" w:type="dxa"/>
            <w:tcBorders>
              <w:top w:val="single" w:sz="4" w:space="0" w:color="000000"/>
              <w:left w:val="single" w:sz="4" w:space="0" w:color="000000"/>
              <w:bottom w:val="single" w:sz="4" w:space="0" w:color="000000"/>
            </w:tcBorders>
            <w:vAlign w:val="center"/>
          </w:tcPr>
          <w:p w:rsidR="005E3839" w:rsidRDefault="005E3839" w:rsidP="005E3839">
            <w:pPr>
              <w:snapToGrid w:val="0"/>
              <w:jc w:val="center"/>
              <w:rPr>
                <w:ins w:id="1757" w:author="user" w:date="2018-03-20T21:06:00Z"/>
                <w:rFonts w:cs="Arial"/>
                <w:color w:val="000000"/>
                <w:lang w:eastAsia="zh-CN"/>
              </w:rPr>
            </w:pPr>
            <w:ins w:id="1758" w:author="user" w:date="2018-03-20T21:06:00Z">
              <w:r>
                <w:rPr>
                  <w:rFonts w:cs="Arial"/>
                  <w:color w:val="000000"/>
                  <w:lang w:eastAsia="zh-CN"/>
                </w:rPr>
                <w:t>44</w:t>
              </w:r>
            </w:ins>
          </w:p>
        </w:tc>
        <w:tc>
          <w:tcPr>
            <w:tcW w:w="1399" w:type="dxa"/>
            <w:gridSpan w:val="2"/>
            <w:tcBorders>
              <w:top w:val="single" w:sz="4" w:space="0" w:color="000000"/>
              <w:left w:val="single" w:sz="4" w:space="0" w:color="000000"/>
              <w:bottom w:val="single" w:sz="4" w:space="0" w:color="000000"/>
            </w:tcBorders>
            <w:vAlign w:val="center"/>
          </w:tcPr>
          <w:p w:rsidR="005E3839" w:rsidRDefault="005E3839" w:rsidP="005E3839">
            <w:pPr>
              <w:snapToGrid w:val="0"/>
              <w:jc w:val="both"/>
              <w:rPr>
                <w:ins w:id="1759" w:author="user" w:date="2018-03-20T21:06:00Z"/>
                <w:rFonts w:cs="Arial"/>
                <w:color w:val="000000"/>
                <w:lang w:eastAsia="zh-CN"/>
              </w:rPr>
            </w:pPr>
            <w:ins w:id="1760" w:author="user" w:date="2018-03-20T21:06:00Z">
              <w:r>
                <w:rPr>
                  <w:rFonts w:cs="Arial"/>
                  <w:color w:val="000000"/>
                  <w:lang w:eastAsia="zh-CN"/>
                </w:rPr>
                <w:t>Price</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jc w:val="both"/>
              <w:rPr>
                <w:ins w:id="1761" w:author="user" w:date="2018-03-21T08:50:00Z"/>
                <w:rFonts w:cs="Arial"/>
                <w:color w:val="000000"/>
                <w:lang w:eastAsia="zh-CN"/>
              </w:rPr>
            </w:pPr>
            <w:ins w:id="1762" w:author="user" w:date="2018-03-20T21:06:00Z">
              <w:r>
                <w:rPr>
                  <w:rFonts w:cs="Arial" w:hint="eastAsia"/>
                  <w:color w:val="000000"/>
                  <w:lang w:eastAsia="zh-CN"/>
                </w:rPr>
                <w:t>价格</w:t>
              </w:r>
              <w:r>
                <w:rPr>
                  <w:rFonts w:cs="Arial" w:hint="eastAsia"/>
                  <w:color w:val="000000"/>
                  <w:lang w:eastAsia="zh-CN"/>
                </w:rPr>
                <w:t>(</w:t>
              </w:r>
              <w:r>
                <w:rPr>
                  <w:rFonts w:cs="Arial" w:hint="eastAsia"/>
                  <w:color w:val="000000"/>
                  <w:lang w:eastAsia="zh-CN"/>
                </w:rPr>
                <w:t>净价</w:t>
              </w:r>
              <w:r>
                <w:rPr>
                  <w:rFonts w:cs="Arial" w:hint="eastAsia"/>
                  <w:color w:val="000000"/>
                  <w:lang w:eastAsia="zh-CN"/>
                </w:rPr>
                <w:t>)</w:t>
              </w:r>
            </w:ins>
            <w:ins w:id="1763" w:author="user" w:date="2018-07-11T11:10:00Z">
              <w:r w:rsidR="00E534AD" w:rsidRPr="00A23F8E">
                <w:rPr>
                  <w:rFonts w:ascii="宋体" w:hAnsi="宋体" w:cs="宋体" w:hint="eastAsia"/>
                  <w:color w:val="000000"/>
                  <w:lang w:val="en-US" w:eastAsia="zh-CN"/>
                </w:rPr>
                <w:t>，单位：元，精度：</w:t>
              </w:r>
            </w:ins>
            <w:ins w:id="1764" w:author="user" w:date="2018-07-11T11:11:00Z">
              <w:r w:rsidR="00E534AD">
                <w:rPr>
                  <w:rFonts w:ascii="宋体" w:hAnsi="宋体" w:cs="宋体"/>
                  <w:color w:val="000000"/>
                  <w:lang w:val="en-US" w:eastAsia="zh-CN"/>
                </w:rPr>
                <w:t>3</w:t>
              </w:r>
            </w:ins>
            <w:ins w:id="1765" w:author="user" w:date="2018-07-11T11:10:00Z">
              <w:r w:rsidR="00E534AD" w:rsidRPr="00A23F8E">
                <w:rPr>
                  <w:rFonts w:ascii="宋体" w:hAnsi="宋体" w:cs="宋体" w:hint="eastAsia"/>
                  <w:color w:val="000000"/>
                  <w:lang w:val="en-US" w:eastAsia="zh-CN"/>
                </w:rPr>
                <w:t>位</w:t>
              </w:r>
            </w:ins>
            <w:ins w:id="1766" w:author="user" w:date="2018-03-20T21:06:00Z">
              <w:r>
                <w:rPr>
                  <w:rFonts w:cs="Arial" w:hint="eastAsia"/>
                  <w:color w:val="000000"/>
                  <w:lang w:eastAsia="zh-CN"/>
                </w:rPr>
                <w:t>，有对手方订单时，与该订单价格一致</w:t>
              </w:r>
            </w:ins>
          </w:p>
          <w:p w:rsidR="0083722C" w:rsidRDefault="0083722C" w:rsidP="005E3839">
            <w:pPr>
              <w:jc w:val="both"/>
              <w:rPr>
                <w:ins w:id="1767" w:author="user" w:date="2018-03-20T21:06:00Z"/>
                <w:rFonts w:cs="Arial"/>
                <w:color w:val="000000"/>
                <w:lang w:eastAsia="zh-CN"/>
              </w:rPr>
            </w:pPr>
            <w:ins w:id="1768" w:author="user" w:date="2018-03-21T08:50:00Z">
              <w:r>
                <w:rPr>
                  <w:rFonts w:cs="Arial" w:hint="eastAsia"/>
                  <w:color w:val="000000"/>
                  <w:lang w:eastAsia="zh-CN"/>
                </w:rPr>
                <w:t>对于最优价申报，如果无限价，则输入</w:t>
              </w:r>
              <w:r>
                <w:rPr>
                  <w:rFonts w:cs="Arial" w:hint="eastAsia"/>
                  <w:color w:val="000000"/>
                  <w:lang w:eastAsia="zh-CN"/>
                </w:rPr>
                <w:t>0</w:t>
              </w:r>
            </w:ins>
          </w:p>
        </w:tc>
        <w:tc>
          <w:tcPr>
            <w:tcW w:w="1081" w:type="dxa"/>
            <w:tcBorders>
              <w:top w:val="single" w:sz="4" w:space="0" w:color="000000"/>
              <w:left w:val="single" w:sz="4" w:space="0" w:color="000000"/>
              <w:bottom w:val="single" w:sz="4" w:space="0" w:color="000000"/>
              <w:right w:val="single" w:sz="4" w:space="0" w:color="000000"/>
            </w:tcBorders>
          </w:tcPr>
          <w:p w:rsidR="005E3839" w:rsidRDefault="005E3839" w:rsidP="005E3839">
            <w:pPr>
              <w:snapToGrid w:val="0"/>
              <w:jc w:val="center"/>
              <w:rPr>
                <w:ins w:id="1769" w:author="user" w:date="2018-03-20T21:06:00Z"/>
                <w:rFonts w:cs="Arial"/>
                <w:color w:val="000000"/>
                <w:lang w:eastAsia="zh-CN"/>
              </w:rPr>
            </w:pPr>
            <w:ins w:id="1770" w:author="user" w:date="2018-03-20T21:06:00Z">
              <w:r>
                <w:rPr>
                  <w:rFonts w:cs="Arial"/>
                  <w:color w:val="000000"/>
                  <w:lang w:eastAsia="zh-CN"/>
                </w:rPr>
                <w:t>N1</w:t>
              </w:r>
              <w:r>
                <w:rPr>
                  <w:rFonts w:cs="Arial" w:hint="eastAsia"/>
                  <w:color w:val="000000"/>
                  <w:lang w:eastAsia="zh-CN"/>
                </w:rPr>
                <w:t>0</w:t>
              </w:r>
              <w:r>
                <w:rPr>
                  <w:rFonts w:cs="Arial"/>
                  <w:color w:val="000000"/>
                  <w:lang w:eastAsia="zh-CN"/>
                </w:rPr>
                <w:t>(</w:t>
              </w:r>
              <w:r>
                <w:rPr>
                  <w:rFonts w:cs="Arial" w:hint="eastAsia"/>
                  <w:color w:val="000000"/>
                  <w:lang w:eastAsia="zh-CN"/>
                </w:rPr>
                <w:t>3</w:t>
              </w:r>
              <w:r>
                <w:rPr>
                  <w:rFonts w:cs="Arial"/>
                  <w:color w:val="000000"/>
                  <w:lang w:eastAsia="zh-CN"/>
                </w:rPr>
                <w:t>)</w:t>
              </w:r>
            </w:ins>
          </w:p>
        </w:tc>
      </w:tr>
      <w:tr w:rsidR="005E3839" w:rsidRPr="00FF7C13" w:rsidTr="00870016">
        <w:trPr>
          <w:ins w:id="1771" w:author="user" w:date="2018-03-20T21:06:00Z"/>
        </w:trPr>
        <w:tc>
          <w:tcPr>
            <w:tcW w:w="851" w:type="dxa"/>
            <w:tcBorders>
              <w:top w:val="single" w:sz="4" w:space="0" w:color="000000"/>
              <w:left w:val="single" w:sz="4" w:space="0" w:color="000000"/>
              <w:bottom w:val="single" w:sz="4" w:space="0" w:color="000000"/>
            </w:tcBorders>
            <w:vAlign w:val="center"/>
          </w:tcPr>
          <w:p w:rsidR="005E3839" w:rsidRPr="00AF644F" w:rsidRDefault="005E3839" w:rsidP="005E3839">
            <w:pPr>
              <w:jc w:val="center"/>
              <w:rPr>
                <w:ins w:id="1772" w:author="user" w:date="2018-03-20T21:06:00Z"/>
              </w:rPr>
            </w:pPr>
            <w:ins w:id="1773" w:author="user" w:date="2018-03-20T21:06:00Z">
              <w:r w:rsidRPr="00AF644F">
                <w:t>38</w:t>
              </w:r>
            </w:ins>
          </w:p>
        </w:tc>
        <w:tc>
          <w:tcPr>
            <w:tcW w:w="1399" w:type="dxa"/>
            <w:gridSpan w:val="2"/>
            <w:tcBorders>
              <w:top w:val="single" w:sz="4" w:space="0" w:color="000000"/>
              <w:left w:val="single" w:sz="4" w:space="0" w:color="000000"/>
              <w:bottom w:val="single" w:sz="4" w:space="0" w:color="000000"/>
            </w:tcBorders>
            <w:vAlign w:val="center"/>
          </w:tcPr>
          <w:p w:rsidR="005E3839" w:rsidRPr="00AF644F" w:rsidRDefault="005E3839" w:rsidP="005E3839">
            <w:pPr>
              <w:rPr>
                <w:ins w:id="1774" w:author="user" w:date="2018-03-20T21:06:00Z"/>
              </w:rPr>
            </w:pPr>
            <w:ins w:id="1775" w:author="user" w:date="2018-03-20T21:06:00Z">
              <w:r w:rsidRPr="00AF644F">
                <w:t>OrderQty</w:t>
              </w:r>
            </w:ins>
          </w:p>
        </w:tc>
        <w:tc>
          <w:tcPr>
            <w:tcW w:w="5259" w:type="dxa"/>
            <w:tcBorders>
              <w:top w:val="single" w:sz="4" w:space="0" w:color="000000"/>
              <w:left w:val="single" w:sz="4" w:space="0" w:color="000000"/>
              <w:bottom w:val="single" w:sz="4" w:space="0" w:color="000000"/>
            </w:tcBorders>
            <w:vAlign w:val="center"/>
          </w:tcPr>
          <w:p w:rsidR="002B6C19" w:rsidRPr="00C256FF" w:rsidRDefault="008972BA" w:rsidP="002B6C19">
            <w:pPr>
              <w:keepLines w:val="0"/>
              <w:suppressAutoHyphens w:val="0"/>
              <w:snapToGrid w:val="0"/>
              <w:spacing w:before="0" w:after="0" w:line="240" w:lineRule="auto"/>
              <w:jc w:val="both"/>
              <w:rPr>
                <w:ins w:id="1776" w:author="user" w:date="2018-07-11T11:15:00Z"/>
                <w:rFonts w:ascii="宋体" w:hAnsi="宋体" w:cs="宋体"/>
                <w:color w:val="000000"/>
                <w:lang w:val="en-US" w:eastAsia="zh-CN"/>
              </w:rPr>
            </w:pPr>
            <w:ins w:id="1777" w:author="user" w:date="2018-03-21T08:50:00Z">
              <w:r>
                <w:rPr>
                  <w:rFonts w:cs="Arial"/>
                  <w:color w:val="000000"/>
                  <w:lang w:eastAsia="zh-CN"/>
                </w:rPr>
                <w:t>订单数量</w:t>
              </w:r>
              <w:r>
                <w:rPr>
                  <w:rFonts w:cs="Arial" w:hint="eastAsia"/>
                  <w:color w:val="000000"/>
                  <w:lang w:eastAsia="zh-CN"/>
                </w:rPr>
                <w:t>，</w:t>
              </w:r>
            </w:ins>
            <w:ins w:id="1778" w:author="user" w:date="2018-07-11T11:15:00Z">
              <w:r w:rsidR="002B6C19" w:rsidRPr="00C256FF">
                <w:rPr>
                  <w:rFonts w:ascii="宋体" w:hAnsi="宋体" w:cs="宋体" w:hint="eastAsia"/>
                  <w:color w:val="000000"/>
                  <w:lang w:val="en-US" w:eastAsia="zh-CN"/>
                </w:rPr>
                <w:t>单位：手</w:t>
              </w:r>
            </w:ins>
          </w:p>
          <w:p w:rsidR="005E3839" w:rsidRDefault="008972BA" w:rsidP="005E3839">
            <w:pPr>
              <w:jc w:val="both"/>
              <w:rPr>
                <w:ins w:id="1779" w:author="user" w:date="2018-03-20T21:06:00Z"/>
                <w:rFonts w:cs="Arial"/>
                <w:color w:val="000000"/>
                <w:lang w:eastAsia="zh-CN"/>
              </w:rPr>
            </w:pPr>
            <w:ins w:id="1780" w:author="user" w:date="2018-03-21T08:50:00Z">
              <w:r>
                <w:rPr>
                  <w:rFonts w:hint="eastAsia"/>
                  <w:bCs/>
                  <w:lang w:eastAsia="zh-CN"/>
                </w:rPr>
                <w:t>确定报价点击成交、</w:t>
              </w:r>
              <w:r>
                <w:rPr>
                  <w:rFonts w:cs="Arial" w:hint="eastAsia"/>
                  <w:color w:val="000000"/>
                  <w:lang w:eastAsia="zh-CN"/>
                </w:rPr>
                <w:t>最优价成交和可转换成交</w:t>
              </w:r>
              <w:r>
                <w:rPr>
                  <w:rFonts w:hint="eastAsia"/>
                  <w:bCs/>
                  <w:lang w:eastAsia="zh-CN"/>
                </w:rPr>
                <w:t>时为固定成交单位；</w:t>
              </w:r>
            </w:ins>
            <w:ins w:id="1781" w:author="user" w:date="2018-03-20T21:15:00Z">
              <w:r w:rsidR="005E3839">
                <w:rPr>
                  <w:rFonts w:cs="Arial" w:hint="eastAsia"/>
                  <w:color w:val="000000"/>
                  <w:lang w:eastAsia="zh-CN"/>
                </w:rPr>
                <w:t xml:space="preserve"> </w:t>
              </w:r>
            </w:ins>
          </w:p>
        </w:tc>
        <w:tc>
          <w:tcPr>
            <w:tcW w:w="1081" w:type="dxa"/>
            <w:tcBorders>
              <w:top w:val="single" w:sz="4" w:space="0" w:color="000000"/>
              <w:left w:val="single" w:sz="4" w:space="0" w:color="000000"/>
              <w:bottom w:val="single" w:sz="4" w:space="0" w:color="000000"/>
              <w:right w:val="single" w:sz="4" w:space="0" w:color="000000"/>
            </w:tcBorders>
          </w:tcPr>
          <w:p w:rsidR="005E3839" w:rsidRDefault="005E3839" w:rsidP="005E3839">
            <w:pPr>
              <w:snapToGrid w:val="0"/>
              <w:jc w:val="center"/>
              <w:rPr>
                <w:ins w:id="1782" w:author="user" w:date="2018-03-20T21:06:00Z"/>
                <w:rFonts w:cs="Arial"/>
                <w:color w:val="000000"/>
                <w:lang w:eastAsia="zh-CN"/>
              </w:rPr>
            </w:pPr>
            <w:ins w:id="1783" w:author="user" w:date="2018-03-20T21:06:00Z">
              <w:r>
                <w:rPr>
                  <w:rFonts w:cs="Arial"/>
                  <w:color w:val="000000"/>
                  <w:lang w:eastAsia="zh-CN"/>
                </w:rPr>
                <w:t>N1</w:t>
              </w:r>
              <w:r>
                <w:rPr>
                  <w:rFonts w:cs="Arial" w:hint="eastAsia"/>
                  <w:color w:val="000000"/>
                  <w:lang w:eastAsia="zh-CN"/>
                </w:rPr>
                <w:t>0</w:t>
              </w:r>
            </w:ins>
          </w:p>
        </w:tc>
      </w:tr>
      <w:tr w:rsidR="005E3839" w:rsidRPr="00FF7C13" w:rsidTr="00870016">
        <w:trPr>
          <w:ins w:id="1784" w:author="user" w:date="2018-03-20T21:06:00Z"/>
        </w:trPr>
        <w:tc>
          <w:tcPr>
            <w:tcW w:w="851" w:type="dxa"/>
            <w:tcBorders>
              <w:top w:val="single" w:sz="4" w:space="0" w:color="000000"/>
              <w:left w:val="single" w:sz="4" w:space="0" w:color="000000"/>
              <w:bottom w:val="single" w:sz="4" w:space="0" w:color="000000"/>
            </w:tcBorders>
          </w:tcPr>
          <w:p w:rsidR="005E3839" w:rsidRPr="00F852EA" w:rsidRDefault="005E3839" w:rsidP="005E3839">
            <w:pPr>
              <w:snapToGrid w:val="0"/>
              <w:jc w:val="center"/>
              <w:rPr>
                <w:ins w:id="1785" w:author="user" w:date="2018-03-20T21:06:00Z"/>
                <w:rFonts w:cs="Arial"/>
                <w:color w:val="000000"/>
                <w:lang w:eastAsia="zh-CN"/>
              </w:rPr>
            </w:pPr>
            <w:ins w:id="1786" w:author="user" w:date="2018-03-20T21:06:00Z">
              <w:r>
                <w:rPr>
                  <w:rFonts w:cs="Arial" w:hint="eastAsia"/>
                  <w:color w:val="000000"/>
                  <w:lang w:eastAsia="zh-CN"/>
                </w:rPr>
                <w:t>664</w:t>
              </w:r>
            </w:ins>
          </w:p>
        </w:tc>
        <w:tc>
          <w:tcPr>
            <w:tcW w:w="1399" w:type="dxa"/>
            <w:gridSpan w:val="2"/>
            <w:tcBorders>
              <w:top w:val="single" w:sz="4" w:space="0" w:color="000000"/>
              <w:left w:val="single" w:sz="4" w:space="0" w:color="000000"/>
              <w:bottom w:val="single" w:sz="4" w:space="0" w:color="000000"/>
            </w:tcBorders>
          </w:tcPr>
          <w:p w:rsidR="005E3839" w:rsidRPr="00F852EA" w:rsidRDefault="005E3839" w:rsidP="005E3839">
            <w:pPr>
              <w:snapToGrid w:val="0"/>
              <w:jc w:val="both"/>
              <w:rPr>
                <w:ins w:id="1787" w:author="user" w:date="2018-03-20T21:06:00Z"/>
                <w:rFonts w:cs="Arial"/>
                <w:color w:val="000000"/>
                <w:lang w:eastAsia="zh-CN"/>
              </w:rPr>
            </w:pPr>
            <w:ins w:id="1788" w:author="user" w:date="2018-03-20T21:06:00Z">
              <w:r>
                <w:rPr>
                  <w:rFonts w:cs="Arial" w:hint="eastAsia"/>
                  <w:color w:val="000000"/>
                  <w:lang w:eastAsia="zh-CN"/>
                </w:rPr>
                <w:t>ConfirmID</w:t>
              </w:r>
            </w:ins>
          </w:p>
        </w:tc>
        <w:tc>
          <w:tcPr>
            <w:tcW w:w="5259" w:type="dxa"/>
            <w:tcBorders>
              <w:top w:val="single" w:sz="4" w:space="0" w:color="000000"/>
              <w:left w:val="single" w:sz="4" w:space="0" w:color="000000"/>
              <w:bottom w:val="single" w:sz="4" w:space="0" w:color="000000"/>
            </w:tcBorders>
          </w:tcPr>
          <w:p w:rsidR="005E3839" w:rsidRDefault="005E3839" w:rsidP="005E3839">
            <w:pPr>
              <w:jc w:val="both"/>
              <w:rPr>
                <w:ins w:id="1789" w:author="user" w:date="2018-03-20T21:06:00Z"/>
                <w:rFonts w:cs="Arial"/>
                <w:color w:val="000000"/>
                <w:lang w:eastAsia="zh-CN"/>
              </w:rPr>
            </w:pPr>
            <w:ins w:id="1790" w:author="user" w:date="2018-03-20T21:06:00Z">
              <w:r w:rsidRPr="00F852EA">
                <w:rPr>
                  <w:rFonts w:cs="Arial" w:hint="eastAsia"/>
                  <w:color w:val="000000"/>
                  <w:lang w:eastAsia="zh-CN"/>
                </w:rPr>
                <w:t>约定号</w:t>
              </w:r>
            </w:ins>
            <w:ins w:id="1791" w:author="user" w:date="2018-03-29T11:01:00Z">
              <w:r w:rsidR="00772F03">
                <w:rPr>
                  <w:rFonts w:cs="Arial" w:hint="eastAsia"/>
                  <w:color w:val="000000"/>
                  <w:lang w:eastAsia="zh-CN"/>
                </w:rPr>
                <w:t>,</w:t>
              </w:r>
              <w:r w:rsidR="00772F03">
                <w:rPr>
                  <w:rFonts w:cs="Arial" w:hint="eastAsia"/>
                  <w:color w:val="000000"/>
                  <w:lang w:eastAsia="zh-CN"/>
                </w:rPr>
                <w:t>三</w:t>
              </w:r>
            </w:ins>
            <w:ins w:id="1792" w:author="user" w:date="2018-03-29T11:02:00Z">
              <w:r w:rsidR="00772F03">
                <w:rPr>
                  <w:rFonts w:cs="Arial" w:hint="eastAsia"/>
                  <w:color w:val="000000"/>
                  <w:lang w:eastAsia="zh-CN"/>
                </w:rPr>
                <w:t>位定长数字</w:t>
              </w:r>
            </w:ins>
          </w:p>
          <w:p w:rsidR="005E3839" w:rsidRPr="00F852EA" w:rsidRDefault="005E3839" w:rsidP="005E3839">
            <w:pPr>
              <w:jc w:val="both"/>
              <w:rPr>
                <w:ins w:id="1793" w:author="user" w:date="2018-03-20T21:06:00Z"/>
                <w:rFonts w:cs="Arial"/>
                <w:color w:val="000000"/>
                <w:lang w:eastAsia="zh-CN"/>
              </w:rPr>
            </w:pPr>
            <w:ins w:id="1794" w:author="user" w:date="2018-03-20T21:06:00Z">
              <w:r>
                <w:rPr>
                  <w:rFonts w:cs="Arial" w:hint="eastAsia"/>
                  <w:color w:val="000000"/>
                  <w:lang w:eastAsia="zh-CN"/>
                </w:rPr>
                <w:t>在</w:t>
              </w:r>
              <w:r>
                <w:rPr>
                  <w:rFonts w:hint="eastAsia"/>
                  <w:bCs/>
                  <w:lang w:eastAsia="zh-CN"/>
                </w:rPr>
                <w:t>指定对手方报价、协议交易填写，其他情况</w:t>
              </w:r>
              <w:del w:id="1795" w:author="user" w:date="2018-07-02T14:16:00Z">
                <w:r w:rsidDel="00BF1CFE">
                  <w:rPr>
                    <w:rFonts w:hint="eastAsia"/>
                    <w:bCs/>
                    <w:lang w:eastAsia="zh-CN"/>
                  </w:rPr>
                  <w:delText>为空格</w:delText>
                </w:r>
              </w:del>
            </w:ins>
            <w:ins w:id="1796" w:author="user" w:date="2018-07-02T14:16:00Z">
              <w:r w:rsidR="00BF1CFE">
                <w:rPr>
                  <w:rFonts w:hint="eastAsia"/>
                  <w:bCs/>
                  <w:lang w:eastAsia="zh-CN"/>
                </w:rPr>
                <w:t>无意义</w:t>
              </w:r>
            </w:ins>
          </w:p>
        </w:tc>
        <w:tc>
          <w:tcPr>
            <w:tcW w:w="1081" w:type="dxa"/>
            <w:tcBorders>
              <w:top w:val="single" w:sz="4" w:space="0" w:color="000000"/>
              <w:left w:val="single" w:sz="4" w:space="0" w:color="000000"/>
              <w:bottom w:val="single" w:sz="4" w:space="0" w:color="000000"/>
              <w:right w:val="single" w:sz="4" w:space="0" w:color="000000"/>
            </w:tcBorders>
          </w:tcPr>
          <w:p w:rsidR="005E3839" w:rsidRPr="00F852EA" w:rsidRDefault="00772F03" w:rsidP="005E3839">
            <w:pPr>
              <w:snapToGrid w:val="0"/>
              <w:jc w:val="center"/>
              <w:rPr>
                <w:ins w:id="1797" w:author="user" w:date="2018-03-20T21:06:00Z"/>
                <w:rFonts w:cs="Arial"/>
                <w:color w:val="000000"/>
                <w:lang w:eastAsia="zh-CN"/>
              </w:rPr>
            </w:pPr>
            <w:ins w:id="1798" w:author="user" w:date="2018-03-29T11:00:00Z">
              <w:r>
                <w:rPr>
                  <w:rFonts w:cs="Arial"/>
                  <w:color w:val="000000"/>
                  <w:lang w:eastAsia="zh-CN"/>
                </w:rPr>
                <w:t>N3</w:t>
              </w:r>
            </w:ins>
          </w:p>
        </w:tc>
      </w:tr>
      <w:tr w:rsidR="005E3839" w:rsidTr="00870016">
        <w:trPr>
          <w:ins w:id="1799" w:author="user" w:date="2018-03-20T21:06:00Z"/>
        </w:trPr>
        <w:tc>
          <w:tcPr>
            <w:tcW w:w="851" w:type="dxa"/>
            <w:tcBorders>
              <w:top w:val="single" w:sz="4" w:space="0" w:color="000000"/>
              <w:left w:val="single" w:sz="4" w:space="0" w:color="000000"/>
              <w:bottom w:val="single" w:sz="4" w:space="0" w:color="000000"/>
            </w:tcBorders>
            <w:vAlign w:val="center"/>
          </w:tcPr>
          <w:p w:rsidR="005E3839" w:rsidRPr="003C5D95" w:rsidRDefault="005E3839" w:rsidP="005E3839">
            <w:pPr>
              <w:snapToGrid w:val="0"/>
              <w:jc w:val="center"/>
              <w:rPr>
                <w:ins w:id="1800" w:author="user" w:date="2018-03-20T21:06:00Z"/>
                <w:rFonts w:cs="Arial"/>
                <w:color w:val="000000"/>
              </w:rPr>
            </w:pPr>
            <w:ins w:id="1801" w:author="user" w:date="2018-03-20T21:06:00Z">
              <w:r>
                <w:rPr>
                  <w:rFonts w:cs="Arial"/>
                  <w:color w:val="000000"/>
                </w:rPr>
                <w:t>453</w:t>
              </w:r>
            </w:ins>
          </w:p>
        </w:tc>
        <w:tc>
          <w:tcPr>
            <w:tcW w:w="1399" w:type="dxa"/>
            <w:gridSpan w:val="2"/>
            <w:tcBorders>
              <w:top w:val="single" w:sz="4" w:space="0" w:color="000000"/>
              <w:left w:val="single" w:sz="4" w:space="0" w:color="000000"/>
              <w:bottom w:val="single" w:sz="4" w:space="0" w:color="000000"/>
            </w:tcBorders>
            <w:vAlign w:val="center"/>
          </w:tcPr>
          <w:p w:rsidR="005E3839" w:rsidRDefault="005E3839" w:rsidP="005E3839">
            <w:pPr>
              <w:snapToGrid w:val="0"/>
              <w:rPr>
                <w:ins w:id="1802" w:author="user" w:date="2018-03-20T21:06:00Z"/>
                <w:rFonts w:cs="Arial"/>
                <w:color w:val="000000"/>
              </w:rPr>
            </w:pPr>
            <w:ins w:id="1803" w:author="user" w:date="2018-03-20T21:06:00Z">
              <w:r>
                <w:rPr>
                  <w:rFonts w:cs="Arial"/>
                  <w:color w:val="000000"/>
                </w:rPr>
                <w:t>NoPartyIDs</w:t>
              </w:r>
            </w:ins>
          </w:p>
        </w:tc>
        <w:tc>
          <w:tcPr>
            <w:tcW w:w="5259" w:type="dxa"/>
            <w:tcBorders>
              <w:top w:val="single" w:sz="4" w:space="0" w:color="000000"/>
              <w:left w:val="single" w:sz="4" w:space="0" w:color="000000"/>
              <w:bottom w:val="single" w:sz="4" w:space="0" w:color="000000"/>
            </w:tcBorders>
            <w:vAlign w:val="center"/>
          </w:tcPr>
          <w:p w:rsidR="005E3839" w:rsidRPr="0097346F" w:rsidRDefault="005E3839" w:rsidP="005E3839">
            <w:pPr>
              <w:snapToGrid w:val="0"/>
              <w:jc w:val="both"/>
              <w:rPr>
                <w:ins w:id="1804" w:author="user" w:date="2018-03-20T21:06:00Z"/>
                <w:rFonts w:cs="Arial"/>
                <w:color w:val="000000"/>
                <w:lang w:eastAsia="zh-CN"/>
              </w:rPr>
            </w:pPr>
            <w:ins w:id="1805" w:author="user" w:date="2018-03-20T21:06:00Z">
              <w:r>
                <w:rPr>
                  <w:rFonts w:cs="Arial" w:hint="eastAsia"/>
                  <w:color w:val="000000"/>
                  <w:lang w:eastAsia="zh-CN"/>
                </w:rPr>
                <w:t>发起方重复组，依次包含发起方的交易商代码、</w:t>
              </w:r>
            </w:ins>
            <w:ins w:id="1806" w:author="user" w:date="2018-03-20T21:41:00Z">
              <w:r>
                <w:rPr>
                  <w:rFonts w:cs="Arial" w:hint="eastAsia"/>
                  <w:color w:val="000000"/>
                  <w:lang w:eastAsia="zh-CN"/>
                </w:rPr>
                <w:t>交易</w:t>
              </w:r>
              <w:r>
                <w:rPr>
                  <w:rFonts w:cs="Arial"/>
                  <w:color w:val="000000"/>
                  <w:lang w:eastAsia="zh-CN"/>
                </w:rPr>
                <w:t>员</w:t>
              </w:r>
            </w:ins>
            <w:ins w:id="1807" w:author="user" w:date="2018-09-25T14:29:00Z">
              <w:r w:rsidR="003F2A80">
                <w:rPr>
                  <w:rFonts w:cs="Arial" w:hint="eastAsia"/>
                  <w:color w:val="000000"/>
                  <w:lang w:eastAsia="zh-CN"/>
                </w:rPr>
                <w:t>代码</w:t>
              </w:r>
            </w:ins>
            <w:ins w:id="1808" w:author="user" w:date="2018-03-20T21:41:00Z">
              <w:r>
                <w:rPr>
                  <w:rFonts w:cs="Arial" w:hint="eastAsia"/>
                  <w:color w:val="000000"/>
                  <w:lang w:eastAsia="zh-CN"/>
                </w:rPr>
                <w:t>、</w:t>
              </w:r>
            </w:ins>
            <w:ins w:id="1809" w:author="user" w:date="2018-03-20T21:06:00Z">
              <w:r>
                <w:rPr>
                  <w:rFonts w:cs="Arial" w:hint="eastAsia"/>
                  <w:color w:val="000000"/>
                  <w:lang w:eastAsia="zh-CN"/>
                </w:rPr>
                <w:t>申报交易单元号</w:t>
              </w:r>
            </w:ins>
            <w:ins w:id="1810" w:author="user" w:date="2018-03-20T21:41:00Z">
              <w:r>
                <w:rPr>
                  <w:rFonts w:cs="Arial" w:hint="eastAsia"/>
                  <w:color w:val="000000"/>
                  <w:lang w:eastAsia="zh-CN"/>
                </w:rPr>
                <w:t>、投资者账户、</w:t>
              </w:r>
            </w:ins>
            <w:ins w:id="1811" w:author="user" w:date="2018-09-25T14:30:00Z">
              <w:r w:rsidR="003F2A80">
                <w:rPr>
                  <w:rFonts w:cs="Arial" w:hint="eastAsia"/>
                  <w:color w:val="000000"/>
                  <w:lang w:eastAsia="zh-CN"/>
                </w:rPr>
                <w:t>对手方</w:t>
              </w:r>
              <w:r w:rsidR="003F2A80">
                <w:rPr>
                  <w:rFonts w:cs="Arial"/>
                  <w:color w:val="000000"/>
                  <w:lang w:eastAsia="zh-CN"/>
                </w:rPr>
                <w:t>交易员代码、</w:t>
              </w:r>
            </w:ins>
            <w:ins w:id="1812" w:author="user" w:date="2018-03-20T21:06:00Z">
              <w:r>
                <w:rPr>
                  <w:rFonts w:cs="Arial" w:hint="eastAsia"/>
                  <w:color w:val="000000"/>
                  <w:lang w:eastAsia="zh-CN"/>
                </w:rPr>
                <w:t>对手方交易商代码。取值</w:t>
              </w:r>
              <w:r>
                <w:rPr>
                  <w:rFonts w:cs="Arial" w:hint="eastAsia"/>
                  <w:color w:val="000000"/>
                  <w:lang w:eastAsia="zh-CN"/>
                </w:rPr>
                <w:t>=</w:t>
              </w:r>
            </w:ins>
            <w:ins w:id="1813" w:author="user" w:date="2018-03-20T21:40:00Z">
              <w:r w:rsidR="00F61A9A">
                <w:rPr>
                  <w:rFonts w:cs="Arial"/>
                  <w:color w:val="000000"/>
                  <w:lang w:eastAsia="zh-CN"/>
                </w:rPr>
                <w:t>6</w:t>
              </w:r>
            </w:ins>
            <w:ins w:id="1814" w:author="user" w:date="2018-03-20T21:06:00Z">
              <w:r>
                <w:rPr>
                  <w:rFonts w:cs="Arial" w:hint="eastAsia"/>
                  <w:color w:val="000000"/>
                  <w:lang w:eastAsia="zh-CN"/>
                </w:rPr>
                <w:t>。</w:t>
              </w:r>
            </w:ins>
          </w:p>
        </w:tc>
        <w:tc>
          <w:tcPr>
            <w:tcW w:w="1081" w:type="dxa"/>
            <w:tcBorders>
              <w:top w:val="single" w:sz="4" w:space="0" w:color="000000"/>
              <w:left w:val="single" w:sz="4" w:space="0" w:color="000000"/>
              <w:bottom w:val="single" w:sz="4" w:space="0" w:color="000000"/>
              <w:right w:val="single" w:sz="4" w:space="0" w:color="000000"/>
            </w:tcBorders>
          </w:tcPr>
          <w:p w:rsidR="005E3839" w:rsidRPr="00F852EA" w:rsidRDefault="005E3839" w:rsidP="005E3839">
            <w:pPr>
              <w:snapToGrid w:val="0"/>
              <w:jc w:val="center"/>
              <w:rPr>
                <w:ins w:id="1815" w:author="user" w:date="2018-03-20T21:06:00Z"/>
                <w:rFonts w:cs="Arial"/>
                <w:color w:val="000000"/>
                <w:lang w:eastAsia="zh-CN"/>
              </w:rPr>
            </w:pPr>
            <w:ins w:id="1816" w:author="user" w:date="2018-03-20T21:06:00Z">
              <w:r>
                <w:rPr>
                  <w:rFonts w:cs="Arial" w:hint="eastAsia"/>
                  <w:color w:val="000000"/>
                  <w:lang w:eastAsia="zh-CN"/>
                </w:rPr>
                <w:t>N2</w:t>
              </w:r>
            </w:ins>
          </w:p>
        </w:tc>
      </w:tr>
      <w:tr w:rsidR="005E3839" w:rsidTr="00870016">
        <w:trPr>
          <w:ins w:id="1817" w:author="user" w:date="2018-03-20T21:23:00Z"/>
        </w:trPr>
        <w:tc>
          <w:tcPr>
            <w:tcW w:w="851" w:type="dxa"/>
            <w:vMerge w:val="restart"/>
            <w:tcBorders>
              <w:left w:val="single" w:sz="4" w:space="0" w:color="000000"/>
            </w:tcBorders>
            <w:vAlign w:val="center"/>
          </w:tcPr>
          <w:p w:rsidR="005E3839" w:rsidRDefault="005E3839" w:rsidP="005E3839">
            <w:pPr>
              <w:snapToGrid w:val="0"/>
              <w:rPr>
                <w:ins w:id="1818" w:author="user" w:date="2018-03-20T21:23:00Z"/>
                <w:rFonts w:cs="Arial"/>
                <w:color w:val="000000"/>
              </w:rPr>
            </w:pPr>
            <w:ins w:id="1819" w:author="user" w:date="2018-03-20T21:24:00Z">
              <w:r w:rsidRPr="00A23F8E">
                <w:rPr>
                  <w:rFonts w:ascii="宋体" w:hAnsi="宋体" w:cs="宋体" w:hint="eastAsia"/>
                  <w:color w:val="000000"/>
                  <w:lang w:val="en-US" w:eastAsia="zh-CN"/>
                </w:rPr>
                <w:t>发起方交易商代码</w:t>
              </w:r>
            </w:ins>
          </w:p>
        </w:tc>
        <w:tc>
          <w:tcPr>
            <w:tcW w:w="616"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20" w:author="user" w:date="2018-03-20T21:23:00Z"/>
                <w:rFonts w:cs="Arial"/>
                <w:color w:val="000000"/>
              </w:rPr>
            </w:pPr>
            <w:ins w:id="1821" w:author="user" w:date="2018-03-20T21:24:00Z">
              <w:r w:rsidRPr="00A23F8E">
                <w:rPr>
                  <w:rFonts w:ascii="宋体" w:hAnsi="宋体" w:cs="宋体" w:hint="eastAsia"/>
                  <w:color w:val="000000"/>
                  <w:lang w:val="en-US" w:eastAsia="zh-CN"/>
                </w:rPr>
                <w:t>448</w:t>
              </w:r>
            </w:ins>
          </w:p>
        </w:tc>
        <w:tc>
          <w:tcPr>
            <w:tcW w:w="783"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22" w:author="user" w:date="2018-03-20T21:23:00Z"/>
                <w:rFonts w:cs="Arial"/>
                <w:color w:val="000000"/>
              </w:rPr>
            </w:pPr>
            <w:ins w:id="1823" w:author="user" w:date="2018-03-20T21:24:00Z">
              <w:r w:rsidRPr="00A23F8E">
                <w:rPr>
                  <w:rFonts w:ascii="宋体" w:hAnsi="宋体" w:cs="宋体" w:hint="eastAsia"/>
                  <w:color w:val="000000"/>
                  <w:lang w:val="en-US" w:eastAsia="zh-CN"/>
                </w:rPr>
                <w:t>PartyID</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24" w:author="user" w:date="2018-03-20T21:23:00Z"/>
                <w:rFonts w:cs="Arial"/>
                <w:color w:val="000000"/>
              </w:rPr>
            </w:pPr>
            <w:ins w:id="1825" w:author="user" w:date="2018-03-20T21:24:00Z">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rsidP="005E3839">
            <w:pPr>
              <w:snapToGrid w:val="0"/>
              <w:jc w:val="center"/>
              <w:rPr>
                <w:ins w:id="1826" w:author="user" w:date="2018-03-20T21:23:00Z"/>
                <w:rFonts w:cs="Arial"/>
                <w:color w:val="000000"/>
                <w:lang w:eastAsia="zh-CN"/>
              </w:rPr>
            </w:pPr>
            <w:ins w:id="1827" w:author="user" w:date="2018-03-20T21:24:00Z">
              <w:r w:rsidRPr="00A23F8E">
                <w:rPr>
                  <w:rFonts w:ascii="宋体" w:hAnsi="宋体" w:cs="宋体"/>
                  <w:color w:val="000000"/>
                  <w:lang w:val="en-US" w:eastAsia="zh-CN"/>
                </w:rPr>
                <w:t>C3</w:t>
              </w:r>
            </w:ins>
          </w:p>
        </w:tc>
      </w:tr>
      <w:tr w:rsidR="005E3839" w:rsidTr="00870016">
        <w:trPr>
          <w:ins w:id="1828" w:author="user" w:date="2018-03-20T21:23:00Z"/>
        </w:trPr>
        <w:tc>
          <w:tcPr>
            <w:tcW w:w="851" w:type="dxa"/>
            <w:vMerge/>
            <w:tcBorders>
              <w:left w:val="single" w:sz="4" w:space="0" w:color="000000"/>
              <w:bottom w:val="single" w:sz="4" w:space="0" w:color="000000"/>
            </w:tcBorders>
            <w:vAlign w:val="center"/>
          </w:tcPr>
          <w:p w:rsidR="005E3839" w:rsidRDefault="005E3839" w:rsidP="005E3839">
            <w:pPr>
              <w:snapToGrid w:val="0"/>
              <w:rPr>
                <w:ins w:id="1829" w:author="user" w:date="2018-03-20T21:23:00Z"/>
                <w:rFonts w:cs="Arial"/>
                <w:color w:val="000000"/>
              </w:rPr>
            </w:pPr>
          </w:p>
        </w:tc>
        <w:tc>
          <w:tcPr>
            <w:tcW w:w="616"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30" w:author="user" w:date="2018-03-20T21:23:00Z"/>
                <w:rFonts w:cs="Arial"/>
                <w:color w:val="000000"/>
              </w:rPr>
            </w:pPr>
            <w:ins w:id="1831" w:author="user" w:date="2018-03-20T21:24:00Z">
              <w:r w:rsidRPr="00A23F8E">
                <w:rPr>
                  <w:rFonts w:ascii="宋体" w:hAnsi="宋体" w:cs="宋体" w:hint="eastAsia"/>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32" w:author="user" w:date="2018-03-20T21:23:00Z"/>
                <w:rFonts w:cs="Arial"/>
                <w:color w:val="000000"/>
              </w:rPr>
            </w:pPr>
            <w:ins w:id="1833" w:author="user" w:date="2018-03-20T21:24:00Z">
              <w:r w:rsidRPr="00A23F8E">
                <w:rPr>
                  <w:rFonts w:ascii="宋体" w:hAnsi="宋体" w:cs="宋体" w:hint="eastAsia"/>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34" w:author="user" w:date="2018-03-20T21:23:00Z"/>
                <w:rFonts w:cs="Arial"/>
                <w:color w:val="000000"/>
              </w:rPr>
            </w:pPr>
            <w:ins w:id="1835" w:author="user" w:date="2018-03-20T21:24:00Z">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rsidP="005E3839">
            <w:pPr>
              <w:snapToGrid w:val="0"/>
              <w:jc w:val="center"/>
              <w:rPr>
                <w:ins w:id="1836" w:author="user" w:date="2018-03-20T21:23:00Z"/>
                <w:rFonts w:cs="Arial"/>
                <w:color w:val="000000"/>
                <w:lang w:eastAsia="zh-CN"/>
              </w:rPr>
            </w:pPr>
            <w:ins w:id="1837" w:author="user" w:date="2018-03-20T21:24:00Z">
              <w:r w:rsidRPr="00A23F8E">
                <w:rPr>
                  <w:rFonts w:ascii="宋体" w:hAnsi="宋体" w:cs="宋体"/>
                  <w:color w:val="000000"/>
                  <w:lang w:val="en-US" w:eastAsia="zh-CN"/>
                </w:rPr>
                <w:t>N4</w:t>
              </w:r>
            </w:ins>
          </w:p>
        </w:tc>
      </w:tr>
      <w:tr w:rsidR="005E3839" w:rsidTr="00870016">
        <w:trPr>
          <w:ins w:id="1838" w:author="user" w:date="2018-03-20T21:23:00Z"/>
        </w:trPr>
        <w:tc>
          <w:tcPr>
            <w:tcW w:w="851" w:type="dxa"/>
            <w:vMerge w:val="restart"/>
            <w:tcBorders>
              <w:left w:val="single" w:sz="4" w:space="0" w:color="000000"/>
            </w:tcBorders>
            <w:vAlign w:val="center"/>
          </w:tcPr>
          <w:p w:rsidR="005E3839" w:rsidRDefault="005E3839" w:rsidP="005E3839">
            <w:pPr>
              <w:snapToGrid w:val="0"/>
              <w:rPr>
                <w:ins w:id="1839" w:author="user" w:date="2018-03-20T21:23:00Z"/>
                <w:rFonts w:cs="Arial"/>
                <w:color w:val="000000"/>
              </w:rPr>
            </w:pPr>
            <w:ins w:id="1840" w:author="user" w:date="2018-03-20T21:24:00Z">
              <w:r w:rsidRPr="00A23F8E">
                <w:rPr>
                  <w:rFonts w:ascii="宋体" w:hAnsi="宋体" w:cs="宋体" w:hint="eastAsia"/>
                  <w:color w:val="000000"/>
                  <w:lang w:val="en-US" w:eastAsia="zh-CN"/>
                </w:rPr>
                <w:t>发起方申报交易员号</w:t>
              </w:r>
            </w:ins>
          </w:p>
        </w:tc>
        <w:tc>
          <w:tcPr>
            <w:tcW w:w="616"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41" w:author="user" w:date="2018-03-20T21:23:00Z"/>
                <w:rFonts w:cs="Arial"/>
                <w:color w:val="000000"/>
              </w:rPr>
            </w:pPr>
            <w:ins w:id="1842" w:author="user" w:date="2018-03-20T21:24:00Z">
              <w:r w:rsidRPr="00A23F8E">
                <w:rPr>
                  <w:rFonts w:ascii="宋体" w:hAnsi="宋体" w:cs="宋体" w:hint="eastAsia"/>
                  <w:color w:val="000000"/>
                  <w:lang w:val="en-US" w:eastAsia="zh-CN"/>
                </w:rPr>
                <w:t>448</w:t>
              </w:r>
            </w:ins>
          </w:p>
        </w:tc>
        <w:tc>
          <w:tcPr>
            <w:tcW w:w="783"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43" w:author="user" w:date="2018-03-20T21:23:00Z"/>
                <w:rFonts w:cs="Arial"/>
                <w:color w:val="000000"/>
              </w:rPr>
            </w:pPr>
            <w:ins w:id="1844" w:author="user" w:date="2018-03-20T21:24:00Z">
              <w:r w:rsidRPr="00A23F8E">
                <w:rPr>
                  <w:rFonts w:ascii="宋体" w:hAnsi="宋体" w:cs="宋体" w:hint="eastAsia"/>
                  <w:color w:val="000000"/>
                  <w:lang w:val="en-US" w:eastAsia="zh-CN"/>
                </w:rPr>
                <w:t>PartyID</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45" w:author="user" w:date="2018-03-20T21:23:00Z"/>
                <w:rFonts w:cs="Arial"/>
                <w:color w:val="000000"/>
              </w:rPr>
            </w:pPr>
            <w:ins w:id="1846" w:author="user" w:date="2018-03-20T21:24:00Z">
              <w:r w:rsidRPr="00A23F8E">
                <w:rPr>
                  <w:rFonts w:ascii="宋体" w:hAnsi="宋体" w:cs="宋体" w:hint="eastAsia"/>
                  <w:color w:val="000000"/>
                  <w:lang w:val="en-US" w:eastAsia="zh-CN"/>
                </w:rPr>
                <w:t>交易员代码，填写6位交易员代码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rsidP="005E3839">
            <w:pPr>
              <w:snapToGrid w:val="0"/>
              <w:jc w:val="center"/>
              <w:rPr>
                <w:ins w:id="1847" w:author="user" w:date="2018-03-20T21:23:00Z"/>
                <w:rFonts w:cs="Arial"/>
                <w:color w:val="000000"/>
                <w:lang w:eastAsia="zh-CN"/>
              </w:rPr>
            </w:pPr>
            <w:ins w:id="1848" w:author="user" w:date="2018-03-20T21:24:00Z">
              <w:r w:rsidRPr="00A23F8E">
                <w:rPr>
                  <w:rFonts w:ascii="宋体" w:hAnsi="宋体" w:cs="宋体"/>
                  <w:color w:val="000000"/>
                  <w:lang w:val="en-US" w:eastAsia="zh-CN"/>
                </w:rPr>
                <w:t>C6</w:t>
              </w:r>
            </w:ins>
          </w:p>
        </w:tc>
      </w:tr>
      <w:tr w:rsidR="005E3839" w:rsidTr="00870016">
        <w:trPr>
          <w:ins w:id="1849" w:author="user" w:date="2018-03-20T21:23:00Z"/>
        </w:trPr>
        <w:tc>
          <w:tcPr>
            <w:tcW w:w="851" w:type="dxa"/>
            <w:vMerge/>
            <w:tcBorders>
              <w:left w:val="single" w:sz="4" w:space="0" w:color="000000"/>
              <w:bottom w:val="single" w:sz="4" w:space="0" w:color="000000"/>
            </w:tcBorders>
            <w:vAlign w:val="center"/>
          </w:tcPr>
          <w:p w:rsidR="005E3839" w:rsidRDefault="005E3839" w:rsidP="005E3839">
            <w:pPr>
              <w:snapToGrid w:val="0"/>
              <w:rPr>
                <w:ins w:id="1850" w:author="user" w:date="2018-03-20T21:23:00Z"/>
                <w:rFonts w:cs="Arial"/>
                <w:color w:val="000000"/>
              </w:rPr>
            </w:pPr>
          </w:p>
        </w:tc>
        <w:tc>
          <w:tcPr>
            <w:tcW w:w="616"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51" w:author="user" w:date="2018-03-20T21:23:00Z"/>
                <w:rFonts w:cs="Arial"/>
                <w:color w:val="000000"/>
              </w:rPr>
            </w:pPr>
            <w:ins w:id="1852" w:author="user" w:date="2018-03-20T21:24:00Z">
              <w:r w:rsidRPr="00A23F8E">
                <w:rPr>
                  <w:rFonts w:ascii="宋体" w:hAnsi="宋体" w:cs="宋体" w:hint="eastAsia"/>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53" w:author="user" w:date="2018-03-20T21:23:00Z"/>
                <w:rFonts w:cs="Arial"/>
                <w:color w:val="000000"/>
              </w:rPr>
            </w:pPr>
            <w:ins w:id="1854" w:author="user" w:date="2018-03-20T21:24:00Z">
              <w:r w:rsidRPr="00A23F8E">
                <w:rPr>
                  <w:rFonts w:ascii="宋体" w:hAnsi="宋体" w:cs="宋体" w:hint="eastAsia"/>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55" w:author="user" w:date="2018-03-20T21:23:00Z"/>
                <w:rFonts w:cs="Arial"/>
                <w:color w:val="000000"/>
              </w:rPr>
            </w:pPr>
            <w:ins w:id="1856" w:author="user" w:date="2018-03-20T21:24:00Z">
              <w:r w:rsidRPr="00A23F8E">
                <w:rPr>
                  <w:rFonts w:ascii="宋体" w:hAnsi="宋体" w:cs="宋体" w:hint="eastAsia"/>
                  <w:color w:val="000000"/>
                  <w:lang w:val="en-US" w:eastAsia="zh-CN"/>
                </w:rPr>
                <w:t>取101，表示当前PartyID的取值为发起方的交易员代码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rsidP="005E3839">
            <w:pPr>
              <w:snapToGrid w:val="0"/>
              <w:jc w:val="center"/>
              <w:rPr>
                <w:ins w:id="1857" w:author="user" w:date="2018-03-20T21:23:00Z"/>
                <w:rFonts w:cs="Arial"/>
                <w:color w:val="000000"/>
                <w:lang w:eastAsia="zh-CN"/>
              </w:rPr>
            </w:pPr>
            <w:ins w:id="1858" w:author="user" w:date="2018-03-20T21:24:00Z">
              <w:r w:rsidRPr="00A23F8E">
                <w:rPr>
                  <w:rFonts w:ascii="宋体" w:hAnsi="宋体" w:cs="宋体"/>
                  <w:color w:val="000000"/>
                  <w:lang w:val="en-US" w:eastAsia="zh-CN"/>
                </w:rPr>
                <w:t>N4</w:t>
              </w:r>
            </w:ins>
          </w:p>
        </w:tc>
      </w:tr>
      <w:tr w:rsidR="005E3839" w:rsidTr="003F2A80">
        <w:trPr>
          <w:ins w:id="1859" w:author="user" w:date="2018-03-20T21:06:00Z"/>
        </w:trPr>
        <w:tc>
          <w:tcPr>
            <w:tcW w:w="851" w:type="dxa"/>
            <w:vMerge w:val="restart"/>
            <w:tcBorders>
              <w:left w:val="single" w:sz="4" w:space="0" w:color="000000"/>
            </w:tcBorders>
            <w:vAlign w:val="center"/>
          </w:tcPr>
          <w:p w:rsidR="005E3839" w:rsidRPr="00F852EA" w:rsidRDefault="005E3839" w:rsidP="00870016">
            <w:pPr>
              <w:snapToGrid w:val="0"/>
              <w:rPr>
                <w:ins w:id="1860" w:author="user" w:date="2018-03-20T21:06:00Z"/>
                <w:rFonts w:cs="Arial"/>
                <w:color w:val="000000"/>
                <w:lang w:eastAsia="zh-CN"/>
              </w:rPr>
            </w:pPr>
            <w:ins w:id="1861" w:author="user" w:date="2018-03-20T21:25:00Z">
              <w:r w:rsidRPr="00A23F8E">
                <w:rPr>
                  <w:rFonts w:ascii="宋体" w:hAnsi="宋体" w:cs="宋体" w:hint="eastAsia"/>
                  <w:color w:val="000000"/>
                  <w:lang w:val="en-US" w:eastAsia="zh-CN"/>
                </w:rPr>
                <w:t>发起方申报交易单元号</w:t>
              </w:r>
            </w:ins>
          </w:p>
        </w:tc>
        <w:tc>
          <w:tcPr>
            <w:tcW w:w="616" w:type="dxa"/>
            <w:tcBorders>
              <w:top w:val="single" w:sz="4" w:space="0" w:color="000000"/>
              <w:left w:val="single" w:sz="4" w:space="0" w:color="000000"/>
              <w:bottom w:val="single" w:sz="4" w:space="0" w:color="000000"/>
            </w:tcBorders>
            <w:vAlign w:val="center"/>
          </w:tcPr>
          <w:p w:rsidR="005E3839" w:rsidRPr="00F852EA" w:rsidRDefault="005E3839" w:rsidP="005E3839">
            <w:pPr>
              <w:snapToGrid w:val="0"/>
              <w:rPr>
                <w:ins w:id="1862" w:author="user" w:date="2018-03-20T21:06:00Z"/>
                <w:rFonts w:cs="Arial"/>
                <w:color w:val="000000"/>
                <w:lang w:eastAsia="zh-CN"/>
              </w:rPr>
            </w:pPr>
            <w:ins w:id="1863" w:author="user" w:date="2018-03-20T21:25:00Z">
              <w:r w:rsidRPr="00A23F8E">
                <w:rPr>
                  <w:rFonts w:ascii="宋体" w:hAnsi="宋体" w:cs="宋体" w:hint="eastAsia"/>
                  <w:color w:val="000000"/>
                  <w:lang w:val="en-US" w:eastAsia="zh-CN"/>
                </w:rPr>
                <w:t>448</w:t>
              </w:r>
            </w:ins>
          </w:p>
        </w:tc>
        <w:tc>
          <w:tcPr>
            <w:tcW w:w="783" w:type="dxa"/>
            <w:tcBorders>
              <w:top w:val="single" w:sz="4" w:space="0" w:color="000000"/>
              <w:left w:val="single" w:sz="4" w:space="0" w:color="000000"/>
              <w:bottom w:val="single" w:sz="4" w:space="0" w:color="000000"/>
            </w:tcBorders>
            <w:vAlign w:val="center"/>
          </w:tcPr>
          <w:p w:rsidR="005E3839" w:rsidRPr="00F852EA" w:rsidRDefault="005E3839" w:rsidP="005E3839">
            <w:pPr>
              <w:snapToGrid w:val="0"/>
              <w:rPr>
                <w:ins w:id="1864" w:author="user" w:date="2018-03-20T21:06:00Z"/>
                <w:rFonts w:cs="Arial"/>
                <w:color w:val="000000"/>
                <w:lang w:eastAsia="zh-CN"/>
              </w:rPr>
            </w:pPr>
            <w:ins w:id="1865" w:author="user" w:date="2018-03-20T21:25:00Z">
              <w:r w:rsidRPr="00A23F8E">
                <w:rPr>
                  <w:rFonts w:ascii="宋体" w:hAnsi="宋体" w:cs="宋体" w:hint="eastAsia"/>
                  <w:color w:val="000000"/>
                  <w:lang w:val="en-US" w:eastAsia="zh-CN"/>
                </w:rPr>
                <w:t>PartyID</w:t>
              </w:r>
            </w:ins>
          </w:p>
        </w:tc>
        <w:tc>
          <w:tcPr>
            <w:tcW w:w="5259" w:type="dxa"/>
            <w:tcBorders>
              <w:top w:val="single" w:sz="4" w:space="0" w:color="000000"/>
              <w:left w:val="single" w:sz="4" w:space="0" w:color="000000"/>
              <w:bottom w:val="single" w:sz="4" w:space="0" w:color="000000"/>
            </w:tcBorders>
            <w:vAlign w:val="center"/>
          </w:tcPr>
          <w:p w:rsidR="004615D4" w:rsidRDefault="005E3839" w:rsidP="004615D4">
            <w:pPr>
              <w:rPr>
                <w:ins w:id="1866" w:author="user" w:date="2018-04-17T10:34:00Z"/>
                <w:rFonts w:ascii="宋体" w:hAnsi="宋体" w:cs="宋体"/>
                <w:color w:val="000000"/>
                <w:lang w:val="en-US" w:eastAsia="zh-CN"/>
              </w:rPr>
            </w:pPr>
            <w:ins w:id="1867" w:author="user" w:date="2018-03-20T21:25:00Z">
              <w:r w:rsidRPr="00A23F8E">
                <w:rPr>
                  <w:rFonts w:ascii="宋体" w:hAnsi="宋体" w:cs="宋体" w:hint="eastAsia"/>
                  <w:color w:val="000000"/>
                  <w:lang w:val="en-US" w:eastAsia="zh-CN"/>
                </w:rPr>
                <w:t>申报</w:t>
              </w:r>
              <w:r w:rsidRPr="00A23F8E">
                <w:rPr>
                  <w:rFonts w:ascii="宋体" w:hAnsi="宋体" w:cs="宋体"/>
                  <w:color w:val="000000"/>
                  <w:lang w:val="en-US" w:eastAsia="zh-CN"/>
                </w:rPr>
                <w:t>PBU</w:t>
              </w:r>
              <w:r w:rsidRPr="00A23F8E">
                <w:rPr>
                  <w:rFonts w:ascii="宋体" w:hAnsi="宋体" w:cs="宋体" w:hint="eastAsia"/>
                  <w:color w:val="000000"/>
                  <w:lang w:val="en-US" w:eastAsia="zh-CN"/>
                </w:rPr>
                <w:t>代码，填写</w:t>
              </w:r>
              <w:r w:rsidRPr="00A23F8E">
                <w:rPr>
                  <w:rFonts w:ascii="宋体" w:hAnsi="宋体" w:cs="宋体"/>
                  <w:color w:val="000000"/>
                  <w:lang w:val="en-US" w:eastAsia="zh-CN"/>
                </w:rPr>
                <w:t>5</w:t>
              </w:r>
              <w:r w:rsidRPr="00A23F8E">
                <w:rPr>
                  <w:rFonts w:ascii="宋体" w:hAnsi="宋体" w:cs="宋体" w:hint="eastAsia"/>
                  <w:color w:val="000000"/>
                  <w:lang w:val="en-US" w:eastAsia="zh-CN"/>
                </w:rPr>
                <w:t>位申报交易单元号</w:t>
              </w:r>
            </w:ins>
            <w:ins w:id="1868" w:author="user" w:date="2018-04-17T10:35:00Z">
              <w:r w:rsidR="004615D4">
                <w:rPr>
                  <w:rFonts w:ascii="宋体" w:hAnsi="宋体" w:cs="宋体" w:hint="eastAsia"/>
                  <w:color w:val="000000"/>
                  <w:lang w:val="en-US" w:eastAsia="zh-CN"/>
                </w:rPr>
                <w:t>。赋值</w:t>
              </w:r>
            </w:ins>
            <w:ins w:id="1869" w:author="user" w:date="2018-04-17T11:10:00Z">
              <w:r w:rsidR="007C6E29">
                <w:rPr>
                  <w:rFonts w:ascii="宋体" w:hAnsi="宋体" w:cs="宋体" w:hint="eastAsia"/>
                  <w:color w:val="000000"/>
                  <w:lang w:val="en-US" w:eastAsia="zh-CN"/>
                </w:rPr>
                <w:t>说明</w:t>
              </w:r>
            </w:ins>
            <w:ins w:id="1870" w:author="user" w:date="2018-04-17T10:35:00Z">
              <w:r w:rsidR="004615D4">
                <w:rPr>
                  <w:rFonts w:ascii="宋体" w:hAnsi="宋体" w:cs="宋体"/>
                  <w:color w:val="000000"/>
                  <w:lang w:val="en-US" w:eastAsia="zh-CN"/>
                </w:rPr>
                <w:t>如下：</w:t>
              </w:r>
            </w:ins>
          </w:p>
          <w:p w:rsidR="005E3839" w:rsidRPr="00870016" w:rsidRDefault="004615D4" w:rsidP="008022D9">
            <w:pPr>
              <w:rPr>
                <w:ins w:id="1871" w:author="user" w:date="2018-04-17T10:35:00Z"/>
                <w:rFonts w:cs="Arial"/>
                <w:color w:val="000000"/>
                <w:lang w:eastAsia="zh-CN"/>
              </w:rPr>
            </w:pPr>
            <w:ins w:id="1872" w:author="user" w:date="2018-04-17T10:33:00Z">
              <w:r w:rsidRPr="00870016">
                <w:rPr>
                  <w:rFonts w:ascii="宋体" w:hAnsi="宋体" w:cs="宋体" w:hint="eastAsia"/>
                  <w:color w:val="000000"/>
                  <w:lang w:val="en-US" w:eastAsia="zh-CN"/>
                </w:rPr>
                <w:t>协议交易申报</w:t>
              </w:r>
            </w:ins>
            <w:ins w:id="1873" w:author="user" w:date="2018-04-17T10:34:00Z">
              <w:r w:rsidRPr="00870016">
                <w:rPr>
                  <w:rFonts w:ascii="宋体" w:hAnsi="宋体" w:cs="宋体" w:hint="eastAsia"/>
                  <w:color w:val="000000"/>
                  <w:lang w:val="en-US" w:eastAsia="zh-CN"/>
                </w:rPr>
                <w:t>：自营席位、客户席位</w:t>
              </w:r>
            </w:ins>
            <w:ins w:id="1874" w:author="user" w:date="2018-04-17T10:37:00Z">
              <w:r w:rsidRPr="00870016">
                <w:rPr>
                  <w:rFonts w:ascii="宋体" w:hAnsi="宋体" w:cs="宋体" w:hint="eastAsia"/>
                  <w:color w:val="000000"/>
                  <w:lang w:val="en-US" w:eastAsia="zh-CN"/>
                </w:rPr>
                <w:t>。</w:t>
              </w:r>
            </w:ins>
          </w:p>
          <w:p w:rsidR="004615D4" w:rsidRPr="00870016" w:rsidRDefault="004615D4" w:rsidP="008022D9">
            <w:pPr>
              <w:rPr>
                <w:ins w:id="1875" w:author="user" w:date="2018-03-20T21:06:00Z"/>
                <w:rFonts w:cs="Arial"/>
                <w:color w:val="000000"/>
                <w:lang w:eastAsia="zh-CN"/>
              </w:rPr>
            </w:pPr>
            <w:ins w:id="1876" w:author="user" w:date="2018-04-17T10:35:00Z">
              <w:r w:rsidRPr="00870016">
                <w:rPr>
                  <w:rFonts w:ascii="宋体" w:hAnsi="宋体" w:cs="宋体" w:hint="eastAsia"/>
                  <w:color w:val="000000"/>
                  <w:lang w:eastAsia="zh-CN"/>
                </w:rPr>
                <w:t>其他业务：发起方</w:t>
              </w:r>
            </w:ins>
            <w:ins w:id="1877" w:author="user" w:date="2018-04-17T10:36:00Z">
              <w:r w:rsidRPr="00870016">
                <w:rPr>
                  <w:rFonts w:ascii="宋体" w:hAnsi="宋体" w:cs="宋体"/>
                  <w:color w:val="000000"/>
                  <w:lang w:eastAsia="zh-CN"/>
                </w:rPr>
                <w:t>PBU</w:t>
              </w:r>
              <w:r w:rsidRPr="00870016">
                <w:rPr>
                  <w:rFonts w:ascii="宋体" w:hAnsi="宋体" w:cs="宋体" w:hint="eastAsia"/>
                  <w:color w:val="000000"/>
                  <w:lang w:eastAsia="zh-CN"/>
                </w:rPr>
                <w:t>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Pr="00F852EA" w:rsidRDefault="005E3839" w:rsidP="005E3839">
            <w:pPr>
              <w:snapToGrid w:val="0"/>
              <w:jc w:val="center"/>
              <w:rPr>
                <w:ins w:id="1878" w:author="user" w:date="2018-03-20T21:06:00Z"/>
                <w:rFonts w:cs="Arial"/>
                <w:color w:val="000000"/>
                <w:lang w:eastAsia="zh-CN"/>
              </w:rPr>
            </w:pPr>
            <w:ins w:id="1879" w:author="user" w:date="2018-03-20T21:25:00Z">
              <w:r w:rsidRPr="00A23F8E">
                <w:rPr>
                  <w:rFonts w:ascii="宋体" w:hAnsi="宋体" w:cs="宋体"/>
                  <w:color w:val="000000"/>
                  <w:lang w:val="en-US" w:eastAsia="zh-CN"/>
                </w:rPr>
                <w:t>C5</w:t>
              </w:r>
            </w:ins>
          </w:p>
        </w:tc>
      </w:tr>
      <w:tr w:rsidR="005E3839" w:rsidTr="00870016">
        <w:trPr>
          <w:ins w:id="1880" w:author="user" w:date="2018-03-20T21:06:00Z"/>
        </w:trPr>
        <w:tc>
          <w:tcPr>
            <w:tcW w:w="851" w:type="dxa"/>
            <w:vMerge/>
            <w:tcBorders>
              <w:left w:val="single" w:sz="4" w:space="0" w:color="000000"/>
              <w:bottom w:val="single" w:sz="4" w:space="0" w:color="000000"/>
            </w:tcBorders>
            <w:vAlign w:val="center"/>
          </w:tcPr>
          <w:p w:rsidR="005E3839" w:rsidRDefault="005E3839" w:rsidP="005E3839">
            <w:pPr>
              <w:snapToGrid w:val="0"/>
              <w:rPr>
                <w:ins w:id="1881" w:author="user" w:date="2018-03-20T21:06:00Z"/>
                <w:rFonts w:cs="Arial"/>
                <w:color w:val="000000"/>
              </w:rPr>
            </w:pPr>
          </w:p>
        </w:tc>
        <w:tc>
          <w:tcPr>
            <w:tcW w:w="616"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82" w:author="user" w:date="2018-03-20T21:06:00Z"/>
                <w:rFonts w:cs="Arial"/>
                <w:color w:val="000000"/>
              </w:rPr>
            </w:pPr>
            <w:ins w:id="1883" w:author="user" w:date="2018-03-20T21:25:00Z">
              <w:r w:rsidRPr="00A23F8E">
                <w:rPr>
                  <w:rFonts w:ascii="宋体" w:hAnsi="宋体" w:cs="宋体" w:hint="eastAsia"/>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84" w:author="user" w:date="2018-03-20T21:06:00Z"/>
                <w:rFonts w:cs="Arial"/>
                <w:color w:val="000000"/>
              </w:rPr>
            </w:pPr>
            <w:ins w:id="1885" w:author="user" w:date="2018-03-20T21:25:00Z">
              <w:r w:rsidRPr="00A23F8E">
                <w:rPr>
                  <w:rFonts w:ascii="宋体" w:hAnsi="宋体" w:cs="宋体" w:hint="eastAsia"/>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5E3839" w:rsidRDefault="005E3839" w:rsidP="005E3839">
            <w:pPr>
              <w:snapToGrid w:val="0"/>
              <w:rPr>
                <w:ins w:id="1886" w:author="user" w:date="2018-03-20T21:06:00Z"/>
                <w:rFonts w:cs="Arial"/>
                <w:color w:val="000000"/>
              </w:rPr>
            </w:pPr>
            <w:ins w:id="1887" w:author="user" w:date="2018-03-20T21:25:00Z">
              <w:r w:rsidRPr="00A23F8E">
                <w:rPr>
                  <w:rFonts w:ascii="宋体" w:hAnsi="宋体" w:cs="宋体" w:hint="eastAsia"/>
                  <w:color w:val="000000"/>
                  <w:lang w:val="en-US" w:eastAsia="zh-CN"/>
                </w:rPr>
                <w:t>取</w:t>
              </w:r>
              <w:r w:rsidRPr="00A23F8E">
                <w:rPr>
                  <w:rFonts w:ascii="宋体" w:hAnsi="宋体" w:cs="宋体"/>
                  <w:color w:val="000000"/>
                  <w:lang w:val="en-US" w:eastAsia="zh-CN"/>
                </w:rPr>
                <w:t>1</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004615D4">
                <w:rPr>
                  <w:rFonts w:ascii="宋体" w:hAnsi="宋体" w:cs="宋体" w:hint="eastAsia"/>
                  <w:color w:val="000000"/>
                  <w:lang w:val="en-US" w:eastAsia="zh-CN"/>
                </w:rPr>
                <w:t>的取值为</w:t>
              </w:r>
              <w:r w:rsidRPr="00A23F8E">
                <w:rPr>
                  <w:rFonts w:ascii="宋体" w:hAnsi="宋体" w:cs="宋体" w:hint="eastAsia"/>
                  <w:color w:val="000000"/>
                  <w:lang w:val="en-US" w:eastAsia="zh-CN"/>
                </w:rPr>
                <w:t>交易单元号</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5E3839" w:rsidRDefault="005E3839" w:rsidP="005E3839">
            <w:pPr>
              <w:snapToGrid w:val="0"/>
              <w:jc w:val="center"/>
              <w:rPr>
                <w:ins w:id="1888" w:author="user" w:date="2018-03-20T21:06:00Z"/>
                <w:rFonts w:cs="Arial"/>
                <w:color w:val="000000"/>
                <w:lang w:eastAsia="zh-CN"/>
              </w:rPr>
            </w:pPr>
            <w:ins w:id="1889" w:author="user" w:date="2018-03-20T21:25:00Z">
              <w:r w:rsidRPr="00A23F8E">
                <w:rPr>
                  <w:rFonts w:ascii="宋体" w:hAnsi="宋体" w:cs="宋体"/>
                  <w:color w:val="000000"/>
                  <w:lang w:val="en-US" w:eastAsia="zh-CN"/>
                </w:rPr>
                <w:t>N4</w:t>
              </w:r>
            </w:ins>
          </w:p>
        </w:tc>
      </w:tr>
      <w:tr w:rsidR="00EF35D7" w:rsidTr="003F2A80">
        <w:trPr>
          <w:ins w:id="1890" w:author="user" w:date="2018-03-20T21:06:00Z"/>
        </w:trPr>
        <w:tc>
          <w:tcPr>
            <w:tcW w:w="851" w:type="dxa"/>
            <w:vMerge w:val="restart"/>
            <w:tcBorders>
              <w:left w:val="single" w:sz="4" w:space="0" w:color="000000"/>
            </w:tcBorders>
            <w:vAlign w:val="center"/>
          </w:tcPr>
          <w:p w:rsidR="00EF35D7" w:rsidRPr="00F852EA" w:rsidRDefault="00EF35D7" w:rsidP="00870016">
            <w:pPr>
              <w:snapToGrid w:val="0"/>
              <w:jc w:val="both"/>
              <w:rPr>
                <w:ins w:id="1891" w:author="user" w:date="2018-03-20T21:06:00Z"/>
                <w:rFonts w:cs="Arial"/>
                <w:color w:val="000000"/>
                <w:lang w:eastAsia="zh-CN"/>
              </w:rPr>
            </w:pPr>
            <w:ins w:id="1892" w:author="user" w:date="2018-03-20T21:25:00Z">
              <w:r w:rsidRPr="00A23F8E">
                <w:rPr>
                  <w:rFonts w:ascii="宋体" w:hAnsi="宋体" w:cs="宋体" w:hint="eastAsia"/>
                  <w:color w:val="000000"/>
                  <w:lang w:val="en-US" w:eastAsia="zh-CN"/>
                </w:rPr>
                <w:t>投资者</w:t>
              </w:r>
              <w:r w:rsidRPr="00A23F8E">
                <w:rPr>
                  <w:rFonts w:ascii="宋体" w:hAnsi="宋体" w:cs="宋体" w:hint="eastAsia"/>
                  <w:color w:val="000000"/>
                  <w:lang w:val="en-US" w:eastAsia="zh-CN"/>
                </w:rPr>
                <w:lastRenderedPageBreak/>
                <w:t>账户</w:t>
              </w:r>
            </w:ins>
          </w:p>
        </w:tc>
        <w:tc>
          <w:tcPr>
            <w:tcW w:w="616" w:type="dxa"/>
            <w:tcBorders>
              <w:top w:val="single" w:sz="4" w:space="0" w:color="000000"/>
              <w:left w:val="single" w:sz="4" w:space="0" w:color="000000"/>
              <w:bottom w:val="single" w:sz="4" w:space="0" w:color="000000"/>
            </w:tcBorders>
            <w:vAlign w:val="center"/>
          </w:tcPr>
          <w:p w:rsidR="00EF35D7" w:rsidRPr="00F852EA" w:rsidRDefault="00EF35D7" w:rsidP="00EF35D7">
            <w:pPr>
              <w:snapToGrid w:val="0"/>
              <w:jc w:val="both"/>
              <w:rPr>
                <w:ins w:id="1893" w:author="user" w:date="2018-03-20T21:06:00Z"/>
                <w:rFonts w:cs="Arial"/>
                <w:color w:val="000000"/>
                <w:lang w:eastAsia="zh-CN"/>
              </w:rPr>
            </w:pPr>
            <w:ins w:id="1894" w:author="user" w:date="2018-03-20T21:25:00Z">
              <w:r w:rsidRPr="00A23F8E">
                <w:rPr>
                  <w:rFonts w:ascii="宋体" w:hAnsi="宋体" w:cs="宋体" w:hint="eastAsia"/>
                  <w:color w:val="000000"/>
                  <w:lang w:val="en-US" w:eastAsia="zh-CN"/>
                </w:rPr>
                <w:lastRenderedPageBreak/>
                <w:t>448</w:t>
              </w:r>
            </w:ins>
          </w:p>
        </w:tc>
        <w:tc>
          <w:tcPr>
            <w:tcW w:w="783" w:type="dxa"/>
            <w:tcBorders>
              <w:top w:val="single" w:sz="4" w:space="0" w:color="000000"/>
              <w:left w:val="single" w:sz="4" w:space="0" w:color="000000"/>
              <w:bottom w:val="single" w:sz="4" w:space="0" w:color="000000"/>
            </w:tcBorders>
            <w:vAlign w:val="center"/>
          </w:tcPr>
          <w:p w:rsidR="00EF35D7" w:rsidRPr="00F852EA" w:rsidRDefault="00EF35D7" w:rsidP="00EF35D7">
            <w:pPr>
              <w:snapToGrid w:val="0"/>
              <w:jc w:val="both"/>
              <w:rPr>
                <w:ins w:id="1895" w:author="user" w:date="2018-03-20T21:06:00Z"/>
                <w:rFonts w:cs="Arial"/>
                <w:color w:val="000000"/>
                <w:lang w:eastAsia="zh-CN"/>
              </w:rPr>
            </w:pPr>
            <w:ins w:id="1896" w:author="user" w:date="2018-03-20T21:25:00Z">
              <w:r w:rsidRPr="00A23F8E">
                <w:rPr>
                  <w:rFonts w:ascii="宋体" w:hAnsi="宋体" w:cs="宋体" w:hint="eastAsia"/>
                  <w:color w:val="000000"/>
                  <w:lang w:val="en-US" w:eastAsia="zh-CN"/>
                </w:rPr>
                <w:t>PartyI</w:t>
              </w:r>
              <w:r w:rsidRPr="00A23F8E">
                <w:rPr>
                  <w:rFonts w:ascii="宋体" w:hAnsi="宋体" w:cs="宋体" w:hint="eastAsia"/>
                  <w:color w:val="000000"/>
                  <w:lang w:val="en-US" w:eastAsia="zh-CN"/>
                </w:rPr>
                <w:lastRenderedPageBreak/>
                <w:t>D</w:t>
              </w:r>
            </w:ins>
          </w:p>
        </w:tc>
        <w:tc>
          <w:tcPr>
            <w:tcW w:w="5259" w:type="dxa"/>
            <w:tcBorders>
              <w:top w:val="single" w:sz="4" w:space="0" w:color="000000"/>
              <w:left w:val="single" w:sz="4" w:space="0" w:color="000000"/>
              <w:bottom w:val="single" w:sz="4" w:space="0" w:color="000000"/>
            </w:tcBorders>
            <w:vAlign w:val="center"/>
          </w:tcPr>
          <w:p w:rsidR="00EF35D7" w:rsidRDefault="00EF35D7" w:rsidP="004615D4">
            <w:pPr>
              <w:jc w:val="both"/>
              <w:rPr>
                <w:ins w:id="1897" w:author="user" w:date="2018-04-17T10:37:00Z"/>
                <w:rFonts w:cs="Arial"/>
                <w:color w:val="000000"/>
                <w:lang w:eastAsia="zh-CN"/>
              </w:rPr>
            </w:pPr>
            <w:ins w:id="1898" w:author="user" w:date="2018-03-20T21:25:00Z">
              <w:r w:rsidRPr="00A23F8E">
                <w:rPr>
                  <w:rFonts w:ascii="宋体" w:hAnsi="宋体" w:cs="宋体" w:hint="eastAsia"/>
                  <w:color w:val="000000"/>
                  <w:lang w:val="en-US" w:eastAsia="zh-CN"/>
                </w:rPr>
                <w:lastRenderedPageBreak/>
                <w:t>投资者帐户</w:t>
              </w:r>
              <w:r>
                <w:rPr>
                  <w:rFonts w:ascii="宋体" w:hAnsi="宋体" w:cs="宋体" w:hint="eastAsia"/>
                  <w:color w:val="000000"/>
                  <w:lang w:val="en-US" w:eastAsia="zh-CN"/>
                </w:rPr>
                <w:t>，</w:t>
              </w:r>
            </w:ins>
            <w:ins w:id="1899" w:author="user" w:date="2018-04-17T10:36:00Z">
              <w:r w:rsidR="004615D4" w:rsidRPr="00F852EA">
                <w:rPr>
                  <w:rFonts w:cs="Arial"/>
                  <w:color w:val="000000"/>
                  <w:lang w:eastAsia="zh-CN"/>
                </w:rPr>
                <w:t xml:space="preserve"> </w:t>
              </w:r>
            </w:ins>
            <w:ins w:id="1900" w:author="user" w:date="2018-04-17T10:37:00Z">
              <w:r w:rsidR="004615D4">
                <w:rPr>
                  <w:rFonts w:cs="Arial" w:hint="eastAsia"/>
                  <w:color w:val="000000"/>
                  <w:lang w:eastAsia="zh-CN"/>
                </w:rPr>
                <w:t>赋值</w:t>
              </w:r>
            </w:ins>
            <w:ins w:id="1901" w:author="user" w:date="2018-04-17T11:10:00Z">
              <w:r w:rsidR="007C6E29">
                <w:rPr>
                  <w:rFonts w:cs="Arial" w:hint="eastAsia"/>
                  <w:color w:val="000000"/>
                  <w:lang w:eastAsia="zh-CN"/>
                </w:rPr>
                <w:t>说明</w:t>
              </w:r>
            </w:ins>
            <w:ins w:id="1902" w:author="user" w:date="2018-04-17T10:37:00Z">
              <w:r w:rsidR="004615D4">
                <w:rPr>
                  <w:rFonts w:cs="Arial"/>
                  <w:color w:val="000000"/>
                  <w:lang w:eastAsia="zh-CN"/>
                </w:rPr>
                <w:t>如下：</w:t>
              </w:r>
            </w:ins>
          </w:p>
          <w:p w:rsidR="004615D4" w:rsidRPr="00870016" w:rsidRDefault="004615D4" w:rsidP="008022D9">
            <w:pPr>
              <w:jc w:val="both"/>
              <w:rPr>
                <w:ins w:id="1903" w:author="user" w:date="2018-04-17T10:38:00Z"/>
                <w:rFonts w:cs="Arial"/>
                <w:color w:val="000000"/>
                <w:lang w:eastAsia="zh-CN"/>
              </w:rPr>
            </w:pPr>
            <w:ins w:id="1904" w:author="user" w:date="2018-04-17T10:37:00Z">
              <w:r w:rsidRPr="00870016">
                <w:rPr>
                  <w:rFonts w:cs="Arial" w:hint="eastAsia"/>
                  <w:color w:val="000000"/>
                  <w:lang w:eastAsia="zh-CN"/>
                </w:rPr>
                <w:lastRenderedPageBreak/>
                <w:t>协议交易申报：</w:t>
              </w:r>
            </w:ins>
            <w:ins w:id="1905" w:author="user" w:date="2018-04-17T10:38:00Z">
              <w:r w:rsidRPr="00870016">
                <w:rPr>
                  <w:rFonts w:cs="Arial" w:hint="eastAsia"/>
                  <w:color w:val="000000"/>
                  <w:lang w:eastAsia="zh-CN"/>
                </w:rPr>
                <w:t>发起方股东账户、客户股东账户</w:t>
              </w:r>
            </w:ins>
          </w:p>
          <w:p w:rsidR="004615D4" w:rsidRPr="00870016" w:rsidRDefault="004615D4" w:rsidP="008022D9">
            <w:pPr>
              <w:jc w:val="both"/>
              <w:rPr>
                <w:ins w:id="1906" w:author="user" w:date="2018-03-20T21:06:00Z"/>
                <w:rFonts w:cs="Arial"/>
                <w:color w:val="000000"/>
                <w:lang w:eastAsia="zh-CN"/>
              </w:rPr>
            </w:pPr>
            <w:ins w:id="1907" w:author="user" w:date="2018-04-17T10:38:00Z">
              <w:r w:rsidRPr="00870016">
                <w:rPr>
                  <w:rFonts w:cs="Arial" w:hint="eastAsia"/>
                  <w:color w:val="000000"/>
                  <w:lang w:eastAsia="zh-CN"/>
                </w:rPr>
                <w:t>其他业务：发起方股东账户</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F35D7" w:rsidRPr="00F852EA" w:rsidRDefault="00EF35D7" w:rsidP="00EF35D7">
            <w:pPr>
              <w:snapToGrid w:val="0"/>
              <w:jc w:val="center"/>
              <w:rPr>
                <w:ins w:id="1908" w:author="user" w:date="2018-03-20T21:06:00Z"/>
                <w:rFonts w:cs="Arial"/>
                <w:color w:val="000000"/>
                <w:lang w:eastAsia="zh-CN"/>
              </w:rPr>
            </w:pPr>
            <w:ins w:id="1909" w:author="user" w:date="2018-03-20T21:25:00Z">
              <w:r w:rsidRPr="00A23F8E">
                <w:rPr>
                  <w:rFonts w:ascii="宋体" w:hAnsi="宋体" w:cs="宋体"/>
                  <w:color w:val="000000"/>
                  <w:lang w:val="en-US" w:eastAsia="zh-CN"/>
                </w:rPr>
                <w:lastRenderedPageBreak/>
                <w:t>C10</w:t>
              </w:r>
            </w:ins>
          </w:p>
        </w:tc>
      </w:tr>
      <w:tr w:rsidR="00EF35D7" w:rsidTr="00870016">
        <w:trPr>
          <w:ins w:id="1910" w:author="user" w:date="2018-03-20T21:06:00Z"/>
        </w:trPr>
        <w:tc>
          <w:tcPr>
            <w:tcW w:w="851" w:type="dxa"/>
            <w:vMerge/>
            <w:tcBorders>
              <w:left w:val="single" w:sz="4" w:space="0" w:color="000000"/>
              <w:bottom w:val="single" w:sz="4" w:space="0" w:color="000000"/>
            </w:tcBorders>
            <w:vAlign w:val="center"/>
          </w:tcPr>
          <w:p w:rsidR="00EF35D7" w:rsidRDefault="00EF35D7" w:rsidP="00EF35D7">
            <w:pPr>
              <w:snapToGrid w:val="0"/>
              <w:rPr>
                <w:ins w:id="1911" w:author="user" w:date="2018-03-20T21:06:00Z"/>
                <w:rFonts w:cs="Arial"/>
                <w:color w:val="000000"/>
              </w:rPr>
            </w:pPr>
          </w:p>
        </w:tc>
        <w:tc>
          <w:tcPr>
            <w:tcW w:w="616" w:type="dxa"/>
            <w:tcBorders>
              <w:top w:val="single" w:sz="4" w:space="0" w:color="000000"/>
              <w:left w:val="single" w:sz="4" w:space="0" w:color="000000"/>
              <w:bottom w:val="single" w:sz="4" w:space="0" w:color="000000"/>
            </w:tcBorders>
            <w:vAlign w:val="center"/>
          </w:tcPr>
          <w:p w:rsidR="00EF35D7" w:rsidRDefault="00EF35D7" w:rsidP="00EF35D7">
            <w:pPr>
              <w:snapToGrid w:val="0"/>
              <w:jc w:val="both"/>
              <w:rPr>
                <w:ins w:id="1912" w:author="user" w:date="2018-03-20T21:06:00Z"/>
                <w:rFonts w:cs="Arial"/>
                <w:color w:val="000000"/>
              </w:rPr>
            </w:pPr>
            <w:ins w:id="1913" w:author="user" w:date="2018-03-20T21:25:00Z">
              <w:r w:rsidRPr="00A23F8E">
                <w:rPr>
                  <w:rFonts w:ascii="宋体" w:hAnsi="宋体" w:cs="宋体" w:hint="eastAsia"/>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EF35D7" w:rsidRDefault="00EF35D7" w:rsidP="00EF35D7">
            <w:pPr>
              <w:snapToGrid w:val="0"/>
              <w:jc w:val="both"/>
              <w:rPr>
                <w:ins w:id="1914" w:author="user" w:date="2018-03-20T21:06:00Z"/>
                <w:rFonts w:cs="Arial"/>
                <w:color w:val="000000"/>
              </w:rPr>
            </w:pPr>
            <w:ins w:id="1915" w:author="user" w:date="2018-03-20T21:25:00Z">
              <w:r w:rsidRPr="00A23F8E">
                <w:rPr>
                  <w:rFonts w:ascii="宋体" w:hAnsi="宋体" w:cs="宋体" w:hint="eastAsia"/>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EF35D7" w:rsidRPr="00F852EA" w:rsidRDefault="00EF35D7" w:rsidP="00EF35D7">
            <w:pPr>
              <w:jc w:val="both"/>
              <w:rPr>
                <w:ins w:id="1916" w:author="user" w:date="2018-03-20T21:06:00Z"/>
                <w:rFonts w:cs="Arial"/>
                <w:color w:val="000000"/>
                <w:lang w:eastAsia="zh-CN"/>
              </w:rPr>
            </w:pPr>
            <w:ins w:id="1917" w:author="user" w:date="2018-03-20T21:25:00Z">
              <w:r w:rsidRPr="00A23F8E">
                <w:rPr>
                  <w:rFonts w:ascii="宋体" w:hAnsi="宋体" w:cs="宋体" w:hint="eastAsia"/>
                  <w:color w:val="000000"/>
                  <w:lang w:val="en-US" w:eastAsia="zh-CN"/>
                </w:rPr>
                <w:t>取</w:t>
              </w:r>
              <w:r w:rsidRPr="00A23F8E">
                <w:rPr>
                  <w:rFonts w:ascii="宋体" w:hAnsi="宋体" w:cs="宋体"/>
                  <w:color w:val="000000"/>
                  <w:lang w:val="en-US" w:eastAsia="zh-CN"/>
                </w:rPr>
                <w:t>5</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004615D4">
                <w:rPr>
                  <w:rFonts w:ascii="宋体" w:hAnsi="宋体" w:cs="宋体" w:hint="eastAsia"/>
                  <w:color w:val="000000"/>
                  <w:lang w:val="en-US" w:eastAsia="zh-CN"/>
                </w:rPr>
                <w:t>的取值为</w:t>
              </w:r>
              <w:r w:rsidRPr="00A23F8E">
                <w:rPr>
                  <w:rFonts w:ascii="宋体" w:hAnsi="宋体" w:cs="宋体" w:hint="eastAsia"/>
                  <w:color w:val="000000"/>
                  <w:lang w:val="en-US" w:eastAsia="zh-CN"/>
                </w:rPr>
                <w:t>投资者帐户</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F35D7" w:rsidRPr="00F852EA" w:rsidRDefault="00EF35D7" w:rsidP="00EF35D7">
            <w:pPr>
              <w:snapToGrid w:val="0"/>
              <w:jc w:val="center"/>
              <w:rPr>
                <w:ins w:id="1918" w:author="user" w:date="2018-03-20T21:06:00Z"/>
                <w:rFonts w:cs="Arial"/>
                <w:color w:val="000000"/>
                <w:lang w:eastAsia="zh-CN"/>
              </w:rPr>
            </w:pPr>
            <w:ins w:id="1919" w:author="user" w:date="2018-03-20T21:25:00Z">
              <w:r w:rsidRPr="00A23F8E">
                <w:rPr>
                  <w:rFonts w:ascii="宋体" w:hAnsi="宋体" w:cs="宋体"/>
                  <w:color w:val="000000"/>
                  <w:lang w:val="en-US" w:eastAsia="zh-CN"/>
                </w:rPr>
                <w:t>N4</w:t>
              </w:r>
            </w:ins>
          </w:p>
        </w:tc>
      </w:tr>
      <w:tr w:rsidR="00EF35D7" w:rsidTr="00870016">
        <w:trPr>
          <w:ins w:id="1920" w:author="user" w:date="2018-03-20T21:30:00Z"/>
        </w:trPr>
        <w:tc>
          <w:tcPr>
            <w:tcW w:w="851" w:type="dxa"/>
            <w:vMerge w:val="restart"/>
            <w:tcBorders>
              <w:left w:val="single" w:sz="4" w:space="0" w:color="000000"/>
            </w:tcBorders>
            <w:vAlign w:val="center"/>
          </w:tcPr>
          <w:p w:rsidR="00EF35D7" w:rsidRDefault="00EF35D7" w:rsidP="00EF35D7">
            <w:pPr>
              <w:snapToGrid w:val="0"/>
              <w:rPr>
                <w:ins w:id="1921" w:author="user" w:date="2018-03-20T21:30:00Z"/>
                <w:rFonts w:cs="Arial"/>
                <w:color w:val="000000"/>
                <w:lang w:eastAsia="zh-CN"/>
              </w:rPr>
            </w:pPr>
            <w:ins w:id="1922" w:author="user" w:date="2018-03-29T11:06:00Z">
              <w:r w:rsidRPr="00A23F8E">
                <w:rPr>
                  <w:rFonts w:ascii="宋体" w:hAnsi="宋体" w:cs="宋体" w:hint="eastAsia"/>
                  <w:color w:val="000000"/>
                  <w:lang w:val="en-US" w:eastAsia="zh-CN"/>
                </w:rPr>
                <w:t>对手方交易员代码</w:t>
              </w:r>
            </w:ins>
          </w:p>
        </w:tc>
        <w:tc>
          <w:tcPr>
            <w:tcW w:w="616" w:type="dxa"/>
            <w:tcBorders>
              <w:top w:val="single" w:sz="4" w:space="0" w:color="000000"/>
              <w:left w:val="single" w:sz="4" w:space="0" w:color="000000"/>
              <w:bottom w:val="single" w:sz="4" w:space="0" w:color="000000"/>
            </w:tcBorders>
            <w:vAlign w:val="center"/>
          </w:tcPr>
          <w:p w:rsidR="00EF35D7" w:rsidRPr="00A23F8E" w:rsidRDefault="00EF35D7" w:rsidP="00EF35D7">
            <w:pPr>
              <w:snapToGrid w:val="0"/>
              <w:jc w:val="both"/>
              <w:rPr>
                <w:ins w:id="1923" w:author="user" w:date="2018-03-20T21:30:00Z"/>
                <w:rFonts w:ascii="宋体" w:hAnsi="宋体" w:cs="宋体"/>
                <w:color w:val="000000"/>
                <w:lang w:val="en-US" w:eastAsia="zh-CN"/>
              </w:rPr>
            </w:pPr>
            <w:ins w:id="1924" w:author="user" w:date="2018-03-29T11:06:00Z">
              <w:r w:rsidRPr="00A23F8E">
                <w:rPr>
                  <w:rFonts w:ascii="宋体" w:hAnsi="宋体" w:cs="宋体" w:hint="eastAsia"/>
                  <w:color w:val="000000"/>
                  <w:lang w:val="en-US" w:eastAsia="zh-CN"/>
                </w:rPr>
                <w:t>448</w:t>
              </w:r>
            </w:ins>
          </w:p>
        </w:tc>
        <w:tc>
          <w:tcPr>
            <w:tcW w:w="783" w:type="dxa"/>
            <w:tcBorders>
              <w:top w:val="single" w:sz="4" w:space="0" w:color="000000"/>
              <w:left w:val="single" w:sz="4" w:space="0" w:color="000000"/>
              <w:bottom w:val="single" w:sz="4" w:space="0" w:color="000000"/>
            </w:tcBorders>
            <w:vAlign w:val="center"/>
          </w:tcPr>
          <w:p w:rsidR="00EF35D7" w:rsidRPr="00A23F8E" w:rsidRDefault="00EF35D7" w:rsidP="00EF35D7">
            <w:pPr>
              <w:snapToGrid w:val="0"/>
              <w:jc w:val="both"/>
              <w:rPr>
                <w:ins w:id="1925" w:author="user" w:date="2018-03-20T21:30:00Z"/>
                <w:rFonts w:ascii="宋体" w:hAnsi="宋体" w:cs="宋体"/>
                <w:color w:val="000000"/>
                <w:lang w:val="en-US" w:eastAsia="zh-CN"/>
              </w:rPr>
            </w:pPr>
            <w:ins w:id="1926" w:author="user" w:date="2018-03-29T11:06:00Z">
              <w:r w:rsidRPr="00A23F8E">
                <w:rPr>
                  <w:rFonts w:ascii="宋体" w:hAnsi="宋体" w:cs="宋体" w:hint="eastAsia"/>
                  <w:color w:val="000000"/>
                  <w:lang w:val="en-US" w:eastAsia="zh-CN"/>
                </w:rPr>
                <w:t>PartyID</w:t>
              </w:r>
            </w:ins>
          </w:p>
        </w:tc>
        <w:tc>
          <w:tcPr>
            <w:tcW w:w="5259" w:type="dxa"/>
            <w:tcBorders>
              <w:top w:val="single" w:sz="4" w:space="0" w:color="000000"/>
              <w:left w:val="single" w:sz="4" w:space="0" w:color="000000"/>
              <w:bottom w:val="single" w:sz="4" w:space="0" w:color="000000"/>
            </w:tcBorders>
            <w:vAlign w:val="center"/>
          </w:tcPr>
          <w:p w:rsidR="00F61A9A" w:rsidRDefault="00EF35D7" w:rsidP="00EF35D7">
            <w:pPr>
              <w:jc w:val="both"/>
              <w:rPr>
                <w:ins w:id="1927" w:author="user" w:date="2018-05-16T14:40:00Z"/>
                <w:rFonts w:ascii="宋体" w:hAnsi="宋体" w:cs="宋体"/>
                <w:color w:val="000000"/>
                <w:lang w:val="en-US" w:eastAsia="zh-CN"/>
              </w:rPr>
            </w:pPr>
            <w:ins w:id="1928" w:author="user" w:date="2018-03-29T11:06:00Z">
              <w:r w:rsidRPr="00A23F8E">
                <w:rPr>
                  <w:rFonts w:ascii="宋体" w:hAnsi="宋体" w:cs="宋体" w:hint="eastAsia"/>
                  <w:color w:val="000000"/>
                  <w:lang w:val="en-US" w:eastAsia="zh-CN"/>
                </w:rPr>
                <w:t>对手方交易员代码，填写6位交易员代码</w:t>
              </w:r>
            </w:ins>
            <w:ins w:id="1929" w:author="user" w:date="2018-05-16T14:39:00Z">
              <w:r w:rsidR="004A1D40">
                <w:rPr>
                  <w:rFonts w:ascii="宋体" w:hAnsi="宋体" w:cs="宋体" w:hint="eastAsia"/>
                  <w:color w:val="000000"/>
                  <w:lang w:val="en-US" w:eastAsia="zh-CN"/>
                </w:rPr>
                <w:t>。</w:t>
              </w:r>
            </w:ins>
          </w:p>
          <w:p w:rsidR="00D0298F" w:rsidRDefault="00D0298F" w:rsidP="00D0298F">
            <w:pPr>
              <w:jc w:val="both"/>
              <w:rPr>
                <w:ins w:id="1930" w:author="user" w:date="2018-06-08T14:25:00Z"/>
                <w:rFonts w:ascii="宋体" w:hAnsi="宋体" w:cs="宋体"/>
                <w:color w:val="000000"/>
                <w:lang w:val="en-US" w:eastAsia="zh-CN"/>
              </w:rPr>
            </w:pPr>
            <w:ins w:id="1931" w:author="user" w:date="2018-06-08T14:25:00Z">
              <w:r>
                <w:rPr>
                  <w:rFonts w:ascii="宋体" w:hAnsi="宋体" w:cs="宋体" w:hint="eastAsia"/>
                  <w:color w:val="000000"/>
                  <w:lang w:val="en-US" w:eastAsia="zh-CN"/>
                </w:rPr>
                <w:t>指定</w:t>
              </w:r>
              <w:r>
                <w:rPr>
                  <w:rFonts w:ascii="宋体" w:hAnsi="宋体" w:cs="宋体"/>
                  <w:color w:val="000000"/>
                  <w:lang w:val="en-US" w:eastAsia="zh-CN"/>
                </w:rPr>
                <w:t>对手方填写</w:t>
              </w:r>
              <w:r>
                <w:rPr>
                  <w:rFonts w:ascii="宋体" w:hAnsi="宋体" w:cs="宋体" w:hint="eastAsia"/>
                  <w:color w:val="000000"/>
                  <w:lang w:val="en-US" w:eastAsia="zh-CN"/>
                </w:rPr>
                <w:t>6位</w:t>
              </w:r>
              <w:r>
                <w:rPr>
                  <w:rFonts w:ascii="宋体" w:hAnsi="宋体" w:cs="宋体"/>
                  <w:color w:val="000000"/>
                  <w:lang w:val="en-US" w:eastAsia="zh-CN"/>
                </w:rPr>
                <w:t>交易</w:t>
              </w:r>
              <w:r>
                <w:rPr>
                  <w:rFonts w:ascii="宋体" w:hAnsi="宋体" w:cs="宋体" w:hint="eastAsia"/>
                  <w:color w:val="000000"/>
                  <w:lang w:val="en-US" w:eastAsia="zh-CN"/>
                </w:rPr>
                <w:t>员</w:t>
              </w:r>
              <w:r>
                <w:rPr>
                  <w:rFonts w:ascii="宋体" w:hAnsi="宋体" w:cs="宋体"/>
                  <w:color w:val="000000"/>
                  <w:lang w:val="en-US" w:eastAsia="zh-CN"/>
                </w:rPr>
                <w:t>代码。</w:t>
              </w:r>
            </w:ins>
          </w:p>
          <w:p w:rsidR="00D0298F" w:rsidRDefault="00D0298F" w:rsidP="00D0298F">
            <w:pPr>
              <w:jc w:val="both"/>
              <w:rPr>
                <w:ins w:id="1932" w:author="user" w:date="2018-06-08T14:25:00Z"/>
                <w:rFonts w:ascii="宋体" w:hAnsi="宋体" w:cs="宋体"/>
                <w:color w:val="000000"/>
                <w:lang w:val="en-US" w:eastAsia="zh-CN"/>
              </w:rPr>
            </w:pPr>
            <w:ins w:id="1933" w:author="user" w:date="2018-06-08T14:25:00Z">
              <w:r>
                <w:rPr>
                  <w:rFonts w:ascii="宋体" w:hAnsi="宋体" w:cs="宋体"/>
                  <w:color w:val="000000"/>
                  <w:lang w:val="en-US" w:eastAsia="zh-CN"/>
                </w:rPr>
                <w:t>协议交易</w:t>
              </w:r>
              <w:r>
                <w:rPr>
                  <w:rFonts w:ascii="宋体" w:hAnsi="宋体" w:cs="宋体" w:hint="eastAsia"/>
                  <w:color w:val="000000"/>
                  <w:lang w:val="en-US" w:eastAsia="zh-CN"/>
                </w:rPr>
                <w:t>无意义。</w:t>
              </w:r>
            </w:ins>
          </w:p>
          <w:p w:rsidR="00D0298F" w:rsidRDefault="00D0298F" w:rsidP="00D0298F">
            <w:pPr>
              <w:jc w:val="both"/>
              <w:rPr>
                <w:ins w:id="1934" w:author="user" w:date="2018-06-08T14:25:00Z"/>
                <w:rFonts w:ascii="宋体" w:hAnsi="宋体" w:cs="宋体"/>
                <w:color w:val="000000"/>
                <w:lang w:val="en-US" w:eastAsia="zh-CN"/>
              </w:rPr>
            </w:pPr>
            <w:ins w:id="1935" w:author="user" w:date="2018-06-08T14:25:00Z">
              <w:r>
                <w:rPr>
                  <w:rFonts w:ascii="宋体" w:hAnsi="宋体" w:cs="宋体" w:hint="eastAsia"/>
                  <w:color w:val="000000"/>
                  <w:lang w:val="en-US" w:eastAsia="zh-CN"/>
                </w:rPr>
                <w:t>点击</w:t>
              </w:r>
              <w:r>
                <w:rPr>
                  <w:rFonts w:ascii="宋体" w:hAnsi="宋体" w:cs="宋体"/>
                  <w:color w:val="000000"/>
                  <w:lang w:val="en-US" w:eastAsia="zh-CN"/>
                </w:rPr>
                <w:t>成交无意义</w:t>
              </w:r>
              <w:r>
                <w:rPr>
                  <w:rFonts w:ascii="宋体" w:hAnsi="宋体" w:cs="宋体" w:hint="eastAsia"/>
                  <w:color w:val="000000"/>
                  <w:lang w:val="en-US" w:eastAsia="zh-CN"/>
                </w:rPr>
                <w:t>。</w:t>
              </w:r>
            </w:ins>
          </w:p>
          <w:p w:rsidR="00D0298F" w:rsidRDefault="00D0298F" w:rsidP="00D0298F">
            <w:pPr>
              <w:jc w:val="both"/>
              <w:rPr>
                <w:ins w:id="1936" w:author="user" w:date="2018-06-08T14:25:00Z"/>
                <w:rFonts w:ascii="宋体" w:hAnsi="宋体" w:cs="宋体"/>
                <w:color w:val="000000"/>
                <w:lang w:val="en-US" w:eastAsia="zh-CN"/>
              </w:rPr>
            </w:pPr>
            <w:ins w:id="1937" w:author="user" w:date="2018-06-08T14:25:00Z">
              <w:r>
                <w:rPr>
                  <w:rFonts w:ascii="宋体" w:hAnsi="宋体" w:cs="宋体" w:hint="eastAsia"/>
                  <w:color w:val="000000"/>
                  <w:lang w:val="en-US" w:eastAsia="zh-CN"/>
                </w:rPr>
                <w:t>最优价</w:t>
              </w:r>
              <w:r>
                <w:rPr>
                  <w:rFonts w:ascii="宋体" w:hAnsi="宋体" w:cs="宋体"/>
                  <w:color w:val="000000"/>
                  <w:lang w:val="en-US" w:eastAsia="zh-CN"/>
                </w:rPr>
                <w:t>成交无意义</w:t>
              </w:r>
              <w:r>
                <w:rPr>
                  <w:rFonts w:ascii="宋体" w:hAnsi="宋体" w:cs="宋体" w:hint="eastAsia"/>
                  <w:color w:val="000000"/>
                  <w:lang w:val="en-US" w:eastAsia="zh-CN"/>
                </w:rPr>
                <w:t>。</w:t>
              </w:r>
            </w:ins>
          </w:p>
          <w:p w:rsidR="00F61A9A" w:rsidRPr="00A23F8E" w:rsidRDefault="00D0298F" w:rsidP="00D0298F">
            <w:pPr>
              <w:jc w:val="both"/>
              <w:rPr>
                <w:ins w:id="1938" w:author="user" w:date="2018-03-20T21:30:00Z"/>
                <w:rFonts w:ascii="宋体" w:hAnsi="宋体" w:cs="宋体"/>
                <w:color w:val="000000"/>
                <w:lang w:val="en-US" w:eastAsia="zh-CN"/>
              </w:rPr>
            </w:pPr>
            <w:ins w:id="1939" w:author="user" w:date="2018-06-08T14:25:00Z">
              <w:del w:id="1940" w:author="user" w:date="2018-07-24T20:44:00Z">
                <w:r w:rsidDel="00435F73">
                  <w:rPr>
                    <w:rFonts w:ascii="宋体" w:hAnsi="宋体" w:cs="宋体" w:hint="eastAsia"/>
                    <w:color w:val="000000"/>
                    <w:lang w:val="en-US" w:eastAsia="zh-CN"/>
                  </w:rPr>
                  <w:delText>点击</w:delText>
                </w:r>
              </w:del>
            </w:ins>
            <w:ins w:id="1941" w:author="user" w:date="2018-07-24T20:44:00Z">
              <w:r w:rsidR="00435F73">
                <w:rPr>
                  <w:rFonts w:ascii="宋体" w:hAnsi="宋体" w:cs="宋体" w:hint="eastAsia"/>
                  <w:color w:val="000000"/>
                  <w:lang w:val="en-US" w:eastAsia="zh-CN"/>
                </w:rPr>
                <w:t>可转</w:t>
              </w:r>
            </w:ins>
            <w:ins w:id="1942" w:author="user" w:date="2018-07-24T20:53:00Z">
              <w:r w:rsidR="000C3C63">
                <w:rPr>
                  <w:rFonts w:ascii="宋体" w:hAnsi="宋体" w:cs="宋体" w:hint="eastAsia"/>
                  <w:color w:val="000000"/>
                  <w:lang w:val="en-US" w:eastAsia="zh-CN"/>
                </w:rPr>
                <w:t>换</w:t>
              </w:r>
            </w:ins>
            <w:ins w:id="1943" w:author="user" w:date="2018-06-08T14:25:00Z">
              <w:r>
                <w:rPr>
                  <w:rFonts w:ascii="宋体" w:hAnsi="宋体" w:cs="宋体"/>
                  <w:color w:val="000000"/>
                  <w:lang w:val="en-US" w:eastAsia="zh-CN"/>
                </w:rPr>
                <w:t>成交</w:t>
              </w:r>
              <w:r>
                <w:rPr>
                  <w:rFonts w:ascii="宋体" w:hAnsi="宋体" w:cs="宋体" w:hint="eastAsia"/>
                  <w:color w:val="000000"/>
                  <w:lang w:val="en-US" w:eastAsia="zh-CN"/>
                </w:rPr>
                <w:t>无意义</w:t>
              </w:r>
              <w:r>
                <w:rPr>
                  <w:rFonts w:ascii="宋体" w:hAnsi="宋体" w:cs="宋体"/>
                  <w:color w:val="000000"/>
                  <w:lang w:val="en-US" w:eastAsia="zh-CN"/>
                </w:rPr>
                <w:t>。</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F35D7" w:rsidRPr="00A23F8E" w:rsidRDefault="00EF35D7" w:rsidP="00EF35D7">
            <w:pPr>
              <w:snapToGrid w:val="0"/>
              <w:jc w:val="center"/>
              <w:rPr>
                <w:ins w:id="1944" w:author="user" w:date="2018-03-20T21:30:00Z"/>
                <w:rFonts w:ascii="宋体" w:hAnsi="宋体" w:cs="宋体"/>
                <w:color w:val="000000"/>
                <w:lang w:val="en-US" w:eastAsia="zh-CN"/>
              </w:rPr>
            </w:pPr>
            <w:ins w:id="1945" w:author="user" w:date="2018-03-29T11:06:00Z">
              <w:r w:rsidRPr="00A23F8E">
                <w:rPr>
                  <w:rFonts w:ascii="宋体" w:hAnsi="宋体" w:cs="宋体"/>
                  <w:color w:val="000000"/>
                  <w:lang w:val="en-US" w:eastAsia="zh-CN"/>
                </w:rPr>
                <w:t>C6</w:t>
              </w:r>
            </w:ins>
          </w:p>
        </w:tc>
      </w:tr>
      <w:tr w:rsidR="00EF35D7" w:rsidTr="00870016">
        <w:trPr>
          <w:ins w:id="1946" w:author="user" w:date="2018-03-20T21:30:00Z"/>
        </w:trPr>
        <w:tc>
          <w:tcPr>
            <w:tcW w:w="851" w:type="dxa"/>
            <w:vMerge/>
            <w:tcBorders>
              <w:left w:val="single" w:sz="4" w:space="0" w:color="000000"/>
              <w:bottom w:val="single" w:sz="4" w:space="0" w:color="000000"/>
            </w:tcBorders>
            <w:vAlign w:val="center"/>
          </w:tcPr>
          <w:p w:rsidR="00EF35D7" w:rsidRDefault="00EF35D7" w:rsidP="00EF35D7">
            <w:pPr>
              <w:snapToGrid w:val="0"/>
              <w:rPr>
                <w:ins w:id="1947" w:author="user" w:date="2018-03-20T21:30:00Z"/>
                <w:rFonts w:cs="Arial"/>
                <w:color w:val="000000"/>
              </w:rPr>
            </w:pPr>
          </w:p>
        </w:tc>
        <w:tc>
          <w:tcPr>
            <w:tcW w:w="616" w:type="dxa"/>
            <w:tcBorders>
              <w:top w:val="single" w:sz="4" w:space="0" w:color="000000"/>
              <w:left w:val="single" w:sz="4" w:space="0" w:color="000000"/>
              <w:bottom w:val="single" w:sz="4" w:space="0" w:color="000000"/>
            </w:tcBorders>
            <w:vAlign w:val="center"/>
          </w:tcPr>
          <w:p w:rsidR="00EF35D7" w:rsidRPr="00A23F8E" w:rsidRDefault="00EF35D7" w:rsidP="00EF35D7">
            <w:pPr>
              <w:snapToGrid w:val="0"/>
              <w:jc w:val="both"/>
              <w:rPr>
                <w:ins w:id="1948" w:author="user" w:date="2018-03-20T21:30:00Z"/>
                <w:rFonts w:ascii="宋体" w:hAnsi="宋体" w:cs="宋体"/>
                <w:color w:val="000000"/>
                <w:lang w:val="en-US" w:eastAsia="zh-CN"/>
              </w:rPr>
            </w:pPr>
            <w:ins w:id="1949" w:author="user" w:date="2018-03-29T11:06:00Z">
              <w:r w:rsidRPr="00A23F8E">
                <w:rPr>
                  <w:rFonts w:ascii="宋体" w:hAnsi="宋体" w:cs="宋体"/>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EF35D7" w:rsidRPr="00A23F8E" w:rsidRDefault="00EF35D7" w:rsidP="00EF35D7">
            <w:pPr>
              <w:snapToGrid w:val="0"/>
              <w:jc w:val="both"/>
              <w:rPr>
                <w:ins w:id="1950" w:author="user" w:date="2018-03-20T21:30:00Z"/>
                <w:rFonts w:ascii="宋体" w:hAnsi="宋体" w:cs="宋体"/>
                <w:color w:val="000000"/>
                <w:lang w:val="en-US" w:eastAsia="zh-CN"/>
              </w:rPr>
            </w:pPr>
            <w:ins w:id="1951" w:author="user" w:date="2018-03-29T11:06:00Z">
              <w:r w:rsidRPr="00A23F8E">
                <w:rPr>
                  <w:rFonts w:ascii="宋体" w:hAnsi="宋体" w:cs="宋体"/>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EF35D7" w:rsidRPr="00A23F8E" w:rsidRDefault="00EF35D7" w:rsidP="00EF35D7">
            <w:pPr>
              <w:jc w:val="both"/>
              <w:rPr>
                <w:ins w:id="1952" w:author="user" w:date="2018-03-20T21:30:00Z"/>
                <w:rFonts w:ascii="宋体" w:hAnsi="宋体" w:cs="宋体"/>
                <w:color w:val="000000"/>
                <w:lang w:val="en-US" w:eastAsia="zh-CN"/>
              </w:rPr>
            </w:pPr>
            <w:ins w:id="1953" w:author="user" w:date="2018-03-29T11:06:00Z">
              <w:r w:rsidRPr="00A23F8E">
                <w:rPr>
                  <w:rFonts w:ascii="宋体" w:hAnsi="宋体" w:cs="宋体" w:hint="eastAsia"/>
                  <w:color w:val="000000"/>
                  <w:lang w:val="en-US" w:eastAsia="zh-CN"/>
                </w:rPr>
                <w:t>取</w:t>
              </w:r>
              <w:r w:rsidRPr="00A23F8E">
                <w:rPr>
                  <w:rFonts w:ascii="宋体" w:hAnsi="宋体" w:cs="宋体"/>
                  <w:color w:val="000000"/>
                  <w:lang w:val="en-US" w:eastAsia="zh-CN"/>
                </w:rPr>
                <w:t>102，表示当前PartyID的取值为对手方的交易员代码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F35D7" w:rsidRPr="00A23F8E" w:rsidRDefault="00EF35D7" w:rsidP="00EF35D7">
            <w:pPr>
              <w:snapToGrid w:val="0"/>
              <w:jc w:val="center"/>
              <w:rPr>
                <w:ins w:id="1954" w:author="user" w:date="2018-03-20T21:30:00Z"/>
                <w:rFonts w:ascii="宋体" w:hAnsi="宋体" w:cs="宋体"/>
                <w:color w:val="000000"/>
                <w:lang w:val="en-US" w:eastAsia="zh-CN"/>
              </w:rPr>
            </w:pPr>
            <w:ins w:id="1955" w:author="user" w:date="2018-03-29T11:06:00Z">
              <w:r w:rsidRPr="00A23F8E">
                <w:rPr>
                  <w:rFonts w:ascii="宋体" w:hAnsi="宋体" w:cs="宋体"/>
                  <w:color w:val="000000"/>
                  <w:lang w:val="en-US" w:eastAsia="zh-CN"/>
                </w:rPr>
                <w:t>N4</w:t>
              </w:r>
            </w:ins>
          </w:p>
        </w:tc>
      </w:tr>
      <w:tr w:rsidR="00EC73D0" w:rsidTr="00CE54BA">
        <w:trPr>
          <w:ins w:id="1956" w:author="user" w:date="2018-05-16T14:37:00Z"/>
        </w:trPr>
        <w:tc>
          <w:tcPr>
            <w:tcW w:w="851" w:type="dxa"/>
            <w:vMerge w:val="restart"/>
            <w:tcBorders>
              <w:left w:val="single" w:sz="4" w:space="0" w:color="000000"/>
            </w:tcBorders>
            <w:vAlign w:val="center"/>
          </w:tcPr>
          <w:p w:rsidR="00EC73D0" w:rsidRDefault="00A6597D" w:rsidP="00EC73D0">
            <w:pPr>
              <w:snapToGrid w:val="0"/>
              <w:rPr>
                <w:ins w:id="1957" w:author="user" w:date="2018-05-16T14:37:00Z"/>
                <w:rFonts w:cs="Arial"/>
                <w:color w:val="000000"/>
              </w:rPr>
            </w:pPr>
            <w:ins w:id="1958" w:author="user" w:date="2018-05-16T14:37:00Z">
              <w:r>
                <w:rPr>
                  <w:rFonts w:ascii="宋体" w:hAnsi="宋体" w:cs="宋体" w:hint="eastAsia"/>
                  <w:color w:val="000000"/>
                  <w:lang w:val="en-US" w:eastAsia="zh-CN"/>
                </w:rPr>
                <w:t>对手方交易</w:t>
              </w:r>
            </w:ins>
            <w:ins w:id="1959" w:author="user" w:date="2018-05-16T14:39:00Z">
              <w:r>
                <w:rPr>
                  <w:rFonts w:ascii="宋体" w:hAnsi="宋体" w:cs="宋体" w:hint="eastAsia"/>
                  <w:color w:val="000000"/>
                  <w:lang w:val="en-US" w:eastAsia="zh-CN"/>
                </w:rPr>
                <w:t>商</w:t>
              </w:r>
            </w:ins>
            <w:ins w:id="1960" w:author="user" w:date="2018-05-16T14:37:00Z">
              <w:r w:rsidR="00EC73D0" w:rsidRPr="00A23F8E">
                <w:rPr>
                  <w:rFonts w:ascii="宋体" w:hAnsi="宋体" w:cs="宋体" w:hint="eastAsia"/>
                  <w:color w:val="000000"/>
                  <w:lang w:val="en-US" w:eastAsia="zh-CN"/>
                </w:rPr>
                <w:t>代码</w:t>
              </w:r>
            </w:ins>
          </w:p>
        </w:tc>
        <w:tc>
          <w:tcPr>
            <w:tcW w:w="616" w:type="dxa"/>
            <w:tcBorders>
              <w:top w:val="single" w:sz="4" w:space="0" w:color="000000"/>
              <w:left w:val="single" w:sz="4" w:space="0" w:color="000000"/>
              <w:bottom w:val="single" w:sz="4" w:space="0" w:color="000000"/>
            </w:tcBorders>
            <w:vAlign w:val="center"/>
          </w:tcPr>
          <w:p w:rsidR="00EC73D0" w:rsidRPr="00A23F8E" w:rsidRDefault="00EC73D0" w:rsidP="00EC73D0">
            <w:pPr>
              <w:snapToGrid w:val="0"/>
              <w:jc w:val="both"/>
              <w:rPr>
                <w:ins w:id="1961" w:author="user" w:date="2018-05-16T14:37:00Z"/>
                <w:rFonts w:ascii="宋体" w:hAnsi="宋体" w:cs="宋体"/>
                <w:color w:val="000000"/>
                <w:lang w:val="en-US" w:eastAsia="zh-CN"/>
              </w:rPr>
            </w:pPr>
            <w:ins w:id="1962" w:author="user" w:date="2018-05-16T14:37:00Z">
              <w:r w:rsidRPr="00A23F8E">
                <w:rPr>
                  <w:rFonts w:ascii="宋体" w:hAnsi="宋体" w:cs="宋体" w:hint="eastAsia"/>
                  <w:color w:val="000000"/>
                  <w:lang w:val="en-US" w:eastAsia="zh-CN"/>
                </w:rPr>
                <w:t>448</w:t>
              </w:r>
            </w:ins>
          </w:p>
        </w:tc>
        <w:tc>
          <w:tcPr>
            <w:tcW w:w="783" w:type="dxa"/>
            <w:tcBorders>
              <w:top w:val="single" w:sz="4" w:space="0" w:color="000000"/>
              <w:left w:val="single" w:sz="4" w:space="0" w:color="000000"/>
              <w:bottom w:val="single" w:sz="4" w:space="0" w:color="000000"/>
            </w:tcBorders>
            <w:vAlign w:val="center"/>
          </w:tcPr>
          <w:p w:rsidR="00EC73D0" w:rsidRPr="00A23F8E" w:rsidRDefault="00EC73D0" w:rsidP="00EC73D0">
            <w:pPr>
              <w:snapToGrid w:val="0"/>
              <w:jc w:val="both"/>
              <w:rPr>
                <w:ins w:id="1963" w:author="user" w:date="2018-05-16T14:37:00Z"/>
                <w:rFonts w:ascii="宋体" w:hAnsi="宋体" w:cs="宋体"/>
                <w:color w:val="000000"/>
                <w:lang w:val="en-US" w:eastAsia="zh-CN"/>
              </w:rPr>
            </w:pPr>
            <w:ins w:id="1964" w:author="user" w:date="2018-05-16T14:37:00Z">
              <w:r w:rsidRPr="00A23F8E">
                <w:rPr>
                  <w:rFonts w:ascii="宋体" w:hAnsi="宋体" w:cs="宋体" w:hint="eastAsia"/>
                  <w:color w:val="000000"/>
                  <w:lang w:val="en-US" w:eastAsia="zh-CN"/>
                </w:rPr>
                <w:t>PartyID</w:t>
              </w:r>
            </w:ins>
          </w:p>
        </w:tc>
        <w:tc>
          <w:tcPr>
            <w:tcW w:w="5259" w:type="dxa"/>
            <w:tcBorders>
              <w:top w:val="single" w:sz="4" w:space="0" w:color="000000"/>
              <w:left w:val="single" w:sz="4" w:space="0" w:color="000000"/>
              <w:bottom w:val="single" w:sz="4" w:space="0" w:color="000000"/>
            </w:tcBorders>
            <w:vAlign w:val="center"/>
          </w:tcPr>
          <w:p w:rsidR="00F61A9A" w:rsidRDefault="00EC73D0" w:rsidP="00EC73D0">
            <w:pPr>
              <w:jc w:val="both"/>
              <w:rPr>
                <w:ins w:id="1965" w:author="user" w:date="2018-05-16T14:40:00Z"/>
                <w:rFonts w:ascii="宋体" w:hAnsi="宋体" w:cs="宋体"/>
                <w:color w:val="000000"/>
                <w:lang w:val="en-US" w:eastAsia="zh-CN"/>
              </w:rPr>
            </w:pPr>
            <w:ins w:id="1966" w:author="user" w:date="2018-05-16T14:37:00Z">
              <w:r w:rsidRPr="00A23F8E">
                <w:rPr>
                  <w:rFonts w:ascii="宋体" w:hAnsi="宋体" w:cs="宋体" w:hint="eastAsia"/>
                  <w:color w:val="000000"/>
                  <w:lang w:val="en-US" w:eastAsia="zh-CN"/>
                </w:rPr>
                <w:t>对手方交易</w:t>
              </w:r>
              <w:r>
                <w:rPr>
                  <w:rFonts w:ascii="宋体" w:hAnsi="宋体" w:cs="宋体" w:hint="eastAsia"/>
                  <w:color w:val="000000"/>
                  <w:lang w:val="en-US" w:eastAsia="zh-CN"/>
                </w:rPr>
                <w:t>商</w:t>
              </w:r>
              <w:r w:rsidRPr="00A23F8E">
                <w:rPr>
                  <w:rFonts w:ascii="宋体" w:hAnsi="宋体" w:cs="宋体" w:hint="eastAsia"/>
                  <w:color w:val="000000"/>
                  <w:lang w:val="en-US" w:eastAsia="zh-CN"/>
                </w:rPr>
                <w:t>代码，填写</w:t>
              </w:r>
              <w:r>
                <w:rPr>
                  <w:rFonts w:ascii="宋体" w:hAnsi="宋体" w:cs="宋体"/>
                  <w:color w:val="000000"/>
                  <w:lang w:val="en-US" w:eastAsia="zh-CN"/>
                </w:rPr>
                <w:t>3</w:t>
              </w:r>
              <w:r w:rsidRPr="00A23F8E">
                <w:rPr>
                  <w:rFonts w:ascii="宋体" w:hAnsi="宋体" w:cs="宋体" w:hint="eastAsia"/>
                  <w:color w:val="000000"/>
                  <w:lang w:val="en-US" w:eastAsia="zh-CN"/>
                </w:rPr>
                <w:t>位交易</w:t>
              </w:r>
              <w:r>
                <w:rPr>
                  <w:rFonts w:ascii="宋体" w:hAnsi="宋体" w:cs="宋体" w:hint="eastAsia"/>
                  <w:color w:val="000000"/>
                  <w:lang w:val="en-US" w:eastAsia="zh-CN"/>
                </w:rPr>
                <w:t>商</w:t>
              </w:r>
              <w:r w:rsidRPr="00A23F8E">
                <w:rPr>
                  <w:rFonts w:ascii="宋体" w:hAnsi="宋体" w:cs="宋体" w:hint="eastAsia"/>
                  <w:color w:val="000000"/>
                  <w:lang w:val="en-US" w:eastAsia="zh-CN"/>
                </w:rPr>
                <w:t>代码</w:t>
              </w:r>
            </w:ins>
            <w:ins w:id="1967" w:author="user" w:date="2018-05-16T14:38:00Z">
              <w:r>
                <w:rPr>
                  <w:rFonts w:ascii="宋体" w:hAnsi="宋体" w:cs="宋体" w:hint="eastAsia"/>
                  <w:color w:val="000000"/>
                  <w:lang w:val="en-US" w:eastAsia="zh-CN"/>
                </w:rPr>
                <w:t>。</w:t>
              </w:r>
            </w:ins>
          </w:p>
          <w:p w:rsidR="00D0298F" w:rsidRDefault="00D0298F" w:rsidP="00D0298F">
            <w:pPr>
              <w:jc w:val="both"/>
              <w:rPr>
                <w:ins w:id="1968" w:author="user" w:date="2018-06-08T14:25:00Z"/>
                <w:rFonts w:ascii="宋体" w:hAnsi="宋体" w:cs="宋体"/>
                <w:color w:val="000000"/>
                <w:lang w:val="en-US" w:eastAsia="zh-CN"/>
              </w:rPr>
            </w:pPr>
            <w:ins w:id="1969" w:author="user" w:date="2018-06-08T14:25:00Z">
              <w:r>
                <w:rPr>
                  <w:rFonts w:ascii="宋体" w:hAnsi="宋体" w:cs="宋体" w:hint="eastAsia"/>
                  <w:color w:val="000000"/>
                  <w:lang w:val="en-US" w:eastAsia="zh-CN"/>
                </w:rPr>
                <w:t>最优价</w:t>
              </w:r>
              <w:r>
                <w:rPr>
                  <w:rFonts w:ascii="宋体" w:hAnsi="宋体" w:cs="宋体"/>
                  <w:color w:val="000000"/>
                  <w:lang w:val="en-US" w:eastAsia="zh-CN"/>
                </w:rPr>
                <w:t>成交填写</w:t>
              </w:r>
              <w:r>
                <w:rPr>
                  <w:rFonts w:ascii="宋体" w:hAnsi="宋体" w:cs="宋体" w:hint="eastAsia"/>
                  <w:color w:val="000000"/>
                  <w:lang w:val="en-US" w:eastAsia="zh-CN"/>
                </w:rPr>
                <w:t>3位</w:t>
              </w:r>
              <w:r w:rsidR="000E298A">
                <w:rPr>
                  <w:rFonts w:ascii="宋体" w:hAnsi="宋体" w:cs="宋体"/>
                  <w:color w:val="000000"/>
                  <w:lang w:val="en-US" w:eastAsia="zh-CN"/>
                </w:rPr>
                <w:t>交易商代码</w:t>
              </w:r>
            </w:ins>
            <w:ins w:id="1970" w:author="user" w:date="2018-07-23T13:59:00Z">
              <w:r w:rsidR="000E298A">
                <w:rPr>
                  <w:rFonts w:ascii="宋体" w:hAnsi="宋体" w:cs="宋体" w:hint="eastAsia"/>
                  <w:color w:val="000000"/>
                  <w:lang w:val="en-US" w:eastAsia="zh-CN"/>
                </w:rPr>
                <w:t>，</w:t>
              </w:r>
              <w:r w:rsidR="000E298A">
                <w:rPr>
                  <w:rFonts w:ascii="宋体" w:hAnsi="宋体" w:cs="宋体"/>
                  <w:color w:val="000000"/>
                  <w:lang w:val="en-US" w:eastAsia="zh-CN"/>
                </w:rPr>
                <w:t>可以为空。</w:t>
              </w:r>
            </w:ins>
          </w:p>
          <w:p w:rsidR="00D0298F" w:rsidRDefault="00D0298F" w:rsidP="00D0298F">
            <w:pPr>
              <w:jc w:val="both"/>
              <w:rPr>
                <w:ins w:id="1971" w:author="user" w:date="2018-06-08T14:25:00Z"/>
                <w:rFonts w:ascii="宋体" w:hAnsi="宋体" w:cs="宋体"/>
                <w:color w:val="000000"/>
                <w:lang w:val="en-US" w:eastAsia="zh-CN"/>
              </w:rPr>
            </w:pPr>
            <w:ins w:id="1972" w:author="user" w:date="2018-06-08T14:25:00Z">
              <w:r>
                <w:rPr>
                  <w:rFonts w:ascii="宋体" w:hAnsi="宋体" w:cs="宋体"/>
                  <w:color w:val="000000"/>
                  <w:lang w:val="en-US" w:eastAsia="zh-CN"/>
                </w:rPr>
                <w:t>协议交易</w:t>
              </w:r>
              <w:r>
                <w:rPr>
                  <w:rFonts w:ascii="宋体" w:hAnsi="宋体" w:cs="宋体" w:hint="eastAsia"/>
                  <w:color w:val="000000"/>
                  <w:lang w:val="en-US" w:eastAsia="zh-CN"/>
                </w:rPr>
                <w:t>无意义。</w:t>
              </w:r>
            </w:ins>
          </w:p>
          <w:p w:rsidR="00D0298F" w:rsidRDefault="00D0298F" w:rsidP="00D0298F">
            <w:pPr>
              <w:jc w:val="both"/>
              <w:rPr>
                <w:ins w:id="1973" w:author="user" w:date="2018-06-08T14:25:00Z"/>
                <w:rFonts w:ascii="宋体" w:hAnsi="宋体" w:cs="宋体"/>
                <w:color w:val="000000"/>
                <w:lang w:val="en-US" w:eastAsia="zh-CN"/>
              </w:rPr>
            </w:pPr>
            <w:ins w:id="1974" w:author="user" w:date="2018-06-08T14:25:00Z">
              <w:r>
                <w:rPr>
                  <w:rFonts w:ascii="宋体" w:hAnsi="宋体" w:cs="宋体" w:hint="eastAsia"/>
                  <w:color w:val="000000"/>
                  <w:lang w:val="en-US" w:eastAsia="zh-CN"/>
                </w:rPr>
                <w:t>点击</w:t>
              </w:r>
              <w:r>
                <w:rPr>
                  <w:rFonts w:ascii="宋体" w:hAnsi="宋体" w:cs="宋体"/>
                  <w:color w:val="000000"/>
                  <w:lang w:val="en-US" w:eastAsia="zh-CN"/>
                </w:rPr>
                <w:t>成交无意义</w:t>
              </w:r>
              <w:r>
                <w:rPr>
                  <w:rFonts w:ascii="宋体" w:hAnsi="宋体" w:cs="宋体" w:hint="eastAsia"/>
                  <w:color w:val="000000"/>
                  <w:lang w:val="en-US" w:eastAsia="zh-CN"/>
                </w:rPr>
                <w:t>。</w:t>
              </w:r>
            </w:ins>
          </w:p>
          <w:p w:rsidR="00D0298F" w:rsidRDefault="00D0298F" w:rsidP="00D0298F">
            <w:pPr>
              <w:jc w:val="both"/>
              <w:rPr>
                <w:ins w:id="1975" w:author="user" w:date="2018-06-08T14:25:00Z"/>
                <w:rFonts w:ascii="宋体" w:hAnsi="宋体" w:cs="宋体"/>
                <w:color w:val="000000"/>
                <w:lang w:val="en-US" w:eastAsia="zh-CN"/>
              </w:rPr>
            </w:pPr>
            <w:ins w:id="1976" w:author="user" w:date="2018-06-08T14:25:00Z">
              <w:r>
                <w:rPr>
                  <w:rFonts w:ascii="宋体" w:hAnsi="宋体" w:cs="宋体" w:hint="eastAsia"/>
                  <w:color w:val="000000"/>
                  <w:lang w:val="en-US" w:eastAsia="zh-CN"/>
                </w:rPr>
                <w:t>指定</w:t>
              </w:r>
              <w:r>
                <w:rPr>
                  <w:rFonts w:ascii="宋体" w:hAnsi="宋体" w:cs="宋体"/>
                  <w:color w:val="000000"/>
                  <w:lang w:val="en-US" w:eastAsia="zh-CN"/>
                </w:rPr>
                <w:t>对手方无意义</w:t>
              </w:r>
              <w:r>
                <w:rPr>
                  <w:rFonts w:ascii="宋体" w:hAnsi="宋体" w:cs="宋体" w:hint="eastAsia"/>
                  <w:color w:val="000000"/>
                  <w:lang w:val="en-US" w:eastAsia="zh-CN"/>
                </w:rPr>
                <w:t>。</w:t>
              </w:r>
            </w:ins>
          </w:p>
          <w:p w:rsidR="00F61A9A" w:rsidRPr="00A23F8E" w:rsidRDefault="00435F73" w:rsidP="00D0298F">
            <w:pPr>
              <w:jc w:val="both"/>
              <w:rPr>
                <w:ins w:id="1977" w:author="user" w:date="2018-05-16T14:37:00Z"/>
                <w:rFonts w:ascii="宋体" w:hAnsi="宋体" w:cs="宋体"/>
                <w:color w:val="000000"/>
                <w:lang w:val="en-US" w:eastAsia="zh-CN"/>
              </w:rPr>
            </w:pPr>
            <w:ins w:id="1978" w:author="user" w:date="2018-07-24T20:45:00Z">
              <w:r>
                <w:rPr>
                  <w:rFonts w:ascii="宋体" w:hAnsi="宋体" w:cs="宋体" w:hint="eastAsia"/>
                  <w:color w:val="000000"/>
                  <w:lang w:val="en-US" w:eastAsia="zh-CN"/>
                </w:rPr>
                <w:t>可转</w:t>
              </w:r>
            </w:ins>
            <w:ins w:id="1979" w:author="user" w:date="2018-07-24T20:53:00Z">
              <w:r w:rsidR="000C3C63">
                <w:rPr>
                  <w:rFonts w:ascii="宋体" w:hAnsi="宋体" w:cs="宋体" w:hint="eastAsia"/>
                  <w:color w:val="000000"/>
                  <w:lang w:val="en-US" w:eastAsia="zh-CN"/>
                </w:rPr>
                <w:t>换</w:t>
              </w:r>
            </w:ins>
            <w:ins w:id="1980" w:author="user" w:date="2018-06-08T14:25:00Z">
              <w:del w:id="1981" w:author="user" w:date="2018-07-24T20:44:00Z">
                <w:r w:rsidR="00D0298F" w:rsidDel="00435F73">
                  <w:rPr>
                    <w:rFonts w:ascii="宋体" w:hAnsi="宋体" w:cs="宋体" w:hint="eastAsia"/>
                    <w:color w:val="000000"/>
                    <w:lang w:val="en-US" w:eastAsia="zh-CN"/>
                  </w:rPr>
                  <w:delText>点击</w:delText>
                </w:r>
              </w:del>
              <w:r w:rsidR="00D0298F">
                <w:rPr>
                  <w:rFonts w:ascii="宋体" w:hAnsi="宋体" w:cs="宋体"/>
                  <w:color w:val="000000"/>
                  <w:lang w:val="en-US" w:eastAsia="zh-CN"/>
                </w:rPr>
                <w:t>成交无意义。</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C73D0" w:rsidRPr="00A23F8E" w:rsidRDefault="00EC73D0" w:rsidP="00EC73D0">
            <w:pPr>
              <w:snapToGrid w:val="0"/>
              <w:jc w:val="center"/>
              <w:rPr>
                <w:ins w:id="1982" w:author="user" w:date="2018-05-16T14:37:00Z"/>
                <w:rFonts w:ascii="宋体" w:hAnsi="宋体" w:cs="宋体"/>
                <w:color w:val="000000"/>
                <w:lang w:val="en-US" w:eastAsia="zh-CN"/>
              </w:rPr>
            </w:pPr>
            <w:ins w:id="1983" w:author="user" w:date="2018-05-16T14:37:00Z">
              <w:r w:rsidRPr="00A23F8E">
                <w:rPr>
                  <w:rFonts w:ascii="宋体" w:hAnsi="宋体" w:cs="宋体"/>
                  <w:color w:val="000000"/>
                  <w:lang w:val="en-US" w:eastAsia="zh-CN"/>
                </w:rPr>
                <w:t>C</w:t>
              </w:r>
              <w:r>
                <w:rPr>
                  <w:rFonts w:ascii="宋体" w:hAnsi="宋体" w:cs="宋体"/>
                  <w:color w:val="000000"/>
                  <w:lang w:val="en-US" w:eastAsia="zh-CN"/>
                </w:rPr>
                <w:t>3</w:t>
              </w:r>
            </w:ins>
          </w:p>
        </w:tc>
      </w:tr>
      <w:tr w:rsidR="00EC73D0" w:rsidTr="006D5CD3">
        <w:trPr>
          <w:ins w:id="1984" w:author="user" w:date="2018-05-16T14:37:00Z"/>
        </w:trPr>
        <w:tc>
          <w:tcPr>
            <w:tcW w:w="851" w:type="dxa"/>
            <w:vMerge/>
            <w:tcBorders>
              <w:left w:val="single" w:sz="4" w:space="0" w:color="000000"/>
              <w:bottom w:val="single" w:sz="4" w:space="0" w:color="000000"/>
            </w:tcBorders>
            <w:vAlign w:val="center"/>
          </w:tcPr>
          <w:p w:rsidR="00EC73D0" w:rsidRDefault="00EC73D0" w:rsidP="00EC73D0">
            <w:pPr>
              <w:snapToGrid w:val="0"/>
              <w:rPr>
                <w:ins w:id="1985" w:author="user" w:date="2018-05-16T14:37:00Z"/>
                <w:rFonts w:cs="Arial"/>
                <w:color w:val="000000"/>
              </w:rPr>
            </w:pPr>
          </w:p>
        </w:tc>
        <w:tc>
          <w:tcPr>
            <w:tcW w:w="616" w:type="dxa"/>
            <w:tcBorders>
              <w:top w:val="single" w:sz="4" w:space="0" w:color="000000"/>
              <w:left w:val="single" w:sz="4" w:space="0" w:color="000000"/>
              <w:bottom w:val="single" w:sz="4" w:space="0" w:color="000000"/>
            </w:tcBorders>
            <w:vAlign w:val="center"/>
          </w:tcPr>
          <w:p w:rsidR="00EC73D0" w:rsidRPr="00A23F8E" w:rsidRDefault="00EC73D0" w:rsidP="00EC73D0">
            <w:pPr>
              <w:snapToGrid w:val="0"/>
              <w:jc w:val="both"/>
              <w:rPr>
                <w:ins w:id="1986" w:author="user" w:date="2018-05-16T14:37:00Z"/>
                <w:rFonts w:ascii="宋体" w:hAnsi="宋体" w:cs="宋体"/>
                <w:color w:val="000000"/>
                <w:lang w:val="en-US" w:eastAsia="zh-CN"/>
              </w:rPr>
            </w:pPr>
            <w:ins w:id="1987" w:author="user" w:date="2018-05-16T14:37:00Z">
              <w:r w:rsidRPr="00A23F8E">
                <w:rPr>
                  <w:rFonts w:ascii="宋体" w:hAnsi="宋体" w:cs="宋体"/>
                  <w:color w:val="000000"/>
                  <w:lang w:val="en-US" w:eastAsia="zh-CN"/>
                </w:rPr>
                <w:t>452</w:t>
              </w:r>
            </w:ins>
          </w:p>
        </w:tc>
        <w:tc>
          <w:tcPr>
            <w:tcW w:w="783" w:type="dxa"/>
            <w:tcBorders>
              <w:top w:val="single" w:sz="4" w:space="0" w:color="000000"/>
              <w:left w:val="single" w:sz="4" w:space="0" w:color="000000"/>
              <w:bottom w:val="single" w:sz="4" w:space="0" w:color="000000"/>
            </w:tcBorders>
            <w:vAlign w:val="center"/>
          </w:tcPr>
          <w:p w:rsidR="00EC73D0" w:rsidRPr="00A23F8E" w:rsidRDefault="00EC73D0" w:rsidP="00EC73D0">
            <w:pPr>
              <w:snapToGrid w:val="0"/>
              <w:jc w:val="both"/>
              <w:rPr>
                <w:ins w:id="1988" w:author="user" w:date="2018-05-16T14:37:00Z"/>
                <w:rFonts w:ascii="宋体" w:hAnsi="宋体" w:cs="宋体"/>
                <w:color w:val="000000"/>
                <w:lang w:val="en-US" w:eastAsia="zh-CN"/>
              </w:rPr>
            </w:pPr>
            <w:ins w:id="1989" w:author="user" w:date="2018-05-16T14:37:00Z">
              <w:r w:rsidRPr="00A23F8E">
                <w:rPr>
                  <w:rFonts w:ascii="宋体" w:hAnsi="宋体" w:cs="宋体"/>
                  <w:color w:val="000000"/>
                  <w:lang w:val="en-US" w:eastAsia="zh-CN"/>
                </w:rPr>
                <w:t>PartyRole</w:t>
              </w:r>
            </w:ins>
          </w:p>
        </w:tc>
        <w:tc>
          <w:tcPr>
            <w:tcW w:w="5259" w:type="dxa"/>
            <w:tcBorders>
              <w:top w:val="single" w:sz="4" w:space="0" w:color="000000"/>
              <w:left w:val="single" w:sz="4" w:space="0" w:color="000000"/>
              <w:bottom w:val="single" w:sz="4" w:space="0" w:color="000000"/>
            </w:tcBorders>
            <w:vAlign w:val="center"/>
          </w:tcPr>
          <w:p w:rsidR="00EC73D0" w:rsidRPr="00A23F8E" w:rsidRDefault="00EC73D0" w:rsidP="00EC73D0">
            <w:pPr>
              <w:jc w:val="both"/>
              <w:rPr>
                <w:ins w:id="1990" w:author="user" w:date="2018-05-16T14:37:00Z"/>
                <w:rFonts w:ascii="宋体" w:hAnsi="宋体" w:cs="宋体"/>
                <w:color w:val="000000"/>
                <w:lang w:val="en-US" w:eastAsia="zh-CN"/>
              </w:rPr>
            </w:pPr>
            <w:ins w:id="1991" w:author="user" w:date="2018-05-16T14:37:00Z">
              <w:r w:rsidRPr="00A23F8E">
                <w:rPr>
                  <w:rFonts w:ascii="宋体" w:hAnsi="宋体" w:cs="宋体" w:hint="eastAsia"/>
                  <w:color w:val="000000"/>
                  <w:lang w:val="en-US" w:eastAsia="zh-CN"/>
                </w:rPr>
                <w:t>取</w:t>
              </w:r>
            </w:ins>
            <w:ins w:id="1992" w:author="user" w:date="2018-05-16T14:38:00Z">
              <w:r>
                <w:rPr>
                  <w:rFonts w:ascii="宋体" w:hAnsi="宋体" w:cs="宋体"/>
                  <w:color w:val="000000"/>
                  <w:lang w:val="en-US" w:eastAsia="zh-CN"/>
                </w:rPr>
                <w:t>37</w:t>
              </w:r>
            </w:ins>
            <w:ins w:id="1993" w:author="user" w:date="2018-05-16T14:37:00Z">
              <w:r w:rsidRPr="00A23F8E">
                <w:rPr>
                  <w:rFonts w:ascii="宋体" w:hAnsi="宋体" w:cs="宋体"/>
                  <w:color w:val="000000"/>
                  <w:lang w:val="en-US" w:eastAsia="zh-CN"/>
                </w:rPr>
                <w:t>，表示当前PartyID的取值为对手方的交易</w:t>
              </w:r>
            </w:ins>
            <w:ins w:id="1994" w:author="user" w:date="2018-05-16T14:38:00Z">
              <w:r>
                <w:rPr>
                  <w:rFonts w:ascii="宋体" w:hAnsi="宋体" w:cs="宋体" w:hint="eastAsia"/>
                  <w:color w:val="000000"/>
                  <w:lang w:val="en-US" w:eastAsia="zh-CN"/>
                </w:rPr>
                <w:t>商</w:t>
              </w:r>
            </w:ins>
            <w:ins w:id="1995" w:author="user" w:date="2018-05-16T14:37:00Z">
              <w:r w:rsidRPr="00A23F8E">
                <w:rPr>
                  <w:rFonts w:ascii="宋体" w:hAnsi="宋体" w:cs="宋体"/>
                  <w:color w:val="000000"/>
                  <w:lang w:val="en-US" w:eastAsia="zh-CN"/>
                </w:rPr>
                <w:t>代码</w:t>
              </w:r>
            </w:ins>
          </w:p>
        </w:tc>
        <w:tc>
          <w:tcPr>
            <w:tcW w:w="1081" w:type="dxa"/>
            <w:tcBorders>
              <w:top w:val="single" w:sz="4" w:space="0" w:color="000000"/>
              <w:left w:val="single" w:sz="4" w:space="0" w:color="000000"/>
              <w:bottom w:val="single" w:sz="4" w:space="0" w:color="000000"/>
              <w:right w:val="single" w:sz="4" w:space="0" w:color="000000"/>
            </w:tcBorders>
            <w:vAlign w:val="center"/>
          </w:tcPr>
          <w:p w:rsidR="00EC73D0" w:rsidRPr="00A23F8E" w:rsidRDefault="00EC73D0" w:rsidP="00EC73D0">
            <w:pPr>
              <w:snapToGrid w:val="0"/>
              <w:jc w:val="center"/>
              <w:rPr>
                <w:ins w:id="1996" w:author="user" w:date="2018-05-16T14:37:00Z"/>
                <w:rFonts w:ascii="宋体" w:hAnsi="宋体" w:cs="宋体"/>
                <w:color w:val="000000"/>
                <w:lang w:val="en-US" w:eastAsia="zh-CN"/>
              </w:rPr>
            </w:pPr>
            <w:ins w:id="1997" w:author="user" w:date="2018-05-16T14:37:00Z">
              <w:r w:rsidRPr="00A23F8E">
                <w:rPr>
                  <w:rFonts w:ascii="宋体" w:hAnsi="宋体" w:cs="宋体"/>
                  <w:color w:val="000000"/>
                  <w:lang w:val="en-US" w:eastAsia="zh-CN"/>
                </w:rPr>
                <w:t>N4</w:t>
              </w:r>
            </w:ins>
          </w:p>
        </w:tc>
      </w:tr>
      <w:tr w:rsidR="00EC73D0" w:rsidTr="00870016">
        <w:trPr>
          <w:ins w:id="1998" w:author="user" w:date="2018-03-20T21:06:00Z"/>
        </w:trPr>
        <w:tc>
          <w:tcPr>
            <w:tcW w:w="851" w:type="dxa"/>
            <w:tcBorders>
              <w:left w:val="single" w:sz="4" w:space="0" w:color="000000"/>
              <w:bottom w:val="single" w:sz="4" w:space="0" w:color="000000"/>
            </w:tcBorders>
            <w:vAlign w:val="center"/>
          </w:tcPr>
          <w:p w:rsidR="00EC73D0" w:rsidRDefault="00EC73D0" w:rsidP="00EC73D0">
            <w:pPr>
              <w:snapToGrid w:val="0"/>
              <w:jc w:val="center"/>
              <w:rPr>
                <w:ins w:id="1999" w:author="user" w:date="2018-03-20T21:06:00Z"/>
                <w:rFonts w:cs="Arial"/>
                <w:color w:val="000000"/>
                <w:lang w:eastAsia="zh-CN"/>
              </w:rPr>
            </w:pPr>
            <w:ins w:id="2000" w:author="user" w:date="2018-03-20T21:06:00Z">
              <w:r>
                <w:rPr>
                  <w:rFonts w:cs="Arial"/>
                  <w:color w:val="000000"/>
                  <w:lang w:eastAsia="zh-CN"/>
                </w:rPr>
                <w:t>58</w:t>
              </w:r>
            </w:ins>
          </w:p>
        </w:tc>
        <w:tc>
          <w:tcPr>
            <w:tcW w:w="1399" w:type="dxa"/>
            <w:gridSpan w:val="2"/>
            <w:tcBorders>
              <w:top w:val="single" w:sz="4" w:space="0" w:color="000000"/>
              <w:left w:val="single" w:sz="4" w:space="0" w:color="000000"/>
              <w:bottom w:val="single" w:sz="4" w:space="0" w:color="000000"/>
            </w:tcBorders>
            <w:vAlign w:val="center"/>
          </w:tcPr>
          <w:p w:rsidR="00EC73D0" w:rsidRDefault="00EC73D0" w:rsidP="00EC73D0">
            <w:pPr>
              <w:snapToGrid w:val="0"/>
              <w:jc w:val="both"/>
              <w:rPr>
                <w:ins w:id="2001" w:author="user" w:date="2018-03-20T21:06:00Z"/>
                <w:rFonts w:cs="Arial"/>
                <w:color w:val="000000"/>
                <w:lang w:eastAsia="zh-CN"/>
              </w:rPr>
            </w:pPr>
            <w:ins w:id="2002" w:author="user" w:date="2018-03-20T21:06:00Z">
              <w:r>
                <w:rPr>
                  <w:rFonts w:cs="Arial"/>
                  <w:color w:val="000000"/>
                  <w:lang w:eastAsia="zh-CN"/>
                </w:rPr>
                <w:t>Text</w:t>
              </w:r>
            </w:ins>
          </w:p>
        </w:tc>
        <w:tc>
          <w:tcPr>
            <w:tcW w:w="5259" w:type="dxa"/>
            <w:tcBorders>
              <w:top w:val="single" w:sz="4" w:space="0" w:color="000000"/>
              <w:left w:val="single" w:sz="4" w:space="0" w:color="000000"/>
              <w:bottom w:val="single" w:sz="4" w:space="0" w:color="000000"/>
            </w:tcBorders>
          </w:tcPr>
          <w:p w:rsidR="00EC73D0" w:rsidRPr="00ED074B" w:rsidRDefault="00EC73D0" w:rsidP="00EC73D0">
            <w:pPr>
              <w:snapToGrid w:val="0"/>
              <w:jc w:val="both"/>
              <w:rPr>
                <w:ins w:id="2003" w:author="user" w:date="2018-03-20T21:06:00Z"/>
                <w:rFonts w:cs="Arial"/>
                <w:color w:val="000000"/>
                <w:lang w:eastAsia="zh-CN"/>
              </w:rPr>
            </w:pPr>
            <w:ins w:id="2004" w:author="user" w:date="2018-03-20T21:06:00Z">
              <w:r>
                <w:rPr>
                  <w:rFonts w:cs="Arial"/>
                  <w:color w:val="000000"/>
                  <w:lang w:eastAsia="zh-CN"/>
                </w:rPr>
                <w:t>备注</w:t>
              </w:r>
              <w:r>
                <w:rPr>
                  <w:rFonts w:cs="Arial" w:hint="eastAsia"/>
                  <w:color w:val="000000"/>
                  <w:lang w:eastAsia="zh-CN"/>
                </w:rPr>
                <w:t>，通常填写联系方式</w:t>
              </w:r>
            </w:ins>
            <w:ins w:id="2005" w:author="user" w:date="2018-03-29T11:07:00Z">
              <w:r>
                <w:rPr>
                  <w:rFonts w:cs="Arial" w:hint="eastAsia"/>
                  <w:color w:val="000000"/>
                  <w:lang w:eastAsia="zh-CN"/>
                </w:rPr>
                <w:t>，</w:t>
              </w:r>
              <w:r>
                <w:rPr>
                  <w:rFonts w:hint="eastAsia"/>
                  <w:bCs/>
                  <w:lang w:eastAsia="zh-CN"/>
                </w:rPr>
                <w:t>协议交易填写</w:t>
              </w:r>
              <w:r>
                <w:rPr>
                  <w:rFonts w:hint="eastAsia"/>
                  <w:bCs/>
                  <w:lang w:eastAsia="zh-CN"/>
                </w:rPr>
                <w:t xml:space="preserve"> </w:t>
              </w:r>
            </w:ins>
          </w:p>
        </w:tc>
        <w:tc>
          <w:tcPr>
            <w:tcW w:w="1081" w:type="dxa"/>
            <w:tcBorders>
              <w:top w:val="single" w:sz="4" w:space="0" w:color="000000"/>
              <w:left w:val="single" w:sz="4" w:space="0" w:color="000000"/>
              <w:bottom w:val="single" w:sz="4" w:space="0" w:color="000000"/>
              <w:right w:val="single" w:sz="4" w:space="0" w:color="000000"/>
            </w:tcBorders>
          </w:tcPr>
          <w:p w:rsidR="00EC73D0" w:rsidRDefault="00EC73D0" w:rsidP="00EC73D0">
            <w:pPr>
              <w:snapToGrid w:val="0"/>
              <w:jc w:val="center"/>
              <w:rPr>
                <w:ins w:id="2006" w:author="user" w:date="2018-03-20T21:06:00Z"/>
                <w:rFonts w:cs="Arial"/>
                <w:color w:val="000000"/>
                <w:lang w:eastAsia="zh-CN"/>
              </w:rPr>
            </w:pPr>
            <w:ins w:id="2007" w:author="user" w:date="2018-03-20T21:06:00Z">
              <w:r>
                <w:rPr>
                  <w:rFonts w:cs="Arial"/>
                  <w:color w:val="000000"/>
                  <w:lang w:eastAsia="zh-CN"/>
                </w:rPr>
                <w:t>C</w:t>
              </w:r>
              <w:del w:id="2008" w:author="user" w:date="2018-07-10T10:18:00Z">
                <w:r w:rsidDel="00160954">
                  <w:rPr>
                    <w:rFonts w:cs="Arial" w:hint="eastAsia"/>
                    <w:color w:val="000000"/>
                    <w:lang w:eastAsia="zh-CN"/>
                  </w:rPr>
                  <w:delText>50</w:delText>
                </w:r>
              </w:del>
            </w:ins>
            <w:ins w:id="2009" w:author="user" w:date="2018-07-10T10:18:00Z">
              <w:r w:rsidR="00160954">
                <w:rPr>
                  <w:rFonts w:cs="Arial" w:hint="eastAsia"/>
                  <w:color w:val="000000"/>
                  <w:lang w:eastAsia="zh-CN"/>
                </w:rPr>
                <w:t>170</w:t>
              </w:r>
            </w:ins>
          </w:p>
        </w:tc>
      </w:tr>
    </w:tbl>
    <w:p w:rsidR="00D713E7" w:rsidRDefault="00D713E7" w:rsidP="00D713E7">
      <w:pPr>
        <w:rPr>
          <w:ins w:id="2010" w:author="user" w:date="2018-03-20T21:06:00Z"/>
          <w:lang w:eastAsia="zh-CN"/>
        </w:rPr>
      </w:pPr>
    </w:p>
    <w:p w:rsidR="00D713E7" w:rsidRPr="00F93C1A" w:rsidRDefault="00D713E7" w:rsidP="00D713E7">
      <w:pPr>
        <w:pStyle w:val="3"/>
        <w:rPr>
          <w:ins w:id="2011" w:author="user" w:date="2018-03-20T21:06:00Z"/>
        </w:rPr>
      </w:pPr>
      <w:bookmarkStart w:id="2012" w:name="_Toc290555342"/>
      <w:bookmarkStart w:id="2013" w:name="_Toc360808827"/>
      <w:bookmarkStart w:id="2014" w:name="_Toc525648619"/>
      <w:ins w:id="2015" w:author="user" w:date="2018-03-20T21:06:00Z">
        <w:r w:rsidRPr="00F93C1A">
          <w:rPr>
            <w:rFonts w:hint="eastAsia"/>
          </w:rPr>
          <w:t>成交</w:t>
        </w:r>
        <w:r w:rsidRPr="00F93C1A">
          <w:t>申报</w:t>
        </w:r>
        <w:r w:rsidRPr="00F93C1A">
          <w:rPr>
            <w:rFonts w:hint="eastAsia"/>
          </w:rPr>
          <w:t>撤单消息</w:t>
        </w:r>
        <w:bookmarkEnd w:id="2012"/>
        <w:bookmarkEnd w:id="2013"/>
        <w:bookmarkEnd w:id="2014"/>
      </w:ins>
    </w:p>
    <w:tbl>
      <w:tblPr>
        <w:tblW w:w="0" w:type="auto"/>
        <w:tblInd w:w="-5" w:type="dxa"/>
        <w:tblLayout w:type="fixed"/>
        <w:tblLook w:val="0000"/>
      </w:tblPr>
      <w:tblGrid>
        <w:gridCol w:w="4839"/>
        <w:gridCol w:w="3699"/>
      </w:tblGrid>
      <w:tr w:rsidR="00D713E7" w:rsidTr="00690FAD">
        <w:trPr>
          <w:tblHeader/>
          <w:ins w:id="2016" w:author="user" w:date="2018-03-20T21:06:00Z"/>
        </w:trPr>
        <w:tc>
          <w:tcPr>
            <w:tcW w:w="4839" w:type="dxa"/>
            <w:tcBorders>
              <w:top w:val="single" w:sz="4" w:space="0" w:color="000000"/>
              <w:left w:val="single" w:sz="4" w:space="0" w:color="000000"/>
              <w:bottom w:val="single" w:sz="4" w:space="0" w:color="000000"/>
            </w:tcBorders>
            <w:shd w:val="clear" w:color="auto" w:fill="E0E0E0"/>
          </w:tcPr>
          <w:p w:rsidR="00D713E7" w:rsidRDefault="00D713E7" w:rsidP="00690FAD">
            <w:pPr>
              <w:pStyle w:val="WinDescr"/>
              <w:snapToGrid w:val="0"/>
              <w:rPr>
                <w:ins w:id="2017" w:author="user" w:date="2018-03-20T21:06:00Z"/>
                <w:b/>
                <w:lang w:eastAsia="zh-CN"/>
              </w:rPr>
            </w:pPr>
            <w:ins w:id="2018" w:author="user" w:date="2018-03-20T21:06:00Z">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D713E7" w:rsidRDefault="00D713E7" w:rsidP="00690FAD">
            <w:pPr>
              <w:pStyle w:val="WinDescr"/>
              <w:snapToGrid w:val="0"/>
              <w:rPr>
                <w:ins w:id="2019" w:author="user" w:date="2018-03-20T21:06:00Z"/>
                <w:b/>
                <w:lang w:eastAsia="zh-CN"/>
              </w:rPr>
            </w:pPr>
            <w:ins w:id="2020" w:author="user" w:date="2018-03-20T21:06:00Z">
              <w:r w:rsidRPr="008E6ED5">
                <w:rPr>
                  <w:rFonts w:hint="eastAsia"/>
                  <w:b/>
                  <w:bCs/>
                </w:rPr>
                <w:t>成交</w:t>
              </w:r>
              <w:r w:rsidRPr="008E6ED5">
                <w:rPr>
                  <w:b/>
                  <w:bCs/>
                </w:rPr>
                <w:t>申报</w:t>
              </w:r>
              <w:r w:rsidRPr="008E6ED5">
                <w:rPr>
                  <w:rFonts w:hint="eastAsia"/>
                  <w:b/>
                  <w:bCs/>
                </w:rPr>
                <w:t>撤单</w:t>
              </w:r>
            </w:ins>
          </w:p>
        </w:tc>
      </w:tr>
      <w:tr w:rsidR="00D713E7" w:rsidTr="00690FAD">
        <w:trPr>
          <w:ins w:id="2021" w:author="user" w:date="2018-03-20T21:06:00Z"/>
        </w:trPr>
        <w:tc>
          <w:tcPr>
            <w:tcW w:w="8538" w:type="dxa"/>
            <w:gridSpan w:val="2"/>
            <w:tcBorders>
              <w:top w:val="single" w:sz="4" w:space="0" w:color="000000"/>
              <w:left w:val="single" w:sz="4" w:space="0" w:color="000000"/>
              <w:bottom w:val="single" w:sz="4" w:space="0" w:color="000000"/>
              <w:right w:val="single" w:sz="4" w:space="0" w:color="000000"/>
            </w:tcBorders>
          </w:tcPr>
          <w:p w:rsidR="00D713E7" w:rsidRDefault="00D713E7" w:rsidP="00690FAD">
            <w:pPr>
              <w:pStyle w:val="WinDescr"/>
              <w:snapToGrid w:val="0"/>
              <w:rPr>
                <w:ins w:id="2022" w:author="user" w:date="2018-03-20T21:06:00Z"/>
                <w:b/>
              </w:rPr>
            </w:pPr>
            <w:ins w:id="2023" w:author="user" w:date="2018-03-20T21:06:00Z">
              <w:r>
                <w:rPr>
                  <w:b/>
                </w:rPr>
                <w:t>描述：</w:t>
              </w:r>
            </w:ins>
          </w:p>
          <w:p w:rsidR="00AF717A" w:rsidRDefault="00D713E7" w:rsidP="00690FAD">
            <w:pPr>
              <w:pStyle w:val="WinDescrLeft"/>
              <w:rPr>
                <w:ins w:id="2024" w:author="user" w:date="2018-06-05T13:23:00Z"/>
                <w:bCs/>
                <w:lang w:eastAsia="zh-CN"/>
              </w:rPr>
            </w:pPr>
            <w:ins w:id="2025" w:author="user" w:date="2018-03-20T21:06:00Z">
              <w:r>
                <w:rPr>
                  <w:rFonts w:cs="Arial"/>
                </w:rPr>
                <w:t>市场参与者</w:t>
              </w:r>
              <w:r w:rsidRPr="003A611F">
                <w:rPr>
                  <w:rFonts w:hint="eastAsia"/>
                  <w:bCs/>
                  <w:lang w:eastAsia="zh-CN"/>
                </w:rPr>
                <w:t>使用</w:t>
              </w:r>
              <w:r w:rsidRPr="003A611F">
                <w:rPr>
                  <w:rFonts w:hint="eastAsia"/>
                  <w:bCs/>
                  <w:lang w:eastAsia="zh-CN"/>
                </w:rPr>
                <w:t>OrderCancel Request</w:t>
              </w:r>
              <w:r>
                <w:rPr>
                  <w:rFonts w:hint="eastAsia"/>
                  <w:bCs/>
                  <w:lang w:eastAsia="zh-CN"/>
                </w:rPr>
                <w:t>消息进行成交申报撤单，</w:t>
              </w:r>
            </w:ins>
            <w:ins w:id="2026" w:author="user" w:date="2018-03-20T21:42:00Z">
              <w:r w:rsidR="00F21C56">
                <w:rPr>
                  <w:rFonts w:hint="eastAsia"/>
                  <w:bCs/>
                  <w:lang w:eastAsia="zh-CN"/>
                </w:rPr>
                <w:t>对应</w:t>
              </w:r>
              <w:r w:rsidR="00F21C56" w:rsidRPr="001D0660">
                <w:rPr>
                  <w:rFonts w:asciiTheme="minorEastAsia" w:eastAsiaTheme="minorEastAsia" w:hAnsiTheme="minorEastAsia" w:hint="eastAsia"/>
                  <w:bCs/>
                  <w:lang w:eastAsia="zh-CN"/>
                </w:rPr>
                <w:t>申报接口流中的ReqText</w:t>
              </w:r>
            </w:ins>
            <w:ins w:id="2027" w:author="user" w:date="2018-03-20T21:06:00Z">
              <w:r>
                <w:rPr>
                  <w:rFonts w:hint="eastAsia"/>
                  <w:bCs/>
                  <w:lang w:eastAsia="zh-CN"/>
                </w:rPr>
                <w:t>用到本消息的申报类型有协议交易申报、指定对手方报价申报</w:t>
              </w:r>
            </w:ins>
            <w:ins w:id="2028" w:author="user" w:date="2018-03-21T08:51:00Z">
              <w:del w:id="2029" w:author="user" w:date="2018-06-05T13:23:00Z">
                <w:r w:rsidR="00447F2E" w:rsidDel="00AF717A">
                  <w:rPr>
                    <w:rFonts w:hint="eastAsia"/>
                    <w:bCs/>
                    <w:lang w:eastAsia="zh-CN"/>
                  </w:rPr>
                  <w:delText>、</w:delText>
                </w:r>
              </w:del>
            </w:ins>
            <w:ins w:id="2030" w:author="user" w:date="2018-06-05T13:23:00Z">
              <w:r w:rsidR="00AF717A">
                <w:rPr>
                  <w:rFonts w:hint="eastAsia"/>
                  <w:bCs/>
                  <w:lang w:eastAsia="zh-CN"/>
                </w:rPr>
                <w:t>。</w:t>
              </w:r>
            </w:ins>
          </w:p>
          <w:p w:rsidR="00D713E7" w:rsidRDefault="00DC0869" w:rsidP="00690FAD">
            <w:pPr>
              <w:pStyle w:val="WinDescrLeft"/>
              <w:rPr>
                <w:ins w:id="2031" w:author="user" w:date="2018-03-20T21:06:00Z"/>
                <w:bCs/>
                <w:lang w:eastAsia="zh-CN"/>
              </w:rPr>
            </w:pPr>
            <w:ins w:id="2032" w:author="user" w:date="2018-03-21T08:51:00Z">
              <w:r>
                <w:rPr>
                  <w:rFonts w:hint="eastAsia"/>
                  <w:bCs/>
                  <w:lang w:eastAsia="zh-CN"/>
                </w:rPr>
                <w:t>可转换成交申报</w:t>
              </w:r>
            </w:ins>
            <w:ins w:id="2033" w:author="user" w:date="2018-06-05T13:23:00Z">
              <w:r w:rsidR="00AF717A">
                <w:rPr>
                  <w:rFonts w:hint="eastAsia"/>
                  <w:bCs/>
                  <w:lang w:eastAsia="zh-CN"/>
                </w:rPr>
                <w:t>通过</w:t>
              </w:r>
              <w:r w:rsidR="00AF717A">
                <w:rPr>
                  <w:bCs/>
                  <w:lang w:eastAsia="zh-CN"/>
                </w:rPr>
                <w:t>报价申报撤单</w:t>
              </w:r>
            </w:ins>
            <w:ins w:id="2034" w:author="user" w:date="2018-06-05T13:24:00Z">
              <w:r w:rsidR="00AF717A">
                <w:rPr>
                  <w:rFonts w:hint="eastAsia"/>
                  <w:bCs/>
                  <w:lang w:eastAsia="zh-CN"/>
                </w:rPr>
                <w:t>消息</w:t>
              </w:r>
              <w:r w:rsidR="00AF717A">
                <w:rPr>
                  <w:bCs/>
                  <w:lang w:eastAsia="zh-CN"/>
                </w:rPr>
                <w:t>进行撤单。</w:t>
              </w:r>
            </w:ins>
          </w:p>
          <w:p w:rsidR="00D713E7" w:rsidRDefault="00D713E7" w:rsidP="00690FAD">
            <w:pPr>
              <w:pStyle w:val="WinDescrLeft"/>
              <w:rPr>
                <w:ins w:id="2035" w:author="user" w:date="2018-03-20T21:06:00Z"/>
              </w:rPr>
            </w:pPr>
          </w:p>
        </w:tc>
      </w:tr>
    </w:tbl>
    <w:p w:rsidR="00D713E7" w:rsidRDefault="00D713E7" w:rsidP="00D713E7">
      <w:pPr>
        <w:rPr>
          <w:ins w:id="2036" w:author="user" w:date="2018-03-20T21:06:00Z"/>
        </w:rPr>
      </w:pPr>
    </w:p>
    <w:tbl>
      <w:tblPr>
        <w:tblW w:w="8505" w:type="dxa"/>
        <w:tblCellMar>
          <w:left w:w="57" w:type="dxa"/>
          <w:right w:w="57" w:type="dxa"/>
        </w:tblCellMar>
        <w:tblLook w:val="0000"/>
      </w:tblPr>
      <w:tblGrid>
        <w:gridCol w:w="758"/>
        <w:gridCol w:w="643"/>
        <w:gridCol w:w="1014"/>
        <w:gridCol w:w="5016"/>
        <w:gridCol w:w="1074"/>
      </w:tblGrid>
      <w:tr w:rsidR="00D713E7" w:rsidTr="00C0188E">
        <w:trPr>
          <w:ins w:id="2037" w:author="user" w:date="2018-03-20T21:06:00Z"/>
        </w:trPr>
        <w:tc>
          <w:tcPr>
            <w:tcW w:w="758" w:type="dxa"/>
            <w:tcBorders>
              <w:top w:val="single" w:sz="4" w:space="0" w:color="000000"/>
              <w:left w:val="single" w:sz="4" w:space="0" w:color="000000"/>
              <w:bottom w:val="single" w:sz="4" w:space="0" w:color="000000"/>
            </w:tcBorders>
            <w:shd w:val="clear" w:color="auto" w:fill="C0C0C0"/>
          </w:tcPr>
          <w:p w:rsidR="00D713E7" w:rsidRDefault="00D713E7" w:rsidP="00690FAD">
            <w:pPr>
              <w:snapToGrid w:val="0"/>
              <w:jc w:val="center"/>
              <w:rPr>
                <w:ins w:id="2038" w:author="user" w:date="2018-03-20T21:06:00Z"/>
                <w:b/>
                <w:lang w:val="en-US"/>
              </w:rPr>
            </w:pPr>
            <w:ins w:id="2039" w:author="user" w:date="2018-03-20T21:06:00Z">
              <w:r>
                <w:rPr>
                  <w:rFonts w:hint="eastAsia"/>
                  <w:b/>
                  <w:lang w:val="en-US" w:eastAsia="zh-CN"/>
                </w:rPr>
                <w:lastRenderedPageBreak/>
                <w:t>标签</w:t>
              </w:r>
            </w:ins>
          </w:p>
        </w:tc>
        <w:tc>
          <w:tcPr>
            <w:tcW w:w="1657" w:type="dxa"/>
            <w:gridSpan w:val="2"/>
            <w:tcBorders>
              <w:top w:val="single" w:sz="4" w:space="0" w:color="000000"/>
              <w:left w:val="single" w:sz="4" w:space="0" w:color="000000"/>
              <w:bottom w:val="single" w:sz="4" w:space="0" w:color="000000"/>
            </w:tcBorders>
            <w:shd w:val="clear" w:color="auto" w:fill="C0C0C0"/>
          </w:tcPr>
          <w:p w:rsidR="00D713E7" w:rsidRDefault="00D713E7" w:rsidP="00690FAD">
            <w:pPr>
              <w:snapToGrid w:val="0"/>
              <w:rPr>
                <w:ins w:id="2040" w:author="user" w:date="2018-03-20T21:06:00Z"/>
                <w:b/>
                <w:lang w:val="en-US"/>
              </w:rPr>
            </w:pPr>
            <w:ins w:id="2041" w:author="user" w:date="2018-03-20T21:06:00Z">
              <w:r>
                <w:rPr>
                  <w:b/>
                  <w:lang w:val="en-US"/>
                </w:rPr>
                <w:t>字段名</w:t>
              </w:r>
            </w:ins>
          </w:p>
        </w:tc>
        <w:tc>
          <w:tcPr>
            <w:tcW w:w="5016" w:type="dxa"/>
            <w:tcBorders>
              <w:top w:val="single" w:sz="4" w:space="0" w:color="000000"/>
              <w:left w:val="single" w:sz="4" w:space="0" w:color="000000"/>
              <w:bottom w:val="single" w:sz="4" w:space="0" w:color="000000"/>
            </w:tcBorders>
            <w:shd w:val="clear" w:color="auto" w:fill="C0C0C0"/>
          </w:tcPr>
          <w:p w:rsidR="00D713E7" w:rsidRDefault="00D713E7" w:rsidP="00690FAD">
            <w:pPr>
              <w:snapToGrid w:val="0"/>
              <w:rPr>
                <w:ins w:id="2042" w:author="user" w:date="2018-03-20T21:06:00Z"/>
                <w:b/>
                <w:lang w:val="en-US"/>
              </w:rPr>
            </w:pPr>
            <w:ins w:id="2043" w:author="user" w:date="2018-03-20T21:06:00Z">
              <w:r>
                <w:rPr>
                  <w:b/>
                  <w:lang w:val="en-US"/>
                </w:rPr>
                <w:t>字段描述</w:t>
              </w:r>
            </w:ins>
          </w:p>
        </w:tc>
        <w:tc>
          <w:tcPr>
            <w:tcW w:w="107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D713E7" w:rsidRDefault="00D713E7" w:rsidP="00690FAD">
            <w:pPr>
              <w:snapToGrid w:val="0"/>
              <w:rPr>
                <w:ins w:id="2044" w:author="user" w:date="2018-03-20T21:06:00Z"/>
                <w:b/>
                <w:lang w:val="en-US"/>
              </w:rPr>
            </w:pPr>
            <w:ins w:id="2045" w:author="user" w:date="2018-03-20T21:06:00Z">
              <w:r>
                <w:rPr>
                  <w:b/>
                  <w:lang w:val="en-US"/>
                </w:rPr>
                <w:t>类型</w:t>
              </w:r>
            </w:ins>
          </w:p>
        </w:tc>
      </w:tr>
      <w:tr w:rsidR="00F46862" w:rsidTr="00870016">
        <w:trPr>
          <w:ins w:id="2046" w:author="user" w:date="2018-03-20T22:47:00Z"/>
        </w:trPr>
        <w:tc>
          <w:tcPr>
            <w:tcW w:w="758" w:type="dxa"/>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jc w:val="center"/>
              <w:rPr>
                <w:ins w:id="2047" w:author="user" w:date="2018-03-20T22:47:00Z"/>
                <w:b/>
                <w:lang w:val="en-US" w:eastAsia="zh-CN"/>
              </w:rPr>
            </w:pPr>
            <w:ins w:id="2048" w:author="user" w:date="2018-03-20T22:47:00Z">
              <w:r>
                <w:rPr>
                  <w:rFonts w:ascii="宋体" w:hAnsi="宋体" w:cs="宋体" w:hint="eastAsia"/>
                  <w:color w:val="000000"/>
                  <w:lang w:val="en-US" w:eastAsia="zh-CN"/>
                </w:rPr>
                <w:t>9</w:t>
              </w:r>
            </w:ins>
          </w:p>
        </w:tc>
        <w:tc>
          <w:tcPr>
            <w:tcW w:w="1657" w:type="dxa"/>
            <w:gridSpan w:val="2"/>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rPr>
                <w:ins w:id="2049" w:author="user" w:date="2018-03-20T22:47:00Z"/>
                <w:b/>
                <w:lang w:val="en-US"/>
              </w:rPr>
            </w:pPr>
            <w:ins w:id="2050" w:author="user" w:date="2018-03-20T22:47:00Z">
              <w:r>
                <w:rPr>
                  <w:rFonts w:ascii="宋体" w:hAnsi="宋体" w:cs="宋体" w:hint="eastAsia"/>
                  <w:color w:val="000000"/>
                  <w:lang w:val="en-US" w:eastAsia="zh-CN"/>
                </w:rPr>
                <w:t>消息长度</w:t>
              </w:r>
            </w:ins>
          </w:p>
        </w:tc>
        <w:tc>
          <w:tcPr>
            <w:tcW w:w="5016" w:type="dxa"/>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rPr>
                <w:ins w:id="2051" w:author="user" w:date="2018-03-20T22:47:00Z"/>
                <w:b/>
                <w:lang w:val="en-US"/>
              </w:rPr>
            </w:pPr>
            <w:ins w:id="2052" w:author="user" w:date="2018-03-20T22:47: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07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F46862" w:rsidRDefault="00F46862" w:rsidP="00F46862">
            <w:pPr>
              <w:snapToGrid w:val="0"/>
              <w:rPr>
                <w:ins w:id="2053" w:author="user" w:date="2018-03-20T22:47:00Z"/>
                <w:b/>
                <w:lang w:val="en-US"/>
              </w:rPr>
            </w:pPr>
          </w:p>
        </w:tc>
      </w:tr>
      <w:tr w:rsidR="00F46862" w:rsidRPr="00FF7C13" w:rsidTr="00C0188E">
        <w:trPr>
          <w:ins w:id="2054" w:author="user" w:date="2018-03-20T21:06:00Z"/>
        </w:trPr>
        <w:tc>
          <w:tcPr>
            <w:tcW w:w="758" w:type="dxa"/>
            <w:tcBorders>
              <w:top w:val="single" w:sz="4" w:space="0" w:color="000000"/>
              <w:left w:val="single" w:sz="4" w:space="0" w:color="000000"/>
              <w:bottom w:val="single" w:sz="4" w:space="0" w:color="000000"/>
            </w:tcBorders>
          </w:tcPr>
          <w:p w:rsidR="00F46862" w:rsidRPr="00F852EA" w:rsidRDefault="009E2C4B" w:rsidP="00F46862">
            <w:pPr>
              <w:snapToGrid w:val="0"/>
              <w:rPr>
                <w:ins w:id="2055" w:author="user" w:date="2018-03-20T21:06:00Z"/>
                <w:rFonts w:cs="Arial"/>
                <w:color w:val="000000"/>
                <w:lang w:eastAsia="zh-CN"/>
              </w:rPr>
            </w:pPr>
            <w:ins w:id="2056" w:author="user" w:date="2018-03-20T22:47:00Z">
              <w:r>
                <w:rPr>
                  <w:rFonts w:cs="Arial" w:hint="eastAsia"/>
                  <w:color w:val="000000"/>
                  <w:lang w:eastAsia="zh-CN"/>
                </w:rPr>
                <w:t xml:space="preserve">  35</w:t>
              </w:r>
            </w:ins>
          </w:p>
        </w:tc>
        <w:tc>
          <w:tcPr>
            <w:tcW w:w="1657" w:type="dxa"/>
            <w:gridSpan w:val="2"/>
            <w:tcBorders>
              <w:top w:val="single" w:sz="4" w:space="0" w:color="000000"/>
              <w:left w:val="single" w:sz="4" w:space="0" w:color="000000"/>
              <w:bottom w:val="single" w:sz="4" w:space="0" w:color="000000"/>
            </w:tcBorders>
          </w:tcPr>
          <w:p w:rsidR="00F46862" w:rsidRPr="00F852EA" w:rsidRDefault="00F46862" w:rsidP="00F46862">
            <w:pPr>
              <w:snapToGrid w:val="0"/>
              <w:jc w:val="both"/>
              <w:rPr>
                <w:ins w:id="2057" w:author="user" w:date="2018-03-20T21:06:00Z"/>
                <w:rFonts w:cs="Arial"/>
                <w:color w:val="000000"/>
                <w:lang w:eastAsia="zh-CN"/>
              </w:rPr>
            </w:pPr>
            <w:ins w:id="2058" w:author="user" w:date="2018-03-20T21:06:00Z">
              <w:r>
                <w:rPr>
                  <w:rFonts w:cs="Arial"/>
                  <w:color w:val="000000"/>
                </w:rPr>
                <w:t>消息头</w:t>
              </w:r>
            </w:ins>
          </w:p>
        </w:tc>
        <w:tc>
          <w:tcPr>
            <w:tcW w:w="5016" w:type="dxa"/>
            <w:tcBorders>
              <w:top w:val="single" w:sz="4" w:space="0" w:color="000000"/>
              <w:left w:val="single" w:sz="4" w:space="0" w:color="000000"/>
              <w:bottom w:val="single" w:sz="4" w:space="0" w:color="000000"/>
            </w:tcBorders>
          </w:tcPr>
          <w:p w:rsidR="00F46862" w:rsidRDefault="00F46862" w:rsidP="00F46862">
            <w:pPr>
              <w:jc w:val="both"/>
              <w:rPr>
                <w:ins w:id="2059" w:author="user" w:date="2018-03-20T21:06:00Z"/>
                <w:rFonts w:cs="Arial"/>
                <w:color w:val="000000"/>
                <w:lang w:eastAsia="zh-CN"/>
              </w:rPr>
            </w:pPr>
            <w:ins w:id="2060" w:author="user" w:date="2018-03-20T21:06:00Z">
              <w:r w:rsidRPr="00F852EA">
                <w:rPr>
                  <w:rFonts w:cs="Arial"/>
                  <w:color w:val="000000"/>
                  <w:lang w:eastAsia="zh-CN"/>
                </w:rPr>
                <w:t>MsgType</w:t>
              </w:r>
              <w:r>
                <w:rPr>
                  <w:rFonts w:cs="Arial" w:hint="eastAsia"/>
                  <w:color w:val="000000"/>
                  <w:lang w:eastAsia="zh-CN"/>
                </w:rPr>
                <w:t>=</w:t>
              </w:r>
            </w:ins>
          </w:p>
          <w:p w:rsidR="00F46862" w:rsidRPr="00F852EA" w:rsidRDefault="00F46862" w:rsidP="00F46862">
            <w:pPr>
              <w:jc w:val="both"/>
              <w:rPr>
                <w:ins w:id="2061" w:author="user" w:date="2018-03-20T21:06:00Z"/>
                <w:rFonts w:cs="Arial"/>
                <w:color w:val="000000"/>
                <w:lang w:eastAsia="zh-CN"/>
              </w:rPr>
            </w:pPr>
            <w:ins w:id="2062" w:author="user" w:date="2018-03-20T21:06:00Z">
              <w:r w:rsidRPr="00F852EA">
                <w:rPr>
                  <w:rFonts w:cs="Arial" w:hint="eastAsia"/>
                  <w:color w:val="000000"/>
                  <w:lang w:eastAsia="zh-CN"/>
                </w:rPr>
                <w:t>F</w:t>
              </w:r>
              <w:r>
                <w:rPr>
                  <w:rFonts w:cs="Arial" w:hint="eastAsia"/>
                  <w:color w:val="000000"/>
                  <w:lang w:eastAsia="zh-CN"/>
                </w:rPr>
                <w:t>：</w:t>
              </w:r>
              <w:r w:rsidRPr="00F852EA">
                <w:rPr>
                  <w:rFonts w:cs="Arial" w:hint="eastAsia"/>
                  <w:color w:val="000000"/>
                  <w:lang w:eastAsia="zh-CN"/>
                </w:rPr>
                <w:t>成交申报撤单</w:t>
              </w:r>
            </w:ins>
          </w:p>
        </w:tc>
        <w:tc>
          <w:tcPr>
            <w:tcW w:w="1074"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snapToGrid w:val="0"/>
              <w:jc w:val="both"/>
              <w:rPr>
                <w:ins w:id="2063" w:author="user" w:date="2018-03-20T21:06:00Z"/>
                <w:rFonts w:cs="Arial"/>
                <w:color w:val="000000"/>
                <w:lang w:eastAsia="zh-CN"/>
              </w:rPr>
            </w:pPr>
          </w:p>
        </w:tc>
      </w:tr>
      <w:tr w:rsidR="00F46862" w:rsidRPr="00FF7C13" w:rsidTr="00C0188E">
        <w:trPr>
          <w:ins w:id="2064" w:author="user" w:date="2018-03-20T21:06:00Z"/>
        </w:trPr>
        <w:tc>
          <w:tcPr>
            <w:tcW w:w="758" w:type="dxa"/>
            <w:tcBorders>
              <w:top w:val="single" w:sz="4" w:space="0" w:color="000000"/>
              <w:left w:val="single" w:sz="4" w:space="0" w:color="000000"/>
              <w:bottom w:val="single" w:sz="4" w:space="0" w:color="000000"/>
            </w:tcBorders>
          </w:tcPr>
          <w:p w:rsidR="00F46862" w:rsidRPr="00F852EA" w:rsidRDefault="00F46862" w:rsidP="00F46862">
            <w:pPr>
              <w:snapToGrid w:val="0"/>
              <w:jc w:val="center"/>
              <w:rPr>
                <w:ins w:id="2065" w:author="user" w:date="2018-03-20T21:06:00Z"/>
                <w:rFonts w:cs="Arial"/>
                <w:color w:val="000000"/>
                <w:lang w:eastAsia="zh-CN"/>
              </w:rPr>
            </w:pPr>
            <w:ins w:id="2066" w:author="user" w:date="2018-03-20T21:06:00Z">
              <w:r>
                <w:rPr>
                  <w:rFonts w:cs="Arial" w:hint="eastAsia"/>
                  <w:color w:val="000000"/>
                  <w:lang w:eastAsia="zh-CN"/>
                </w:rPr>
                <w:t>11</w:t>
              </w:r>
            </w:ins>
          </w:p>
        </w:tc>
        <w:tc>
          <w:tcPr>
            <w:tcW w:w="1657" w:type="dxa"/>
            <w:gridSpan w:val="2"/>
            <w:tcBorders>
              <w:top w:val="single" w:sz="4" w:space="0" w:color="000000"/>
              <w:left w:val="single" w:sz="4" w:space="0" w:color="000000"/>
              <w:bottom w:val="single" w:sz="4" w:space="0" w:color="000000"/>
            </w:tcBorders>
          </w:tcPr>
          <w:p w:rsidR="00F46862" w:rsidRPr="00F852EA" w:rsidRDefault="00F46862" w:rsidP="00F46862">
            <w:pPr>
              <w:snapToGrid w:val="0"/>
              <w:jc w:val="both"/>
              <w:rPr>
                <w:ins w:id="2067" w:author="user" w:date="2018-03-20T21:06:00Z"/>
                <w:rFonts w:cs="Arial"/>
                <w:color w:val="000000"/>
                <w:lang w:eastAsia="zh-CN"/>
              </w:rPr>
            </w:pPr>
            <w:ins w:id="2068" w:author="user" w:date="2018-03-20T21:06:00Z">
              <w:r>
                <w:rPr>
                  <w:rFonts w:cs="Arial"/>
                  <w:color w:val="000000"/>
                  <w:lang w:eastAsia="zh-CN"/>
                </w:rPr>
                <w:t>ClOrdID</w:t>
              </w:r>
            </w:ins>
          </w:p>
        </w:tc>
        <w:tc>
          <w:tcPr>
            <w:tcW w:w="5016" w:type="dxa"/>
            <w:tcBorders>
              <w:top w:val="single" w:sz="4" w:space="0" w:color="000000"/>
              <w:left w:val="single" w:sz="4" w:space="0" w:color="000000"/>
              <w:bottom w:val="single" w:sz="4" w:space="0" w:color="000000"/>
            </w:tcBorders>
          </w:tcPr>
          <w:p w:rsidR="00F46862" w:rsidRPr="00F852EA" w:rsidRDefault="00F46862" w:rsidP="00F46862">
            <w:pPr>
              <w:snapToGrid w:val="0"/>
              <w:jc w:val="both"/>
              <w:rPr>
                <w:ins w:id="2069" w:author="user" w:date="2018-03-20T21:06:00Z"/>
                <w:rFonts w:cs="Arial"/>
                <w:color w:val="000000"/>
                <w:lang w:eastAsia="zh-CN"/>
              </w:rPr>
            </w:pPr>
            <w:ins w:id="2070" w:author="user" w:date="2018-03-20T21:06:00Z">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成交申报</w:t>
              </w:r>
              <w:r w:rsidRPr="00F852EA">
                <w:rPr>
                  <w:rFonts w:cs="Arial"/>
                  <w:color w:val="000000"/>
                  <w:lang w:eastAsia="zh-CN"/>
                </w:rPr>
                <w:t>会员内部</w:t>
              </w:r>
              <w:r w:rsidRPr="00F852EA">
                <w:rPr>
                  <w:rFonts w:cs="Arial" w:hint="eastAsia"/>
                  <w:color w:val="000000"/>
                  <w:lang w:eastAsia="zh-CN"/>
                </w:rPr>
                <w:t>编号</w:t>
              </w:r>
            </w:ins>
            <w:ins w:id="2071" w:author="user" w:date="2018-03-20T21:43:00Z">
              <w:r>
                <w:rPr>
                  <w:rFonts w:cs="Arial" w:hint="eastAsia"/>
                  <w:color w:val="000000"/>
                  <w:lang w:eastAsia="zh-CN"/>
                </w:rPr>
                <w:t>,</w:t>
              </w:r>
              <w:r w:rsidRPr="00A23F8E">
                <w:rPr>
                  <w:rFonts w:ascii="宋体" w:hAnsi="宋体" w:cs="宋体" w:hint="eastAsia"/>
                  <w:color w:val="000000"/>
                  <w:lang w:val="en-US" w:eastAsia="zh-CN"/>
                </w:rPr>
                <w:t xml:space="preserve"> 只允许数字、字母</w:t>
              </w:r>
              <w:r w:rsidRPr="00A23F8E">
                <w:rPr>
                  <w:rFonts w:ascii="宋体" w:hAnsi="宋体" w:cs="宋体"/>
                  <w:color w:val="000000"/>
                  <w:lang w:val="en-US" w:eastAsia="zh-CN"/>
                </w:rPr>
                <w:t>、空格</w:t>
              </w:r>
              <w:r w:rsidRPr="00A23F8E">
                <w:rPr>
                  <w:rFonts w:ascii="宋体" w:hAnsi="宋体" w:cs="宋体" w:hint="eastAsia"/>
                  <w:color w:val="000000"/>
                  <w:lang w:val="en-US" w:eastAsia="zh-CN"/>
                </w:rPr>
                <w:t>，</w:t>
              </w:r>
              <w:r w:rsidRPr="00A23F8E">
                <w:rPr>
                  <w:rFonts w:ascii="宋体" w:hAnsi="宋体" w:cs="宋体"/>
                  <w:color w:val="000000"/>
                  <w:lang w:val="en-US" w:eastAsia="zh-CN"/>
                </w:rPr>
                <w:t>不能</w:t>
              </w:r>
              <w:r w:rsidRPr="00A23F8E">
                <w:rPr>
                  <w:rFonts w:ascii="宋体" w:hAnsi="宋体" w:cs="宋体" w:hint="eastAsia"/>
                  <w:color w:val="000000"/>
                  <w:lang w:val="en-US" w:eastAsia="zh-CN"/>
                </w:rPr>
                <w:t>全为</w:t>
              </w:r>
              <w:r w:rsidRPr="00A23F8E">
                <w:rPr>
                  <w:rFonts w:ascii="宋体" w:hAnsi="宋体" w:cs="宋体"/>
                  <w:color w:val="000000"/>
                  <w:lang w:val="en-US" w:eastAsia="zh-CN"/>
                </w:rPr>
                <w:t>空格</w:t>
              </w:r>
            </w:ins>
          </w:p>
        </w:tc>
        <w:tc>
          <w:tcPr>
            <w:tcW w:w="1074"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snapToGrid w:val="0"/>
              <w:jc w:val="both"/>
              <w:rPr>
                <w:ins w:id="2072" w:author="user" w:date="2018-03-20T21:06:00Z"/>
                <w:rFonts w:cs="Arial"/>
                <w:color w:val="000000"/>
                <w:lang w:eastAsia="zh-CN"/>
              </w:rPr>
            </w:pPr>
            <w:ins w:id="2073" w:author="user" w:date="2018-03-20T21:06:00Z">
              <w:r>
                <w:rPr>
                  <w:rFonts w:cs="Arial" w:hint="eastAsia"/>
                  <w:color w:val="000000"/>
                  <w:lang w:eastAsia="zh-CN"/>
                </w:rPr>
                <w:t>C</w:t>
              </w:r>
              <w:r w:rsidRPr="00F852EA">
                <w:rPr>
                  <w:rFonts w:cs="Arial"/>
                  <w:color w:val="000000"/>
                  <w:lang w:eastAsia="zh-CN"/>
                </w:rPr>
                <w:t>10</w:t>
              </w:r>
            </w:ins>
          </w:p>
        </w:tc>
      </w:tr>
      <w:tr w:rsidR="00F46862" w:rsidRPr="00FF7C13" w:rsidTr="00C0188E">
        <w:trPr>
          <w:ins w:id="2074" w:author="user" w:date="2018-03-20T21:06:00Z"/>
        </w:trPr>
        <w:tc>
          <w:tcPr>
            <w:tcW w:w="758"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075" w:author="user" w:date="2018-03-20T21:06:00Z"/>
                <w:rFonts w:cs="Arial"/>
                <w:color w:val="000000"/>
                <w:lang w:eastAsia="zh-CN"/>
              </w:rPr>
            </w:pPr>
            <w:ins w:id="2076" w:author="user" w:date="2018-03-20T21:06:00Z">
              <w:r>
                <w:rPr>
                  <w:rFonts w:cs="Arial"/>
                  <w:color w:val="000000"/>
                  <w:lang w:eastAsia="zh-CN"/>
                </w:rPr>
                <w:t>41</w:t>
              </w:r>
            </w:ins>
          </w:p>
        </w:tc>
        <w:tc>
          <w:tcPr>
            <w:tcW w:w="1657" w:type="dxa"/>
            <w:gridSpan w:val="2"/>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077" w:author="user" w:date="2018-03-20T21:06:00Z"/>
                <w:rFonts w:cs="Arial"/>
                <w:color w:val="000000"/>
                <w:lang w:eastAsia="zh-CN"/>
              </w:rPr>
            </w:pPr>
            <w:ins w:id="2078" w:author="user" w:date="2018-03-20T21:06:00Z">
              <w:r>
                <w:rPr>
                  <w:rFonts w:cs="Arial"/>
                  <w:color w:val="000000"/>
                  <w:lang w:eastAsia="zh-CN"/>
                </w:rPr>
                <w:t>OrigClOrdID</w:t>
              </w:r>
            </w:ins>
          </w:p>
        </w:tc>
        <w:tc>
          <w:tcPr>
            <w:tcW w:w="5016" w:type="dxa"/>
            <w:tcBorders>
              <w:top w:val="single" w:sz="4" w:space="0" w:color="000000"/>
              <w:left w:val="single" w:sz="4" w:space="0" w:color="000000"/>
              <w:bottom w:val="single" w:sz="4" w:space="0" w:color="000000"/>
            </w:tcBorders>
          </w:tcPr>
          <w:p w:rsidR="00F46862" w:rsidRPr="00F852EA" w:rsidRDefault="00F46862" w:rsidP="00F46862">
            <w:pPr>
              <w:snapToGrid w:val="0"/>
              <w:jc w:val="both"/>
              <w:rPr>
                <w:ins w:id="2079" w:author="user" w:date="2018-03-20T21:06:00Z"/>
                <w:rFonts w:cs="Arial"/>
                <w:color w:val="000000"/>
                <w:lang w:eastAsia="zh-CN"/>
              </w:rPr>
            </w:pPr>
            <w:ins w:id="2080" w:author="user" w:date="2018-03-20T21:06:00Z">
              <w:r w:rsidRPr="00D675B0">
                <w:rPr>
                  <w:rFonts w:cs="Arial" w:hint="eastAsia"/>
                  <w:color w:val="000000"/>
                  <w:lang w:eastAsia="zh-CN"/>
                </w:rPr>
                <w:t>原始交易</w:t>
              </w:r>
              <w:r>
                <w:rPr>
                  <w:rFonts w:cs="Arial" w:hint="eastAsia"/>
                  <w:color w:val="000000"/>
                  <w:lang w:eastAsia="zh-CN"/>
                </w:rPr>
                <w:t>客户内部</w:t>
              </w:r>
              <w:r w:rsidRPr="00D675B0">
                <w:rPr>
                  <w:rFonts w:cs="Arial" w:hint="eastAsia"/>
                  <w:color w:val="000000"/>
                  <w:lang w:eastAsia="zh-CN"/>
                </w:rPr>
                <w:t>编号，指示被</w:t>
              </w:r>
              <w:r>
                <w:rPr>
                  <w:rFonts w:cs="Arial" w:hint="eastAsia"/>
                  <w:color w:val="000000"/>
                  <w:lang w:eastAsia="zh-CN"/>
                </w:rPr>
                <w:t>撤单</w:t>
              </w:r>
              <w:r w:rsidRPr="00D675B0">
                <w:rPr>
                  <w:rFonts w:cs="Arial" w:hint="eastAsia"/>
                  <w:color w:val="000000"/>
                  <w:lang w:eastAsia="zh-CN"/>
                </w:rPr>
                <w:t>订单的</w:t>
              </w:r>
              <w:r w:rsidRPr="00D675B0">
                <w:rPr>
                  <w:rFonts w:cs="Arial" w:hint="eastAsia"/>
                  <w:color w:val="000000"/>
                  <w:lang w:eastAsia="zh-CN"/>
                </w:rPr>
                <w:t>ClOrdID</w:t>
              </w:r>
            </w:ins>
          </w:p>
        </w:tc>
        <w:tc>
          <w:tcPr>
            <w:tcW w:w="1074"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snapToGrid w:val="0"/>
              <w:jc w:val="both"/>
              <w:rPr>
                <w:ins w:id="2081" w:author="user" w:date="2018-03-20T21:06:00Z"/>
                <w:rFonts w:cs="Arial"/>
                <w:color w:val="000000"/>
                <w:lang w:eastAsia="zh-CN"/>
              </w:rPr>
            </w:pPr>
            <w:ins w:id="2082" w:author="user" w:date="2018-03-20T21:06:00Z">
              <w:r>
                <w:rPr>
                  <w:rFonts w:cs="Arial" w:hint="eastAsia"/>
                  <w:color w:val="000000"/>
                  <w:lang w:eastAsia="zh-CN"/>
                </w:rPr>
                <w:t>C</w:t>
              </w:r>
              <w:r w:rsidRPr="00F852EA">
                <w:rPr>
                  <w:rFonts w:cs="Arial"/>
                  <w:color w:val="000000"/>
                  <w:lang w:eastAsia="zh-CN"/>
                </w:rPr>
                <w:t>10</w:t>
              </w:r>
            </w:ins>
          </w:p>
        </w:tc>
      </w:tr>
      <w:tr w:rsidR="00426B99" w:rsidRPr="00FF7C13" w:rsidTr="00EF35D7">
        <w:trPr>
          <w:ins w:id="2083" w:author="微软中国" w:date="2018-04-10T09:43:00Z"/>
        </w:trPr>
        <w:tc>
          <w:tcPr>
            <w:tcW w:w="758" w:type="dxa"/>
            <w:tcBorders>
              <w:top w:val="single" w:sz="4" w:space="0" w:color="000000"/>
              <w:left w:val="single" w:sz="4" w:space="0" w:color="000000"/>
              <w:bottom w:val="single" w:sz="4" w:space="0" w:color="000000"/>
            </w:tcBorders>
            <w:vAlign w:val="center"/>
          </w:tcPr>
          <w:p w:rsidR="00426B99" w:rsidRDefault="00426B99" w:rsidP="00EF35D7">
            <w:pPr>
              <w:snapToGrid w:val="0"/>
              <w:jc w:val="center"/>
              <w:rPr>
                <w:ins w:id="2084" w:author="微软中国" w:date="2018-04-10T09:43:00Z"/>
                <w:rFonts w:cs="Arial"/>
                <w:color w:val="000000"/>
                <w:lang w:eastAsia="zh-CN"/>
              </w:rPr>
            </w:pPr>
            <w:ins w:id="2085" w:author="微软中国" w:date="2018-04-10T09:43:00Z">
              <w:r w:rsidRPr="00A23F8E">
                <w:rPr>
                  <w:rFonts w:ascii="宋体" w:hAnsi="宋体" w:cs="宋体" w:hint="eastAsia"/>
                  <w:color w:val="000000"/>
                  <w:lang w:val="en-US" w:eastAsia="zh-CN"/>
                </w:rPr>
                <w:t>537</w:t>
              </w:r>
            </w:ins>
          </w:p>
        </w:tc>
        <w:tc>
          <w:tcPr>
            <w:tcW w:w="1657" w:type="dxa"/>
            <w:gridSpan w:val="2"/>
            <w:tcBorders>
              <w:top w:val="single" w:sz="4" w:space="0" w:color="000000"/>
              <w:left w:val="single" w:sz="4" w:space="0" w:color="000000"/>
              <w:bottom w:val="single" w:sz="4" w:space="0" w:color="000000"/>
            </w:tcBorders>
            <w:vAlign w:val="center"/>
          </w:tcPr>
          <w:p w:rsidR="00426B99" w:rsidRDefault="00426B99" w:rsidP="00EF35D7">
            <w:pPr>
              <w:snapToGrid w:val="0"/>
              <w:jc w:val="both"/>
              <w:rPr>
                <w:ins w:id="2086" w:author="微软中国" w:date="2018-04-10T09:43:00Z"/>
                <w:rFonts w:cs="Arial"/>
                <w:color w:val="000000"/>
                <w:lang w:eastAsia="zh-CN"/>
              </w:rPr>
            </w:pPr>
            <w:ins w:id="2087" w:author="微软中国" w:date="2018-04-10T09:43:00Z">
              <w:r w:rsidRPr="00A23F8E">
                <w:rPr>
                  <w:rFonts w:ascii="宋体" w:hAnsi="宋体" w:cs="宋体" w:hint="eastAsia"/>
                  <w:color w:val="000000"/>
                  <w:lang w:val="en-US" w:eastAsia="zh-CN"/>
                </w:rPr>
                <w:t>QuoteType</w:t>
              </w:r>
            </w:ins>
          </w:p>
        </w:tc>
        <w:tc>
          <w:tcPr>
            <w:tcW w:w="5016" w:type="dxa"/>
            <w:tcBorders>
              <w:top w:val="single" w:sz="4" w:space="0" w:color="000000"/>
              <w:left w:val="single" w:sz="4" w:space="0" w:color="000000"/>
              <w:bottom w:val="single" w:sz="4" w:space="0" w:color="000000"/>
            </w:tcBorders>
            <w:vAlign w:val="center"/>
          </w:tcPr>
          <w:p w:rsidR="00426B99" w:rsidRDefault="00426B99" w:rsidP="00EF35D7">
            <w:pPr>
              <w:keepLines w:val="0"/>
              <w:suppressAutoHyphens w:val="0"/>
              <w:spacing w:before="0" w:after="0" w:line="240" w:lineRule="auto"/>
              <w:rPr>
                <w:ins w:id="2088" w:author="微软中国" w:date="2018-04-10T09:43:00Z"/>
                <w:rFonts w:ascii="宋体" w:hAnsi="宋体" w:cs="宋体"/>
                <w:color w:val="000000"/>
                <w:lang w:val="en-US" w:eastAsia="zh-CN"/>
              </w:rPr>
            </w:pPr>
            <w:ins w:id="2089" w:author="微软中国" w:date="2018-04-10T09:43:00Z">
              <w:r w:rsidRPr="00A23F8E">
                <w:rPr>
                  <w:rFonts w:ascii="宋体" w:hAnsi="宋体" w:cs="宋体" w:hint="eastAsia"/>
                  <w:color w:val="000000"/>
                  <w:lang w:val="en-US" w:eastAsia="zh-CN"/>
                </w:rPr>
                <w:t>报价类别</w:t>
              </w:r>
            </w:ins>
          </w:p>
          <w:p w:rsidR="00426B99" w:rsidRDefault="00426B99" w:rsidP="00EF35D7">
            <w:pPr>
              <w:keepLines w:val="0"/>
              <w:suppressAutoHyphens w:val="0"/>
              <w:spacing w:before="0" w:after="0" w:line="240" w:lineRule="auto"/>
              <w:rPr>
                <w:ins w:id="2090" w:author="微软中国" w:date="2018-04-10T09:43:00Z"/>
                <w:rFonts w:ascii="宋体" w:hAnsi="宋体" w:cs="宋体"/>
                <w:color w:val="000000"/>
                <w:lang w:val="en-US" w:eastAsia="zh-CN"/>
              </w:rPr>
            </w:pPr>
            <w:ins w:id="2091" w:author="微软中国" w:date="2018-04-10T09:43:00Z">
              <w:r>
                <w:rPr>
                  <w:rFonts w:ascii="宋体" w:hAnsi="宋体" w:cs="宋体"/>
                  <w:color w:val="000000"/>
                  <w:lang w:val="en-US" w:eastAsia="zh-CN"/>
                </w:rPr>
                <w:t>1</w:t>
              </w:r>
              <w:r>
                <w:rPr>
                  <w:rFonts w:ascii="宋体" w:hAnsi="宋体" w:cs="宋体" w:hint="eastAsia"/>
                  <w:color w:val="000000"/>
                  <w:lang w:val="en-US" w:eastAsia="zh-CN"/>
                </w:rPr>
                <w:t>50</w:t>
              </w:r>
            </w:ins>
            <w:ins w:id="2092" w:author="user" w:date="2018-05-18T11:11:00Z">
              <w:r w:rsidR="00096B0B">
                <w:rPr>
                  <w:rFonts w:ascii="宋体" w:hAnsi="宋体" w:cs="宋体"/>
                  <w:color w:val="000000"/>
                  <w:lang w:val="en-US" w:eastAsia="zh-CN"/>
                </w:rPr>
                <w:t>6</w:t>
              </w:r>
            </w:ins>
            <w:ins w:id="2093" w:author="微软中国" w:date="2018-04-10T09:43:00Z">
              <w:r w:rsidRPr="00A23F8E">
                <w:rPr>
                  <w:rFonts w:ascii="宋体" w:hAnsi="宋体" w:cs="宋体"/>
                  <w:color w:val="000000"/>
                  <w:lang w:val="en-US" w:eastAsia="zh-CN"/>
                </w:rPr>
                <w:t xml:space="preserve"> = </w:t>
              </w:r>
              <w:r w:rsidRPr="00DA1E4B">
                <w:rPr>
                  <w:rFonts w:ascii="宋体" w:hAnsi="宋体" w:cs="宋体" w:hint="eastAsia"/>
                  <w:color w:val="000000"/>
                  <w:lang w:val="en-US" w:eastAsia="zh-CN"/>
                </w:rPr>
                <w:t>协议交易申报撤销</w:t>
              </w:r>
            </w:ins>
          </w:p>
          <w:p w:rsidR="00426B99" w:rsidRPr="0073326A" w:rsidRDefault="00426B99" w:rsidP="0073326A">
            <w:pPr>
              <w:keepLines w:val="0"/>
              <w:suppressAutoHyphens w:val="0"/>
              <w:spacing w:before="0" w:after="0" w:line="240" w:lineRule="auto"/>
              <w:rPr>
                <w:ins w:id="2094" w:author="微软中国" w:date="2018-04-10T09:43:00Z"/>
                <w:rFonts w:ascii="宋体" w:hAnsi="宋体" w:cs="宋体"/>
                <w:color w:val="000000"/>
                <w:lang w:val="en-US" w:eastAsia="zh-CN"/>
              </w:rPr>
            </w:pPr>
            <w:ins w:id="2095" w:author="微软中国" w:date="2018-04-10T09:43:00Z">
              <w:r>
                <w:rPr>
                  <w:rFonts w:ascii="宋体" w:hAnsi="宋体" w:cs="宋体"/>
                  <w:color w:val="000000"/>
                  <w:lang w:val="en-US" w:eastAsia="zh-CN"/>
                </w:rPr>
                <w:t>1</w:t>
              </w:r>
              <w:r>
                <w:rPr>
                  <w:rFonts w:ascii="宋体" w:hAnsi="宋体" w:cs="宋体" w:hint="eastAsia"/>
                  <w:color w:val="000000"/>
                  <w:lang w:val="en-US" w:eastAsia="zh-CN"/>
                </w:rPr>
                <w:t>50</w:t>
              </w:r>
            </w:ins>
            <w:ins w:id="2096" w:author="user" w:date="2018-05-18T14:09:00Z">
              <w:r w:rsidR="007A1F72">
                <w:rPr>
                  <w:rFonts w:ascii="宋体" w:hAnsi="宋体" w:cs="宋体"/>
                  <w:color w:val="000000"/>
                  <w:lang w:val="en-US" w:eastAsia="zh-CN"/>
                </w:rPr>
                <w:t>8</w:t>
              </w:r>
            </w:ins>
            <w:ins w:id="2097" w:author="微软中国" w:date="2018-04-10T09:43:00Z">
              <w:r w:rsidRPr="00A23F8E">
                <w:rPr>
                  <w:rFonts w:ascii="宋体" w:hAnsi="宋体" w:cs="宋体"/>
                  <w:color w:val="000000"/>
                  <w:lang w:val="en-US" w:eastAsia="zh-CN"/>
                </w:rPr>
                <w:t xml:space="preserve"> = </w:t>
              </w:r>
              <w:r w:rsidRPr="00DA1E4B">
                <w:rPr>
                  <w:rFonts w:ascii="宋体" w:hAnsi="宋体" w:cs="宋体" w:hint="eastAsia"/>
                  <w:color w:val="000000"/>
                  <w:lang w:val="en-US" w:eastAsia="zh-CN"/>
                </w:rPr>
                <w:t>指定对手方报价申报撤销</w:t>
              </w:r>
            </w:ins>
          </w:p>
        </w:tc>
        <w:tc>
          <w:tcPr>
            <w:tcW w:w="1074" w:type="dxa"/>
            <w:tcBorders>
              <w:top w:val="single" w:sz="4" w:space="0" w:color="000000"/>
              <w:left w:val="single" w:sz="4" w:space="0" w:color="000000"/>
              <w:bottom w:val="single" w:sz="4" w:space="0" w:color="000000"/>
              <w:right w:val="single" w:sz="4" w:space="0" w:color="000000"/>
            </w:tcBorders>
            <w:vAlign w:val="center"/>
          </w:tcPr>
          <w:p w:rsidR="00426B99" w:rsidRDefault="00426B99" w:rsidP="00EF35D7">
            <w:pPr>
              <w:snapToGrid w:val="0"/>
              <w:jc w:val="both"/>
              <w:rPr>
                <w:ins w:id="2098" w:author="微软中国" w:date="2018-04-10T09:43:00Z"/>
                <w:rFonts w:cs="Arial"/>
                <w:color w:val="000000"/>
                <w:lang w:eastAsia="zh-CN"/>
              </w:rPr>
            </w:pPr>
            <w:ins w:id="2099" w:author="微软中国" w:date="2018-04-10T09:43:00Z">
              <w:r w:rsidRPr="00A23F8E">
                <w:rPr>
                  <w:rFonts w:ascii="宋体" w:hAnsi="宋体" w:cs="宋体"/>
                  <w:color w:val="000000"/>
                  <w:lang w:val="en-US" w:eastAsia="zh-CN"/>
                </w:rPr>
                <w:t>N4</w:t>
              </w:r>
            </w:ins>
          </w:p>
        </w:tc>
      </w:tr>
      <w:tr w:rsidR="00F46862" w:rsidRPr="00FF7C13" w:rsidTr="00C0188E">
        <w:trPr>
          <w:ins w:id="2100" w:author="user" w:date="2018-03-20T21:06:00Z"/>
        </w:trPr>
        <w:tc>
          <w:tcPr>
            <w:tcW w:w="758"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01" w:author="user" w:date="2018-03-20T21:06:00Z"/>
                <w:rFonts w:cs="Arial"/>
                <w:color w:val="000000"/>
                <w:lang w:eastAsia="zh-CN"/>
              </w:rPr>
            </w:pPr>
            <w:ins w:id="2102" w:author="user" w:date="2018-03-20T21:06:00Z">
              <w:r>
                <w:rPr>
                  <w:rFonts w:cs="Arial"/>
                  <w:color w:val="000000"/>
                  <w:lang w:eastAsia="zh-CN"/>
                </w:rPr>
                <w:t>48</w:t>
              </w:r>
            </w:ins>
          </w:p>
        </w:tc>
        <w:tc>
          <w:tcPr>
            <w:tcW w:w="1657" w:type="dxa"/>
            <w:gridSpan w:val="2"/>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03" w:author="user" w:date="2018-03-20T21:06:00Z"/>
                <w:rFonts w:cs="Arial"/>
                <w:color w:val="000000"/>
                <w:lang w:eastAsia="zh-CN"/>
              </w:rPr>
            </w:pPr>
            <w:ins w:id="2104" w:author="user" w:date="2018-03-20T21:06:00Z">
              <w:r>
                <w:rPr>
                  <w:rFonts w:cs="Arial"/>
                  <w:color w:val="000000"/>
                  <w:lang w:eastAsia="zh-CN"/>
                </w:rPr>
                <w:t>SecurityID</w:t>
              </w:r>
            </w:ins>
          </w:p>
        </w:tc>
        <w:tc>
          <w:tcPr>
            <w:tcW w:w="5016" w:type="dxa"/>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05" w:author="user" w:date="2018-03-20T21:06:00Z"/>
                <w:rFonts w:cs="Arial"/>
                <w:color w:val="000000"/>
                <w:lang w:eastAsia="zh-CN"/>
              </w:rPr>
            </w:pPr>
            <w:ins w:id="2106" w:author="user" w:date="2018-03-20T21:06:00Z">
              <w:r>
                <w:rPr>
                  <w:rFonts w:cs="Arial"/>
                  <w:color w:val="000000"/>
                  <w:lang w:eastAsia="zh-CN"/>
                </w:rPr>
                <w:t>证券代码</w:t>
              </w:r>
            </w:ins>
          </w:p>
        </w:tc>
        <w:tc>
          <w:tcPr>
            <w:tcW w:w="1074"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snapToGrid w:val="0"/>
              <w:jc w:val="both"/>
              <w:rPr>
                <w:ins w:id="2107" w:author="user" w:date="2018-03-20T21:06:00Z"/>
                <w:rFonts w:cs="Arial"/>
                <w:color w:val="000000"/>
                <w:lang w:eastAsia="zh-CN"/>
              </w:rPr>
            </w:pPr>
            <w:ins w:id="2108" w:author="user" w:date="2018-03-20T21:06:00Z">
              <w:r>
                <w:rPr>
                  <w:rFonts w:cs="Arial"/>
                  <w:color w:val="000000"/>
                  <w:lang w:eastAsia="zh-CN"/>
                </w:rPr>
                <w:t>C6</w:t>
              </w:r>
            </w:ins>
          </w:p>
        </w:tc>
      </w:tr>
      <w:tr w:rsidR="00F46862" w:rsidRPr="00FF7C13" w:rsidTr="00C0188E">
        <w:trPr>
          <w:ins w:id="2109" w:author="user" w:date="2018-03-20T21:06:00Z"/>
        </w:trPr>
        <w:tc>
          <w:tcPr>
            <w:tcW w:w="758" w:type="dxa"/>
            <w:tcBorders>
              <w:top w:val="single" w:sz="4" w:space="0" w:color="000000"/>
              <w:left w:val="single" w:sz="4" w:space="0" w:color="000000"/>
              <w:bottom w:val="single" w:sz="4" w:space="0" w:color="000000"/>
            </w:tcBorders>
            <w:vAlign w:val="center"/>
          </w:tcPr>
          <w:p w:rsidR="00F46862" w:rsidRPr="003C5D95" w:rsidRDefault="00F46862" w:rsidP="00F46862">
            <w:pPr>
              <w:snapToGrid w:val="0"/>
              <w:jc w:val="center"/>
              <w:rPr>
                <w:ins w:id="2110" w:author="user" w:date="2018-03-20T21:06:00Z"/>
                <w:rFonts w:cs="Arial"/>
                <w:color w:val="000000"/>
              </w:rPr>
            </w:pPr>
            <w:ins w:id="2111" w:author="user" w:date="2018-03-20T21:06:00Z">
              <w:r>
                <w:rPr>
                  <w:rFonts w:cs="Arial"/>
                  <w:color w:val="000000"/>
                </w:rPr>
                <w:t>453</w:t>
              </w:r>
            </w:ins>
          </w:p>
        </w:tc>
        <w:tc>
          <w:tcPr>
            <w:tcW w:w="1657" w:type="dxa"/>
            <w:gridSpan w:val="2"/>
            <w:tcBorders>
              <w:top w:val="single" w:sz="4" w:space="0" w:color="000000"/>
              <w:left w:val="single" w:sz="4" w:space="0" w:color="000000"/>
              <w:bottom w:val="single" w:sz="4" w:space="0" w:color="000000"/>
            </w:tcBorders>
            <w:vAlign w:val="center"/>
          </w:tcPr>
          <w:p w:rsidR="00F46862" w:rsidRDefault="00F46862" w:rsidP="00F46862">
            <w:pPr>
              <w:snapToGrid w:val="0"/>
              <w:rPr>
                <w:ins w:id="2112" w:author="user" w:date="2018-03-20T21:06:00Z"/>
                <w:rFonts w:cs="Arial"/>
                <w:color w:val="000000"/>
              </w:rPr>
            </w:pPr>
            <w:ins w:id="2113" w:author="user" w:date="2018-03-20T21:06:00Z">
              <w:r>
                <w:rPr>
                  <w:rFonts w:cs="Arial"/>
                  <w:color w:val="000000"/>
                </w:rPr>
                <w:t>NoPartyIDs</w:t>
              </w:r>
            </w:ins>
          </w:p>
        </w:tc>
        <w:tc>
          <w:tcPr>
            <w:tcW w:w="5016" w:type="dxa"/>
            <w:tcBorders>
              <w:top w:val="single" w:sz="4" w:space="0" w:color="000000"/>
              <w:left w:val="single" w:sz="4" w:space="0" w:color="000000"/>
              <w:bottom w:val="single" w:sz="4" w:space="0" w:color="000000"/>
            </w:tcBorders>
            <w:vAlign w:val="center"/>
          </w:tcPr>
          <w:p w:rsidR="00F46862" w:rsidRPr="0097346F" w:rsidRDefault="00F46862" w:rsidP="00F46862">
            <w:pPr>
              <w:snapToGrid w:val="0"/>
              <w:jc w:val="both"/>
              <w:rPr>
                <w:ins w:id="2114" w:author="user" w:date="2018-03-20T21:06:00Z"/>
                <w:rFonts w:cs="Arial"/>
                <w:color w:val="000000"/>
                <w:lang w:eastAsia="zh-CN"/>
              </w:rPr>
            </w:pPr>
            <w:ins w:id="2115" w:author="user" w:date="2018-03-20T21:06:00Z">
              <w:r>
                <w:rPr>
                  <w:rFonts w:cs="Arial" w:hint="eastAsia"/>
                  <w:color w:val="000000"/>
                  <w:lang w:eastAsia="zh-CN"/>
                </w:rPr>
                <w:t>发起方重复组，依次包含发起方的交易商代码、申报交易单元号</w:t>
              </w:r>
              <w:r>
                <w:rPr>
                  <w:rFonts w:cs="Arial" w:hint="eastAsia"/>
                  <w:color w:val="000000"/>
                  <w:lang w:eastAsia="zh-CN"/>
                </w:rPr>
                <w:t xml:space="preserve">, </w:t>
              </w:r>
              <w:r>
                <w:rPr>
                  <w:rFonts w:cs="Arial" w:hint="eastAsia"/>
                  <w:color w:val="000000"/>
                  <w:lang w:eastAsia="zh-CN"/>
                </w:rPr>
                <w:t>取值</w:t>
              </w:r>
              <w:r>
                <w:rPr>
                  <w:rFonts w:cs="Arial" w:hint="eastAsia"/>
                  <w:color w:val="000000"/>
                  <w:lang w:eastAsia="zh-CN"/>
                </w:rPr>
                <w:t>=2</w:t>
              </w:r>
            </w:ins>
          </w:p>
        </w:tc>
        <w:tc>
          <w:tcPr>
            <w:tcW w:w="1074"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snapToGrid w:val="0"/>
              <w:jc w:val="both"/>
              <w:rPr>
                <w:ins w:id="2116" w:author="user" w:date="2018-03-20T21:06:00Z"/>
                <w:rFonts w:cs="Arial"/>
                <w:color w:val="000000"/>
                <w:lang w:eastAsia="zh-CN"/>
              </w:rPr>
            </w:pPr>
            <w:ins w:id="2117" w:author="user" w:date="2018-03-20T21:06:00Z">
              <w:r>
                <w:rPr>
                  <w:rFonts w:cs="Arial" w:hint="eastAsia"/>
                  <w:color w:val="000000"/>
                  <w:lang w:eastAsia="zh-CN"/>
                </w:rPr>
                <w:t>N2</w:t>
              </w:r>
            </w:ins>
          </w:p>
        </w:tc>
      </w:tr>
      <w:tr w:rsidR="00F46862" w:rsidRPr="00FF7C13" w:rsidTr="0073326A">
        <w:trPr>
          <w:trHeight w:val="898"/>
          <w:ins w:id="2118" w:author="user" w:date="2018-03-20T21:46:00Z"/>
        </w:trPr>
        <w:tc>
          <w:tcPr>
            <w:tcW w:w="758" w:type="dxa"/>
            <w:vMerge w:val="restart"/>
            <w:tcBorders>
              <w:left w:val="single" w:sz="4" w:space="0" w:color="000000"/>
            </w:tcBorders>
            <w:vAlign w:val="center"/>
          </w:tcPr>
          <w:p w:rsidR="00F46862" w:rsidRDefault="00F46862" w:rsidP="00F46862">
            <w:pPr>
              <w:snapToGrid w:val="0"/>
              <w:jc w:val="center"/>
              <w:rPr>
                <w:ins w:id="2119" w:author="user" w:date="2018-03-20T21:46:00Z"/>
                <w:rFonts w:cs="Arial"/>
                <w:color w:val="000000"/>
              </w:rPr>
            </w:pPr>
            <w:ins w:id="2120" w:author="user" w:date="2018-03-20T21:46:00Z">
              <w:r w:rsidRPr="00A23F8E">
                <w:rPr>
                  <w:rFonts w:ascii="宋体" w:hAnsi="宋体" w:cs="宋体" w:hint="eastAsia"/>
                  <w:color w:val="000000"/>
                  <w:lang w:val="en-US" w:eastAsia="zh-CN"/>
                </w:rPr>
                <w:t>发起方交易商代码</w:t>
              </w:r>
            </w:ins>
          </w:p>
        </w:tc>
        <w:tc>
          <w:tcPr>
            <w:tcW w:w="643"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21" w:author="user" w:date="2018-03-20T21:46:00Z"/>
                <w:rFonts w:cs="Arial"/>
                <w:color w:val="000000"/>
              </w:rPr>
            </w:pPr>
            <w:ins w:id="2122" w:author="user" w:date="2018-03-20T21:46:00Z">
              <w:r w:rsidRPr="00A23F8E">
                <w:rPr>
                  <w:rFonts w:ascii="宋体" w:hAnsi="宋体" w:cs="宋体" w:hint="eastAsia"/>
                  <w:color w:val="000000"/>
                  <w:lang w:val="en-US" w:eastAsia="zh-CN"/>
                </w:rPr>
                <w:t>448</w:t>
              </w:r>
            </w:ins>
          </w:p>
        </w:tc>
        <w:tc>
          <w:tcPr>
            <w:tcW w:w="1014"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23" w:author="user" w:date="2018-03-20T21:46:00Z"/>
                <w:rFonts w:cs="Arial"/>
                <w:color w:val="000000"/>
              </w:rPr>
            </w:pPr>
            <w:ins w:id="2124" w:author="user" w:date="2018-03-20T21:46:00Z">
              <w:r w:rsidRPr="00A23F8E">
                <w:rPr>
                  <w:rFonts w:ascii="宋体" w:hAnsi="宋体" w:cs="宋体" w:hint="eastAsia"/>
                  <w:color w:val="000000"/>
                  <w:lang w:val="en-US" w:eastAsia="zh-CN"/>
                </w:rPr>
                <w:t>PartyID</w:t>
              </w:r>
            </w:ins>
          </w:p>
        </w:tc>
        <w:tc>
          <w:tcPr>
            <w:tcW w:w="5016" w:type="dxa"/>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25" w:author="user" w:date="2018-03-20T21:46:00Z"/>
                <w:rFonts w:cs="Arial"/>
                <w:color w:val="000000"/>
              </w:rPr>
            </w:pPr>
            <w:ins w:id="2126" w:author="user" w:date="2018-03-20T21:46:00Z">
              <w:r w:rsidRPr="00A23F8E">
                <w:rPr>
                  <w:rFonts w:ascii="宋体" w:hAnsi="宋体" w:cs="宋体" w:hint="eastAsia"/>
                  <w:color w:val="000000"/>
                  <w:lang w:val="en-US" w:eastAsia="zh-CN"/>
                </w:rPr>
                <w:t>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ins>
          </w:p>
        </w:tc>
        <w:tc>
          <w:tcPr>
            <w:tcW w:w="1074" w:type="dxa"/>
            <w:tcBorders>
              <w:top w:val="single" w:sz="4" w:space="0" w:color="000000"/>
              <w:left w:val="single" w:sz="4" w:space="0" w:color="000000"/>
              <w:bottom w:val="single" w:sz="4" w:space="0" w:color="000000"/>
              <w:right w:val="single" w:sz="4" w:space="0" w:color="000000"/>
            </w:tcBorders>
            <w:vAlign w:val="center"/>
          </w:tcPr>
          <w:p w:rsidR="00F46862" w:rsidRDefault="00F46862" w:rsidP="00F46862">
            <w:pPr>
              <w:snapToGrid w:val="0"/>
              <w:jc w:val="both"/>
              <w:rPr>
                <w:ins w:id="2127" w:author="user" w:date="2018-03-20T21:46:00Z"/>
                <w:rFonts w:cs="Arial"/>
                <w:color w:val="000000"/>
                <w:lang w:eastAsia="zh-CN"/>
              </w:rPr>
            </w:pPr>
            <w:ins w:id="2128" w:author="user" w:date="2018-03-20T21:46:00Z">
              <w:r w:rsidRPr="00A23F8E">
                <w:rPr>
                  <w:rFonts w:ascii="宋体" w:hAnsi="宋体" w:cs="宋体"/>
                  <w:color w:val="000000"/>
                  <w:lang w:val="en-US" w:eastAsia="zh-CN"/>
                </w:rPr>
                <w:t>C3</w:t>
              </w:r>
            </w:ins>
          </w:p>
        </w:tc>
      </w:tr>
      <w:tr w:rsidR="00F46862" w:rsidRPr="00FF7C13" w:rsidTr="0073326A">
        <w:trPr>
          <w:trHeight w:val="898"/>
          <w:ins w:id="2129" w:author="user" w:date="2018-03-20T21:46:00Z"/>
        </w:trPr>
        <w:tc>
          <w:tcPr>
            <w:tcW w:w="758" w:type="dxa"/>
            <w:vMerge/>
            <w:tcBorders>
              <w:left w:val="single" w:sz="4" w:space="0" w:color="000000"/>
              <w:bottom w:val="single" w:sz="4" w:space="0" w:color="auto"/>
            </w:tcBorders>
            <w:vAlign w:val="center"/>
          </w:tcPr>
          <w:p w:rsidR="00F46862" w:rsidRDefault="00F46862" w:rsidP="00F46862">
            <w:pPr>
              <w:snapToGrid w:val="0"/>
              <w:jc w:val="center"/>
              <w:rPr>
                <w:ins w:id="2130" w:author="user" w:date="2018-03-20T21:46:00Z"/>
                <w:rFonts w:cs="Arial"/>
                <w:color w:val="000000"/>
              </w:rPr>
            </w:pPr>
          </w:p>
        </w:tc>
        <w:tc>
          <w:tcPr>
            <w:tcW w:w="643"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31" w:author="user" w:date="2018-03-20T21:46:00Z"/>
                <w:rFonts w:cs="Arial"/>
                <w:color w:val="000000"/>
              </w:rPr>
            </w:pPr>
            <w:ins w:id="2132" w:author="user" w:date="2018-03-20T21:46:00Z">
              <w:r w:rsidRPr="00A23F8E">
                <w:rPr>
                  <w:rFonts w:ascii="宋体" w:hAnsi="宋体" w:cs="宋体" w:hint="eastAsia"/>
                  <w:color w:val="000000"/>
                  <w:lang w:val="en-US" w:eastAsia="zh-CN"/>
                </w:rPr>
                <w:t>452</w:t>
              </w:r>
            </w:ins>
          </w:p>
        </w:tc>
        <w:tc>
          <w:tcPr>
            <w:tcW w:w="1014"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33" w:author="user" w:date="2018-03-20T21:46:00Z"/>
                <w:rFonts w:cs="Arial"/>
                <w:color w:val="000000"/>
              </w:rPr>
            </w:pPr>
            <w:ins w:id="2134" w:author="user" w:date="2018-03-20T21:46:00Z">
              <w:r w:rsidRPr="00A23F8E">
                <w:rPr>
                  <w:rFonts w:ascii="宋体" w:hAnsi="宋体" w:cs="宋体" w:hint="eastAsia"/>
                  <w:color w:val="000000"/>
                  <w:lang w:val="en-US" w:eastAsia="zh-CN"/>
                </w:rPr>
                <w:t>PartyRole</w:t>
              </w:r>
            </w:ins>
          </w:p>
        </w:tc>
        <w:tc>
          <w:tcPr>
            <w:tcW w:w="5016" w:type="dxa"/>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35" w:author="user" w:date="2018-03-20T21:46:00Z"/>
                <w:rFonts w:cs="Arial"/>
                <w:color w:val="000000"/>
              </w:rPr>
            </w:pPr>
            <w:ins w:id="2136" w:author="user" w:date="2018-03-20T21:46:00Z">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ins>
          </w:p>
        </w:tc>
        <w:tc>
          <w:tcPr>
            <w:tcW w:w="1074" w:type="dxa"/>
            <w:tcBorders>
              <w:top w:val="single" w:sz="4" w:space="0" w:color="000000"/>
              <w:left w:val="single" w:sz="4" w:space="0" w:color="000000"/>
              <w:bottom w:val="single" w:sz="4" w:space="0" w:color="000000"/>
              <w:right w:val="single" w:sz="4" w:space="0" w:color="000000"/>
            </w:tcBorders>
            <w:vAlign w:val="center"/>
          </w:tcPr>
          <w:p w:rsidR="00F46862" w:rsidRDefault="00F46862" w:rsidP="00F46862">
            <w:pPr>
              <w:snapToGrid w:val="0"/>
              <w:jc w:val="both"/>
              <w:rPr>
                <w:ins w:id="2137" w:author="user" w:date="2018-03-20T21:46:00Z"/>
                <w:rFonts w:cs="Arial"/>
                <w:color w:val="000000"/>
                <w:lang w:eastAsia="zh-CN"/>
              </w:rPr>
            </w:pPr>
            <w:ins w:id="2138" w:author="user" w:date="2018-03-20T21:46:00Z">
              <w:r w:rsidRPr="00A23F8E">
                <w:rPr>
                  <w:rFonts w:ascii="宋体" w:hAnsi="宋体" w:cs="宋体"/>
                  <w:color w:val="000000"/>
                  <w:lang w:val="en-US" w:eastAsia="zh-CN"/>
                </w:rPr>
                <w:t>N4</w:t>
              </w:r>
            </w:ins>
          </w:p>
        </w:tc>
      </w:tr>
      <w:tr w:rsidR="00F46862" w:rsidRPr="00FF7C13" w:rsidTr="0073326A">
        <w:trPr>
          <w:trHeight w:val="898"/>
          <w:ins w:id="2139" w:author="user" w:date="2018-03-20T21:46:00Z"/>
        </w:trPr>
        <w:tc>
          <w:tcPr>
            <w:tcW w:w="758" w:type="dxa"/>
            <w:vMerge w:val="restart"/>
            <w:tcBorders>
              <w:left w:val="single" w:sz="4" w:space="0" w:color="000000"/>
            </w:tcBorders>
            <w:vAlign w:val="center"/>
          </w:tcPr>
          <w:p w:rsidR="00F46862" w:rsidRDefault="00F46862" w:rsidP="00F46862">
            <w:pPr>
              <w:snapToGrid w:val="0"/>
              <w:jc w:val="center"/>
              <w:rPr>
                <w:ins w:id="2140" w:author="user" w:date="2018-03-20T21:46:00Z"/>
                <w:rFonts w:cs="Arial"/>
                <w:color w:val="000000"/>
              </w:rPr>
            </w:pPr>
            <w:ins w:id="2141" w:author="user" w:date="2018-03-20T21:46:00Z">
              <w:r w:rsidRPr="00A23F8E">
                <w:rPr>
                  <w:rFonts w:ascii="宋体" w:hAnsi="宋体" w:cs="宋体" w:hint="eastAsia"/>
                  <w:color w:val="000000"/>
                  <w:lang w:val="en-US" w:eastAsia="zh-CN"/>
                </w:rPr>
                <w:t>发起方申报交易员号</w:t>
              </w:r>
            </w:ins>
          </w:p>
        </w:tc>
        <w:tc>
          <w:tcPr>
            <w:tcW w:w="643"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42" w:author="user" w:date="2018-03-20T21:46:00Z"/>
                <w:rFonts w:cs="Arial"/>
                <w:color w:val="000000"/>
              </w:rPr>
            </w:pPr>
            <w:ins w:id="2143" w:author="user" w:date="2018-03-20T21:46:00Z">
              <w:r w:rsidRPr="00A23F8E">
                <w:rPr>
                  <w:rFonts w:ascii="宋体" w:hAnsi="宋体" w:cs="宋体" w:hint="eastAsia"/>
                  <w:color w:val="000000"/>
                  <w:lang w:val="en-US" w:eastAsia="zh-CN"/>
                </w:rPr>
                <w:t>448</w:t>
              </w:r>
            </w:ins>
          </w:p>
        </w:tc>
        <w:tc>
          <w:tcPr>
            <w:tcW w:w="1014"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44" w:author="user" w:date="2018-03-20T21:46:00Z"/>
                <w:rFonts w:cs="Arial"/>
                <w:color w:val="000000"/>
              </w:rPr>
            </w:pPr>
            <w:ins w:id="2145" w:author="user" w:date="2018-03-20T21:46:00Z">
              <w:r w:rsidRPr="00A23F8E">
                <w:rPr>
                  <w:rFonts w:ascii="宋体" w:hAnsi="宋体" w:cs="宋体" w:hint="eastAsia"/>
                  <w:color w:val="000000"/>
                  <w:lang w:val="en-US" w:eastAsia="zh-CN"/>
                </w:rPr>
                <w:t>PartyID</w:t>
              </w:r>
            </w:ins>
          </w:p>
        </w:tc>
        <w:tc>
          <w:tcPr>
            <w:tcW w:w="5016" w:type="dxa"/>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46" w:author="user" w:date="2018-03-20T21:46:00Z"/>
                <w:rFonts w:cs="Arial"/>
                <w:color w:val="000000"/>
              </w:rPr>
            </w:pPr>
            <w:ins w:id="2147" w:author="user" w:date="2018-03-20T21:46:00Z">
              <w:r w:rsidRPr="00A23F8E">
                <w:rPr>
                  <w:rFonts w:ascii="宋体" w:hAnsi="宋体" w:cs="宋体" w:hint="eastAsia"/>
                  <w:color w:val="000000"/>
                  <w:lang w:val="en-US" w:eastAsia="zh-CN"/>
                </w:rPr>
                <w:t>交易员代码，填写6位交易员代码</w:t>
              </w:r>
            </w:ins>
          </w:p>
        </w:tc>
        <w:tc>
          <w:tcPr>
            <w:tcW w:w="1074" w:type="dxa"/>
            <w:tcBorders>
              <w:top w:val="single" w:sz="4" w:space="0" w:color="000000"/>
              <w:left w:val="single" w:sz="4" w:space="0" w:color="000000"/>
              <w:bottom w:val="single" w:sz="4" w:space="0" w:color="000000"/>
              <w:right w:val="single" w:sz="4" w:space="0" w:color="000000"/>
            </w:tcBorders>
            <w:vAlign w:val="center"/>
          </w:tcPr>
          <w:p w:rsidR="00F46862" w:rsidRDefault="00F46862" w:rsidP="00F46862">
            <w:pPr>
              <w:snapToGrid w:val="0"/>
              <w:jc w:val="both"/>
              <w:rPr>
                <w:ins w:id="2148" w:author="user" w:date="2018-03-20T21:46:00Z"/>
                <w:rFonts w:cs="Arial"/>
                <w:color w:val="000000"/>
                <w:lang w:eastAsia="zh-CN"/>
              </w:rPr>
            </w:pPr>
            <w:ins w:id="2149" w:author="user" w:date="2018-03-20T21:46:00Z">
              <w:r w:rsidRPr="00A23F8E">
                <w:rPr>
                  <w:rFonts w:ascii="宋体" w:hAnsi="宋体" w:cs="宋体"/>
                  <w:color w:val="000000"/>
                  <w:lang w:val="en-US" w:eastAsia="zh-CN"/>
                </w:rPr>
                <w:t>C6</w:t>
              </w:r>
            </w:ins>
          </w:p>
        </w:tc>
      </w:tr>
      <w:tr w:rsidR="00F46862" w:rsidRPr="00FF7C13" w:rsidTr="0073326A">
        <w:trPr>
          <w:trHeight w:val="898"/>
          <w:ins w:id="2150" w:author="user" w:date="2018-03-20T21:46:00Z"/>
        </w:trPr>
        <w:tc>
          <w:tcPr>
            <w:tcW w:w="758" w:type="dxa"/>
            <w:vMerge/>
            <w:tcBorders>
              <w:left w:val="single" w:sz="4" w:space="0" w:color="000000"/>
              <w:bottom w:val="single" w:sz="4" w:space="0" w:color="auto"/>
            </w:tcBorders>
            <w:vAlign w:val="center"/>
          </w:tcPr>
          <w:p w:rsidR="00F46862" w:rsidRDefault="00F46862" w:rsidP="00F46862">
            <w:pPr>
              <w:snapToGrid w:val="0"/>
              <w:jc w:val="center"/>
              <w:rPr>
                <w:ins w:id="2151" w:author="user" w:date="2018-03-20T21:46:00Z"/>
                <w:rFonts w:cs="Arial"/>
                <w:color w:val="000000"/>
              </w:rPr>
            </w:pPr>
          </w:p>
        </w:tc>
        <w:tc>
          <w:tcPr>
            <w:tcW w:w="643"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52" w:author="user" w:date="2018-03-20T21:46:00Z"/>
                <w:rFonts w:cs="Arial"/>
                <w:color w:val="000000"/>
              </w:rPr>
            </w:pPr>
            <w:ins w:id="2153" w:author="user" w:date="2018-03-20T21:46:00Z">
              <w:r w:rsidRPr="00A23F8E">
                <w:rPr>
                  <w:rFonts w:ascii="宋体" w:hAnsi="宋体" w:cs="宋体" w:hint="eastAsia"/>
                  <w:color w:val="000000"/>
                  <w:lang w:val="en-US" w:eastAsia="zh-CN"/>
                </w:rPr>
                <w:t>452</w:t>
              </w:r>
            </w:ins>
          </w:p>
        </w:tc>
        <w:tc>
          <w:tcPr>
            <w:tcW w:w="1014" w:type="dxa"/>
            <w:tcBorders>
              <w:top w:val="single" w:sz="4" w:space="0" w:color="000000"/>
              <w:left w:val="single" w:sz="4" w:space="0" w:color="000000"/>
              <w:bottom w:val="single" w:sz="4" w:space="0" w:color="000000"/>
            </w:tcBorders>
            <w:vAlign w:val="center"/>
          </w:tcPr>
          <w:p w:rsidR="00F46862" w:rsidRDefault="00F46862" w:rsidP="00F46862">
            <w:pPr>
              <w:snapToGrid w:val="0"/>
              <w:jc w:val="center"/>
              <w:rPr>
                <w:ins w:id="2154" w:author="user" w:date="2018-03-20T21:46:00Z"/>
                <w:rFonts w:cs="Arial"/>
                <w:color w:val="000000"/>
              </w:rPr>
            </w:pPr>
            <w:ins w:id="2155" w:author="user" w:date="2018-03-20T21:46:00Z">
              <w:r w:rsidRPr="00A23F8E">
                <w:rPr>
                  <w:rFonts w:ascii="宋体" w:hAnsi="宋体" w:cs="宋体" w:hint="eastAsia"/>
                  <w:color w:val="000000"/>
                  <w:lang w:val="en-US" w:eastAsia="zh-CN"/>
                </w:rPr>
                <w:t>PartyRole</w:t>
              </w:r>
            </w:ins>
          </w:p>
        </w:tc>
        <w:tc>
          <w:tcPr>
            <w:tcW w:w="5016" w:type="dxa"/>
            <w:tcBorders>
              <w:top w:val="single" w:sz="4" w:space="0" w:color="000000"/>
              <w:left w:val="single" w:sz="4" w:space="0" w:color="000000"/>
              <w:bottom w:val="single" w:sz="4" w:space="0" w:color="000000"/>
            </w:tcBorders>
            <w:vAlign w:val="center"/>
          </w:tcPr>
          <w:p w:rsidR="00F46862" w:rsidRDefault="00F46862" w:rsidP="00F46862">
            <w:pPr>
              <w:snapToGrid w:val="0"/>
              <w:jc w:val="both"/>
              <w:rPr>
                <w:ins w:id="2156" w:author="user" w:date="2018-03-20T21:46:00Z"/>
                <w:rFonts w:cs="Arial"/>
                <w:color w:val="000000"/>
              </w:rPr>
            </w:pPr>
            <w:ins w:id="2157" w:author="user" w:date="2018-03-20T21:46:00Z">
              <w:r w:rsidRPr="00A23F8E">
                <w:rPr>
                  <w:rFonts w:ascii="宋体" w:hAnsi="宋体" w:cs="宋体" w:hint="eastAsia"/>
                  <w:color w:val="000000"/>
                  <w:lang w:val="en-US" w:eastAsia="zh-CN"/>
                </w:rPr>
                <w:t>取101，表示当前PartyID的取值为发起方的交易员代码</w:t>
              </w:r>
            </w:ins>
          </w:p>
        </w:tc>
        <w:tc>
          <w:tcPr>
            <w:tcW w:w="1074" w:type="dxa"/>
            <w:tcBorders>
              <w:top w:val="single" w:sz="4" w:space="0" w:color="000000"/>
              <w:left w:val="single" w:sz="4" w:space="0" w:color="000000"/>
              <w:bottom w:val="single" w:sz="4" w:space="0" w:color="000000"/>
              <w:right w:val="single" w:sz="4" w:space="0" w:color="000000"/>
            </w:tcBorders>
            <w:vAlign w:val="center"/>
          </w:tcPr>
          <w:p w:rsidR="00F46862" w:rsidRDefault="00F46862" w:rsidP="00F46862">
            <w:pPr>
              <w:snapToGrid w:val="0"/>
              <w:jc w:val="both"/>
              <w:rPr>
                <w:ins w:id="2158" w:author="user" w:date="2018-03-20T21:46:00Z"/>
                <w:rFonts w:cs="Arial"/>
                <w:color w:val="000000"/>
                <w:lang w:eastAsia="zh-CN"/>
              </w:rPr>
            </w:pPr>
            <w:ins w:id="2159" w:author="user" w:date="2018-03-20T21:46:00Z">
              <w:r w:rsidRPr="00A23F8E">
                <w:rPr>
                  <w:rFonts w:ascii="宋体" w:hAnsi="宋体" w:cs="宋体"/>
                  <w:color w:val="000000"/>
                  <w:lang w:val="en-US" w:eastAsia="zh-CN"/>
                </w:rPr>
                <w:t>N4</w:t>
              </w:r>
            </w:ins>
          </w:p>
        </w:tc>
      </w:tr>
    </w:tbl>
    <w:p w:rsidR="001744C9" w:rsidRPr="00F93C1A" w:rsidRDefault="001744C9" w:rsidP="001744C9">
      <w:pPr>
        <w:pStyle w:val="3"/>
        <w:rPr>
          <w:ins w:id="2160" w:author="user" w:date="2018-03-20T21:47:00Z"/>
        </w:rPr>
      </w:pPr>
      <w:bookmarkStart w:id="2161" w:name="_Toc360808828"/>
      <w:bookmarkStart w:id="2162" w:name="_Toc525648620"/>
      <w:bookmarkStart w:id="2163" w:name="_Toc320620653"/>
      <w:bookmarkStart w:id="2164" w:name="_Toc290555345"/>
      <w:bookmarkStart w:id="2165" w:name="_Toc360808829"/>
      <w:ins w:id="2166" w:author="user" w:date="2018-03-20T21:47:00Z">
        <w:r w:rsidRPr="00F93C1A">
          <w:rPr>
            <w:rFonts w:hint="eastAsia"/>
          </w:rPr>
          <w:t>成交</w:t>
        </w:r>
        <w:r w:rsidRPr="00F93C1A">
          <w:t>申报</w:t>
        </w:r>
        <w:r w:rsidRPr="00F93C1A">
          <w:rPr>
            <w:rFonts w:hint="eastAsia"/>
          </w:rPr>
          <w:t>响应</w:t>
        </w:r>
        <w:r w:rsidRPr="00F93C1A">
          <w:rPr>
            <w:rFonts w:hint="eastAsia"/>
          </w:rPr>
          <w:t>/</w:t>
        </w:r>
        <w:r w:rsidRPr="00F93C1A">
          <w:rPr>
            <w:rFonts w:hint="eastAsia"/>
          </w:rPr>
          <w:t>成交</w:t>
        </w:r>
        <w:r w:rsidRPr="00F93C1A">
          <w:t>申报</w:t>
        </w:r>
        <w:r w:rsidR="00C410E9">
          <w:rPr>
            <w:rFonts w:hint="eastAsia"/>
          </w:rPr>
          <w:t>撤单</w:t>
        </w:r>
        <w:r w:rsidRPr="00F93C1A">
          <w:rPr>
            <w:rFonts w:hint="eastAsia"/>
          </w:rPr>
          <w:t>响应消息</w:t>
        </w:r>
        <w:bookmarkEnd w:id="2161"/>
        <w:bookmarkEnd w:id="2162"/>
      </w:ins>
    </w:p>
    <w:tbl>
      <w:tblPr>
        <w:tblW w:w="0" w:type="auto"/>
        <w:tblInd w:w="-5" w:type="dxa"/>
        <w:tblLayout w:type="fixed"/>
        <w:tblLook w:val="0000"/>
      </w:tblPr>
      <w:tblGrid>
        <w:gridCol w:w="4839"/>
        <w:gridCol w:w="3699"/>
      </w:tblGrid>
      <w:tr w:rsidR="001744C9" w:rsidTr="00690FAD">
        <w:trPr>
          <w:tblHeader/>
          <w:ins w:id="2167" w:author="user" w:date="2018-03-20T21:47:00Z"/>
        </w:trPr>
        <w:tc>
          <w:tcPr>
            <w:tcW w:w="4839" w:type="dxa"/>
            <w:tcBorders>
              <w:top w:val="single" w:sz="4" w:space="0" w:color="000000"/>
              <w:left w:val="single" w:sz="4" w:space="0" w:color="000000"/>
              <w:bottom w:val="single" w:sz="4" w:space="0" w:color="000000"/>
            </w:tcBorders>
            <w:shd w:val="clear" w:color="auto" w:fill="E0E0E0"/>
          </w:tcPr>
          <w:p w:rsidR="001744C9" w:rsidRDefault="001744C9" w:rsidP="00690FAD">
            <w:pPr>
              <w:pStyle w:val="WinDescr"/>
              <w:snapToGrid w:val="0"/>
              <w:rPr>
                <w:ins w:id="2168" w:author="user" w:date="2018-03-20T21:47:00Z"/>
                <w:b/>
                <w:lang w:eastAsia="zh-CN"/>
              </w:rPr>
            </w:pPr>
            <w:ins w:id="2169" w:author="user" w:date="2018-03-20T21:47:00Z">
              <w:r w:rsidRPr="00DF1BD7">
                <w:rPr>
                  <w:rFonts w:hint="eastAsia"/>
                  <w:b/>
                </w:rPr>
                <w:t>ExecutionReport</w:t>
              </w:r>
              <w:r>
                <w:rPr>
                  <w:rFonts w:hint="eastAsia"/>
                  <w:b/>
                  <w:lang w:eastAsia="zh-CN"/>
                </w:rPr>
                <w:t xml:space="preserve"> (</w:t>
              </w:r>
              <w:r w:rsidRPr="00724108">
                <w:rPr>
                  <w:rFonts w:cs="Arial"/>
                  <w:b/>
                  <w:color w:val="000000"/>
                  <w:lang w:eastAsia="zh-CN"/>
                </w:rPr>
                <w:t>R</w:t>
              </w:r>
              <w:r w:rsidRPr="00724108">
                <w:rPr>
                  <w:rFonts w:cs="Arial" w:hint="eastAsia"/>
                  <w:b/>
                  <w:color w:val="000000"/>
                  <w:lang w:eastAsia="zh-CN"/>
                </w:rPr>
                <w:t>espText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744C9" w:rsidRPr="001B7112" w:rsidRDefault="001744C9" w:rsidP="00690FAD">
            <w:pPr>
              <w:pStyle w:val="WinDescr"/>
              <w:snapToGrid w:val="0"/>
              <w:rPr>
                <w:ins w:id="2170" w:author="user" w:date="2018-03-20T21:47:00Z"/>
                <w:b/>
                <w:lang w:eastAsia="zh-CN"/>
              </w:rPr>
            </w:pPr>
            <w:ins w:id="2171" w:author="user" w:date="2018-03-20T21:47:00Z">
              <w:r w:rsidRPr="00DF1BD7">
                <w:rPr>
                  <w:rFonts w:hint="eastAsia"/>
                  <w:b/>
                </w:rPr>
                <w:t>成</w:t>
              </w:r>
              <w:r w:rsidRPr="00DF1BD7">
                <w:rPr>
                  <w:rFonts w:hint="eastAsia"/>
                  <w:b/>
                  <w:lang w:eastAsia="zh-CN"/>
                </w:rPr>
                <w:t>交</w:t>
              </w:r>
              <w:r w:rsidRPr="00DF1BD7">
                <w:rPr>
                  <w:b/>
                  <w:lang w:eastAsia="zh-CN"/>
                </w:rPr>
                <w:t>申报</w:t>
              </w:r>
              <w:r>
                <w:rPr>
                  <w:rFonts w:hint="eastAsia"/>
                  <w:b/>
                  <w:lang w:eastAsia="zh-CN"/>
                </w:rPr>
                <w:t>响应</w:t>
              </w:r>
              <w:r w:rsidRPr="00C91700">
                <w:rPr>
                  <w:rFonts w:hint="eastAsia"/>
                  <w:b/>
                  <w:lang w:eastAsia="zh-CN"/>
                </w:rPr>
                <w:t>/</w:t>
              </w:r>
              <w:r w:rsidRPr="00C91700">
                <w:rPr>
                  <w:rFonts w:hint="eastAsia"/>
                  <w:bCs/>
                </w:rPr>
                <w:t>成交</w:t>
              </w:r>
              <w:r w:rsidRPr="00C91700">
                <w:rPr>
                  <w:bCs/>
                  <w:lang w:eastAsia="zh-CN"/>
                </w:rPr>
                <w:t>申报</w:t>
              </w:r>
              <w:r w:rsidRPr="00C91700">
                <w:rPr>
                  <w:rFonts w:hint="eastAsia"/>
                  <w:bCs/>
                </w:rPr>
                <w:t>撤单</w:t>
              </w:r>
              <w:r w:rsidRPr="00C91700">
                <w:rPr>
                  <w:rFonts w:hint="eastAsia"/>
                  <w:b/>
                  <w:lang w:eastAsia="zh-CN"/>
                </w:rPr>
                <w:t>成功</w:t>
              </w:r>
              <w:r w:rsidRPr="00C91700">
                <w:rPr>
                  <w:rFonts w:hint="eastAsia"/>
                  <w:bCs/>
                </w:rPr>
                <w:t>响应</w:t>
              </w:r>
            </w:ins>
          </w:p>
        </w:tc>
      </w:tr>
      <w:tr w:rsidR="001744C9" w:rsidTr="00690FAD">
        <w:trPr>
          <w:ins w:id="2172" w:author="user" w:date="2018-03-20T21:47:00Z"/>
        </w:trPr>
        <w:tc>
          <w:tcPr>
            <w:tcW w:w="8538" w:type="dxa"/>
            <w:gridSpan w:val="2"/>
            <w:tcBorders>
              <w:top w:val="single" w:sz="4" w:space="0" w:color="000000"/>
              <w:left w:val="single" w:sz="4" w:space="0" w:color="000000"/>
              <w:bottom w:val="single" w:sz="4" w:space="0" w:color="000000"/>
              <w:right w:val="single" w:sz="4" w:space="0" w:color="000000"/>
            </w:tcBorders>
          </w:tcPr>
          <w:p w:rsidR="001744C9" w:rsidRDefault="001744C9" w:rsidP="00690FAD">
            <w:pPr>
              <w:pStyle w:val="WinDescr"/>
              <w:snapToGrid w:val="0"/>
              <w:rPr>
                <w:ins w:id="2173" w:author="user" w:date="2018-03-20T21:47:00Z"/>
                <w:b/>
              </w:rPr>
            </w:pPr>
            <w:ins w:id="2174" w:author="user" w:date="2018-03-20T21:47:00Z">
              <w:r>
                <w:rPr>
                  <w:b/>
                </w:rPr>
                <w:t>描述：</w:t>
              </w:r>
            </w:ins>
          </w:p>
          <w:p w:rsidR="001744C9" w:rsidRPr="001F58A6" w:rsidRDefault="001744C9" w:rsidP="00690FAD">
            <w:pPr>
              <w:pStyle w:val="WinDescrLeft"/>
              <w:rPr>
                <w:ins w:id="2175" w:author="user" w:date="2018-03-20T21:47:00Z"/>
                <w:lang w:eastAsia="zh-CN"/>
              </w:rPr>
            </w:pPr>
            <w:ins w:id="2176" w:author="user" w:date="2018-03-20T21:47:00Z">
              <w:r>
                <w:t>每一个</w:t>
              </w:r>
              <w:r>
                <w:rPr>
                  <w:rFonts w:hint="eastAsia"/>
                  <w:lang w:eastAsia="zh-CN"/>
                </w:rPr>
                <w:t>成交</w:t>
              </w:r>
              <w:r>
                <w:t>申报记录</w:t>
              </w:r>
              <w:r>
                <w:rPr>
                  <w:rFonts w:hint="eastAsia"/>
                  <w:lang w:eastAsia="zh-CN"/>
                </w:rPr>
                <w:t>或成交申报撤单记录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ins>
          </w:p>
        </w:tc>
      </w:tr>
    </w:tbl>
    <w:p w:rsidR="001744C9" w:rsidRDefault="001744C9" w:rsidP="001744C9">
      <w:pPr>
        <w:rPr>
          <w:ins w:id="2177" w:author="user" w:date="2018-03-20T21:47:00Z"/>
        </w:rPr>
      </w:pPr>
    </w:p>
    <w:tbl>
      <w:tblPr>
        <w:tblW w:w="8436" w:type="dxa"/>
        <w:tblInd w:w="-5" w:type="dxa"/>
        <w:tblLayout w:type="fixed"/>
        <w:tblCellMar>
          <w:left w:w="57" w:type="dxa"/>
          <w:right w:w="57" w:type="dxa"/>
        </w:tblCellMar>
        <w:tblLook w:val="0000"/>
      </w:tblPr>
      <w:tblGrid>
        <w:gridCol w:w="517"/>
        <w:gridCol w:w="1137"/>
        <w:gridCol w:w="5795"/>
        <w:gridCol w:w="987"/>
      </w:tblGrid>
      <w:tr w:rsidR="001744C9" w:rsidTr="00690FAD">
        <w:trPr>
          <w:ins w:id="2178" w:author="user" w:date="2018-03-20T21:47:00Z"/>
        </w:trPr>
        <w:tc>
          <w:tcPr>
            <w:tcW w:w="517" w:type="dxa"/>
            <w:tcBorders>
              <w:top w:val="single" w:sz="4" w:space="0" w:color="000000"/>
              <w:left w:val="single" w:sz="4" w:space="0" w:color="000000"/>
              <w:bottom w:val="single" w:sz="4" w:space="0" w:color="000000"/>
            </w:tcBorders>
            <w:shd w:val="clear" w:color="auto" w:fill="C0C0C0"/>
          </w:tcPr>
          <w:p w:rsidR="001744C9" w:rsidRDefault="001744C9" w:rsidP="00690FAD">
            <w:pPr>
              <w:snapToGrid w:val="0"/>
              <w:jc w:val="center"/>
              <w:rPr>
                <w:ins w:id="2179" w:author="user" w:date="2018-03-20T21:47:00Z"/>
                <w:b/>
                <w:lang w:val="en-US" w:eastAsia="zh-CN"/>
              </w:rPr>
            </w:pPr>
            <w:ins w:id="2180" w:author="user" w:date="2018-03-20T21:47:00Z">
              <w:r>
                <w:rPr>
                  <w:rFonts w:hint="eastAsia"/>
                  <w:b/>
                  <w:lang w:val="en-US" w:eastAsia="zh-CN"/>
                </w:rPr>
                <w:t>标签</w:t>
              </w:r>
            </w:ins>
          </w:p>
        </w:tc>
        <w:tc>
          <w:tcPr>
            <w:tcW w:w="1137" w:type="dxa"/>
            <w:tcBorders>
              <w:top w:val="single" w:sz="4" w:space="0" w:color="000000"/>
              <w:left w:val="single" w:sz="4" w:space="0" w:color="000000"/>
              <w:bottom w:val="single" w:sz="4" w:space="0" w:color="000000"/>
            </w:tcBorders>
            <w:shd w:val="clear" w:color="auto" w:fill="C0C0C0"/>
          </w:tcPr>
          <w:p w:rsidR="001744C9" w:rsidRDefault="001744C9" w:rsidP="00690FAD">
            <w:pPr>
              <w:snapToGrid w:val="0"/>
              <w:rPr>
                <w:ins w:id="2181" w:author="user" w:date="2018-03-20T21:47:00Z"/>
                <w:b/>
                <w:lang w:val="en-US"/>
              </w:rPr>
            </w:pPr>
            <w:ins w:id="2182" w:author="user" w:date="2018-03-20T21:47:00Z">
              <w:r>
                <w:rPr>
                  <w:b/>
                  <w:lang w:val="en-US"/>
                </w:rPr>
                <w:t>字段名</w:t>
              </w:r>
            </w:ins>
          </w:p>
        </w:tc>
        <w:tc>
          <w:tcPr>
            <w:tcW w:w="5795" w:type="dxa"/>
            <w:tcBorders>
              <w:top w:val="single" w:sz="4" w:space="0" w:color="000000"/>
              <w:left w:val="single" w:sz="4" w:space="0" w:color="000000"/>
              <w:bottom w:val="single" w:sz="4" w:space="0" w:color="000000"/>
            </w:tcBorders>
            <w:shd w:val="clear" w:color="auto" w:fill="C0C0C0"/>
          </w:tcPr>
          <w:p w:rsidR="001744C9" w:rsidRDefault="001744C9" w:rsidP="00690FAD">
            <w:pPr>
              <w:snapToGrid w:val="0"/>
              <w:rPr>
                <w:ins w:id="2183" w:author="user" w:date="2018-03-20T21:47:00Z"/>
                <w:b/>
                <w:lang w:val="en-US"/>
              </w:rPr>
            </w:pPr>
            <w:ins w:id="2184" w:author="user" w:date="2018-03-20T21:47:00Z">
              <w:r>
                <w:rPr>
                  <w:b/>
                  <w:lang w:val="en-US"/>
                </w:rPr>
                <w:t>字段描述</w:t>
              </w:r>
            </w:ins>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744C9" w:rsidRDefault="001744C9" w:rsidP="00690FAD">
            <w:pPr>
              <w:snapToGrid w:val="0"/>
              <w:rPr>
                <w:ins w:id="2185" w:author="user" w:date="2018-03-20T21:47:00Z"/>
                <w:b/>
                <w:lang w:val="en-US"/>
              </w:rPr>
            </w:pPr>
            <w:ins w:id="2186" w:author="user" w:date="2018-03-20T21:47:00Z">
              <w:r>
                <w:rPr>
                  <w:b/>
                  <w:lang w:val="en-US"/>
                </w:rPr>
                <w:t>类型</w:t>
              </w:r>
            </w:ins>
          </w:p>
        </w:tc>
      </w:tr>
      <w:tr w:rsidR="00F46862" w:rsidTr="0073326A">
        <w:trPr>
          <w:ins w:id="2187" w:author="user" w:date="2018-03-20T22:47:00Z"/>
        </w:trPr>
        <w:tc>
          <w:tcPr>
            <w:tcW w:w="517" w:type="dxa"/>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jc w:val="center"/>
              <w:rPr>
                <w:ins w:id="2188" w:author="user" w:date="2018-03-20T22:47:00Z"/>
                <w:b/>
                <w:lang w:val="en-US" w:eastAsia="zh-CN"/>
              </w:rPr>
            </w:pPr>
            <w:ins w:id="2189" w:author="user" w:date="2018-03-20T22:47:00Z">
              <w:r>
                <w:rPr>
                  <w:rFonts w:ascii="宋体" w:hAnsi="宋体" w:cs="宋体" w:hint="eastAsia"/>
                  <w:color w:val="000000"/>
                  <w:lang w:val="en-US" w:eastAsia="zh-CN"/>
                </w:rPr>
                <w:t>9</w:t>
              </w:r>
            </w:ins>
          </w:p>
        </w:tc>
        <w:tc>
          <w:tcPr>
            <w:tcW w:w="1137" w:type="dxa"/>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rPr>
                <w:ins w:id="2190" w:author="user" w:date="2018-03-20T22:47:00Z"/>
                <w:b/>
                <w:lang w:val="en-US"/>
              </w:rPr>
            </w:pPr>
            <w:ins w:id="2191" w:author="user" w:date="2018-03-20T22:47:00Z">
              <w:r>
                <w:rPr>
                  <w:rFonts w:ascii="宋体" w:hAnsi="宋体" w:cs="宋体" w:hint="eastAsia"/>
                  <w:color w:val="000000"/>
                  <w:lang w:val="en-US" w:eastAsia="zh-CN"/>
                </w:rPr>
                <w:t>消息长度</w:t>
              </w:r>
            </w:ins>
          </w:p>
        </w:tc>
        <w:tc>
          <w:tcPr>
            <w:tcW w:w="5795" w:type="dxa"/>
            <w:tcBorders>
              <w:top w:val="single" w:sz="4" w:space="0" w:color="000000"/>
              <w:left w:val="single" w:sz="4" w:space="0" w:color="000000"/>
              <w:bottom w:val="single" w:sz="4" w:space="0" w:color="000000"/>
            </w:tcBorders>
            <w:shd w:val="clear" w:color="auto" w:fill="C0C0C0"/>
            <w:vAlign w:val="center"/>
          </w:tcPr>
          <w:p w:rsidR="00F46862" w:rsidRDefault="00F46862" w:rsidP="00F46862">
            <w:pPr>
              <w:snapToGrid w:val="0"/>
              <w:rPr>
                <w:ins w:id="2192" w:author="user" w:date="2018-03-20T22:47:00Z"/>
                <w:b/>
                <w:lang w:val="en-US"/>
              </w:rPr>
            </w:pPr>
            <w:ins w:id="2193" w:author="user" w:date="2018-03-20T22:47: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F46862" w:rsidRDefault="00F46862" w:rsidP="00F46862">
            <w:pPr>
              <w:snapToGrid w:val="0"/>
              <w:rPr>
                <w:ins w:id="2194" w:author="user" w:date="2018-03-20T22:47:00Z"/>
                <w:b/>
                <w:lang w:val="en-US"/>
              </w:rPr>
            </w:pPr>
          </w:p>
        </w:tc>
      </w:tr>
      <w:tr w:rsidR="00F46862" w:rsidRPr="00B43B80" w:rsidTr="00690FAD">
        <w:trPr>
          <w:ins w:id="2195" w:author="user" w:date="2018-03-20T21:47:00Z"/>
        </w:trPr>
        <w:tc>
          <w:tcPr>
            <w:tcW w:w="517" w:type="dxa"/>
            <w:tcBorders>
              <w:top w:val="single" w:sz="4" w:space="0" w:color="000000"/>
              <w:left w:val="single" w:sz="4" w:space="0" w:color="000000"/>
              <w:bottom w:val="single" w:sz="4" w:space="0" w:color="000000"/>
            </w:tcBorders>
          </w:tcPr>
          <w:p w:rsidR="00F46862" w:rsidRPr="00F852EA" w:rsidRDefault="0031748F" w:rsidP="00F46862">
            <w:pPr>
              <w:rPr>
                <w:ins w:id="2196" w:author="user" w:date="2018-03-20T21:47:00Z"/>
                <w:rFonts w:cs="Arial"/>
                <w:color w:val="000000"/>
                <w:lang w:val="en-US" w:eastAsia="zh-CN"/>
              </w:rPr>
            </w:pPr>
            <w:ins w:id="2197" w:author="user" w:date="2018-03-20T22:47:00Z">
              <w:r>
                <w:rPr>
                  <w:rFonts w:cs="Arial" w:hint="eastAsia"/>
                  <w:color w:val="000000"/>
                  <w:lang w:val="en-US" w:eastAsia="zh-CN"/>
                </w:rPr>
                <w:t xml:space="preserve"> 35</w:t>
              </w:r>
            </w:ins>
          </w:p>
        </w:tc>
        <w:tc>
          <w:tcPr>
            <w:tcW w:w="1137" w:type="dxa"/>
            <w:tcBorders>
              <w:top w:val="single" w:sz="4" w:space="0" w:color="000000"/>
              <w:left w:val="single" w:sz="4" w:space="0" w:color="000000"/>
              <w:bottom w:val="single" w:sz="4" w:space="0" w:color="000000"/>
            </w:tcBorders>
          </w:tcPr>
          <w:p w:rsidR="00F46862" w:rsidRPr="00F852EA" w:rsidRDefault="00F46862" w:rsidP="00F46862">
            <w:pPr>
              <w:jc w:val="both"/>
              <w:rPr>
                <w:ins w:id="2198" w:author="user" w:date="2018-03-20T21:47:00Z"/>
                <w:rFonts w:cs="Arial"/>
                <w:color w:val="000000"/>
                <w:lang w:val="en-US"/>
              </w:rPr>
            </w:pPr>
            <w:ins w:id="2199" w:author="user" w:date="2018-03-20T21:47:00Z">
              <w:r>
                <w:rPr>
                  <w:rFonts w:cs="Arial"/>
                  <w:color w:val="000000"/>
                </w:rPr>
                <w:t>消息头</w:t>
              </w:r>
            </w:ins>
          </w:p>
        </w:tc>
        <w:tc>
          <w:tcPr>
            <w:tcW w:w="5795" w:type="dxa"/>
            <w:tcBorders>
              <w:top w:val="single" w:sz="4" w:space="0" w:color="000000"/>
              <w:left w:val="single" w:sz="4" w:space="0" w:color="000000"/>
              <w:bottom w:val="single" w:sz="4" w:space="0" w:color="000000"/>
            </w:tcBorders>
          </w:tcPr>
          <w:p w:rsidR="00F46862" w:rsidRDefault="00F46862" w:rsidP="00F46862">
            <w:pPr>
              <w:jc w:val="both"/>
              <w:rPr>
                <w:ins w:id="2200" w:author="user" w:date="2018-03-20T21:47:00Z"/>
                <w:rFonts w:cs="Arial"/>
                <w:color w:val="000000"/>
                <w:lang w:val="en-US" w:eastAsia="zh-CN"/>
              </w:rPr>
            </w:pPr>
            <w:ins w:id="2201" w:author="user" w:date="2018-03-20T21:47:00Z">
              <w:r w:rsidRPr="00F852EA">
                <w:rPr>
                  <w:rFonts w:cs="Arial"/>
                  <w:color w:val="000000"/>
                  <w:lang w:val="en-US"/>
                </w:rPr>
                <w:t>MsgType</w:t>
              </w:r>
              <w:r>
                <w:rPr>
                  <w:rFonts w:cs="Arial" w:hint="eastAsia"/>
                  <w:color w:val="000000"/>
                  <w:lang w:val="en-US" w:eastAsia="zh-CN"/>
                </w:rPr>
                <w:t>=</w:t>
              </w:r>
            </w:ins>
          </w:p>
          <w:p w:rsidR="00F46862" w:rsidRPr="00F852EA" w:rsidRDefault="00F46862" w:rsidP="00F46862">
            <w:pPr>
              <w:jc w:val="both"/>
              <w:rPr>
                <w:ins w:id="2202" w:author="user" w:date="2018-03-20T21:47:00Z"/>
                <w:rFonts w:cs="Arial"/>
                <w:color w:val="000000"/>
                <w:lang w:val="en-US" w:eastAsia="zh-CN"/>
              </w:rPr>
            </w:pPr>
            <w:ins w:id="2203" w:author="user" w:date="2018-03-20T21:47:00Z">
              <w:r w:rsidRPr="00F852EA">
                <w:rPr>
                  <w:rFonts w:cs="Arial" w:hint="eastAsia"/>
                  <w:color w:val="000000"/>
                  <w:lang w:val="en-US"/>
                </w:rPr>
                <w:t>8</w:t>
              </w:r>
              <w:r>
                <w:rPr>
                  <w:rFonts w:cs="Arial" w:hint="eastAsia"/>
                  <w:color w:val="000000"/>
                  <w:lang w:val="en-US" w:eastAsia="zh-CN"/>
                </w:rPr>
                <w:t>：</w:t>
              </w:r>
              <w:r w:rsidRPr="00F852EA">
                <w:rPr>
                  <w:rFonts w:cs="Arial" w:hint="eastAsia"/>
                  <w:color w:val="000000"/>
                  <w:lang w:val="en-US"/>
                </w:rPr>
                <w:t>成交申报</w:t>
              </w:r>
              <w:r>
                <w:rPr>
                  <w:rFonts w:cs="Arial" w:hint="eastAsia"/>
                  <w:color w:val="000000"/>
                  <w:lang w:val="en-US"/>
                </w:rPr>
                <w:t>响应</w:t>
              </w:r>
            </w:ins>
          </w:p>
        </w:tc>
        <w:tc>
          <w:tcPr>
            <w:tcW w:w="987" w:type="dxa"/>
            <w:tcBorders>
              <w:top w:val="single" w:sz="4" w:space="0" w:color="000000"/>
              <w:left w:val="single" w:sz="4" w:space="0" w:color="000000"/>
              <w:bottom w:val="single" w:sz="4" w:space="0" w:color="000000"/>
              <w:right w:val="single" w:sz="4" w:space="0" w:color="000000"/>
            </w:tcBorders>
          </w:tcPr>
          <w:p w:rsidR="00F46862" w:rsidRPr="00F852EA" w:rsidRDefault="00F46862" w:rsidP="00F46862">
            <w:pPr>
              <w:rPr>
                <w:ins w:id="2204" w:author="user" w:date="2018-03-20T21:47:00Z"/>
                <w:rFonts w:cs="Arial"/>
                <w:color w:val="000000"/>
                <w:lang w:val="en-US" w:eastAsia="zh-CN"/>
              </w:rPr>
            </w:pPr>
          </w:p>
        </w:tc>
      </w:tr>
      <w:tr w:rsidR="00C60FDC" w:rsidRPr="00B43B80" w:rsidTr="0073326A">
        <w:trPr>
          <w:ins w:id="2205" w:author="user" w:date="2018-03-20T21:47:00Z"/>
        </w:trPr>
        <w:tc>
          <w:tcPr>
            <w:tcW w:w="517" w:type="dxa"/>
            <w:tcBorders>
              <w:top w:val="single" w:sz="4" w:space="0" w:color="000000"/>
              <w:left w:val="single" w:sz="4" w:space="0" w:color="000000"/>
              <w:bottom w:val="single" w:sz="4" w:space="0" w:color="000000"/>
            </w:tcBorders>
            <w:vAlign w:val="center"/>
          </w:tcPr>
          <w:p w:rsidR="00C60FDC" w:rsidRPr="00C91700" w:rsidRDefault="00C60FDC" w:rsidP="00C60FDC">
            <w:pPr>
              <w:snapToGrid w:val="0"/>
              <w:jc w:val="center"/>
              <w:rPr>
                <w:ins w:id="2206" w:author="user" w:date="2018-03-20T21:47:00Z"/>
                <w:rFonts w:cs="Arial"/>
                <w:b/>
                <w:color w:val="000000"/>
              </w:rPr>
            </w:pPr>
            <w:ins w:id="2207" w:author="user" w:date="2018-05-02T15:49:00Z">
              <w:r w:rsidRPr="00E85DCA">
                <w:rPr>
                  <w:rFonts w:ascii="宋体" w:hAnsi="宋体" w:cs="宋体"/>
                  <w:color w:val="000000"/>
                  <w:lang w:val="en-US" w:eastAsia="zh-CN"/>
                </w:rPr>
                <w:lastRenderedPageBreak/>
                <w:t>150</w:t>
              </w:r>
            </w:ins>
          </w:p>
        </w:tc>
        <w:tc>
          <w:tcPr>
            <w:tcW w:w="1137" w:type="dxa"/>
            <w:tcBorders>
              <w:top w:val="single" w:sz="4" w:space="0" w:color="000000"/>
              <w:left w:val="single" w:sz="4" w:space="0" w:color="000000"/>
              <w:bottom w:val="single" w:sz="4" w:space="0" w:color="000000"/>
            </w:tcBorders>
            <w:vAlign w:val="center"/>
          </w:tcPr>
          <w:p w:rsidR="00C60FDC" w:rsidRDefault="00C60FDC" w:rsidP="00C60FDC">
            <w:pPr>
              <w:snapToGrid w:val="0"/>
              <w:jc w:val="both"/>
              <w:rPr>
                <w:ins w:id="2208" w:author="user" w:date="2018-03-20T21:47:00Z"/>
                <w:rFonts w:cs="Arial"/>
                <w:color w:val="000000"/>
              </w:rPr>
            </w:pPr>
            <w:ins w:id="2209" w:author="user" w:date="2018-05-02T15:49:00Z">
              <w:r w:rsidRPr="00E85DCA">
                <w:rPr>
                  <w:rFonts w:ascii="宋体" w:hAnsi="宋体" w:cs="宋体"/>
                  <w:color w:val="000000"/>
                  <w:lang w:val="en-US" w:eastAsia="zh-CN"/>
                </w:rPr>
                <w:t>ExecType</w:t>
              </w:r>
            </w:ins>
          </w:p>
        </w:tc>
        <w:tc>
          <w:tcPr>
            <w:tcW w:w="5795" w:type="dxa"/>
            <w:tcBorders>
              <w:top w:val="single" w:sz="4" w:space="0" w:color="000000"/>
              <w:left w:val="single" w:sz="4" w:space="0" w:color="000000"/>
              <w:bottom w:val="single" w:sz="4" w:space="0" w:color="000000"/>
            </w:tcBorders>
            <w:vAlign w:val="center"/>
          </w:tcPr>
          <w:p w:rsidR="00C60FDC" w:rsidRPr="00E85DCA" w:rsidRDefault="00C60FDC" w:rsidP="00C60FDC">
            <w:pPr>
              <w:keepLines w:val="0"/>
              <w:suppressAutoHyphens w:val="0"/>
              <w:spacing w:before="0" w:after="0" w:line="240" w:lineRule="auto"/>
              <w:rPr>
                <w:ins w:id="2210" w:author="user" w:date="2018-05-02T15:49:00Z"/>
                <w:rFonts w:ascii="宋体" w:hAnsi="宋体" w:cs="宋体"/>
                <w:color w:val="000000"/>
                <w:lang w:val="en-US" w:eastAsia="zh-CN"/>
              </w:rPr>
            </w:pPr>
            <w:ins w:id="2211" w:author="user" w:date="2018-05-02T15:49:00Z">
              <w:r w:rsidRPr="00E85DCA">
                <w:rPr>
                  <w:rFonts w:ascii="宋体" w:hAnsi="宋体" w:cs="宋体"/>
                  <w:color w:val="000000"/>
                  <w:lang w:val="en-US" w:eastAsia="zh-CN"/>
                </w:rPr>
                <w:t>当前订单执行类型，取值有：</w:t>
              </w:r>
            </w:ins>
          </w:p>
          <w:p w:rsidR="00C60FDC" w:rsidRPr="00E85DCA" w:rsidRDefault="00C60FDC" w:rsidP="00C60FDC">
            <w:pPr>
              <w:keepLines w:val="0"/>
              <w:suppressAutoHyphens w:val="0"/>
              <w:spacing w:before="0" w:after="0" w:line="240" w:lineRule="auto"/>
              <w:rPr>
                <w:ins w:id="2212" w:author="user" w:date="2018-05-02T15:49:00Z"/>
                <w:rFonts w:ascii="宋体" w:hAnsi="宋体" w:cs="宋体"/>
                <w:color w:val="000000"/>
                <w:lang w:val="en-US" w:eastAsia="zh-CN"/>
              </w:rPr>
            </w:pPr>
            <w:ins w:id="2213" w:author="user" w:date="2018-05-02T15:49:00Z">
              <w:r w:rsidRPr="00E85DCA">
                <w:rPr>
                  <w:rFonts w:ascii="宋体" w:hAnsi="宋体" w:cs="宋体"/>
                  <w:color w:val="000000"/>
                  <w:lang w:val="en-US" w:eastAsia="zh-CN"/>
                </w:rPr>
                <w:t>0=成功响应</w:t>
              </w:r>
            </w:ins>
          </w:p>
          <w:p w:rsidR="00C60FDC" w:rsidRDefault="00C60FDC" w:rsidP="00C60FDC">
            <w:pPr>
              <w:snapToGrid w:val="0"/>
              <w:jc w:val="both"/>
              <w:rPr>
                <w:ins w:id="2214" w:author="user" w:date="2018-03-20T21:47:00Z"/>
                <w:rFonts w:cs="Arial"/>
                <w:color w:val="000000"/>
                <w:lang w:eastAsia="zh-CN"/>
              </w:rPr>
            </w:pPr>
            <w:ins w:id="2215" w:author="user" w:date="2018-05-02T15:49:00Z">
              <w:r w:rsidRPr="00E85DCA">
                <w:rPr>
                  <w:rFonts w:ascii="宋体" w:hAnsi="宋体" w:cs="宋体"/>
                  <w:color w:val="000000"/>
                  <w:lang w:val="en-US" w:eastAsia="zh-CN"/>
                </w:rPr>
                <w:t>8=拒绝响应</w:t>
              </w:r>
            </w:ins>
          </w:p>
        </w:tc>
        <w:tc>
          <w:tcPr>
            <w:tcW w:w="987" w:type="dxa"/>
            <w:tcBorders>
              <w:top w:val="single" w:sz="4" w:space="0" w:color="000000"/>
              <w:left w:val="single" w:sz="4" w:space="0" w:color="000000"/>
              <w:bottom w:val="single" w:sz="4" w:space="0" w:color="000000"/>
              <w:right w:val="single" w:sz="4" w:space="0" w:color="000000"/>
            </w:tcBorders>
            <w:vAlign w:val="center"/>
          </w:tcPr>
          <w:p w:rsidR="00C60FDC" w:rsidRPr="00F852EA" w:rsidRDefault="00C60FDC" w:rsidP="00C60FDC">
            <w:pPr>
              <w:snapToGrid w:val="0"/>
              <w:jc w:val="center"/>
              <w:rPr>
                <w:ins w:id="2216" w:author="user" w:date="2018-03-20T21:47:00Z"/>
                <w:rFonts w:cs="Arial"/>
                <w:color w:val="000000"/>
                <w:lang w:eastAsia="zh-CN"/>
              </w:rPr>
            </w:pPr>
            <w:ins w:id="2217" w:author="user" w:date="2018-05-02T15:49:00Z">
              <w:r w:rsidRPr="00E85DCA">
                <w:rPr>
                  <w:rFonts w:ascii="宋体" w:hAnsi="宋体" w:cs="宋体" w:hint="eastAsia"/>
                  <w:color w:val="000000"/>
                  <w:lang w:val="en-US" w:eastAsia="zh-CN"/>
                </w:rPr>
                <w:t>C1</w:t>
              </w:r>
            </w:ins>
          </w:p>
        </w:tc>
      </w:tr>
      <w:tr w:rsidR="00386C9E" w:rsidRPr="00B43B80" w:rsidTr="0073326A">
        <w:trPr>
          <w:ins w:id="2218" w:author="user" w:date="2018-07-03T09:40:00Z"/>
        </w:trPr>
        <w:tc>
          <w:tcPr>
            <w:tcW w:w="517" w:type="dxa"/>
            <w:tcBorders>
              <w:top w:val="single" w:sz="4" w:space="0" w:color="000000"/>
              <w:left w:val="single" w:sz="4" w:space="0" w:color="000000"/>
              <w:bottom w:val="single" w:sz="4" w:space="0" w:color="000000"/>
            </w:tcBorders>
            <w:vAlign w:val="center"/>
          </w:tcPr>
          <w:p w:rsidR="00386C9E" w:rsidRPr="00E85DCA" w:rsidRDefault="00386C9E" w:rsidP="00386C9E">
            <w:pPr>
              <w:snapToGrid w:val="0"/>
              <w:jc w:val="center"/>
              <w:rPr>
                <w:ins w:id="2219" w:author="user" w:date="2018-07-03T09:40:00Z"/>
                <w:rFonts w:ascii="宋体" w:hAnsi="宋体" w:cs="宋体"/>
                <w:color w:val="000000"/>
                <w:lang w:val="en-US" w:eastAsia="zh-CN"/>
              </w:rPr>
            </w:pPr>
            <w:ins w:id="2220" w:author="user" w:date="2018-07-03T09:40:00Z">
              <w:r w:rsidRPr="00E85DCA">
                <w:rPr>
                  <w:rFonts w:ascii="宋体" w:hAnsi="宋体" w:cs="宋体"/>
                  <w:color w:val="000000"/>
                  <w:lang w:val="en-US" w:eastAsia="zh-CN"/>
                </w:rPr>
                <w:t>39</w:t>
              </w:r>
            </w:ins>
          </w:p>
        </w:tc>
        <w:tc>
          <w:tcPr>
            <w:tcW w:w="1137" w:type="dxa"/>
            <w:tcBorders>
              <w:top w:val="single" w:sz="4" w:space="0" w:color="000000"/>
              <w:left w:val="single" w:sz="4" w:space="0" w:color="000000"/>
              <w:bottom w:val="single" w:sz="4" w:space="0" w:color="000000"/>
            </w:tcBorders>
            <w:vAlign w:val="center"/>
          </w:tcPr>
          <w:p w:rsidR="00386C9E" w:rsidRPr="00E85DCA" w:rsidRDefault="00386C9E" w:rsidP="00386C9E">
            <w:pPr>
              <w:snapToGrid w:val="0"/>
              <w:jc w:val="both"/>
              <w:rPr>
                <w:ins w:id="2221" w:author="user" w:date="2018-07-03T09:40:00Z"/>
                <w:rFonts w:ascii="宋体" w:hAnsi="宋体" w:cs="宋体"/>
                <w:color w:val="000000"/>
                <w:lang w:val="en-US" w:eastAsia="zh-CN"/>
              </w:rPr>
            </w:pPr>
            <w:ins w:id="2222" w:author="user" w:date="2018-07-03T09:40:00Z">
              <w:r w:rsidRPr="00E85DCA">
                <w:rPr>
                  <w:rFonts w:ascii="宋体" w:hAnsi="宋体" w:cs="宋体"/>
                  <w:color w:val="000000"/>
                  <w:lang w:val="en-US" w:eastAsia="zh-CN"/>
                </w:rPr>
                <w:t>OrdStatus</w:t>
              </w:r>
            </w:ins>
          </w:p>
        </w:tc>
        <w:tc>
          <w:tcPr>
            <w:tcW w:w="5795" w:type="dxa"/>
            <w:tcBorders>
              <w:top w:val="single" w:sz="4" w:space="0" w:color="000000"/>
              <w:left w:val="single" w:sz="4" w:space="0" w:color="000000"/>
              <w:bottom w:val="single" w:sz="4" w:space="0" w:color="000000"/>
            </w:tcBorders>
            <w:vAlign w:val="center"/>
          </w:tcPr>
          <w:p w:rsidR="00386C9E" w:rsidRPr="00E85DCA" w:rsidRDefault="00386C9E" w:rsidP="00386C9E">
            <w:pPr>
              <w:keepLines w:val="0"/>
              <w:suppressAutoHyphens w:val="0"/>
              <w:spacing w:before="0" w:after="0" w:line="240" w:lineRule="auto"/>
              <w:rPr>
                <w:ins w:id="2223" w:author="user" w:date="2018-07-03T09:40:00Z"/>
                <w:rFonts w:ascii="宋体" w:hAnsi="宋体" w:cs="宋体"/>
                <w:color w:val="000000"/>
                <w:lang w:val="en-US" w:eastAsia="zh-CN"/>
              </w:rPr>
            </w:pPr>
            <w:ins w:id="2224" w:author="user" w:date="2018-07-03T09:40:00Z">
              <w:r w:rsidRPr="00E85DCA">
                <w:rPr>
                  <w:rFonts w:ascii="宋体" w:hAnsi="宋体" w:cs="宋体"/>
                  <w:color w:val="000000"/>
                  <w:lang w:val="en-US" w:eastAsia="zh-CN"/>
                </w:rPr>
                <w:t>当前订单状态，取值有：</w:t>
              </w:r>
            </w:ins>
          </w:p>
          <w:p w:rsidR="00386C9E" w:rsidRPr="00E85DCA" w:rsidRDefault="00386C9E" w:rsidP="00386C9E">
            <w:pPr>
              <w:keepLines w:val="0"/>
              <w:suppressAutoHyphens w:val="0"/>
              <w:spacing w:before="0" w:after="0" w:line="240" w:lineRule="auto"/>
              <w:rPr>
                <w:ins w:id="2225" w:author="user" w:date="2018-07-03T09:40:00Z"/>
                <w:rFonts w:ascii="宋体" w:hAnsi="宋体" w:cs="宋体"/>
                <w:color w:val="000000"/>
                <w:lang w:val="en-US" w:eastAsia="zh-CN"/>
              </w:rPr>
            </w:pPr>
            <w:ins w:id="2226" w:author="user" w:date="2018-07-03T09:40:00Z">
              <w:r w:rsidRPr="00E85DCA">
                <w:rPr>
                  <w:rFonts w:ascii="宋体" w:hAnsi="宋体" w:cs="宋体"/>
                  <w:color w:val="000000"/>
                  <w:lang w:val="en-US" w:eastAsia="zh-CN"/>
                </w:rPr>
                <w:t>0=成功响应</w:t>
              </w:r>
            </w:ins>
          </w:p>
          <w:p w:rsidR="00386C9E" w:rsidRPr="00E85DCA" w:rsidRDefault="00386C9E" w:rsidP="00386C9E">
            <w:pPr>
              <w:keepLines w:val="0"/>
              <w:suppressAutoHyphens w:val="0"/>
              <w:spacing w:before="0" w:after="0" w:line="240" w:lineRule="auto"/>
              <w:rPr>
                <w:ins w:id="2227" w:author="user" w:date="2018-07-03T09:40:00Z"/>
                <w:rFonts w:ascii="宋体" w:hAnsi="宋体" w:cs="宋体"/>
                <w:color w:val="000000"/>
                <w:lang w:val="en-US" w:eastAsia="zh-CN"/>
              </w:rPr>
            </w:pPr>
            <w:ins w:id="2228" w:author="user" w:date="2018-07-03T09:40:00Z">
              <w:r w:rsidRPr="00E85DCA">
                <w:rPr>
                  <w:rFonts w:ascii="宋体" w:hAnsi="宋体" w:cs="宋体"/>
                  <w:color w:val="000000"/>
                  <w:lang w:val="en-US" w:eastAsia="zh-CN"/>
                </w:rPr>
                <w:t>8=拒绝响应</w:t>
              </w:r>
            </w:ins>
          </w:p>
        </w:tc>
        <w:tc>
          <w:tcPr>
            <w:tcW w:w="987" w:type="dxa"/>
            <w:tcBorders>
              <w:top w:val="single" w:sz="4" w:space="0" w:color="000000"/>
              <w:left w:val="single" w:sz="4" w:space="0" w:color="000000"/>
              <w:bottom w:val="single" w:sz="4" w:space="0" w:color="000000"/>
              <w:right w:val="single" w:sz="4" w:space="0" w:color="000000"/>
            </w:tcBorders>
            <w:vAlign w:val="center"/>
          </w:tcPr>
          <w:p w:rsidR="00386C9E" w:rsidRPr="00E85DCA" w:rsidRDefault="00386C9E" w:rsidP="00386C9E">
            <w:pPr>
              <w:snapToGrid w:val="0"/>
              <w:jc w:val="center"/>
              <w:rPr>
                <w:ins w:id="2229" w:author="user" w:date="2018-07-03T09:40:00Z"/>
                <w:rFonts w:ascii="宋体" w:hAnsi="宋体" w:cs="宋体"/>
                <w:color w:val="000000"/>
                <w:lang w:val="en-US" w:eastAsia="zh-CN"/>
              </w:rPr>
            </w:pPr>
            <w:ins w:id="2230" w:author="user" w:date="2018-07-03T09:40:00Z">
              <w:r w:rsidRPr="00E85DCA">
                <w:rPr>
                  <w:rFonts w:ascii="宋体" w:hAnsi="宋体" w:cs="宋体" w:hint="eastAsia"/>
                  <w:color w:val="000000"/>
                  <w:lang w:val="en-US" w:eastAsia="zh-CN"/>
                </w:rPr>
                <w:t>C1</w:t>
              </w:r>
            </w:ins>
          </w:p>
        </w:tc>
      </w:tr>
      <w:tr w:rsidR="00386C9E" w:rsidRPr="00B43B80" w:rsidTr="0073326A">
        <w:trPr>
          <w:ins w:id="2231" w:author="user" w:date="2018-03-20T21:47:00Z"/>
        </w:trPr>
        <w:tc>
          <w:tcPr>
            <w:tcW w:w="517" w:type="dxa"/>
            <w:tcBorders>
              <w:top w:val="single" w:sz="4" w:space="0" w:color="000000"/>
              <w:left w:val="single" w:sz="4" w:space="0" w:color="000000"/>
              <w:bottom w:val="single" w:sz="4" w:space="0" w:color="000000"/>
            </w:tcBorders>
            <w:vAlign w:val="center"/>
          </w:tcPr>
          <w:p w:rsidR="00386C9E" w:rsidRPr="00C91700" w:rsidRDefault="00386C9E" w:rsidP="00386C9E">
            <w:pPr>
              <w:spacing w:before="0" w:after="0" w:line="240" w:lineRule="auto"/>
              <w:jc w:val="center"/>
              <w:rPr>
                <w:ins w:id="2232" w:author="user" w:date="2018-03-20T21:47:00Z"/>
                <w:b/>
              </w:rPr>
            </w:pPr>
            <w:ins w:id="2233" w:author="user" w:date="2018-04-25T16:15:00Z">
              <w:r w:rsidRPr="00E85DCA">
                <w:rPr>
                  <w:rFonts w:ascii="宋体" w:hAnsi="宋体" w:cs="宋体" w:hint="eastAsia"/>
                  <w:color w:val="000000"/>
                  <w:lang w:val="en-US" w:eastAsia="zh-CN"/>
                </w:rPr>
                <w:t>11</w:t>
              </w:r>
            </w:ins>
          </w:p>
        </w:tc>
        <w:tc>
          <w:tcPr>
            <w:tcW w:w="1137" w:type="dxa"/>
            <w:tcBorders>
              <w:top w:val="single" w:sz="4" w:space="0" w:color="000000"/>
              <w:left w:val="single" w:sz="4" w:space="0" w:color="000000"/>
              <w:bottom w:val="single" w:sz="4" w:space="0" w:color="000000"/>
            </w:tcBorders>
            <w:vAlign w:val="center"/>
          </w:tcPr>
          <w:p w:rsidR="00386C9E" w:rsidRDefault="00386C9E" w:rsidP="00386C9E">
            <w:pPr>
              <w:snapToGrid w:val="0"/>
              <w:jc w:val="both"/>
              <w:rPr>
                <w:ins w:id="2234" w:author="user" w:date="2018-03-20T21:47:00Z"/>
                <w:rFonts w:cs="Arial"/>
                <w:color w:val="000000"/>
                <w:lang w:eastAsia="zh-CN"/>
              </w:rPr>
            </w:pPr>
            <w:ins w:id="2235" w:author="user" w:date="2018-04-25T16:15:00Z">
              <w:r w:rsidRPr="00E85DCA">
                <w:rPr>
                  <w:rFonts w:ascii="宋体" w:hAnsi="宋体" w:cs="宋体"/>
                  <w:color w:val="000000"/>
                  <w:lang w:val="en-US" w:eastAsia="zh-CN"/>
                </w:rPr>
                <w:t>ClOrdID</w:t>
              </w:r>
            </w:ins>
          </w:p>
        </w:tc>
        <w:tc>
          <w:tcPr>
            <w:tcW w:w="5795" w:type="dxa"/>
            <w:tcBorders>
              <w:top w:val="single" w:sz="4" w:space="0" w:color="000000"/>
              <w:left w:val="single" w:sz="4" w:space="0" w:color="000000"/>
              <w:bottom w:val="single" w:sz="4" w:space="0" w:color="000000"/>
            </w:tcBorders>
            <w:vAlign w:val="center"/>
          </w:tcPr>
          <w:p w:rsidR="00386C9E" w:rsidRPr="00F852EA" w:rsidRDefault="00386C9E" w:rsidP="00386C9E">
            <w:pPr>
              <w:snapToGrid w:val="0"/>
              <w:jc w:val="both"/>
              <w:rPr>
                <w:ins w:id="2236" w:author="user" w:date="2018-03-20T21:47:00Z"/>
                <w:rFonts w:cs="Arial"/>
                <w:color w:val="000000"/>
                <w:lang w:eastAsia="zh-CN"/>
              </w:rPr>
            </w:pPr>
            <w:ins w:id="2237" w:author="user" w:date="2018-04-25T16:15:00Z">
              <w:r w:rsidRPr="00E85DCA">
                <w:rPr>
                  <w:rFonts w:ascii="宋体" w:hAnsi="宋体" w:cs="宋体"/>
                  <w:color w:val="000000"/>
                  <w:lang w:val="en-US" w:eastAsia="zh-CN"/>
                </w:rPr>
                <w:t>会员内部</w:t>
              </w:r>
              <w:r w:rsidRPr="00E85DCA">
                <w:rPr>
                  <w:rFonts w:ascii="宋体" w:hAnsi="宋体" w:cs="宋体" w:hint="eastAsia"/>
                  <w:color w:val="000000"/>
                  <w:lang w:val="en-US" w:eastAsia="zh-CN"/>
                </w:rPr>
                <w:t xml:space="preserve">编号 </w:t>
              </w:r>
            </w:ins>
          </w:p>
        </w:tc>
        <w:tc>
          <w:tcPr>
            <w:tcW w:w="987" w:type="dxa"/>
            <w:tcBorders>
              <w:top w:val="single" w:sz="4" w:space="0" w:color="000000"/>
              <w:left w:val="single" w:sz="4" w:space="0" w:color="000000"/>
              <w:bottom w:val="single" w:sz="4" w:space="0" w:color="000000"/>
              <w:right w:val="single" w:sz="4" w:space="0" w:color="000000"/>
            </w:tcBorders>
            <w:vAlign w:val="center"/>
          </w:tcPr>
          <w:p w:rsidR="00386C9E" w:rsidRPr="00F852EA" w:rsidRDefault="00386C9E" w:rsidP="00386C9E">
            <w:pPr>
              <w:snapToGrid w:val="0"/>
              <w:jc w:val="center"/>
              <w:rPr>
                <w:ins w:id="2238" w:author="user" w:date="2018-03-20T21:47:00Z"/>
                <w:rFonts w:cs="Arial"/>
                <w:color w:val="000000"/>
                <w:lang w:eastAsia="zh-CN"/>
              </w:rPr>
            </w:pPr>
            <w:ins w:id="2239" w:author="user" w:date="2018-04-25T16:15:00Z">
              <w:r w:rsidRPr="00E85DCA">
                <w:rPr>
                  <w:rFonts w:ascii="宋体" w:hAnsi="宋体" w:cs="宋体" w:hint="eastAsia"/>
                  <w:color w:val="000000"/>
                  <w:lang w:val="en-US" w:eastAsia="zh-CN"/>
                </w:rPr>
                <w:t>C</w:t>
              </w:r>
              <w:r w:rsidRPr="00E85DCA">
                <w:rPr>
                  <w:rFonts w:ascii="宋体" w:hAnsi="宋体" w:cs="宋体"/>
                  <w:color w:val="000000"/>
                  <w:lang w:val="en-US" w:eastAsia="zh-CN"/>
                </w:rPr>
                <w:t>10</w:t>
              </w:r>
            </w:ins>
          </w:p>
        </w:tc>
      </w:tr>
      <w:tr w:rsidR="00386C9E" w:rsidRPr="00B43B80" w:rsidTr="0073326A">
        <w:trPr>
          <w:ins w:id="2240" w:author="user" w:date="2018-03-20T21:47:00Z"/>
        </w:trPr>
        <w:tc>
          <w:tcPr>
            <w:tcW w:w="517" w:type="dxa"/>
            <w:tcBorders>
              <w:top w:val="single" w:sz="4" w:space="0" w:color="000000"/>
              <w:left w:val="single" w:sz="4" w:space="0" w:color="000000"/>
              <w:bottom w:val="single" w:sz="4" w:space="0" w:color="000000"/>
            </w:tcBorders>
            <w:vAlign w:val="center"/>
          </w:tcPr>
          <w:p w:rsidR="00386C9E" w:rsidRPr="00C91700" w:rsidRDefault="00386C9E" w:rsidP="00386C9E">
            <w:pPr>
              <w:snapToGrid w:val="0"/>
              <w:jc w:val="center"/>
              <w:rPr>
                <w:ins w:id="2241" w:author="user" w:date="2018-03-20T21:47:00Z"/>
                <w:rFonts w:cs="Arial"/>
                <w:b/>
                <w:color w:val="000000"/>
                <w:lang w:val="en-US"/>
              </w:rPr>
            </w:pPr>
            <w:ins w:id="2242" w:author="user" w:date="2018-04-25T16:15:00Z">
              <w:r w:rsidRPr="00E85DCA">
                <w:rPr>
                  <w:rFonts w:ascii="宋体" w:hAnsi="宋体" w:cs="宋体"/>
                  <w:color w:val="000000"/>
                  <w:lang w:val="en-US" w:eastAsia="zh-CN"/>
                </w:rPr>
                <w:t>103</w:t>
              </w:r>
            </w:ins>
          </w:p>
        </w:tc>
        <w:tc>
          <w:tcPr>
            <w:tcW w:w="1137" w:type="dxa"/>
            <w:tcBorders>
              <w:top w:val="single" w:sz="4" w:space="0" w:color="000000"/>
              <w:left w:val="single" w:sz="4" w:space="0" w:color="000000"/>
              <w:bottom w:val="single" w:sz="4" w:space="0" w:color="000000"/>
            </w:tcBorders>
            <w:vAlign w:val="center"/>
          </w:tcPr>
          <w:p w:rsidR="00386C9E" w:rsidRDefault="00386C9E" w:rsidP="00386C9E">
            <w:pPr>
              <w:snapToGrid w:val="0"/>
              <w:rPr>
                <w:ins w:id="2243" w:author="user" w:date="2018-03-20T21:47:00Z"/>
                <w:rFonts w:cs="Arial"/>
                <w:color w:val="000000"/>
              </w:rPr>
            </w:pPr>
            <w:ins w:id="2244" w:author="user" w:date="2018-04-25T16:15:00Z">
              <w:r w:rsidRPr="00E85DCA">
                <w:rPr>
                  <w:rFonts w:ascii="宋体" w:hAnsi="宋体" w:cs="宋体"/>
                  <w:color w:val="000000"/>
                  <w:lang w:val="en-US" w:eastAsia="zh-CN"/>
                </w:rPr>
                <w:t>OrdRejReason</w:t>
              </w:r>
            </w:ins>
          </w:p>
        </w:tc>
        <w:tc>
          <w:tcPr>
            <w:tcW w:w="5795" w:type="dxa"/>
            <w:tcBorders>
              <w:top w:val="single" w:sz="4" w:space="0" w:color="000000"/>
              <w:left w:val="single" w:sz="4" w:space="0" w:color="000000"/>
              <w:bottom w:val="single" w:sz="4" w:space="0" w:color="000000"/>
            </w:tcBorders>
            <w:vAlign w:val="center"/>
          </w:tcPr>
          <w:p w:rsidR="00386C9E" w:rsidRPr="00E85DCA" w:rsidRDefault="00386C9E" w:rsidP="00386C9E">
            <w:pPr>
              <w:keepLines w:val="0"/>
              <w:suppressAutoHyphens w:val="0"/>
              <w:spacing w:before="0" w:after="0" w:line="240" w:lineRule="auto"/>
              <w:rPr>
                <w:ins w:id="2245" w:author="user" w:date="2018-04-25T16:15:00Z"/>
                <w:rFonts w:ascii="宋体" w:hAnsi="宋体" w:cs="宋体"/>
                <w:color w:val="000000"/>
                <w:lang w:val="en-US" w:eastAsia="zh-CN"/>
              </w:rPr>
            </w:pPr>
            <w:ins w:id="2246" w:author="user" w:date="2018-04-25T16:15:00Z">
              <w:r w:rsidRPr="00E85DCA">
                <w:rPr>
                  <w:rFonts w:ascii="宋体" w:hAnsi="宋体" w:cs="宋体" w:hint="eastAsia"/>
                  <w:color w:val="000000"/>
                  <w:lang w:val="en-US" w:eastAsia="zh-CN"/>
                </w:rPr>
                <w:t>申报</w:t>
              </w:r>
              <w:r w:rsidRPr="00E85DCA">
                <w:rPr>
                  <w:rFonts w:ascii="宋体" w:hAnsi="宋体" w:cs="宋体"/>
                  <w:color w:val="000000"/>
                  <w:lang w:val="en-US" w:eastAsia="zh-CN"/>
                </w:rPr>
                <w:t>错误信息，供柜台系统读取错误信息，进行错误处理</w:t>
              </w:r>
            </w:ins>
          </w:p>
          <w:p w:rsidR="00386C9E" w:rsidRPr="00E85DCA" w:rsidRDefault="00386C9E" w:rsidP="00386C9E">
            <w:pPr>
              <w:keepLines w:val="0"/>
              <w:suppressAutoHyphens w:val="0"/>
              <w:snapToGrid w:val="0"/>
              <w:spacing w:before="0" w:after="0" w:line="240" w:lineRule="auto"/>
              <w:rPr>
                <w:ins w:id="2247" w:author="user" w:date="2018-04-25T16:15:00Z"/>
                <w:rFonts w:ascii="宋体" w:hAnsi="宋体" w:cs="宋体"/>
                <w:color w:val="000000"/>
                <w:lang w:val="en-US" w:eastAsia="zh-CN"/>
              </w:rPr>
            </w:pPr>
            <w:ins w:id="2248" w:author="user" w:date="2018-04-25T16:15:00Z">
              <w:r w:rsidRPr="00E85DCA">
                <w:rPr>
                  <w:rFonts w:ascii="宋体" w:hAnsi="宋体" w:cs="宋体" w:hint="eastAsia"/>
                  <w:color w:val="000000"/>
                  <w:lang w:val="en-US" w:eastAsia="zh-CN"/>
                </w:rPr>
                <w:t>申报</w:t>
              </w:r>
              <w:r w:rsidRPr="00E85DCA">
                <w:rPr>
                  <w:rFonts w:ascii="宋体" w:hAnsi="宋体" w:cs="宋体"/>
                  <w:color w:val="000000"/>
                  <w:lang w:val="en-US" w:eastAsia="zh-CN"/>
                </w:rPr>
                <w:t>成功时，该字段取值</w:t>
              </w:r>
              <w:r w:rsidRPr="00E85DCA">
                <w:rPr>
                  <w:rFonts w:ascii="宋体" w:hAnsi="宋体" w:cs="宋体" w:hint="eastAsia"/>
                  <w:color w:val="000000"/>
                  <w:lang w:val="en-US" w:eastAsia="zh-CN"/>
                </w:rPr>
                <w:t>为空</w:t>
              </w:r>
            </w:ins>
          </w:p>
          <w:p w:rsidR="00386C9E" w:rsidRDefault="00386C9E" w:rsidP="00386C9E">
            <w:pPr>
              <w:rPr>
                <w:ins w:id="2249" w:author="user" w:date="2018-03-20T21:47:00Z"/>
                <w:rFonts w:cs="Arial"/>
                <w:color w:val="000000"/>
                <w:lang w:val="en-US" w:eastAsia="zh-CN"/>
              </w:rPr>
            </w:pPr>
            <w:ins w:id="2250" w:author="user" w:date="2018-04-25T16:15:00Z">
              <w:r w:rsidRPr="00E85DCA">
                <w:rPr>
                  <w:rFonts w:ascii="宋体" w:hAnsi="宋体" w:cs="宋体" w:hint="eastAsia"/>
                  <w:color w:val="000000"/>
                  <w:lang w:val="en-US" w:eastAsia="zh-CN"/>
                </w:rPr>
                <w:t>申报</w:t>
              </w:r>
              <w:r w:rsidRPr="00E85DCA">
                <w:rPr>
                  <w:rFonts w:ascii="宋体" w:hAnsi="宋体" w:cs="宋体"/>
                  <w:color w:val="000000"/>
                  <w:lang w:val="en-US" w:eastAsia="zh-CN"/>
                </w:rPr>
                <w:t>失败时</w:t>
              </w:r>
              <w:r w:rsidRPr="00E85DCA">
                <w:rPr>
                  <w:rFonts w:ascii="宋体" w:hAnsi="宋体" w:cs="宋体" w:hint="eastAsia"/>
                  <w:color w:val="000000"/>
                  <w:lang w:val="en-US" w:eastAsia="zh-CN"/>
                </w:rPr>
                <w:t>，表示</w:t>
              </w:r>
              <w:r w:rsidRPr="00E85DCA">
                <w:rPr>
                  <w:rFonts w:ascii="宋体" w:hAnsi="宋体" w:cs="宋体"/>
                  <w:color w:val="000000"/>
                  <w:lang w:val="en-US" w:eastAsia="zh-CN"/>
                </w:rPr>
                <w:t>拒绝的理由</w:t>
              </w:r>
            </w:ins>
          </w:p>
        </w:tc>
        <w:tc>
          <w:tcPr>
            <w:tcW w:w="987" w:type="dxa"/>
            <w:tcBorders>
              <w:top w:val="single" w:sz="4" w:space="0" w:color="000000"/>
              <w:left w:val="single" w:sz="4" w:space="0" w:color="000000"/>
              <w:bottom w:val="single" w:sz="4" w:space="0" w:color="000000"/>
              <w:right w:val="single" w:sz="4" w:space="0" w:color="000000"/>
            </w:tcBorders>
            <w:vAlign w:val="center"/>
          </w:tcPr>
          <w:p w:rsidR="00386C9E" w:rsidRDefault="00386C9E" w:rsidP="00386C9E">
            <w:pPr>
              <w:snapToGrid w:val="0"/>
              <w:jc w:val="center"/>
              <w:rPr>
                <w:ins w:id="2251" w:author="user" w:date="2018-03-20T21:47:00Z"/>
                <w:rFonts w:cs="Arial"/>
                <w:color w:val="000000"/>
                <w:lang w:val="en-US" w:eastAsia="zh-CN"/>
              </w:rPr>
            </w:pPr>
            <w:ins w:id="2252" w:author="user" w:date="2018-04-25T16:15:00Z">
              <w:r w:rsidRPr="00E85DCA">
                <w:rPr>
                  <w:rFonts w:ascii="宋体" w:hAnsi="宋体" w:cs="宋体" w:hint="eastAsia"/>
                  <w:color w:val="000000"/>
                  <w:lang w:val="en-US" w:eastAsia="zh-CN"/>
                </w:rPr>
                <w:t>C50</w:t>
              </w:r>
            </w:ins>
          </w:p>
        </w:tc>
      </w:tr>
    </w:tbl>
    <w:p w:rsidR="001744C9" w:rsidRDefault="001744C9" w:rsidP="001744C9">
      <w:pPr>
        <w:rPr>
          <w:ins w:id="2253" w:author="user" w:date="2018-03-20T21:47:00Z"/>
          <w:lang w:eastAsia="zh-CN"/>
        </w:rPr>
      </w:pPr>
    </w:p>
    <w:bookmarkEnd w:id="2163"/>
    <w:bookmarkEnd w:id="2164"/>
    <w:bookmarkEnd w:id="2165"/>
    <w:p w:rsidR="00D713E7" w:rsidRDefault="00D713E7" w:rsidP="00D713E7">
      <w:pPr>
        <w:rPr>
          <w:ins w:id="2254" w:author="user" w:date="2018-03-20T21:06:00Z"/>
          <w:lang w:eastAsia="zh-CN"/>
        </w:rPr>
      </w:pPr>
    </w:p>
    <w:p w:rsidR="005502B1" w:rsidRPr="00F93C1A" w:rsidRDefault="00592340" w:rsidP="005502B1">
      <w:pPr>
        <w:pStyle w:val="3"/>
        <w:rPr>
          <w:ins w:id="2255" w:author="user" w:date="2018-03-20T20:00:00Z"/>
        </w:rPr>
      </w:pPr>
      <w:bookmarkStart w:id="2256" w:name="_Toc525648621"/>
      <w:ins w:id="2257" w:author="user" w:date="2018-05-25T09:38:00Z">
        <w:r>
          <w:rPr>
            <w:rFonts w:hint="eastAsia"/>
            <w:lang w:eastAsia="zh-CN"/>
          </w:rPr>
          <w:t>非交易</w:t>
        </w:r>
      </w:ins>
      <w:ins w:id="2258" w:author="user" w:date="2018-03-20T20:00:00Z">
        <w:r w:rsidR="005502B1" w:rsidRPr="00F93C1A">
          <w:rPr>
            <w:rFonts w:hint="eastAsia"/>
          </w:rPr>
          <w:t>申报</w:t>
        </w:r>
        <w:r w:rsidR="005502B1" w:rsidRPr="00F93C1A">
          <w:rPr>
            <w:rFonts w:hint="eastAsia"/>
          </w:rPr>
          <w:t>/</w:t>
        </w:r>
      </w:ins>
      <w:ins w:id="2259" w:author="user" w:date="2018-05-25T09:38:00Z">
        <w:r>
          <w:rPr>
            <w:rFonts w:hint="eastAsia"/>
            <w:lang w:eastAsia="zh-CN"/>
          </w:rPr>
          <w:t>非交易</w:t>
        </w:r>
      </w:ins>
      <w:ins w:id="2260" w:author="user" w:date="2018-03-20T20:00:00Z">
        <w:r w:rsidR="005502B1" w:rsidRPr="00F93C1A">
          <w:rPr>
            <w:rFonts w:hint="eastAsia"/>
          </w:rPr>
          <w:t>撤单申报</w:t>
        </w:r>
        <w:r w:rsidR="005502B1" w:rsidRPr="00791830">
          <w:rPr>
            <w:rFonts w:hint="eastAsia"/>
          </w:rPr>
          <w:t>消息</w:t>
        </w:r>
        <w:bookmarkEnd w:id="974"/>
        <w:bookmarkEnd w:id="975"/>
        <w:bookmarkEnd w:id="2256"/>
      </w:ins>
    </w:p>
    <w:tbl>
      <w:tblPr>
        <w:tblW w:w="0" w:type="auto"/>
        <w:tblInd w:w="-5" w:type="dxa"/>
        <w:tblLayout w:type="fixed"/>
        <w:tblLook w:val="0000"/>
      </w:tblPr>
      <w:tblGrid>
        <w:gridCol w:w="4839"/>
        <w:gridCol w:w="3699"/>
      </w:tblGrid>
      <w:tr w:rsidR="005502B1" w:rsidTr="005502B1">
        <w:trPr>
          <w:tblHeader/>
          <w:ins w:id="2261" w:author="user" w:date="2018-03-20T20:00:00Z"/>
        </w:trPr>
        <w:tc>
          <w:tcPr>
            <w:tcW w:w="4839" w:type="dxa"/>
            <w:tcBorders>
              <w:top w:val="single" w:sz="4" w:space="0" w:color="000000"/>
              <w:left w:val="single" w:sz="4" w:space="0" w:color="000000"/>
              <w:bottom w:val="single" w:sz="4" w:space="0" w:color="000000"/>
            </w:tcBorders>
            <w:shd w:val="clear" w:color="auto" w:fill="E0E0E0"/>
          </w:tcPr>
          <w:p w:rsidR="005502B1" w:rsidRDefault="005502B1" w:rsidP="005502B1">
            <w:pPr>
              <w:pStyle w:val="WinDescr"/>
              <w:snapToGrid w:val="0"/>
              <w:rPr>
                <w:ins w:id="2262" w:author="user" w:date="2018-03-20T20:00:00Z"/>
                <w:b/>
                <w:lang w:eastAsia="zh-CN"/>
              </w:rPr>
            </w:pPr>
            <w:ins w:id="2263" w:author="user" w:date="2018-03-20T20:00:00Z">
              <w:r w:rsidRPr="00BB53D8">
                <w:rPr>
                  <w:rFonts w:cs="Arial"/>
                  <w:b/>
                  <w:color w:val="000000"/>
                  <w:lang w:eastAsia="zh-CN"/>
                </w:rPr>
                <w:t>DesignationInstruction</w:t>
              </w:r>
              <w:r>
                <w:rPr>
                  <w:rFonts w:hint="eastAsia"/>
                  <w:b/>
                  <w:lang w:eastAsia="zh-CN"/>
                </w:rPr>
                <w:t xml:space="preserve"> (</w:t>
              </w:r>
              <w:r w:rsidRPr="00724108">
                <w:rPr>
                  <w:rFonts w:cs="Arial"/>
                  <w:b/>
                  <w:color w:val="000000"/>
                  <w:lang w:eastAsia="zh-CN"/>
                </w:rPr>
                <w:t>R</w:t>
              </w:r>
              <w:r w:rsidRPr="00724108">
                <w:rPr>
                  <w:rFonts w:cs="Arial" w:hint="eastAsia"/>
                  <w:b/>
                  <w:color w:val="000000"/>
                  <w:lang w:eastAsia="zh-CN"/>
                </w:rPr>
                <w:t>eqText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5502B1" w:rsidRDefault="005502B1" w:rsidP="005502B1">
            <w:pPr>
              <w:pStyle w:val="WinDescr"/>
              <w:snapToGrid w:val="0"/>
              <w:rPr>
                <w:ins w:id="2264" w:author="user" w:date="2018-03-20T20:00:00Z"/>
                <w:b/>
                <w:lang w:eastAsia="zh-CN"/>
              </w:rPr>
            </w:pPr>
            <w:ins w:id="2265" w:author="user" w:date="2018-03-20T20:00:00Z">
              <w:r>
                <w:rPr>
                  <w:rFonts w:hint="eastAsia"/>
                  <w:b/>
                  <w:lang w:eastAsia="zh-CN"/>
                </w:rPr>
                <w:t>转托管</w:t>
              </w:r>
              <w:r>
                <w:rPr>
                  <w:b/>
                </w:rPr>
                <w:t>申报</w:t>
              </w:r>
              <w:r w:rsidRPr="00791830">
                <w:rPr>
                  <w:rFonts w:cs="Arial" w:hint="eastAsia"/>
                  <w:b/>
                  <w:color w:val="000000"/>
                  <w:lang w:val="en-US" w:eastAsia="zh-CN"/>
                </w:rPr>
                <w:t>/</w:t>
              </w:r>
              <w:r w:rsidRPr="00791830">
                <w:rPr>
                  <w:rFonts w:cs="Arial" w:hint="eastAsia"/>
                  <w:b/>
                  <w:color w:val="000000"/>
                  <w:lang w:val="en-US" w:eastAsia="zh-CN"/>
                </w:rPr>
                <w:t>转托管撤单申报</w:t>
              </w:r>
            </w:ins>
          </w:p>
        </w:tc>
      </w:tr>
      <w:tr w:rsidR="005502B1" w:rsidTr="005502B1">
        <w:trPr>
          <w:ins w:id="2266" w:author="user" w:date="2018-03-20T20:00:00Z"/>
        </w:trPr>
        <w:tc>
          <w:tcPr>
            <w:tcW w:w="8538" w:type="dxa"/>
            <w:gridSpan w:val="2"/>
            <w:tcBorders>
              <w:top w:val="single" w:sz="4" w:space="0" w:color="000000"/>
              <w:left w:val="single" w:sz="4" w:space="0" w:color="000000"/>
              <w:bottom w:val="single" w:sz="4" w:space="0" w:color="000000"/>
              <w:right w:val="single" w:sz="4" w:space="0" w:color="000000"/>
            </w:tcBorders>
          </w:tcPr>
          <w:p w:rsidR="005502B1" w:rsidRDefault="005502B1" w:rsidP="005502B1">
            <w:pPr>
              <w:pStyle w:val="WinDescr"/>
              <w:snapToGrid w:val="0"/>
              <w:rPr>
                <w:ins w:id="2267" w:author="user" w:date="2018-03-20T20:00:00Z"/>
                <w:b/>
              </w:rPr>
            </w:pPr>
            <w:ins w:id="2268" w:author="user" w:date="2018-03-20T20:00:00Z">
              <w:r>
                <w:rPr>
                  <w:b/>
                </w:rPr>
                <w:t>描述：</w:t>
              </w:r>
            </w:ins>
          </w:p>
          <w:p w:rsidR="005502B1" w:rsidRDefault="005502B1" w:rsidP="00B55F9B">
            <w:pPr>
              <w:pStyle w:val="WinDescrLeft"/>
              <w:rPr>
                <w:ins w:id="2269" w:author="user" w:date="2018-05-25T09:38:00Z"/>
                <w:rFonts w:asciiTheme="minorEastAsia" w:eastAsiaTheme="minorEastAsia" w:hAnsiTheme="minorEastAsia"/>
                <w:bCs/>
                <w:lang w:eastAsia="zh-CN"/>
              </w:rPr>
            </w:pPr>
            <w:ins w:id="2270" w:author="user" w:date="2018-03-20T20:00:00Z">
              <w:r>
                <w:rPr>
                  <w:rFonts w:cs="Arial"/>
                </w:rPr>
                <w:t>市场参与者</w:t>
              </w:r>
              <w:r w:rsidRPr="003A611F">
                <w:rPr>
                  <w:rFonts w:hint="eastAsia"/>
                  <w:bCs/>
                  <w:lang w:eastAsia="zh-CN"/>
                </w:rPr>
                <w:t>使用</w:t>
              </w:r>
              <w:r w:rsidRPr="007D2299">
                <w:rPr>
                  <w:rFonts w:cs="Arial"/>
                  <w:color w:val="000000"/>
                  <w:lang w:eastAsia="zh-CN"/>
                </w:rPr>
                <w:t>DesignationInstruction</w:t>
              </w:r>
              <w:r>
                <w:rPr>
                  <w:rFonts w:hint="eastAsia"/>
                  <w:bCs/>
                  <w:lang w:eastAsia="zh-CN"/>
                </w:rPr>
                <w:t>消息进行</w:t>
              </w:r>
            </w:ins>
            <w:ins w:id="2271" w:author="user" w:date="2018-05-25T09:38:00Z">
              <w:r w:rsidR="00592340">
                <w:rPr>
                  <w:rFonts w:hint="eastAsia"/>
                  <w:lang w:eastAsia="zh-CN"/>
                </w:rPr>
                <w:t>非交易</w:t>
              </w:r>
            </w:ins>
            <w:ins w:id="2272" w:author="user" w:date="2018-03-20T20:00:00Z">
              <w:r>
                <w:rPr>
                  <w:rFonts w:hint="eastAsia"/>
                  <w:bCs/>
                  <w:lang w:eastAsia="zh-CN"/>
                </w:rPr>
                <w:t>申报，对应</w:t>
              </w:r>
            </w:ins>
            <w:ins w:id="2273" w:author="user" w:date="2018-03-20T20:47:00Z">
              <w:r w:rsidR="00B55F9B" w:rsidRPr="001D0660">
                <w:rPr>
                  <w:rFonts w:asciiTheme="minorEastAsia" w:eastAsiaTheme="minorEastAsia" w:hAnsiTheme="minorEastAsia" w:hint="eastAsia"/>
                  <w:bCs/>
                  <w:lang w:eastAsia="zh-CN"/>
                </w:rPr>
                <w:t>申报接口流中的ReqText</w:t>
              </w:r>
            </w:ins>
          </w:p>
          <w:p w:rsidR="00592340" w:rsidRDefault="00592340" w:rsidP="00B55F9B">
            <w:pPr>
              <w:pStyle w:val="WinDescrLeft"/>
              <w:rPr>
                <w:ins w:id="2274" w:author="user" w:date="2018-03-20T20:00:00Z"/>
                <w:lang w:eastAsia="zh-CN"/>
              </w:rPr>
            </w:pPr>
            <w:ins w:id="2275" w:author="user" w:date="2018-05-25T09:38:00Z">
              <w:r>
                <w:rPr>
                  <w:rFonts w:cs="Arial" w:hint="eastAsia"/>
                  <w:lang w:eastAsia="zh-CN"/>
                </w:rPr>
                <w:t>（暂时只</w:t>
              </w:r>
              <w:r>
                <w:rPr>
                  <w:rFonts w:cs="Arial"/>
                  <w:lang w:eastAsia="zh-CN"/>
                </w:rPr>
                <w:t>支持转托管</w:t>
              </w:r>
              <w:r>
                <w:rPr>
                  <w:rFonts w:cs="Arial" w:hint="eastAsia"/>
                  <w:lang w:eastAsia="zh-CN"/>
                </w:rPr>
                <w:t>）</w:t>
              </w:r>
            </w:ins>
          </w:p>
        </w:tc>
      </w:tr>
    </w:tbl>
    <w:p w:rsidR="005502B1" w:rsidRPr="00C77DEA" w:rsidRDefault="005502B1" w:rsidP="005502B1">
      <w:pPr>
        <w:rPr>
          <w:ins w:id="2276" w:author="user" w:date="2018-03-20T20:00:00Z"/>
          <w:lang w:val="en-US" w:eastAsia="zh-CN"/>
        </w:rPr>
      </w:pPr>
    </w:p>
    <w:tbl>
      <w:tblPr>
        <w:tblW w:w="8516" w:type="dxa"/>
        <w:tblInd w:w="-85" w:type="dxa"/>
        <w:tblLayout w:type="fixed"/>
        <w:tblCellMar>
          <w:left w:w="57" w:type="dxa"/>
          <w:right w:w="57" w:type="dxa"/>
        </w:tblCellMar>
        <w:tblLook w:val="0000"/>
      </w:tblPr>
      <w:tblGrid>
        <w:gridCol w:w="848"/>
        <w:gridCol w:w="1416"/>
        <w:gridCol w:w="5246"/>
        <w:gridCol w:w="1006"/>
      </w:tblGrid>
      <w:tr w:rsidR="005502B1" w:rsidRPr="00A53D7E" w:rsidTr="0073326A">
        <w:trPr>
          <w:ins w:id="2277" w:author="user" w:date="2018-03-20T20:00:00Z"/>
        </w:trPr>
        <w:tc>
          <w:tcPr>
            <w:tcW w:w="848"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jc w:val="center"/>
              <w:rPr>
                <w:ins w:id="2278" w:author="user" w:date="2018-03-20T20:00:00Z"/>
                <w:b/>
                <w:color w:val="000000"/>
                <w:lang w:val="en-US" w:eastAsia="zh-CN"/>
              </w:rPr>
            </w:pPr>
            <w:ins w:id="2279" w:author="user" w:date="2018-03-20T20:00:00Z">
              <w:r w:rsidRPr="00A53D7E">
                <w:rPr>
                  <w:rFonts w:hint="eastAsia"/>
                  <w:b/>
                  <w:color w:val="000000"/>
                  <w:lang w:val="en-US" w:eastAsia="zh-CN"/>
                </w:rPr>
                <w:t>标签</w:t>
              </w:r>
            </w:ins>
          </w:p>
        </w:tc>
        <w:tc>
          <w:tcPr>
            <w:tcW w:w="1416"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rPr>
                <w:ins w:id="2280" w:author="user" w:date="2018-03-20T20:00:00Z"/>
                <w:b/>
                <w:color w:val="000000"/>
                <w:lang w:val="en-US"/>
              </w:rPr>
            </w:pPr>
            <w:ins w:id="2281" w:author="user" w:date="2018-03-20T20:00:00Z">
              <w:r w:rsidRPr="00A53D7E">
                <w:rPr>
                  <w:b/>
                  <w:color w:val="000000"/>
                  <w:lang w:val="en-US"/>
                </w:rPr>
                <w:t>字段名</w:t>
              </w:r>
            </w:ins>
          </w:p>
        </w:tc>
        <w:tc>
          <w:tcPr>
            <w:tcW w:w="5246"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rPr>
                <w:ins w:id="2282" w:author="user" w:date="2018-03-20T20:00:00Z"/>
                <w:b/>
                <w:color w:val="000000"/>
                <w:lang w:val="en-US"/>
              </w:rPr>
            </w:pPr>
            <w:ins w:id="2283" w:author="user" w:date="2018-03-20T20:00:00Z">
              <w:r w:rsidRPr="00A53D7E">
                <w:rPr>
                  <w:b/>
                  <w:color w:val="000000"/>
                  <w:lang w:val="en-US"/>
                </w:rPr>
                <w:t>字段描述</w:t>
              </w:r>
            </w:ins>
          </w:p>
        </w:tc>
        <w:tc>
          <w:tcPr>
            <w:tcW w:w="100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502B1" w:rsidRPr="00A53D7E" w:rsidRDefault="005502B1" w:rsidP="005502B1">
            <w:pPr>
              <w:snapToGrid w:val="0"/>
              <w:rPr>
                <w:ins w:id="2284" w:author="user" w:date="2018-03-20T20:00:00Z"/>
                <w:b/>
                <w:color w:val="000000"/>
                <w:lang w:val="en-US"/>
              </w:rPr>
            </w:pPr>
            <w:ins w:id="2285" w:author="user" w:date="2018-03-20T20:00:00Z">
              <w:r w:rsidRPr="00A53D7E">
                <w:rPr>
                  <w:b/>
                  <w:color w:val="000000"/>
                  <w:lang w:val="en-US"/>
                </w:rPr>
                <w:t>类型</w:t>
              </w:r>
            </w:ins>
          </w:p>
        </w:tc>
      </w:tr>
      <w:tr w:rsidR="005502B1" w:rsidRPr="00A53D7E" w:rsidTr="0073326A">
        <w:trPr>
          <w:ins w:id="2286" w:author="user" w:date="2018-03-20T20:04:00Z"/>
        </w:trPr>
        <w:tc>
          <w:tcPr>
            <w:tcW w:w="848" w:type="dxa"/>
            <w:tcBorders>
              <w:top w:val="single" w:sz="4" w:space="0" w:color="000000"/>
              <w:left w:val="single" w:sz="4" w:space="0" w:color="000000"/>
              <w:bottom w:val="single" w:sz="4" w:space="0" w:color="000000"/>
            </w:tcBorders>
            <w:shd w:val="clear" w:color="auto" w:fill="C0C0C0"/>
            <w:vAlign w:val="center"/>
          </w:tcPr>
          <w:p w:rsidR="005502B1" w:rsidRPr="00A53D7E" w:rsidRDefault="005502B1" w:rsidP="005502B1">
            <w:pPr>
              <w:snapToGrid w:val="0"/>
              <w:jc w:val="center"/>
              <w:rPr>
                <w:ins w:id="2287" w:author="user" w:date="2018-03-20T20:04:00Z"/>
                <w:b/>
                <w:color w:val="000000"/>
                <w:lang w:val="en-US" w:eastAsia="zh-CN"/>
              </w:rPr>
            </w:pPr>
            <w:ins w:id="2288" w:author="user" w:date="2018-03-20T20:04:00Z">
              <w:r>
                <w:rPr>
                  <w:rFonts w:ascii="宋体" w:hAnsi="宋体" w:cs="宋体" w:hint="eastAsia"/>
                  <w:color w:val="000000"/>
                  <w:lang w:val="en-US" w:eastAsia="zh-CN"/>
                </w:rPr>
                <w:t>9</w:t>
              </w:r>
            </w:ins>
          </w:p>
        </w:tc>
        <w:tc>
          <w:tcPr>
            <w:tcW w:w="1416" w:type="dxa"/>
            <w:tcBorders>
              <w:top w:val="single" w:sz="4" w:space="0" w:color="000000"/>
              <w:left w:val="single" w:sz="4" w:space="0" w:color="000000"/>
              <w:bottom w:val="single" w:sz="4" w:space="0" w:color="000000"/>
            </w:tcBorders>
            <w:shd w:val="clear" w:color="auto" w:fill="C0C0C0"/>
            <w:vAlign w:val="center"/>
          </w:tcPr>
          <w:p w:rsidR="005502B1" w:rsidRPr="00A53D7E" w:rsidRDefault="005502B1" w:rsidP="005502B1">
            <w:pPr>
              <w:snapToGrid w:val="0"/>
              <w:rPr>
                <w:ins w:id="2289" w:author="user" w:date="2018-03-20T20:04:00Z"/>
                <w:b/>
                <w:color w:val="000000"/>
                <w:lang w:val="en-US"/>
              </w:rPr>
            </w:pPr>
            <w:ins w:id="2290" w:author="user" w:date="2018-03-20T20:04:00Z">
              <w:r>
                <w:rPr>
                  <w:rFonts w:ascii="宋体" w:hAnsi="宋体" w:cs="宋体" w:hint="eastAsia"/>
                  <w:color w:val="000000"/>
                  <w:lang w:val="en-US" w:eastAsia="zh-CN"/>
                </w:rPr>
                <w:t>消息长度</w:t>
              </w:r>
            </w:ins>
          </w:p>
        </w:tc>
        <w:tc>
          <w:tcPr>
            <w:tcW w:w="5246" w:type="dxa"/>
            <w:tcBorders>
              <w:top w:val="single" w:sz="4" w:space="0" w:color="000000"/>
              <w:left w:val="single" w:sz="4" w:space="0" w:color="000000"/>
              <w:bottom w:val="single" w:sz="4" w:space="0" w:color="000000"/>
            </w:tcBorders>
            <w:shd w:val="clear" w:color="auto" w:fill="C0C0C0"/>
            <w:vAlign w:val="center"/>
          </w:tcPr>
          <w:p w:rsidR="005502B1" w:rsidRPr="00A53D7E" w:rsidRDefault="005502B1" w:rsidP="005502B1">
            <w:pPr>
              <w:snapToGrid w:val="0"/>
              <w:rPr>
                <w:ins w:id="2291" w:author="user" w:date="2018-03-20T20:04:00Z"/>
                <w:b/>
                <w:color w:val="000000"/>
                <w:lang w:val="en-US"/>
              </w:rPr>
            </w:pPr>
            <w:ins w:id="2292" w:author="user" w:date="2018-03-20T20:04: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00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502B1" w:rsidRPr="00A53D7E" w:rsidRDefault="005502B1" w:rsidP="005502B1">
            <w:pPr>
              <w:snapToGrid w:val="0"/>
              <w:rPr>
                <w:ins w:id="2293" w:author="user" w:date="2018-03-20T20:04:00Z"/>
                <w:b/>
                <w:color w:val="000000"/>
                <w:lang w:val="en-US"/>
              </w:rPr>
            </w:pPr>
          </w:p>
        </w:tc>
      </w:tr>
      <w:tr w:rsidR="005502B1" w:rsidRPr="00A53D7E" w:rsidTr="0073326A">
        <w:trPr>
          <w:ins w:id="2294" w:author="user" w:date="2018-03-20T20:00:00Z"/>
        </w:trPr>
        <w:tc>
          <w:tcPr>
            <w:tcW w:w="848" w:type="dxa"/>
            <w:tcBorders>
              <w:top w:val="single" w:sz="4" w:space="0" w:color="000000"/>
              <w:left w:val="single" w:sz="4" w:space="0" w:color="000000"/>
              <w:bottom w:val="single" w:sz="4" w:space="0" w:color="000000"/>
            </w:tcBorders>
          </w:tcPr>
          <w:p w:rsidR="005502B1" w:rsidRPr="00A53D7E" w:rsidRDefault="000B41FB" w:rsidP="005502B1">
            <w:pPr>
              <w:rPr>
                <w:ins w:id="2295" w:author="user" w:date="2018-03-20T20:00:00Z"/>
                <w:rFonts w:cs="Arial"/>
                <w:color w:val="000000"/>
                <w:lang w:val="en-US" w:eastAsia="zh-CN"/>
              </w:rPr>
            </w:pPr>
            <w:ins w:id="2296" w:author="user" w:date="2018-03-20T22:47:00Z">
              <w:r>
                <w:rPr>
                  <w:rFonts w:cs="Arial" w:hint="eastAsia"/>
                  <w:color w:val="000000"/>
                  <w:lang w:val="en-US" w:eastAsia="zh-CN"/>
                </w:rPr>
                <w:t xml:space="preserve">   35</w:t>
              </w:r>
            </w:ins>
          </w:p>
        </w:tc>
        <w:tc>
          <w:tcPr>
            <w:tcW w:w="1416" w:type="dxa"/>
            <w:tcBorders>
              <w:top w:val="single" w:sz="4" w:space="0" w:color="000000"/>
              <w:left w:val="single" w:sz="4" w:space="0" w:color="000000"/>
              <w:bottom w:val="single" w:sz="4" w:space="0" w:color="000000"/>
            </w:tcBorders>
          </w:tcPr>
          <w:p w:rsidR="005502B1" w:rsidRPr="00A53D7E" w:rsidRDefault="005502B1" w:rsidP="005502B1">
            <w:pPr>
              <w:jc w:val="both"/>
              <w:rPr>
                <w:ins w:id="2297" w:author="user" w:date="2018-03-20T20:00:00Z"/>
                <w:rFonts w:cs="Arial"/>
                <w:color w:val="000000"/>
                <w:lang w:val="en-US"/>
              </w:rPr>
            </w:pPr>
            <w:ins w:id="2298" w:author="user" w:date="2018-03-20T20:00:00Z">
              <w:r w:rsidRPr="00A53D7E">
                <w:rPr>
                  <w:rFonts w:cs="Arial"/>
                  <w:color w:val="000000"/>
                </w:rPr>
                <w:t>标准消息头</w:t>
              </w:r>
            </w:ins>
          </w:p>
        </w:tc>
        <w:tc>
          <w:tcPr>
            <w:tcW w:w="5246" w:type="dxa"/>
            <w:tcBorders>
              <w:top w:val="single" w:sz="4" w:space="0" w:color="000000"/>
              <w:left w:val="single" w:sz="4" w:space="0" w:color="000000"/>
              <w:bottom w:val="single" w:sz="4" w:space="0" w:color="000000"/>
            </w:tcBorders>
          </w:tcPr>
          <w:p w:rsidR="005502B1" w:rsidRPr="00A53D7E" w:rsidRDefault="005502B1" w:rsidP="005502B1">
            <w:pPr>
              <w:jc w:val="both"/>
              <w:rPr>
                <w:ins w:id="2299" w:author="user" w:date="2018-03-20T20:00:00Z"/>
                <w:rFonts w:cs="Arial"/>
                <w:color w:val="000000"/>
                <w:lang w:val="en-US" w:eastAsia="zh-CN"/>
              </w:rPr>
            </w:pPr>
            <w:ins w:id="2300" w:author="user" w:date="2018-03-20T20:00:00Z">
              <w:r w:rsidRPr="00A53D7E">
                <w:rPr>
                  <w:rFonts w:cs="Arial"/>
                  <w:color w:val="000000"/>
                  <w:lang w:val="en-US"/>
                </w:rPr>
                <w:t>MsgType</w:t>
              </w:r>
              <w:r w:rsidRPr="00A53D7E">
                <w:rPr>
                  <w:rFonts w:cs="Arial" w:hint="eastAsia"/>
                  <w:color w:val="000000"/>
                  <w:lang w:val="en-US"/>
                </w:rPr>
                <w:t>取值为</w:t>
              </w:r>
              <w:r>
                <w:rPr>
                  <w:rFonts w:cs="Arial" w:hint="eastAsia"/>
                  <w:color w:val="000000"/>
                  <w:lang w:val="en-US" w:eastAsia="zh-CN"/>
                </w:rPr>
                <w:t>U0</w:t>
              </w:r>
            </w:ins>
            <w:ins w:id="2301" w:author="user" w:date="2018-03-20T20:05:00Z">
              <w:r w:rsidR="009F27AA">
                <w:rPr>
                  <w:rFonts w:cs="Arial" w:hint="eastAsia"/>
                  <w:color w:val="000000"/>
                  <w:lang w:val="en-US" w:eastAsia="zh-CN"/>
                </w:rPr>
                <w:t>4</w:t>
              </w:r>
            </w:ins>
            <w:ins w:id="2302" w:author="user" w:date="2018-03-20T20:00:00Z">
              <w:r>
                <w:rPr>
                  <w:rFonts w:cs="Arial" w:hint="eastAsia"/>
                  <w:color w:val="000000"/>
                  <w:lang w:val="en-US" w:eastAsia="zh-CN"/>
                </w:rPr>
                <w:t>1</w:t>
              </w:r>
            </w:ins>
          </w:p>
        </w:tc>
        <w:tc>
          <w:tcPr>
            <w:tcW w:w="1006" w:type="dxa"/>
            <w:tcBorders>
              <w:top w:val="single" w:sz="4" w:space="0" w:color="000000"/>
              <w:left w:val="single" w:sz="4" w:space="0" w:color="000000"/>
              <w:bottom w:val="single" w:sz="4" w:space="0" w:color="000000"/>
              <w:right w:val="single" w:sz="4" w:space="0" w:color="000000"/>
            </w:tcBorders>
          </w:tcPr>
          <w:p w:rsidR="005502B1" w:rsidRPr="00A53D7E" w:rsidRDefault="005502B1" w:rsidP="005502B1">
            <w:pPr>
              <w:jc w:val="both"/>
              <w:rPr>
                <w:ins w:id="2303" w:author="user" w:date="2018-03-20T20:00:00Z"/>
                <w:rFonts w:cs="Arial"/>
                <w:color w:val="000000"/>
                <w:lang w:val="en-US" w:eastAsia="zh-CN"/>
              </w:rPr>
            </w:pPr>
          </w:p>
        </w:tc>
      </w:tr>
      <w:tr w:rsidR="005502B1" w:rsidRPr="00A53D7E" w:rsidTr="0073326A">
        <w:trPr>
          <w:ins w:id="2304" w:author="user" w:date="2018-03-20T20:00:00Z"/>
        </w:trPr>
        <w:tc>
          <w:tcPr>
            <w:tcW w:w="848" w:type="dxa"/>
            <w:tcBorders>
              <w:top w:val="single" w:sz="4" w:space="0" w:color="000000"/>
              <w:left w:val="single" w:sz="4" w:space="0" w:color="000000"/>
              <w:bottom w:val="single" w:sz="4" w:space="0" w:color="000000"/>
            </w:tcBorders>
          </w:tcPr>
          <w:p w:rsidR="005502B1" w:rsidRDefault="004600A7" w:rsidP="005502B1">
            <w:pPr>
              <w:jc w:val="center"/>
              <w:rPr>
                <w:ins w:id="2305" w:author="user" w:date="2018-03-20T20:00:00Z"/>
              </w:rPr>
            </w:pPr>
            <w:ins w:id="2306" w:author="user" w:date="2018-04-18T14:34:00Z">
              <w:r>
                <w:t>117</w:t>
              </w:r>
            </w:ins>
          </w:p>
        </w:tc>
        <w:tc>
          <w:tcPr>
            <w:tcW w:w="1416" w:type="dxa"/>
            <w:tcBorders>
              <w:top w:val="single" w:sz="4" w:space="0" w:color="000000"/>
              <w:left w:val="single" w:sz="4" w:space="0" w:color="000000"/>
              <w:bottom w:val="single" w:sz="4" w:space="0" w:color="000000"/>
            </w:tcBorders>
          </w:tcPr>
          <w:p w:rsidR="005502B1" w:rsidRPr="00791830" w:rsidRDefault="004600A7" w:rsidP="005502B1">
            <w:pPr>
              <w:snapToGrid w:val="0"/>
              <w:jc w:val="both"/>
              <w:rPr>
                <w:ins w:id="2307" w:author="user" w:date="2018-03-20T20:00:00Z"/>
                <w:rFonts w:cs="Arial"/>
              </w:rPr>
            </w:pPr>
            <w:ins w:id="2308" w:author="user" w:date="2018-04-18T14:34:00Z">
              <w:r>
                <w:t>QuoteID</w:t>
              </w:r>
            </w:ins>
          </w:p>
        </w:tc>
        <w:tc>
          <w:tcPr>
            <w:tcW w:w="5246" w:type="dxa"/>
            <w:tcBorders>
              <w:top w:val="single" w:sz="4" w:space="0" w:color="000000"/>
              <w:left w:val="single" w:sz="4" w:space="0" w:color="000000"/>
              <w:bottom w:val="single" w:sz="4" w:space="0" w:color="000000"/>
            </w:tcBorders>
          </w:tcPr>
          <w:p w:rsidR="005502B1" w:rsidRDefault="00C80B9C" w:rsidP="0073326A">
            <w:pPr>
              <w:rPr>
                <w:ins w:id="2309" w:author="user" w:date="2018-03-20T20:00:00Z"/>
                <w:lang w:eastAsia="zh-CN"/>
              </w:rPr>
            </w:pPr>
            <w:ins w:id="2310" w:author="user" w:date="2018-03-20T20:07:00Z">
              <w:r w:rsidRPr="00A23F8E">
                <w:rPr>
                  <w:rFonts w:ascii="宋体" w:hAnsi="宋体" w:cs="宋体" w:hint="eastAsia"/>
                  <w:color w:val="000000"/>
                  <w:lang w:val="en-US" w:eastAsia="zh-CN"/>
                </w:rPr>
                <w:t>会员内部编号，只允许数字、字母</w:t>
              </w:r>
              <w:r w:rsidRPr="00A23F8E">
                <w:rPr>
                  <w:rFonts w:ascii="宋体" w:hAnsi="宋体" w:cs="宋体"/>
                  <w:color w:val="000000"/>
                  <w:lang w:val="en-US" w:eastAsia="zh-CN"/>
                </w:rPr>
                <w:t>、空格</w:t>
              </w:r>
              <w:r w:rsidRPr="00A23F8E">
                <w:rPr>
                  <w:rFonts w:ascii="宋体" w:hAnsi="宋体" w:cs="宋体" w:hint="eastAsia"/>
                  <w:color w:val="000000"/>
                  <w:lang w:val="en-US" w:eastAsia="zh-CN"/>
                </w:rPr>
                <w:t>，</w:t>
              </w:r>
              <w:r w:rsidRPr="00A23F8E">
                <w:rPr>
                  <w:rFonts w:ascii="宋体" w:hAnsi="宋体" w:cs="宋体"/>
                  <w:color w:val="000000"/>
                  <w:lang w:val="en-US" w:eastAsia="zh-CN"/>
                </w:rPr>
                <w:t>不能</w:t>
              </w:r>
              <w:r w:rsidRPr="00A23F8E">
                <w:rPr>
                  <w:rFonts w:ascii="宋体" w:hAnsi="宋体" w:cs="宋体" w:hint="eastAsia"/>
                  <w:color w:val="000000"/>
                  <w:lang w:val="en-US" w:eastAsia="zh-CN"/>
                </w:rPr>
                <w:t>全为</w:t>
              </w:r>
              <w:r w:rsidRPr="00A23F8E">
                <w:rPr>
                  <w:rFonts w:ascii="宋体" w:hAnsi="宋体" w:cs="宋体"/>
                  <w:color w:val="000000"/>
                  <w:lang w:val="en-US" w:eastAsia="zh-CN"/>
                </w:rPr>
                <w:t>空格</w:t>
              </w:r>
            </w:ins>
          </w:p>
        </w:tc>
        <w:tc>
          <w:tcPr>
            <w:tcW w:w="1006" w:type="dxa"/>
            <w:tcBorders>
              <w:top w:val="single" w:sz="4" w:space="0" w:color="000000"/>
              <w:left w:val="single" w:sz="4" w:space="0" w:color="000000"/>
              <w:bottom w:val="single" w:sz="4" w:space="0" w:color="000000"/>
              <w:right w:val="single" w:sz="4" w:space="0" w:color="000000"/>
            </w:tcBorders>
          </w:tcPr>
          <w:p w:rsidR="005502B1" w:rsidRPr="00A53D7E" w:rsidRDefault="005502B1" w:rsidP="005502B1">
            <w:pPr>
              <w:jc w:val="center"/>
              <w:rPr>
                <w:ins w:id="2311" w:author="user" w:date="2018-03-20T20:00:00Z"/>
                <w:rFonts w:cs="Arial"/>
                <w:color w:val="000000"/>
                <w:lang w:val="en-US" w:eastAsia="zh-CN"/>
              </w:rPr>
            </w:pPr>
            <w:ins w:id="2312" w:author="user" w:date="2018-03-20T20:00:00Z">
              <w:r>
                <w:rPr>
                  <w:rFonts w:cs="Arial" w:hint="eastAsia"/>
                  <w:color w:val="000000"/>
                  <w:lang w:val="en-US" w:eastAsia="zh-CN"/>
                </w:rPr>
                <w:t>C10</w:t>
              </w:r>
            </w:ins>
          </w:p>
        </w:tc>
      </w:tr>
      <w:tr w:rsidR="009D4718" w:rsidRPr="00A53D7E" w:rsidTr="0073326A">
        <w:trPr>
          <w:ins w:id="2313" w:author="user" w:date="2018-04-18T14:58:00Z"/>
        </w:trPr>
        <w:tc>
          <w:tcPr>
            <w:tcW w:w="848" w:type="dxa"/>
            <w:tcBorders>
              <w:top w:val="single" w:sz="4" w:space="0" w:color="000000"/>
              <w:left w:val="single" w:sz="4" w:space="0" w:color="000000"/>
              <w:bottom w:val="single" w:sz="4" w:space="0" w:color="000000"/>
            </w:tcBorders>
            <w:vAlign w:val="center"/>
          </w:tcPr>
          <w:p w:rsidR="009D4718" w:rsidRDefault="00435F73" w:rsidP="009D4718">
            <w:pPr>
              <w:jc w:val="center"/>
              <w:rPr>
                <w:ins w:id="2314" w:author="user" w:date="2018-04-18T14:58:00Z"/>
              </w:rPr>
            </w:pPr>
            <w:ins w:id="2315" w:author="user" w:date="2018-07-24T20:46:00Z">
              <w:r>
                <w:rPr>
                  <w:rFonts w:hint="cs"/>
                </w:rPr>
                <w:t>537</w:t>
              </w:r>
            </w:ins>
          </w:p>
        </w:tc>
        <w:tc>
          <w:tcPr>
            <w:tcW w:w="1416" w:type="dxa"/>
            <w:tcBorders>
              <w:top w:val="single" w:sz="4" w:space="0" w:color="000000"/>
              <w:left w:val="single" w:sz="4" w:space="0" w:color="000000"/>
              <w:bottom w:val="single" w:sz="4" w:space="0" w:color="000000"/>
            </w:tcBorders>
            <w:vAlign w:val="center"/>
          </w:tcPr>
          <w:p w:rsidR="009D4718" w:rsidRDefault="009D4718" w:rsidP="009D4718">
            <w:pPr>
              <w:snapToGrid w:val="0"/>
              <w:jc w:val="both"/>
              <w:rPr>
                <w:ins w:id="2316" w:author="user" w:date="2018-04-18T14:58:00Z"/>
              </w:rPr>
            </w:pPr>
            <w:ins w:id="2317" w:author="user" w:date="2018-04-18T14:58:00Z">
              <w:r w:rsidRPr="00A23F8E">
                <w:rPr>
                  <w:rFonts w:ascii="宋体" w:hAnsi="宋体" w:cs="宋体" w:hint="eastAsia"/>
                  <w:color w:val="000000"/>
                  <w:lang w:val="en-US" w:eastAsia="zh-CN"/>
                </w:rPr>
                <w:t>QuoteType</w:t>
              </w:r>
            </w:ins>
          </w:p>
        </w:tc>
        <w:tc>
          <w:tcPr>
            <w:tcW w:w="5246" w:type="dxa"/>
            <w:tcBorders>
              <w:top w:val="single" w:sz="4" w:space="0" w:color="000000"/>
              <w:left w:val="single" w:sz="4" w:space="0" w:color="000000"/>
              <w:bottom w:val="single" w:sz="4" w:space="0" w:color="000000"/>
            </w:tcBorders>
            <w:vAlign w:val="center"/>
          </w:tcPr>
          <w:p w:rsidR="009D4718" w:rsidRDefault="009D4718" w:rsidP="009D4718">
            <w:pPr>
              <w:keepLines w:val="0"/>
              <w:suppressAutoHyphens w:val="0"/>
              <w:spacing w:before="0" w:after="0" w:line="240" w:lineRule="auto"/>
              <w:rPr>
                <w:ins w:id="2318" w:author="user" w:date="2018-04-18T14:58:00Z"/>
                <w:lang w:eastAsia="zh-CN"/>
              </w:rPr>
            </w:pPr>
            <w:ins w:id="2319" w:author="user" w:date="2018-04-18T14:58:00Z">
              <w:r w:rsidRPr="00A23F8E">
                <w:rPr>
                  <w:rFonts w:ascii="宋体" w:hAnsi="宋体" w:cs="宋体" w:hint="eastAsia"/>
                  <w:color w:val="000000"/>
                  <w:lang w:val="en-US" w:eastAsia="zh-CN"/>
                </w:rPr>
                <w:t>报价类别</w:t>
              </w:r>
              <w:r w:rsidR="0013401C">
                <w:rPr>
                  <w:rFonts w:ascii="宋体" w:hAnsi="宋体" w:cs="宋体" w:hint="eastAsia"/>
                  <w:color w:val="000000"/>
                  <w:lang w:val="en-US" w:eastAsia="zh-CN"/>
                </w:rPr>
                <w:br/>
                <w:t>1509</w:t>
              </w:r>
              <w:r w:rsidRPr="00A23F8E">
                <w:rPr>
                  <w:rFonts w:ascii="宋体" w:hAnsi="宋体" w:cs="宋体" w:hint="eastAsia"/>
                  <w:color w:val="000000"/>
                  <w:lang w:val="en-US" w:eastAsia="zh-CN"/>
                </w:rPr>
                <w:t xml:space="preserve"> =</w:t>
              </w:r>
              <w:r>
                <w:rPr>
                  <w:rFonts w:ascii="宋体" w:hAnsi="宋体" w:cs="宋体"/>
                  <w:color w:val="000000"/>
                  <w:lang w:val="en-US" w:eastAsia="zh-CN"/>
                </w:rPr>
                <w:t xml:space="preserve"> </w:t>
              </w:r>
              <w:r>
                <w:rPr>
                  <w:rFonts w:hint="eastAsia"/>
                  <w:lang w:eastAsia="zh-CN"/>
                </w:rPr>
                <w:t>转托管申报</w:t>
              </w:r>
            </w:ins>
          </w:p>
          <w:p w:rsidR="009D4718" w:rsidRPr="00A23F8E" w:rsidRDefault="0013401C" w:rsidP="009D4718">
            <w:pPr>
              <w:rPr>
                <w:ins w:id="2320" w:author="user" w:date="2018-04-18T14:58:00Z"/>
                <w:rFonts w:ascii="宋体" w:hAnsi="宋体" w:cs="宋体"/>
                <w:color w:val="000000"/>
                <w:lang w:val="en-US" w:eastAsia="zh-CN"/>
              </w:rPr>
            </w:pPr>
            <w:ins w:id="2321" w:author="user" w:date="2018-04-18T14:58:00Z">
              <w:r>
                <w:rPr>
                  <w:rFonts w:ascii="宋体" w:hAnsi="宋体" w:cs="宋体" w:hint="eastAsia"/>
                  <w:color w:val="000000"/>
                  <w:lang w:val="en-US" w:eastAsia="zh-CN"/>
                </w:rPr>
                <w:t>1510</w:t>
              </w:r>
              <w:r w:rsidR="009D4718" w:rsidRPr="00A23F8E">
                <w:rPr>
                  <w:rFonts w:ascii="宋体" w:hAnsi="宋体" w:cs="宋体" w:hint="eastAsia"/>
                  <w:color w:val="000000"/>
                  <w:lang w:val="en-US" w:eastAsia="zh-CN"/>
                </w:rPr>
                <w:t xml:space="preserve"> =</w:t>
              </w:r>
              <w:r w:rsidR="009D4718">
                <w:rPr>
                  <w:rFonts w:ascii="宋体" w:hAnsi="宋体" w:cs="宋体"/>
                  <w:color w:val="000000"/>
                  <w:lang w:val="en-US" w:eastAsia="zh-CN"/>
                </w:rPr>
                <w:t xml:space="preserve"> </w:t>
              </w:r>
              <w:r w:rsidR="009D4718">
                <w:rPr>
                  <w:rFonts w:hint="eastAsia"/>
                  <w:lang w:eastAsia="zh-CN"/>
                </w:rPr>
                <w:t>转托管申报撤销</w:t>
              </w:r>
            </w:ins>
          </w:p>
        </w:tc>
        <w:tc>
          <w:tcPr>
            <w:tcW w:w="1006" w:type="dxa"/>
            <w:tcBorders>
              <w:top w:val="single" w:sz="4" w:space="0" w:color="000000"/>
              <w:left w:val="single" w:sz="4" w:space="0" w:color="000000"/>
              <w:bottom w:val="single" w:sz="4" w:space="0" w:color="000000"/>
              <w:right w:val="single" w:sz="4" w:space="0" w:color="000000"/>
            </w:tcBorders>
            <w:vAlign w:val="center"/>
          </w:tcPr>
          <w:p w:rsidR="009D4718" w:rsidRDefault="009D4718" w:rsidP="009D4718">
            <w:pPr>
              <w:jc w:val="center"/>
              <w:rPr>
                <w:ins w:id="2322" w:author="user" w:date="2018-04-18T14:58:00Z"/>
                <w:rFonts w:cs="Arial"/>
                <w:color w:val="000000"/>
                <w:lang w:val="en-US" w:eastAsia="zh-CN"/>
              </w:rPr>
            </w:pPr>
            <w:ins w:id="2323" w:author="user" w:date="2018-04-18T14:58:00Z">
              <w:r w:rsidRPr="00A23F8E">
                <w:rPr>
                  <w:rFonts w:ascii="宋体" w:hAnsi="宋体" w:cs="宋体"/>
                  <w:color w:val="000000"/>
                  <w:lang w:val="en-US" w:eastAsia="zh-CN"/>
                </w:rPr>
                <w:t>N4</w:t>
              </w:r>
            </w:ins>
          </w:p>
        </w:tc>
      </w:tr>
      <w:tr w:rsidR="009D4718" w:rsidRPr="00A53D7E" w:rsidTr="0073326A">
        <w:trPr>
          <w:ins w:id="2324" w:author="user" w:date="2018-03-20T20:00:00Z"/>
        </w:trPr>
        <w:tc>
          <w:tcPr>
            <w:tcW w:w="848" w:type="dxa"/>
            <w:tcBorders>
              <w:top w:val="single" w:sz="4" w:space="0" w:color="000000"/>
              <w:left w:val="single" w:sz="4" w:space="0" w:color="000000"/>
              <w:bottom w:val="single" w:sz="4" w:space="0" w:color="000000"/>
            </w:tcBorders>
          </w:tcPr>
          <w:p w:rsidR="009D4718" w:rsidRDefault="009D4718" w:rsidP="009D4718">
            <w:pPr>
              <w:jc w:val="center"/>
              <w:rPr>
                <w:ins w:id="2325" w:author="user" w:date="2018-03-20T20:00:00Z"/>
              </w:rPr>
            </w:pPr>
            <w:ins w:id="2326" w:author="user" w:date="2018-03-20T20:00:00Z">
              <w:r>
                <w:rPr>
                  <w:rFonts w:hint="eastAsia"/>
                </w:rPr>
                <w:t>41</w:t>
              </w:r>
            </w:ins>
          </w:p>
        </w:tc>
        <w:tc>
          <w:tcPr>
            <w:tcW w:w="1416" w:type="dxa"/>
            <w:tcBorders>
              <w:top w:val="single" w:sz="4" w:space="0" w:color="000000"/>
              <w:left w:val="single" w:sz="4" w:space="0" w:color="000000"/>
              <w:bottom w:val="single" w:sz="4" w:space="0" w:color="000000"/>
            </w:tcBorders>
          </w:tcPr>
          <w:p w:rsidR="009D4718" w:rsidRPr="00791830" w:rsidRDefault="009D4718" w:rsidP="009D4718">
            <w:pPr>
              <w:snapToGrid w:val="0"/>
              <w:jc w:val="both"/>
              <w:rPr>
                <w:ins w:id="2327" w:author="user" w:date="2018-03-20T20:00:00Z"/>
                <w:rFonts w:cs="Arial"/>
              </w:rPr>
            </w:pPr>
            <w:ins w:id="2328" w:author="user" w:date="2018-03-20T20:00:00Z">
              <w:r w:rsidRPr="00791830">
                <w:rPr>
                  <w:rFonts w:cs="Arial" w:hint="eastAsia"/>
                </w:rPr>
                <w:t>OrigClOrdID</w:t>
              </w:r>
            </w:ins>
          </w:p>
        </w:tc>
        <w:tc>
          <w:tcPr>
            <w:tcW w:w="5246" w:type="dxa"/>
            <w:tcBorders>
              <w:top w:val="single" w:sz="4" w:space="0" w:color="000000"/>
              <w:left w:val="single" w:sz="4" w:space="0" w:color="000000"/>
              <w:bottom w:val="single" w:sz="4" w:space="0" w:color="000000"/>
            </w:tcBorders>
          </w:tcPr>
          <w:p w:rsidR="00BD497C" w:rsidRDefault="009D4718" w:rsidP="0073326A">
            <w:pPr>
              <w:rPr>
                <w:ins w:id="2329" w:author="user" w:date="2018-06-15T09:35:00Z"/>
                <w:lang w:eastAsia="zh-CN"/>
              </w:rPr>
            </w:pPr>
            <w:ins w:id="2330" w:author="user" w:date="2018-03-20T20:00:00Z">
              <w:r>
                <w:rPr>
                  <w:rFonts w:hint="eastAsia"/>
                </w:rPr>
                <w:t>原始交易</w:t>
              </w:r>
            </w:ins>
            <w:ins w:id="2331" w:author="user" w:date="2018-03-20T20:08:00Z">
              <w:r>
                <w:rPr>
                  <w:rFonts w:hint="eastAsia"/>
                  <w:lang w:eastAsia="zh-CN"/>
                </w:rPr>
                <w:t>会员内部编号</w:t>
              </w:r>
            </w:ins>
            <w:ins w:id="2332" w:author="user" w:date="2018-03-20T20:00:00Z">
              <w:r>
                <w:rPr>
                  <w:rFonts w:hint="eastAsia"/>
                </w:rPr>
                <w:t>，</w:t>
              </w:r>
            </w:ins>
            <w:ins w:id="2333" w:author="user" w:date="2018-03-20T20:08:00Z">
              <w:r>
                <w:rPr>
                  <w:rFonts w:hint="eastAsia"/>
                  <w:lang w:eastAsia="zh-CN"/>
                </w:rPr>
                <w:t>表</w:t>
              </w:r>
            </w:ins>
            <w:ins w:id="2334" w:author="user" w:date="2018-03-20T20:00:00Z">
              <w:r>
                <w:rPr>
                  <w:rFonts w:hint="eastAsia"/>
                </w:rPr>
                <w:t>示被撤单订单的</w:t>
              </w:r>
            </w:ins>
            <w:ins w:id="2335" w:author="user" w:date="2018-06-11T11:57:00Z">
              <w:r w:rsidR="00EF3FBC">
                <w:t>QuoteID</w:t>
              </w:r>
            </w:ins>
            <w:ins w:id="2336" w:author="user" w:date="2018-06-15T09:35:00Z">
              <w:r w:rsidR="00BD497C">
                <w:rPr>
                  <w:rFonts w:hint="eastAsia"/>
                  <w:lang w:eastAsia="zh-CN"/>
                </w:rPr>
                <w:t>。</w:t>
              </w:r>
            </w:ins>
          </w:p>
          <w:p w:rsidR="00BD497C" w:rsidRPr="00BD497C" w:rsidRDefault="00BD497C" w:rsidP="0073326A">
            <w:pPr>
              <w:rPr>
                <w:ins w:id="2337" w:author="user" w:date="2018-03-20T20:00:00Z"/>
                <w:lang w:eastAsia="zh-CN"/>
              </w:rPr>
            </w:pPr>
            <w:ins w:id="2338" w:author="user" w:date="2018-06-15T09:36:00Z">
              <w:r>
                <w:rPr>
                  <w:rFonts w:hint="eastAsia"/>
                  <w:lang w:eastAsia="zh-CN"/>
                </w:rPr>
                <w:t>转托管</w:t>
              </w:r>
              <w:r>
                <w:rPr>
                  <w:lang w:eastAsia="zh-CN"/>
                </w:rPr>
                <w:t>申报无意义。</w:t>
              </w:r>
            </w:ins>
          </w:p>
        </w:tc>
        <w:tc>
          <w:tcPr>
            <w:tcW w:w="1006" w:type="dxa"/>
            <w:tcBorders>
              <w:top w:val="single" w:sz="4" w:space="0" w:color="000000"/>
              <w:left w:val="single" w:sz="4" w:space="0" w:color="000000"/>
              <w:bottom w:val="single" w:sz="4" w:space="0" w:color="000000"/>
              <w:right w:val="single" w:sz="4" w:space="0" w:color="000000"/>
            </w:tcBorders>
          </w:tcPr>
          <w:p w:rsidR="009D4718" w:rsidRPr="00A53D7E" w:rsidRDefault="009D4718" w:rsidP="009D4718">
            <w:pPr>
              <w:jc w:val="center"/>
              <w:rPr>
                <w:ins w:id="2339" w:author="user" w:date="2018-03-20T20:00:00Z"/>
                <w:rFonts w:cs="Arial"/>
                <w:color w:val="000000"/>
                <w:lang w:val="en-US" w:eastAsia="zh-CN"/>
              </w:rPr>
            </w:pPr>
            <w:ins w:id="2340" w:author="user" w:date="2018-03-20T20:00:00Z">
              <w:r>
                <w:rPr>
                  <w:rFonts w:cs="Arial" w:hint="eastAsia"/>
                  <w:color w:val="000000"/>
                  <w:lang w:val="en-US" w:eastAsia="zh-CN"/>
                </w:rPr>
                <w:t>C10</w:t>
              </w:r>
            </w:ins>
          </w:p>
        </w:tc>
      </w:tr>
      <w:tr w:rsidR="009D4718" w:rsidRPr="00A53D7E" w:rsidTr="0073326A">
        <w:trPr>
          <w:ins w:id="2341" w:author="user" w:date="2018-03-20T20:00:00Z"/>
        </w:trPr>
        <w:tc>
          <w:tcPr>
            <w:tcW w:w="848" w:type="dxa"/>
            <w:tcBorders>
              <w:top w:val="single" w:sz="4" w:space="0" w:color="000000"/>
              <w:left w:val="single" w:sz="4" w:space="0" w:color="000000"/>
              <w:bottom w:val="single" w:sz="4" w:space="0" w:color="000000"/>
            </w:tcBorders>
          </w:tcPr>
          <w:p w:rsidR="009D4718" w:rsidRPr="00F852EA" w:rsidRDefault="009D4718" w:rsidP="009D4718">
            <w:pPr>
              <w:snapToGrid w:val="0"/>
              <w:jc w:val="center"/>
              <w:rPr>
                <w:ins w:id="2342" w:author="user" w:date="2018-03-20T20:00:00Z"/>
                <w:rFonts w:cs="Arial"/>
              </w:rPr>
            </w:pPr>
            <w:ins w:id="2343" w:author="user" w:date="2018-03-20T20:00:00Z">
              <w:r w:rsidRPr="00F852EA">
                <w:rPr>
                  <w:rFonts w:cs="Arial"/>
                </w:rPr>
                <w:t>48</w:t>
              </w:r>
            </w:ins>
          </w:p>
        </w:tc>
        <w:tc>
          <w:tcPr>
            <w:tcW w:w="1416" w:type="dxa"/>
            <w:tcBorders>
              <w:top w:val="single" w:sz="4" w:space="0" w:color="000000"/>
              <w:left w:val="single" w:sz="4" w:space="0" w:color="000000"/>
              <w:bottom w:val="single" w:sz="4" w:space="0" w:color="000000"/>
            </w:tcBorders>
            <w:vAlign w:val="center"/>
          </w:tcPr>
          <w:p w:rsidR="009D4718" w:rsidRPr="00F852EA" w:rsidRDefault="009D4718" w:rsidP="009D4718">
            <w:pPr>
              <w:snapToGrid w:val="0"/>
              <w:jc w:val="both"/>
              <w:rPr>
                <w:ins w:id="2344" w:author="user" w:date="2018-03-20T20:00:00Z"/>
                <w:rFonts w:cs="Arial"/>
              </w:rPr>
            </w:pPr>
            <w:ins w:id="2345" w:author="user" w:date="2018-03-20T20:00:00Z">
              <w:r w:rsidRPr="00F852EA">
                <w:rPr>
                  <w:rFonts w:cs="Arial"/>
                </w:rPr>
                <w:t>SecurityID</w:t>
              </w:r>
            </w:ins>
          </w:p>
        </w:tc>
        <w:tc>
          <w:tcPr>
            <w:tcW w:w="5246" w:type="dxa"/>
            <w:tcBorders>
              <w:top w:val="single" w:sz="4" w:space="0" w:color="000000"/>
              <w:left w:val="single" w:sz="4" w:space="0" w:color="000000"/>
              <w:bottom w:val="single" w:sz="4" w:space="0" w:color="000000"/>
            </w:tcBorders>
            <w:vAlign w:val="center"/>
          </w:tcPr>
          <w:p w:rsidR="009D4718" w:rsidRPr="00F852EA" w:rsidRDefault="009D4718" w:rsidP="009D4718">
            <w:pPr>
              <w:snapToGrid w:val="0"/>
              <w:jc w:val="both"/>
              <w:rPr>
                <w:ins w:id="2346" w:author="user" w:date="2018-03-20T20:00:00Z"/>
                <w:rFonts w:cs="Arial"/>
              </w:rPr>
            </w:pPr>
            <w:ins w:id="2347" w:author="user" w:date="2018-03-20T20:00:00Z">
              <w:r w:rsidRPr="00F852EA">
                <w:rPr>
                  <w:rFonts w:cs="Arial"/>
                </w:rPr>
                <w:t>证券代码</w:t>
              </w:r>
            </w:ins>
          </w:p>
        </w:tc>
        <w:tc>
          <w:tcPr>
            <w:tcW w:w="1006" w:type="dxa"/>
            <w:tcBorders>
              <w:top w:val="single" w:sz="4" w:space="0" w:color="000000"/>
              <w:left w:val="single" w:sz="4" w:space="0" w:color="000000"/>
              <w:bottom w:val="single" w:sz="4" w:space="0" w:color="000000"/>
              <w:right w:val="single" w:sz="4" w:space="0" w:color="000000"/>
            </w:tcBorders>
          </w:tcPr>
          <w:p w:rsidR="009D4718" w:rsidRPr="00F852EA" w:rsidRDefault="009D4718" w:rsidP="009D4718">
            <w:pPr>
              <w:snapToGrid w:val="0"/>
              <w:jc w:val="center"/>
              <w:rPr>
                <w:ins w:id="2348" w:author="user" w:date="2018-03-20T20:00:00Z"/>
                <w:rFonts w:cs="Arial"/>
              </w:rPr>
            </w:pPr>
            <w:ins w:id="2349" w:author="user" w:date="2018-03-20T20:00:00Z">
              <w:r w:rsidRPr="00F852EA">
                <w:rPr>
                  <w:rFonts w:cs="Arial"/>
                </w:rPr>
                <w:t>C6</w:t>
              </w:r>
            </w:ins>
          </w:p>
        </w:tc>
      </w:tr>
      <w:tr w:rsidR="009D4718" w:rsidRPr="00A53D7E" w:rsidTr="0073326A">
        <w:trPr>
          <w:ins w:id="2350" w:author="user" w:date="2018-03-20T20:00:00Z"/>
        </w:trPr>
        <w:tc>
          <w:tcPr>
            <w:tcW w:w="848" w:type="dxa"/>
            <w:tcBorders>
              <w:top w:val="single" w:sz="4" w:space="0" w:color="000000"/>
              <w:left w:val="single" w:sz="4" w:space="0" w:color="000000"/>
              <w:bottom w:val="single" w:sz="4" w:space="0" w:color="000000"/>
            </w:tcBorders>
            <w:vAlign w:val="center"/>
          </w:tcPr>
          <w:p w:rsidR="009D4718" w:rsidRPr="00AF644F" w:rsidRDefault="009D4718" w:rsidP="009D4718">
            <w:pPr>
              <w:jc w:val="center"/>
              <w:rPr>
                <w:ins w:id="2351" w:author="user" w:date="2018-03-20T20:00:00Z"/>
              </w:rPr>
            </w:pPr>
            <w:ins w:id="2352" w:author="user" w:date="2018-03-20T20:00:00Z">
              <w:r w:rsidRPr="00AF644F">
                <w:t>38</w:t>
              </w:r>
            </w:ins>
          </w:p>
        </w:tc>
        <w:tc>
          <w:tcPr>
            <w:tcW w:w="1416" w:type="dxa"/>
            <w:tcBorders>
              <w:top w:val="single" w:sz="4" w:space="0" w:color="000000"/>
              <w:left w:val="single" w:sz="4" w:space="0" w:color="000000"/>
              <w:bottom w:val="single" w:sz="4" w:space="0" w:color="000000"/>
            </w:tcBorders>
            <w:vAlign w:val="center"/>
          </w:tcPr>
          <w:p w:rsidR="009D4718" w:rsidRPr="00AF644F" w:rsidRDefault="009D4718" w:rsidP="009D4718">
            <w:pPr>
              <w:rPr>
                <w:ins w:id="2353" w:author="user" w:date="2018-03-20T20:00:00Z"/>
              </w:rPr>
            </w:pPr>
            <w:ins w:id="2354" w:author="user" w:date="2018-03-20T20:00:00Z">
              <w:r w:rsidRPr="00AF644F">
                <w:t>OrderQty</w:t>
              </w:r>
            </w:ins>
          </w:p>
        </w:tc>
        <w:tc>
          <w:tcPr>
            <w:tcW w:w="5246" w:type="dxa"/>
            <w:tcBorders>
              <w:top w:val="single" w:sz="4" w:space="0" w:color="000000"/>
              <w:left w:val="single" w:sz="4" w:space="0" w:color="000000"/>
              <w:bottom w:val="single" w:sz="4" w:space="0" w:color="000000"/>
            </w:tcBorders>
            <w:vAlign w:val="center"/>
          </w:tcPr>
          <w:p w:rsidR="009F07B4" w:rsidRPr="00C256FF" w:rsidRDefault="009D4718" w:rsidP="009F07B4">
            <w:pPr>
              <w:keepLines w:val="0"/>
              <w:suppressAutoHyphens w:val="0"/>
              <w:snapToGrid w:val="0"/>
              <w:spacing w:before="0" w:after="0" w:line="240" w:lineRule="auto"/>
              <w:jc w:val="both"/>
              <w:rPr>
                <w:ins w:id="2355" w:author="user" w:date="2018-07-11T11:20:00Z"/>
                <w:rFonts w:ascii="宋体" w:hAnsi="宋体" w:cs="宋体"/>
                <w:color w:val="000000"/>
                <w:lang w:val="en-US" w:eastAsia="zh-CN"/>
              </w:rPr>
            </w:pPr>
            <w:ins w:id="2356" w:author="user" w:date="2018-03-20T20:00:00Z">
              <w:r>
                <w:rPr>
                  <w:rFonts w:cs="Arial" w:hint="eastAsia"/>
                  <w:color w:val="000000"/>
                  <w:lang w:eastAsia="zh-CN"/>
                </w:rPr>
                <w:t>转托管</w:t>
              </w:r>
              <w:r>
                <w:rPr>
                  <w:rFonts w:cs="Arial"/>
                  <w:color w:val="000000"/>
                  <w:lang w:eastAsia="zh-CN"/>
                </w:rPr>
                <w:t>数量</w:t>
              </w:r>
            </w:ins>
            <w:ins w:id="2357" w:author="user" w:date="2018-07-11T11:20:00Z">
              <w:r w:rsidR="009F07B4">
                <w:rPr>
                  <w:rFonts w:cs="Arial" w:hint="eastAsia"/>
                  <w:color w:val="000000"/>
                  <w:lang w:eastAsia="zh-CN"/>
                </w:rPr>
                <w:t>，</w:t>
              </w:r>
              <w:r w:rsidR="009F07B4" w:rsidRPr="00C256FF">
                <w:rPr>
                  <w:rFonts w:ascii="宋体" w:hAnsi="宋体" w:cs="宋体" w:hint="eastAsia"/>
                  <w:color w:val="000000"/>
                  <w:lang w:val="en-US" w:eastAsia="zh-CN"/>
                </w:rPr>
                <w:t>单位：手</w:t>
              </w:r>
            </w:ins>
          </w:p>
          <w:p w:rsidR="009D4718" w:rsidRDefault="00FC6F62" w:rsidP="009D4718">
            <w:pPr>
              <w:jc w:val="both"/>
              <w:rPr>
                <w:ins w:id="2358" w:author="user" w:date="2018-03-20T20:00:00Z"/>
                <w:rFonts w:cs="Arial"/>
                <w:color w:val="000000"/>
                <w:lang w:eastAsia="zh-CN"/>
              </w:rPr>
            </w:pPr>
            <w:ins w:id="2359" w:author="user" w:date="2018-04-20T14:33:00Z">
              <w:del w:id="2360" w:author="user" w:date="2018-07-11T11:20:00Z">
                <w:r w:rsidDel="009F07B4">
                  <w:rPr>
                    <w:rFonts w:cs="Arial" w:hint="eastAsia"/>
                    <w:color w:val="000000"/>
                    <w:lang w:eastAsia="zh-CN"/>
                  </w:rPr>
                  <w:delText>。</w:delText>
                </w:r>
              </w:del>
              <w:r>
                <w:rPr>
                  <w:rFonts w:cs="Arial" w:hint="eastAsia"/>
                  <w:color w:val="000000"/>
                  <w:lang w:eastAsia="zh-CN"/>
                </w:rPr>
                <w:t>转托管</w:t>
              </w:r>
              <w:r>
                <w:rPr>
                  <w:rFonts w:cs="Arial"/>
                  <w:color w:val="000000"/>
                  <w:lang w:eastAsia="zh-CN"/>
                </w:rPr>
                <w:t>撤销无意义。</w:t>
              </w:r>
            </w:ins>
          </w:p>
        </w:tc>
        <w:tc>
          <w:tcPr>
            <w:tcW w:w="1006" w:type="dxa"/>
            <w:tcBorders>
              <w:top w:val="single" w:sz="4" w:space="0" w:color="000000"/>
              <w:left w:val="single" w:sz="4" w:space="0" w:color="000000"/>
              <w:bottom w:val="single" w:sz="4" w:space="0" w:color="000000"/>
              <w:right w:val="single" w:sz="4" w:space="0" w:color="000000"/>
            </w:tcBorders>
          </w:tcPr>
          <w:p w:rsidR="009D4718" w:rsidRDefault="009D4718" w:rsidP="009D4718">
            <w:pPr>
              <w:snapToGrid w:val="0"/>
              <w:jc w:val="center"/>
              <w:rPr>
                <w:ins w:id="2361" w:author="user" w:date="2018-03-20T20:00:00Z"/>
                <w:rFonts w:cs="Arial"/>
                <w:color w:val="000000"/>
                <w:lang w:eastAsia="zh-CN"/>
              </w:rPr>
            </w:pPr>
            <w:ins w:id="2362" w:author="user" w:date="2018-03-20T20:00:00Z">
              <w:r>
                <w:rPr>
                  <w:rFonts w:cs="Arial"/>
                  <w:color w:val="000000"/>
                  <w:lang w:eastAsia="zh-CN"/>
                </w:rPr>
                <w:t>N1</w:t>
              </w:r>
              <w:r>
                <w:rPr>
                  <w:rFonts w:cs="Arial" w:hint="eastAsia"/>
                  <w:color w:val="000000"/>
                  <w:lang w:eastAsia="zh-CN"/>
                </w:rPr>
                <w:t>0</w:t>
              </w:r>
            </w:ins>
          </w:p>
        </w:tc>
      </w:tr>
      <w:tr w:rsidR="00BF4359" w:rsidRPr="00A53D7E" w:rsidTr="004600A7">
        <w:trPr>
          <w:ins w:id="2363" w:author="user" w:date="2018-04-18T15:06:00Z"/>
        </w:trPr>
        <w:tc>
          <w:tcPr>
            <w:tcW w:w="848" w:type="dxa"/>
            <w:tcBorders>
              <w:top w:val="single" w:sz="4" w:space="0" w:color="000000"/>
              <w:left w:val="single" w:sz="4" w:space="0" w:color="000000"/>
              <w:bottom w:val="single" w:sz="4" w:space="0" w:color="000000"/>
            </w:tcBorders>
            <w:vAlign w:val="center"/>
          </w:tcPr>
          <w:p w:rsidR="00BF4359" w:rsidRPr="00AF644F" w:rsidRDefault="00BF4359" w:rsidP="00BF4359">
            <w:pPr>
              <w:jc w:val="center"/>
              <w:rPr>
                <w:ins w:id="2364" w:author="user" w:date="2018-04-18T15:06:00Z"/>
              </w:rPr>
            </w:pPr>
            <w:ins w:id="2365" w:author="user" w:date="2018-04-18T15:06:00Z">
              <w:r w:rsidRPr="00AF644F">
                <w:t>54</w:t>
              </w:r>
            </w:ins>
          </w:p>
        </w:tc>
        <w:tc>
          <w:tcPr>
            <w:tcW w:w="1416" w:type="dxa"/>
            <w:tcBorders>
              <w:top w:val="single" w:sz="4" w:space="0" w:color="000000"/>
              <w:left w:val="single" w:sz="4" w:space="0" w:color="000000"/>
              <w:bottom w:val="single" w:sz="4" w:space="0" w:color="000000"/>
            </w:tcBorders>
            <w:vAlign w:val="center"/>
          </w:tcPr>
          <w:p w:rsidR="00BF4359" w:rsidRPr="00AF644F" w:rsidRDefault="00BF4359" w:rsidP="00BF4359">
            <w:pPr>
              <w:rPr>
                <w:ins w:id="2366" w:author="user" w:date="2018-04-18T15:06:00Z"/>
              </w:rPr>
            </w:pPr>
            <w:ins w:id="2367" w:author="user" w:date="2018-04-18T15:06:00Z">
              <w:r w:rsidRPr="00AF644F">
                <w:t>Side</w:t>
              </w:r>
            </w:ins>
          </w:p>
        </w:tc>
        <w:tc>
          <w:tcPr>
            <w:tcW w:w="5246" w:type="dxa"/>
            <w:tcBorders>
              <w:top w:val="single" w:sz="4" w:space="0" w:color="000000"/>
              <w:left w:val="single" w:sz="4" w:space="0" w:color="000000"/>
              <w:bottom w:val="single" w:sz="4" w:space="0" w:color="000000"/>
            </w:tcBorders>
            <w:vAlign w:val="center"/>
          </w:tcPr>
          <w:p w:rsidR="009F5028" w:rsidRDefault="00BF4359" w:rsidP="00BF4359">
            <w:pPr>
              <w:jc w:val="both"/>
              <w:rPr>
                <w:ins w:id="2368" w:author="user" w:date="2018-05-30T16:47:00Z"/>
                <w:rFonts w:cs="Arial"/>
                <w:color w:val="000000"/>
                <w:lang w:eastAsia="zh-CN"/>
              </w:rPr>
            </w:pPr>
            <w:ins w:id="2369" w:author="user" w:date="2018-04-18T15:06:00Z">
              <w:r>
                <w:rPr>
                  <w:rFonts w:cs="Arial"/>
                  <w:color w:val="000000"/>
                  <w:lang w:eastAsia="zh-CN"/>
                </w:rPr>
                <w:t>买卖方向，取值有：</w:t>
              </w:r>
              <w:r>
                <w:rPr>
                  <w:rFonts w:cs="Arial"/>
                  <w:color w:val="000000"/>
                  <w:lang w:eastAsia="zh-CN"/>
                </w:rPr>
                <w:t>1</w:t>
              </w:r>
              <w:r>
                <w:rPr>
                  <w:rFonts w:cs="Arial"/>
                  <w:color w:val="000000"/>
                  <w:lang w:eastAsia="zh-CN"/>
                </w:rPr>
                <w:t>表示买</w:t>
              </w:r>
              <w:r>
                <w:rPr>
                  <w:rFonts w:cs="Arial" w:hint="eastAsia"/>
                  <w:color w:val="000000"/>
                  <w:lang w:eastAsia="zh-CN"/>
                </w:rPr>
                <w:t>，</w:t>
              </w:r>
              <w:r>
                <w:rPr>
                  <w:rFonts w:cs="Arial"/>
                  <w:color w:val="000000"/>
                  <w:lang w:eastAsia="zh-CN"/>
                </w:rPr>
                <w:t>2</w:t>
              </w:r>
              <w:r>
                <w:rPr>
                  <w:rFonts w:cs="Arial"/>
                  <w:color w:val="000000"/>
                  <w:lang w:eastAsia="zh-CN"/>
                </w:rPr>
                <w:t>表示卖</w:t>
              </w:r>
            </w:ins>
            <w:ins w:id="2370" w:author="user" w:date="2018-04-20T14:33:00Z">
              <w:r w:rsidR="00FC6F62">
                <w:rPr>
                  <w:rFonts w:cs="Arial" w:hint="eastAsia"/>
                  <w:color w:val="000000"/>
                  <w:lang w:eastAsia="zh-CN"/>
                </w:rPr>
                <w:t>。</w:t>
              </w:r>
            </w:ins>
          </w:p>
          <w:p w:rsidR="009F5028" w:rsidDel="00D8233E" w:rsidRDefault="009F5028" w:rsidP="00D8233E">
            <w:pPr>
              <w:jc w:val="both"/>
              <w:rPr>
                <w:ins w:id="2371" w:author="user" w:date="2018-05-30T16:47:00Z"/>
                <w:del w:id="2372" w:author="dsware" w:date="2018-09-26T10:56:00Z"/>
                <w:rFonts w:cs="Arial"/>
                <w:color w:val="000000"/>
                <w:lang w:eastAsia="zh-CN"/>
              </w:rPr>
              <w:pPrChange w:id="2373" w:author="dsware" w:date="2018-09-26T10:56:00Z">
                <w:pPr>
                  <w:jc w:val="both"/>
                </w:pPr>
              </w:pPrChange>
            </w:pPr>
            <w:ins w:id="2374" w:author="user" w:date="2018-05-30T16:47:00Z">
              <w:r>
                <w:rPr>
                  <w:rFonts w:cs="Arial" w:hint="eastAsia"/>
                  <w:color w:val="000000"/>
                  <w:lang w:eastAsia="zh-CN"/>
                </w:rPr>
                <w:t>转托管</w:t>
              </w:r>
              <w:r>
                <w:rPr>
                  <w:rFonts w:cs="Arial"/>
                  <w:color w:val="000000"/>
                  <w:lang w:eastAsia="zh-CN"/>
                </w:rPr>
                <w:t>申报</w:t>
              </w:r>
            </w:ins>
            <w:ins w:id="2375" w:author="dsware" w:date="2018-09-26T10:56:00Z">
              <w:r w:rsidR="00D8233E">
                <w:rPr>
                  <w:rFonts w:cs="Arial" w:hint="eastAsia"/>
                  <w:color w:val="000000"/>
                  <w:lang w:eastAsia="zh-CN"/>
                </w:rPr>
                <w:t>和撤销</w:t>
              </w:r>
            </w:ins>
            <w:ins w:id="2376" w:author="user" w:date="2018-05-30T16:47:00Z">
              <w:r>
                <w:rPr>
                  <w:rFonts w:cs="Arial"/>
                  <w:color w:val="000000"/>
                  <w:lang w:eastAsia="zh-CN"/>
                </w:rPr>
                <w:t>只能</w:t>
              </w:r>
              <w:r>
                <w:rPr>
                  <w:rFonts w:cs="Arial" w:hint="eastAsia"/>
                  <w:color w:val="000000"/>
                  <w:lang w:eastAsia="zh-CN"/>
                </w:rPr>
                <w:t>赋值</w:t>
              </w:r>
            </w:ins>
            <w:ins w:id="2377" w:author="user" w:date="2018-05-30T16:48:00Z">
              <w:r w:rsidR="0034319E">
                <w:rPr>
                  <w:rFonts w:cs="Arial" w:hint="eastAsia"/>
                  <w:color w:val="000000"/>
                  <w:lang w:eastAsia="zh-CN"/>
                </w:rPr>
                <w:t>卖</w:t>
              </w:r>
            </w:ins>
            <w:ins w:id="2378" w:author="user" w:date="2018-05-30T16:47:00Z">
              <w:r>
                <w:rPr>
                  <w:rFonts w:cs="Arial"/>
                  <w:color w:val="000000"/>
                  <w:lang w:eastAsia="zh-CN"/>
                </w:rPr>
                <w:t>。</w:t>
              </w:r>
            </w:ins>
          </w:p>
          <w:p w:rsidR="00BF4359" w:rsidRDefault="00FC6F62" w:rsidP="00D8233E">
            <w:pPr>
              <w:jc w:val="both"/>
              <w:rPr>
                <w:ins w:id="2379" w:author="user" w:date="2018-04-18T15:06:00Z"/>
                <w:rFonts w:cs="Arial"/>
                <w:color w:val="000000"/>
                <w:lang w:eastAsia="zh-CN"/>
              </w:rPr>
            </w:pPr>
            <w:ins w:id="2380" w:author="user" w:date="2018-04-20T14:33:00Z">
              <w:del w:id="2381" w:author="dsware" w:date="2018-09-26T10:56:00Z">
                <w:r w:rsidDel="00D8233E">
                  <w:rPr>
                    <w:rFonts w:cs="Arial"/>
                    <w:color w:val="000000"/>
                    <w:lang w:eastAsia="zh-CN"/>
                  </w:rPr>
                  <w:delText>转托管</w:delText>
                </w:r>
                <w:r w:rsidDel="00D8233E">
                  <w:rPr>
                    <w:rFonts w:cs="Arial" w:hint="eastAsia"/>
                    <w:color w:val="000000"/>
                    <w:lang w:eastAsia="zh-CN"/>
                  </w:rPr>
                  <w:delText>撤销</w:delText>
                </w:r>
                <w:r w:rsidDel="00D8233E">
                  <w:rPr>
                    <w:rFonts w:cs="Arial"/>
                    <w:color w:val="000000"/>
                    <w:lang w:eastAsia="zh-CN"/>
                  </w:rPr>
                  <w:delText>无意义</w:delText>
                </w:r>
              </w:del>
            </w:ins>
            <w:ins w:id="2382" w:author="mjxie" w:date="2018-08-13T11:27:00Z">
              <w:del w:id="2383" w:author="dsware" w:date="2018-09-26T10:56:00Z">
                <w:r w:rsidR="0040096D" w:rsidDel="00D8233E">
                  <w:rPr>
                    <w:rFonts w:cs="Arial" w:hint="eastAsia"/>
                    <w:color w:val="000000"/>
                    <w:lang w:eastAsia="zh-CN"/>
                  </w:rPr>
                  <w:delText>填写</w:delText>
                </w:r>
                <w:r w:rsidR="0040096D" w:rsidDel="00D8233E">
                  <w:rPr>
                    <w:rFonts w:cs="Arial" w:hint="eastAsia"/>
                    <w:color w:val="000000"/>
                    <w:lang w:eastAsia="zh-CN"/>
                  </w:rPr>
                  <w:delText>0</w:delText>
                </w:r>
              </w:del>
            </w:ins>
            <w:ins w:id="2384" w:author="user" w:date="2018-04-20T14:33:00Z">
              <w:del w:id="2385" w:author="dsware" w:date="2018-09-26T10:56:00Z">
                <w:r w:rsidDel="00D8233E">
                  <w:rPr>
                    <w:rFonts w:cs="Arial"/>
                    <w:color w:val="000000"/>
                    <w:lang w:eastAsia="zh-CN"/>
                  </w:rPr>
                  <w:delText>。</w:delText>
                </w:r>
              </w:del>
            </w:ins>
          </w:p>
        </w:tc>
        <w:tc>
          <w:tcPr>
            <w:tcW w:w="1006" w:type="dxa"/>
            <w:tcBorders>
              <w:top w:val="single" w:sz="4" w:space="0" w:color="000000"/>
              <w:left w:val="single" w:sz="4" w:space="0" w:color="000000"/>
              <w:bottom w:val="single" w:sz="4" w:space="0" w:color="000000"/>
              <w:right w:val="single" w:sz="4" w:space="0" w:color="000000"/>
            </w:tcBorders>
          </w:tcPr>
          <w:p w:rsidR="00BF4359" w:rsidRDefault="00BF4359" w:rsidP="00BF4359">
            <w:pPr>
              <w:snapToGrid w:val="0"/>
              <w:jc w:val="center"/>
              <w:rPr>
                <w:ins w:id="2386" w:author="user" w:date="2018-04-18T15:06:00Z"/>
                <w:rFonts w:cs="Arial"/>
                <w:color w:val="000000"/>
                <w:lang w:eastAsia="zh-CN"/>
              </w:rPr>
            </w:pPr>
            <w:ins w:id="2387" w:author="user" w:date="2018-04-18T15:06:00Z">
              <w:r>
                <w:rPr>
                  <w:rFonts w:cs="Arial" w:hint="eastAsia"/>
                  <w:color w:val="000000"/>
                  <w:lang w:eastAsia="zh-CN"/>
                </w:rPr>
                <w:t>C1</w:t>
              </w:r>
            </w:ins>
          </w:p>
        </w:tc>
      </w:tr>
      <w:tr w:rsidR="00BF4359" w:rsidRPr="00FF7C13" w:rsidTr="0073326A">
        <w:trPr>
          <w:ins w:id="2388" w:author="user" w:date="2018-03-20T20:00:00Z"/>
        </w:trPr>
        <w:tc>
          <w:tcPr>
            <w:tcW w:w="848" w:type="dxa"/>
            <w:tcBorders>
              <w:top w:val="single" w:sz="4" w:space="0" w:color="000000"/>
              <w:left w:val="single" w:sz="4" w:space="0" w:color="000000"/>
              <w:bottom w:val="single" w:sz="4" w:space="0" w:color="000000"/>
            </w:tcBorders>
            <w:vAlign w:val="center"/>
          </w:tcPr>
          <w:p w:rsidR="00BF4359" w:rsidRPr="003C5D95" w:rsidRDefault="00BF4359" w:rsidP="00BF4359">
            <w:pPr>
              <w:snapToGrid w:val="0"/>
              <w:jc w:val="center"/>
              <w:rPr>
                <w:ins w:id="2389" w:author="user" w:date="2018-03-20T20:00:00Z"/>
                <w:rFonts w:cs="Arial"/>
                <w:color w:val="000000"/>
              </w:rPr>
            </w:pPr>
            <w:ins w:id="2390" w:author="user" w:date="2018-03-20T20:00:00Z">
              <w:r>
                <w:rPr>
                  <w:rFonts w:cs="Arial"/>
                  <w:color w:val="000000"/>
                </w:rPr>
                <w:t>453</w:t>
              </w:r>
            </w:ins>
          </w:p>
        </w:tc>
        <w:tc>
          <w:tcPr>
            <w:tcW w:w="1416" w:type="dxa"/>
            <w:tcBorders>
              <w:top w:val="single" w:sz="4" w:space="0" w:color="000000"/>
              <w:left w:val="single" w:sz="4" w:space="0" w:color="000000"/>
              <w:bottom w:val="single" w:sz="4" w:space="0" w:color="000000"/>
            </w:tcBorders>
            <w:vAlign w:val="center"/>
          </w:tcPr>
          <w:p w:rsidR="00BF4359" w:rsidRDefault="00BF4359" w:rsidP="00BF4359">
            <w:pPr>
              <w:snapToGrid w:val="0"/>
              <w:jc w:val="center"/>
              <w:rPr>
                <w:ins w:id="2391" w:author="user" w:date="2018-03-20T20:00:00Z"/>
                <w:rFonts w:cs="Arial"/>
                <w:color w:val="000000"/>
              </w:rPr>
            </w:pPr>
            <w:ins w:id="2392" w:author="user" w:date="2018-03-20T20:00:00Z">
              <w:r>
                <w:rPr>
                  <w:rFonts w:cs="Arial"/>
                  <w:color w:val="000000"/>
                </w:rPr>
                <w:t>NoPartyIDs</w:t>
              </w:r>
            </w:ins>
          </w:p>
        </w:tc>
        <w:tc>
          <w:tcPr>
            <w:tcW w:w="5246" w:type="dxa"/>
            <w:tcBorders>
              <w:top w:val="single" w:sz="4" w:space="0" w:color="000000"/>
              <w:left w:val="single" w:sz="4" w:space="0" w:color="000000"/>
              <w:bottom w:val="single" w:sz="4" w:space="0" w:color="000000"/>
            </w:tcBorders>
            <w:vAlign w:val="center"/>
          </w:tcPr>
          <w:p w:rsidR="00BF4359" w:rsidRPr="0097346F" w:rsidRDefault="00BF4359" w:rsidP="0013615B">
            <w:pPr>
              <w:snapToGrid w:val="0"/>
              <w:jc w:val="both"/>
              <w:rPr>
                <w:ins w:id="2393" w:author="user" w:date="2018-03-20T20:00:00Z"/>
                <w:rFonts w:cs="Arial"/>
                <w:color w:val="000000"/>
                <w:lang w:eastAsia="zh-CN"/>
              </w:rPr>
            </w:pPr>
            <w:ins w:id="2394" w:author="user" w:date="2018-03-20T20:00:00Z">
              <w:r>
                <w:rPr>
                  <w:rFonts w:cs="Arial" w:hint="eastAsia"/>
                  <w:color w:val="000000"/>
                  <w:lang w:eastAsia="zh-CN"/>
                </w:rPr>
                <w:t>发起方重复组，依次包含发起方的交易商代码、</w:t>
              </w:r>
            </w:ins>
            <w:ins w:id="2395" w:author="user" w:date="2018-09-25T14:27:00Z">
              <w:r w:rsidR="0013615B">
                <w:rPr>
                  <w:rFonts w:cs="Arial" w:hint="eastAsia"/>
                  <w:color w:val="000000"/>
                  <w:lang w:eastAsia="zh-CN"/>
                </w:rPr>
                <w:t>交易员</w:t>
              </w:r>
              <w:r w:rsidR="0013615B">
                <w:rPr>
                  <w:rFonts w:cs="Arial"/>
                  <w:color w:val="000000"/>
                  <w:lang w:eastAsia="zh-CN"/>
                </w:rPr>
                <w:t>代</w:t>
              </w:r>
              <w:r w:rsidR="0013615B">
                <w:rPr>
                  <w:rFonts w:cs="Arial"/>
                  <w:color w:val="000000"/>
                  <w:lang w:eastAsia="zh-CN"/>
                </w:rPr>
                <w:lastRenderedPageBreak/>
                <w:t>码、</w:t>
              </w:r>
              <w:r w:rsidR="0013615B">
                <w:rPr>
                  <w:rFonts w:cs="Arial" w:hint="eastAsia"/>
                  <w:color w:val="000000"/>
                  <w:lang w:eastAsia="zh-CN"/>
                </w:rPr>
                <w:t>申报交易单元号、</w:t>
              </w:r>
            </w:ins>
            <w:ins w:id="2396" w:author="user" w:date="2018-03-20T20:00:00Z">
              <w:r>
                <w:rPr>
                  <w:rFonts w:cs="Arial" w:hint="eastAsia"/>
                  <w:color w:val="000000"/>
                  <w:lang w:eastAsia="zh-CN"/>
                </w:rPr>
                <w:t>投资者账户、</w:t>
              </w:r>
              <w:del w:id="2397" w:author="user" w:date="2018-09-25T14:27:00Z">
                <w:r w:rsidDel="0013615B">
                  <w:rPr>
                    <w:rFonts w:cs="Arial" w:hint="eastAsia"/>
                    <w:color w:val="000000"/>
                    <w:lang w:eastAsia="zh-CN"/>
                  </w:rPr>
                  <w:delText>申报交易单元号、</w:delText>
                </w:r>
              </w:del>
              <w:r>
                <w:rPr>
                  <w:rFonts w:cs="Arial" w:hint="eastAsia"/>
                  <w:color w:val="000000"/>
                  <w:lang w:eastAsia="zh-CN"/>
                </w:rPr>
                <w:t>银行间托管账号，取值为</w:t>
              </w:r>
            </w:ins>
            <w:ins w:id="2398" w:author="user" w:date="2018-03-20T21:21:00Z">
              <w:r>
                <w:rPr>
                  <w:rFonts w:cs="Arial"/>
                  <w:color w:val="000000"/>
                  <w:lang w:eastAsia="zh-CN"/>
                </w:rPr>
                <w:t>5</w:t>
              </w:r>
            </w:ins>
          </w:p>
        </w:tc>
        <w:tc>
          <w:tcPr>
            <w:tcW w:w="1006" w:type="dxa"/>
            <w:tcBorders>
              <w:top w:val="single" w:sz="4" w:space="0" w:color="000000"/>
              <w:left w:val="single" w:sz="4" w:space="0" w:color="000000"/>
              <w:bottom w:val="single" w:sz="4" w:space="0" w:color="000000"/>
              <w:right w:val="single" w:sz="4" w:space="0" w:color="000000"/>
            </w:tcBorders>
          </w:tcPr>
          <w:p w:rsidR="00BF4359" w:rsidRPr="00F852EA" w:rsidRDefault="00BF4359" w:rsidP="00BF4359">
            <w:pPr>
              <w:snapToGrid w:val="0"/>
              <w:jc w:val="center"/>
              <w:rPr>
                <w:ins w:id="2399" w:author="user" w:date="2018-03-20T20:00:00Z"/>
                <w:rFonts w:cs="Arial"/>
                <w:color w:val="000000"/>
                <w:lang w:eastAsia="zh-CN"/>
              </w:rPr>
            </w:pPr>
            <w:ins w:id="2400" w:author="user" w:date="2018-03-20T20:00:00Z">
              <w:r>
                <w:rPr>
                  <w:rFonts w:cs="Arial" w:hint="eastAsia"/>
                  <w:color w:val="000000"/>
                  <w:lang w:eastAsia="zh-CN"/>
                </w:rPr>
                <w:lastRenderedPageBreak/>
                <w:t>N2</w:t>
              </w:r>
            </w:ins>
          </w:p>
        </w:tc>
      </w:tr>
    </w:tbl>
    <w:p w:rsidR="005502B1" w:rsidRPr="001E2A20" w:rsidRDefault="005502B1" w:rsidP="005502B1">
      <w:pPr>
        <w:spacing w:before="0" w:after="0"/>
        <w:rPr>
          <w:ins w:id="2401" w:author="user" w:date="2018-03-20T20:00:00Z"/>
          <w:vanish/>
        </w:rPr>
      </w:pPr>
    </w:p>
    <w:tbl>
      <w:tblPr>
        <w:tblpPr w:leftFromText="180" w:rightFromText="180" w:vertAnchor="text" w:tblpX="-85" w:tblpY="1"/>
        <w:tblOverlap w:val="never"/>
        <w:tblW w:w="8506" w:type="dxa"/>
        <w:tblLayout w:type="fixed"/>
        <w:tblCellMar>
          <w:left w:w="57" w:type="dxa"/>
          <w:right w:w="57" w:type="dxa"/>
        </w:tblCellMar>
        <w:tblLook w:val="0000"/>
      </w:tblPr>
      <w:tblGrid>
        <w:gridCol w:w="851"/>
        <w:gridCol w:w="423"/>
        <w:gridCol w:w="995"/>
        <w:gridCol w:w="5244"/>
        <w:gridCol w:w="993"/>
      </w:tblGrid>
      <w:tr w:rsidR="00C56CD6" w:rsidRPr="00FF7C13" w:rsidTr="0073326A">
        <w:trPr>
          <w:ins w:id="2402" w:author="user" w:date="2018-03-20T20:00:00Z"/>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C56CD6" w:rsidRPr="0073326A" w:rsidRDefault="00C56CD6" w:rsidP="0073326A">
            <w:pPr>
              <w:snapToGrid w:val="0"/>
              <w:jc w:val="center"/>
              <w:rPr>
                <w:ins w:id="2403" w:author="user" w:date="2018-03-20T20:00:00Z"/>
                <w:rFonts w:cs="Arial"/>
                <w:color w:val="000000"/>
                <w:lang w:eastAsia="zh-CN"/>
              </w:rPr>
            </w:pPr>
            <w:ins w:id="2404" w:author="user" w:date="2018-03-20T20:42:00Z">
              <w:r w:rsidRPr="0073326A">
                <w:rPr>
                  <w:rFonts w:ascii="宋体" w:hAnsi="宋体" w:cs="宋体" w:hint="eastAsia"/>
                  <w:color w:val="000000"/>
                  <w:lang w:val="en-US" w:eastAsia="zh-CN"/>
                </w:rPr>
                <w:t>发起方交易商代码</w:t>
              </w:r>
            </w:ins>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F852EA" w:rsidRDefault="00C56CD6" w:rsidP="00C56CD6">
            <w:pPr>
              <w:snapToGrid w:val="0"/>
              <w:jc w:val="center"/>
              <w:rPr>
                <w:ins w:id="2405" w:author="user" w:date="2018-03-20T20:00:00Z"/>
                <w:rFonts w:cs="Arial"/>
                <w:color w:val="000000"/>
                <w:lang w:eastAsia="zh-CN"/>
              </w:rPr>
            </w:pPr>
            <w:ins w:id="2406" w:author="user" w:date="2018-03-20T20:42:00Z">
              <w:r w:rsidRPr="00A23F8E">
                <w:rPr>
                  <w:rFonts w:ascii="宋体" w:hAnsi="宋体" w:cs="宋体" w:hint="eastAsia"/>
                  <w:color w:val="000000"/>
                  <w:lang w:val="en-US" w:eastAsia="zh-CN"/>
                </w:rPr>
                <w:t>448</w:t>
              </w:r>
            </w:ins>
          </w:p>
        </w:tc>
        <w:tc>
          <w:tcPr>
            <w:tcW w:w="995" w:type="dxa"/>
            <w:tcBorders>
              <w:top w:val="single" w:sz="4" w:space="0" w:color="000000"/>
              <w:left w:val="single" w:sz="4" w:space="0" w:color="auto"/>
              <w:bottom w:val="single" w:sz="4" w:space="0" w:color="000000"/>
            </w:tcBorders>
            <w:vAlign w:val="center"/>
          </w:tcPr>
          <w:p w:rsidR="00C56CD6" w:rsidRPr="00F852EA" w:rsidRDefault="00C56CD6" w:rsidP="00C56CD6">
            <w:pPr>
              <w:snapToGrid w:val="0"/>
              <w:jc w:val="both"/>
              <w:rPr>
                <w:ins w:id="2407" w:author="user" w:date="2018-03-20T20:00:00Z"/>
                <w:rFonts w:cs="Arial"/>
                <w:color w:val="000000"/>
                <w:lang w:eastAsia="zh-CN"/>
              </w:rPr>
            </w:pPr>
            <w:ins w:id="2408" w:author="user" w:date="2018-03-20T20:42: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C56CD6" w:rsidRPr="00F852EA" w:rsidRDefault="00C56CD6" w:rsidP="00C56CD6">
            <w:pPr>
              <w:snapToGrid w:val="0"/>
              <w:jc w:val="both"/>
              <w:rPr>
                <w:ins w:id="2409" w:author="user" w:date="2018-03-20T20:00:00Z"/>
                <w:rFonts w:cs="Arial"/>
                <w:color w:val="000000"/>
                <w:lang w:eastAsia="zh-CN"/>
              </w:rPr>
            </w:pPr>
            <w:ins w:id="2410" w:author="user" w:date="2018-03-20T20:42:00Z">
              <w:r w:rsidRPr="00A23F8E">
                <w:rPr>
                  <w:rFonts w:ascii="宋体" w:hAnsi="宋体" w:cs="宋体" w:hint="eastAsia"/>
                  <w:color w:val="000000"/>
                  <w:lang w:val="en-US" w:eastAsia="zh-CN"/>
                </w:rPr>
                <w:t>发起方交易商代码，填写</w:t>
              </w:r>
              <w:r w:rsidRPr="00A23F8E">
                <w:rPr>
                  <w:rFonts w:ascii="宋体" w:hAnsi="宋体" w:cs="宋体"/>
                  <w:color w:val="000000"/>
                  <w:lang w:val="en-US" w:eastAsia="zh-CN"/>
                </w:rPr>
                <w:t>3</w:t>
              </w:r>
              <w:r w:rsidRPr="00A23F8E">
                <w:rPr>
                  <w:rFonts w:ascii="宋体" w:hAnsi="宋体" w:cs="宋体" w:hint="eastAsia"/>
                  <w:color w:val="000000"/>
                  <w:lang w:val="en-US" w:eastAsia="zh-CN"/>
                </w:rPr>
                <w:t>位</w:t>
              </w:r>
              <w:r w:rsidRPr="00A23F8E">
                <w:rPr>
                  <w:rFonts w:ascii="宋体" w:hAnsi="宋体" w:cs="宋体"/>
                  <w:color w:val="000000"/>
                  <w:lang w:val="en-US" w:eastAsia="zh-CN"/>
                </w:rPr>
                <w:t>CompanyID</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F852EA" w:rsidRDefault="00C56CD6" w:rsidP="00C56CD6">
            <w:pPr>
              <w:snapToGrid w:val="0"/>
              <w:jc w:val="center"/>
              <w:rPr>
                <w:ins w:id="2411" w:author="user" w:date="2018-03-20T20:00:00Z"/>
                <w:rFonts w:cs="Arial"/>
                <w:color w:val="000000"/>
                <w:lang w:eastAsia="zh-CN"/>
              </w:rPr>
            </w:pPr>
            <w:ins w:id="2412" w:author="user" w:date="2018-03-20T20:42:00Z">
              <w:r w:rsidRPr="00A23F8E">
                <w:rPr>
                  <w:rFonts w:ascii="宋体" w:hAnsi="宋体" w:cs="宋体"/>
                  <w:color w:val="000000"/>
                  <w:lang w:val="en-US" w:eastAsia="zh-CN"/>
                </w:rPr>
                <w:t>C3</w:t>
              </w:r>
            </w:ins>
          </w:p>
        </w:tc>
      </w:tr>
      <w:tr w:rsidR="00C56CD6" w:rsidRPr="00FF7C13" w:rsidTr="0073326A">
        <w:trPr>
          <w:ins w:id="2413" w:author="user" w:date="2018-03-20T20:00:00Z"/>
        </w:trPr>
        <w:tc>
          <w:tcPr>
            <w:tcW w:w="851" w:type="dxa"/>
            <w:vMerge/>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14" w:author="user" w:date="2018-03-20T20:00:00Z"/>
                <w:rFonts w:cs="Arial"/>
                <w:color w:val="000000"/>
              </w:rPr>
            </w:pPr>
          </w:p>
        </w:tc>
        <w:tc>
          <w:tcPr>
            <w:tcW w:w="423" w:type="dxa"/>
            <w:tcBorders>
              <w:top w:val="single" w:sz="4" w:space="0" w:color="000000"/>
              <w:left w:val="single" w:sz="4" w:space="0" w:color="auto"/>
              <w:bottom w:val="single" w:sz="4" w:space="0" w:color="000000"/>
              <w:right w:val="single" w:sz="4" w:space="0" w:color="auto"/>
            </w:tcBorders>
            <w:vAlign w:val="center"/>
          </w:tcPr>
          <w:p w:rsidR="00C56CD6" w:rsidRDefault="00C56CD6" w:rsidP="00C56CD6">
            <w:pPr>
              <w:snapToGrid w:val="0"/>
              <w:jc w:val="center"/>
              <w:rPr>
                <w:ins w:id="2415" w:author="user" w:date="2018-03-20T20:00:00Z"/>
                <w:rFonts w:cs="Arial"/>
                <w:color w:val="000000"/>
              </w:rPr>
            </w:pPr>
            <w:ins w:id="2416" w:author="user" w:date="2018-03-20T20:42:00Z">
              <w:r w:rsidRPr="00A23F8E">
                <w:rPr>
                  <w:rFonts w:ascii="宋体" w:hAnsi="宋体" w:cs="宋体" w:hint="eastAsia"/>
                  <w:color w:val="000000"/>
                  <w:lang w:val="en-US" w:eastAsia="zh-CN"/>
                </w:rPr>
                <w:t>452</w:t>
              </w:r>
            </w:ins>
          </w:p>
        </w:tc>
        <w:tc>
          <w:tcPr>
            <w:tcW w:w="995" w:type="dxa"/>
            <w:tcBorders>
              <w:top w:val="single" w:sz="4" w:space="0" w:color="000000"/>
              <w:left w:val="single" w:sz="4" w:space="0" w:color="auto"/>
              <w:bottom w:val="single" w:sz="4" w:space="0" w:color="000000"/>
            </w:tcBorders>
            <w:vAlign w:val="center"/>
          </w:tcPr>
          <w:p w:rsidR="00C56CD6" w:rsidRDefault="00C56CD6" w:rsidP="00C56CD6">
            <w:pPr>
              <w:snapToGrid w:val="0"/>
              <w:jc w:val="both"/>
              <w:rPr>
                <w:ins w:id="2417" w:author="user" w:date="2018-03-20T20:00:00Z"/>
                <w:rFonts w:cs="Arial"/>
                <w:color w:val="000000"/>
              </w:rPr>
            </w:pPr>
            <w:ins w:id="2418" w:author="user" w:date="2018-03-20T20:42: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C56CD6" w:rsidRPr="00F852EA" w:rsidRDefault="00C56CD6" w:rsidP="00C56CD6">
            <w:pPr>
              <w:jc w:val="both"/>
              <w:rPr>
                <w:ins w:id="2419" w:author="user" w:date="2018-03-20T20:00:00Z"/>
                <w:rFonts w:cs="Arial"/>
                <w:color w:val="000000"/>
                <w:lang w:eastAsia="zh-CN"/>
              </w:rPr>
            </w:pPr>
            <w:ins w:id="2420" w:author="user" w:date="2018-03-20T20:42:00Z">
              <w:r w:rsidRPr="00A23F8E">
                <w:rPr>
                  <w:rFonts w:ascii="宋体" w:hAnsi="宋体" w:cs="宋体" w:hint="eastAsia"/>
                  <w:color w:val="000000"/>
                  <w:lang w:val="en-US" w:eastAsia="zh-CN"/>
                </w:rPr>
                <w:t>取</w:t>
              </w:r>
              <w:r w:rsidRPr="00A23F8E">
                <w:rPr>
                  <w:rFonts w:ascii="宋体" w:hAnsi="宋体" w:cs="宋体"/>
                  <w:color w:val="000000"/>
                  <w:lang w:val="en-US" w:eastAsia="zh-CN"/>
                </w:rPr>
                <w:t>12</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的取值为发起方的交易商代码</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F852EA" w:rsidRDefault="00C56CD6" w:rsidP="00C56CD6">
            <w:pPr>
              <w:snapToGrid w:val="0"/>
              <w:jc w:val="center"/>
              <w:rPr>
                <w:ins w:id="2421" w:author="user" w:date="2018-03-20T20:00:00Z"/>
                <w:rFonts w:cs="Arial"/>
                <w:color w:val="000000"/>
                <w:lang w:eastAsia="zh-CN"/>
              </w:rPr>
            </w:pPr>
            <w:ins w:id="2422" w:author="user" w:date="2018-03-20T20:42:00Z">
              <w:r w:rsidRPr="00A23F8E">
                <w:rPr>
                  <w:rFonts w:ascii="宋体" w:hAnsi="宋体" w:cs="宋体"/>
                  <w:color w:val="000000"/>
                  <w:lang w:val="en-US" w:eastAsia="zh-CN"/>
                </w:rPr>
                <w:t>N4</w:t>
              </w:r>
            </w:ins>
          </w:p>
        </w:tc>
      </w:tr>
      <w:tr w:rsidR="00C56CD6" w:rsidRPr="00FF7C13" w:rsidTr="0073326A">
        <w:trPr>
          <w:ins w:id="2423" w:author="user" w:date="2018-03-20T20:42:00Z"/>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24" w:author="user" w:date="2018-03-20T20:42:00Z"/>
                <w:rFonts w:cs="Arial"/>
                <w:color w:val="000000"/>
              </w:rPr>
            </w:pPr>
            <w:ins w:id="2425" w:author="user" w:date="2018-03-20T20:43:00Z">
              <w:r w:rsidRPr="00A23F8E">
                <w:rPr>
                  <w:rFonts w:ascii="宋体" w:hAnsi="宋体" w:cs="宋体" w:hint="eastAsia"/>
                  <w:color w:val="000000"/>
                  <w:lang w:val="en-US" w:eastAsia="zh-CN"/>
                </w:rPr>
                <w:t>发起方申报交易员号</w:t>
              </w:r>
            </w:ins>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26" w:author="user" w:date="2018-03-20T20:42:00Z"/>
                <w:rFonts w:ascii="宋体" w:hAnsi="宋体" w:cs="宋体"/>
                <w:color w:val="000000"/>
                <w:lang w:val="en-US" w:eastAsia="zh-CN"/>
              </w:rPr>
            </w:pPr>
            <w:ins w:id="2427" w:author="user" w:date="2018-03-20T20:43:00Z">
              <w:r w:rsidRPr="00A23F8E">
                <w:rPr>
                  <w:rFonts w:ascii="宋体" w:hAnsi="宋体" w:cs="宋体" w:hint="eastAsia"/>
                  <w:color w:val="000000"/>
                  <w:lang w:val="en-US" w:eastAsia="zh-CN"/>
                </w:rPr>
                <w:t>448</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28" w:author="user" w:date="2018-03-20T20:42:00Z"/>
                <w:rFonts w:ascii="宋体" w:hAnsi="宋体" w:cs="宋体"/>
                <w:color w:val="000000"/>
                <w:lang w:val="en-US" w:eastAsia="zh-CN"/>
              </w:rPr>
            </w:pPr>
            <w:ins w:id="2429" w:author="user" w:date="2018-03-20T20:43: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C56CD6" w:rsidRPr="00A23F8E" w:rsidRDefault="00C56CD6" w:rsidP="00C56CD6">
            <w:pPr>
              <w:jc w:val="both"/>
              <w:rPr>
                <w:ins w:id="2430" w:author="user" w:date="2018-03-20T20:42:00Z"/>
                <w:rFonts w:ascii="宋体" w:hAnsi="宋体" w:cs="宋体"/>
                <w:color w:val="000000"/>
                <w:lang w:val="en-US" w:eastAsia="zh-CN"/>
              </w:rPr>
            </w:pPr>
            <w:ins w:id="2431" w:author="user" w:date="2018-03-20T20:43:00Z">
              <w:r w:rsidRPr="00A23F8E">
                <w:rPr>
                  <w:rFonts w:ascii="宋体" w:hAnsi="宋体" w:cs="宋体" w:hint="eastAsia"/>
                  <w:color w:val="000000"/>
                  <w:lang w:val="en-US" w:eastAsia="zh-CN"/>
                </w:rPr>
                <w:t>交易员代码，填写6位交易员代码</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32" w:author="user" w:date="2018-03-20T20:42:00Z"/>
                <w:rFonts w:ascii="宋体" w:hAnsi="宋体" w:cs="宋体"/>
                <w:color w:val="000000"/>
                <w:lang w:val="en-US" w:eastAsia="zh-CN"/>
              </w:rPr>
            </w:pPr>
            <w:ins w:id="2433" w:author="user" w:date="2018-03-20T20:43:00Z">
              <w:r w:rsidRPr="00A23F8E">
                <w:rPr>
                  <w:rFonts w:ascii="宋体" w:hAnsi="宋体" w:cs="宋体"/>
                  <w:color w:val="000000"/>
                  <w:lang w:val="en-US" w:eastAsia="zh-CN"/>
                </w:rPr>
                <w:t>C6</w:t>
              </w:r>
            </w:ins>
          </w:p>
        </w:tc>
      </w:tr>
      <w:tr w:rsidR="00C56CD6" w:rsidRPr="00FF7C13" w:rsidTr="0073326A">
        <w:trPr>
          <w:ins w:id="2434" w:author="user" w:date="2018-03-20T20:42:00Z"/>
        </w:trPr>
        <w:tc>
          <w:tcPr>
            <w:tcW w:w="851" w:type="dxa"/>
            <w:vMerge/>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35" w:author="user" w:date="2018-03-20T20:42:00Z"/>
                <w:rFonts w:cs="Arial"/>
                <w:color w:val="000000"/>
              </w:rPr>
            </w:pPr>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36" w:author="user" w:date="2018-03-20T20:42:00Z"/>
                <w:rFonts w:ascii="宋体" w:hAnsi="宋体" w:cs="宋体"/>
                <w:color w:val="000000"/>
                <w:lang w:val="en-US" w:eastAsia="zh-CN"/>
              </w:rPr>
            </w:pPr>
            <w:ins w:id="2437" w:author="user" w:date="2018-03-20T20:43:00Z">
              <w:r w:rsidRPr="00A23F8E">
                <w:rPr>
                  <w:rFonts w:ascii="宋体" w:hAnsi="宋体" w:cs="宋体" w:hint="eastAsia"/>
                  <w:color w:val="000000"/>
                  <w:lang w:val="en-US" w:eastAsia="zh-CN"/>
                </w:rPr>
                <w:t>452</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38" w:author="user" w:date="2018-03-20T20:42:00Z"/>
                <w:rFonts w:ascii="宋体" w:hAnsi="宋体" w:cs="宋体"/>
                <w:color w:val="000000"/>
                <w:lang w:val="en-US" w:eastAsia="zh-CN"/>
              </w:rPr>
            </w:pPr>
            <w:ins w:id="2439" w:author="user" w:date="2018-03-20T20:43: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C56CD6" w:rsidRPr="00A23F8E" w:rsidRDefault="00C56CD6" w:rsidP="00C56CD6">
            <w:pPr>
              <w:jc w:val="both"/>
              <w:rPr>
                <w:ins w:id="2440" w:author="user" w:date="2018-03-20T20:42:00Z"/>
                <w:rFonts w:ascii="宋体" w:hAnsi="宋体" w:cs="宋体"/>
                <w:color w:val="000000"/>
                <w:lang w:val="en-US" w:eastAsia="zh-CN"/>
              </w:rPr>
            </w:pPr>
            <w:ins w:id="2441" w:author="user" w:date="2018-03-20T20:43:00Z">
              <w:r w:rsidRPr="00A23F8E">
                <w:rPr>
                  <w:rFonts w:ascii="宋体" w:hAnsi="宋体" w:cs="宋体" w:hint="eastAsia"/>
                  <w:color w:val="000000"/>
                  <w:lang w:val="en-US" w:eastAsia="zh-CN"/>
                </w:rPr>
                <w:t>取101，表示当前PartyID的取值为发起方的交易员代码</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42" w:author="user" w:date="2018-03-20T20:42:00Z"/>
                <w:rFonts w:ascii="宋体" w:hAnsi="宋体" w:cs="宋体"/>
                <w:color w:val="000000"/>
                <w:lang w:val="en-US" w:eastAsia="zh-CN"/>
              </w:rPr>
            </w:pPr>
            <w:ins w:id="2443" w:author="user" w:date="2018-03-20T20:43:00Z">
              <w:r w:rsidRPr="00A23F8E">
                <w:rPr>
                  <w:rFonts w:ascii="宋体" w:hAnsi="宋体" w:cs="宋体"/>
                  <w:color w:val="000000"/>
                  <w:lang w:val="en-US" w:eastAsia="zh-CN"/>
                </w:rPr>
                <w:t>N4</w:t>
              </w:r>
            </w:ins>
          </w:p>
        </w:tc>
      </w:tr>
      <w:tr w:rsidR="00C56CD6" w:rsidRPr="00FF7C13" w:rsidTr="0073326A">
        <w:trPr>
          <w:ins w:id="2444" w:author="user" w:date="2018-03-20T20:44:00Z"/>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45" w:author="user" w:date="2018-03-20T20:44:00Z"/>
                <w:rFonts w:cs="Arial"/>
                <w:color w:val="000000"/>
              </w:rPr>
            </w:pPr>
            <w:ins w:id="2446" w:author="user" w:date="2018-03-20T20:44:00Z">
              <w:r w:rsidRPr="00A23F8E">
                <w:rPr>
                  <w:rFonts w:ascii="宋体" w:hAnsi="宋体" w:cs="宋体" w:hint="eastAsia"/>
                  <w:color w:val="000000"/>
                  <w:lang w:val="en-US" w:eastAsia="zh-CN"/>
                </w:rPr>
                <w:t>发起方申报交易单元号</w:t>
              </w:r>
            </w:ins>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47" w:author="user" w:date="2018-03-20T20:44:00Z"/>
                <w:rFonts w:ascii="宋体" w:hAnsi="宋体" w:cs="宋体"/>
                <w:color w:val="000000"/>
                <w:lang w:val="en-US" w:eastAsia="zh-CN"/>
              </w:rPr>
            </w:pPr>
            <w:ins w:id="2448" w:author="user" w:date="2018-03-20T20:44:00Z">
              <w:r w:rsidRPr="00A23F8E">
                <w:rPr>
                  <w:rFonts w:ascii="宋体" w:hAnsi="宋体" w:cs="宋体" w:hint="eastAsia"/>
                  <w:color w:val="000000"/>
                  <w:lang w:val="en-US" w:eastAsia="zh-CN"/>
                </w:rPr>
                <w:t>448</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49" w:author="user" w:date="2018-03-20T20:44:00Z"/>
                <w:rFonts w:ascii="宋体" w:hAnsi="宋体" w:cs="宋体"/>
                <w:color w:val="000000"/>
                <w:lang w:val="en-US" w:eastAsia="zh-CN"/>
              </w:rPr>
            </w:pPr>
            <w:ins w:id="2450" w:author="user" w:date="2018-03-20T20:44: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C56CD6" w:rsidRDefault="00C56CD6" w:rsidP="004600A7">
            <w:pPr>
              <w:jc w:val="both"/>
              <w:rPr>
                <w:ins w:id="2451" w:author="user" w:date="2018-06-19T15:30:00Z"/>
                <w:rFonts w:ascii="宋体" w:hAnsi="宋体" w:cs="宋体"/>
                <w:color w:val="000000"/>
                <w:lang w:val="en-US" w:eastAsia="zh-CN"/>
              </w:rPr>
            </w:pPr>
            <w:ins w:id="2452" w:author="user" w:date="2018-03-20T20:44:00Z">
              <w:r w:rsidRPr="00A23F8E">
                <w:rPr>
                  <w:rFonts w:ascii="宋体" w:hAnsi="宋体" w:cs="宋体" w:hint="eastAsia"/>
                  <w:color w:val="000000"/>
                  <w:lang w:val="en-US" w:eastAsia="zh-CN"/>
                </w:rPr>
                <w:t>发起方申报</w:t>
              </w:r>
              <w:r w:rsidRPr="00A23F8E">
                <w:rPr>
                  <w:rFonts w:ascii="宋体" w:hAnsi="宋体" w:cs="宋体"/>
                  <w:color w:val="000000"/>
                  <w:lang w:val="en-US" w:eastAsia="zh-CN"/>
                </w:rPr>
                <w:t>PBU</w:t>
              </w:r>
              <w:r w:rsidRPr="00A23F8E">
                <w:rPr>
                  <w:rFonts w:ascii="宋体" w:hAnsi="宋体" w:cs="宋体" w:hint="eastAsia"/>
                  <w:color w:val="000000"/>
                  <w:lang w:val="en-US" w:eastAsia="zh-CN"/>
                </w:rPr>
                <w:t>代码，填写</w:t>
              </w:r>
              <w:r w:rsidRPr="00A23F8E">
                <w:rPr>
                  <w:rFonts w:ascii="宋体" w:hAnsi="宋体" w:cs="宋体"/>
                  <w:color w:val="000000"/>
                  <w:lang w:val="en-US" w:eastAsia="zh-CN"/>
                </w:rPr>
                <w:t>5</w:t>
              </w:r>
              <w:r w:rsidRPr="00A23F8E">
                <w:rPr>
                  <w:rFonts w:ascii="宋体" w:hAnsi="宋体" w:cs="宋体" w:hint="eastAsia"/>
                  <w:color w:val="000000"/>
                  <w:lang w:val="en-US" w:eastAsia="zh-CN"/>
                </w:rPr>
                <w:t>位申报交易单元号</w:t>
              </w:r>
            </w:ins>
            <w:ins w:id="2453" w:author="user" w:date="2018-06-19T15:30:00Z">
              <w:r w:rsidR="00563C34">
                <w:rPr>
                  <w:rFonts w:ascii="宋体" w:hAnsi="宋体" w:cs="宋体" w:hint="eastAsia"/>
                  <w:color w:val="000000"/>
                  <w:lang w:val="en-US" w:eastAsia="zh-CN"/>
                </w:rPr>
                <w:t>。</w:t>
              </w:r>
            </w:ins>
          </w:p>
          <w:p w:rsidR="00563C34" w:rsidRPr="00A23F8E" w:rsidRDefault="00563C34" w:rsidP="004600A7">
            <w:pPr>
              <w:jc w:val="both"/>
              <w:rPr>
                <w:ins w:id="2454" w:author="user" w:date="2018-03-20T20:44:00Z"/>
                <w:rFonts w:ascii="宋体" w:hAnsi="宋体" w:cs="宋体"/>
                <w:color w:val="000000"/>
                <w:lang w:val="en-US" w:eastAsia="zh-CN"/>
              </w:rPr>
            </w:pPr>
            <w:ins w:id="2455" w:author="user" w:date="2018-06-19T15:30:00Z">
              <w:r>
                <w:rPr>
                  <w:rFonts w:cs="Arial"/>
                  <w:color w:val="000000"/>
                  <w:lang w:eastAsia="zh-CN"/>
                </w:rPr>
                <w:t>转托管</w:t>
              </w:r>
              <w:r>
                <w:rPr>
                  <w:rFonts w:cs="Arial" w:hint="eastAsia"/>
                  <w:color w:val="000000"/>
                  <w:lang w:eastAsia="zh-CN"/>
                </w:rPr>
                <w:t>撤销</w:t>
              </w:r>
              <w:r>
                <w:rPr>
                  <w:rFonts w:cs="Arial"/>
                  <w:color w:val="000000"/>
                  <w:lang w:eastAsia="zh-CN"/>
                </w:rPr>
                <w:t>无意义。</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56" w:author="user" w:date="2018-03-20T20:44:00Z"/>
                <w:rFonts w:ascii="宋体" w:hAnsi="宋体" w:cs="宋体"/>
                <w:color w:val="000000"/>
                <w:lang w:val="en-US" w:eastAsia="zh-CN"/>
              </w:rPr>
            </w:pPr>
            <w:ins w:id="2457" w:author="user" w:date="2018-03-20T20:44:00Z">
              <w:r w:rsidRPr="00A23F8E">
                <w:rPr>
                  <w:rFonts w:ascii="宋体" w:hAnsi="宋体" w:cs="宋体"/>
                  <w:color w:val="000000"/>
                  <w:lang w:val="en-US" w:eastAsia="zh-CN"/>
                </w:rPr>
                <w:t>C5</w:t>
              </w:r>
            </w:ins>
          </w:p>
        </w:tc>
      </w:tr>
      <w:tr w:rsidR="00C56CD6" w:rsidRPr="00FF7C13" w:rsidTr="0073326A">
        <w:trPr>
          <w:ins w:id="2458" w:author="user" w:date="2018-03-20T20:44:00Z"/>
        </w:trPr>
        <w:tc>
          <w:tcPr>
            <w:tcW w:w="851" w:type="dxa"/>
            <w:vMerge/>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59" w:author="user" w:date="2018-03-20T20:44:00Z"/>
                <w:rFonts w:cs="Arial"/>
                <w:color w:val="000000"/>
              </w:rPr>
            </w:pPr>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60" w:author="user" w:date="2018-03-20T20:44:00Z"/>
                <w:rFonts w:ascii="宋体" w:hAnsi="宋体" w:cs="宋体"/>
                <w:color w:val="000000"/>
                <w:lang w:val="en-US" w:eastAsia="zh-CN"/>
              </w:rPr>
            </w:pPr>
            <w:ins w:id="2461" w:author="user" w:date="2018-03-20T20:44:00Z">
              <w:r w:rsidRPr="00A23F8E">
                <w:rPr>
                  <w:rFonts w:ascii="宋体" w:hAnsi="宋体" w:cs="宋体" w:hint="eastAsia"/>
                  <w:color w:val="000000"/>
                  <w:lang w:val="en-US" w:eastAsia="zh-CN"/>
                </w:rPr>
                <w:t>452</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62" w:author="user" w:date="2018-03-20T20:44:00Z"/>
                <w:rFonts w:ascii="宋体" w:hAnsi="宋体" w:cs="宋体"/>
                <w:color w:val="000000"/>
                <w:lang w:val="en-US" w:eastAsia="zh-CN"/>
              </w:rPr>
            </w:pPr>
            <w:ins w:id="2463" w:author="user" w:date="2018-03-20T20:44: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C56CD6" w:rsidRPr="00A23F8E" w:rsidRDefault="00C56CD6" w:rsidP="00C56CD6">
            <w:pPr>
              <w:jc w:val="both"/>
              <w:rPr>
                <w:ins w:id="2464" w:author="user" w:date="2018-03-20T20:44:00Z"/>
                <w:rFonts w:ascii="宋体" w:hAnsi="宋体" w:cs="宋体"/>
                <w:color w:val="000000"/>
                <w:lang w:val="en-US" w:eastAsia="zh-CN"/>
              </w:rPr>
            </w:pPr>
            <w:ins w:id="2465" w:author="user" w:date="2018-03-20T20:44:00Z">
              <w:r w:rsidRPr="00A23F8E">
                <w:rPr>
                  <w:rFonts w:ascii="宋体" w:hAnsi="宋体" w:cs="宋体" w:hint="eastAsia"/>
                  <w:color w:val="000000"/>
                  <w:lang w:val="en-US" w:eastAsia="zh-CN"/>
                </w:rPr>
                <w:t>取</w:t>
              </w:r>
              <w:r w:rsidRPr="00A23F8E">
                <w:rPr>
                  <w:rFonts w:ascii="宋体" w:hAnsi="宋体" w:cs="宋体"/>
                  <w:color w:val="000000"/>
                  <w:lang w:val="en-US" w:eastAsia="zh-CN"/>
                </w:rPr>
                <w:t>1</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的取值为申报交易单元号</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66" w:author="user" w:date="2018-03-20T20:44:00Z"/>
                <w:rFonts w:ascii="宋体" w:hAnsi="宋体" w:cs="宋体"/>
                <w:color w:val="000000"/>
                <w:lang w:val="en-US" w:eastAsia="zh-CN"/>
              </w:rPr>
            </w:pPr>
            <w:ins w:id="2467" w:author="user" w:date="2018-03-20T20:44:00Z">
              <w:r w:rsidRPr="00A23F8E">
                <w:rPr>
                  <w:rFonts w:ascii="宋体" w:hAnsi="宋体" w:cs="宋体"/>
                  <w:color w:val="000000"/>
                  <w:lang w:val="en-US" w:eastAsia="zh-CN"/>
                </w:rPr>
                <w:t>N4</w:t>
              </w:r>
            </w:ins>
          </w:p>
        </w:tc>
      </w:tr>
      <w:tr w:rsidR="00C56CD6" w:rsidRPr="00FF7C13" w:rsidTr="0073326A">
        <w:trPr>
          <w:ins w:id="2468" w:author="user" w:date="2018-03-20T20:44:00Z"/>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69" w:author="user" w:date="2018-03-20T20:44:00Z"/>
                <w:rFonts w:cs="Arial"/>
                <w:color w:val="000000"/>
              </w:rPr>
            </w:pPr>
            <w:ins w:id="2470" w:author="user" w:date="2018-03-20T20:44:00Z">
              <w:r w:rsidRPr="00A23F8E">
                <w:rPr>
                  <w:rFonts w:ascii="宋体" w:hAnsi="宋体" w:cs="宋体" w:hint="eastAsia"/>
                  <w:color w:val="000000"/>
                  <w:lang w:val="en-US" w:eastAsia="zh-CN"/>
                </w:rPr>
                <w:t>发起方投资者账户</w:t>
              </w:r>
            </w:ins>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71" w:author="user" w:date="2018-03-20T20:44:00Z"/>
                <w:rFonts w:ascii="宋体" w:hAnsi="宋体" w:cs="宋体"/>
                <w:color w:val="000000"/>
                <w:lang w:val="en-US" w:eastAsia="zh-CN"/>
              </w:rPr>
            </w:pPr>
            <w:ins w:id="2472" w:author="user" w:date="2018-03-20T20:44:00Z">
              <w:r w:rsidRPr="00A23F8E">
                <w:rPr>
                  <w:rFonts w:ascii="宋体" w:hAnsi="宋体" w:cs="宋体" w:hint="eastAsia"/>
                  <w:color w:val="000000"/>
                  <w:lang w:val="en-US" w:eastAsia="zh-CN"/>
                </w:rPr>
                <w:t>448</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73" w:author="user" w:date="2018-03-20T20:44:00Z"/>
                <w:rFonts w:ascii="宋体" w:hAnsi="宋体" w:cs="宋体"/>
                <w:color w:val="000000"/>
                <w:lang w:val="en-US" w:eastAsia="zh-CN"/>
              </w:rPr>
            </w:pPr>
            <w:ins w:id="2474" w:author="user" w:date="2018-03-20T20:44:00Z">
              <w:r w:rsidRPr="00A23F8E">
                <w:rPr>
                  <w:rFonts w:ascii="宋体" w:hAnsi="宋体" w:cs="宋体" w:hint="eastAsia"/>
                  <w:color w:val="000000"/>
                  <w:lang w:val="en-US" w:eastAsia="zh-CN"/>
                </w:rPr>
                <w:t>PartyID</w:t>
              </w:r>
            </w:ins>
          </w:p>
        </w:tc>
        <w:tc>
          <w:tcPr>
            <w:tcW w:w="5244" w:type="dxa"/>
            <w:tcBorders>
              <w:top w:val="single" w:sz="4" w:space="0" w:color="000000"/>
              <w:left w:val="single" w:sz="4" w:space="0" w:color="000000"/>
              <w:bottom w:val="single" w:sz="4" w:space="0" w:color="000000"/>
            </w:tcBorders>
            <w:vAlign w:val="center"/>
          </w:tcPr>
          <w:p w:rsidR="00C56CD6" w:rsidRDefault="00C56CD6" w:rsidP="004600A7">
            <w:pPr>
              <w:jc w:val="both"/>
              <w:rPr>
                <w:ins w:id="2475" w:author="user" w:date="2018-06-19T15:30:00Z"/>
                <w:rFonts w:ascii="宋体" w:hAnsi="宋体" w:cs="宋体"/>
                <w:color w:val="000000"/>
                <w:lang w:val="en-US" w:eastAsia="zh-CN"/>
              </w:rPr>
            </w:pPr>
            <w:ins w:id="2476" w:author="user" w:date="2018-03-20T20:44:00Z">
              <w:r w:rsidRPr="00A23F8E">
                <w:rPr>
                  <w:rFonts w:ascii="宋体" w:hAnsi="宋体" w:cs="宋体" w:hint="eastAsia"/>
                  <w:color w:val="000000"/>
                  <w:lang w:val="en-US" w:eastAsia="zh-CN"/>
                </w:rPr>
                <w:t>发起方投资者帐户</w:t>
              </w:r>
            </w:ins>
            <w:ins w:id="2477" w:author="user" w:date="2018-04-18T14:28:00Z">
              <w:r w:rsidR="004600A7" w:rsidRPr="00A23F8E">
                <w:rPr>
                  <w:rFonts w:ascii="宋体" w:hAnsi="宋体" w:cs="宋体"/>
                  <w:color w:val="000000"/>
                  <w:lang w:val="en-US" w:eastAsia="zh-CN"/>
                </w:rPr>
                <w:t xml:space="preserve"> </w:t>
              </w:r>
            </w:ins>
            <w:ins w:id="2478" w:author="user" w:date="2018-06-19T15:30:00Z">
              <w:r w:rsidR="00563C34">
                <w:rPr>
                  <w:rFonts w:ascii="宋体" w:hAnsi="宋体" w:cs="宋体" w:hint="eastAsia"/>
                  <w:color w:val="000000"/>
                  <w:lang w:val="en-US" w:eastAsia="zh-CN"/>
                </w:rPr>
                <w:t>。</w:t>
              </w:r>
            </w:ins>
          </w:p>
          <w:p w:rsidR="00563C34" w:rsidRPr="00A23F8E" w:rsidRDefault="00563C34" w:rsidP="004600A7">
            <w:pPr>
              <w:jc w:val="both"/>
              <w:rPr>
                <w:ins w:id="2479" w:author="user" w:date="2018-03-20T20:44:00Z"/>
                <w:rFonts w:ascii="宋体" w:hAnsi="宋体" w:cs="宋体"/>
                <w:color w:val="000000"/>
                <w:lang w:val="en-US" w:eastAsia="zh-CN"/>
              </w:rPr>
            </w:pPr>
            <w:ins w:id="2480" w:author="user" w:date="2018-06-19T15:30:00Z">
              <w:r>
                <w:rPr>
                  <w:rFonts w:cs="Arial"/>
                  <w:color w:val="000000"/>
                  <w:lang w:eastAsia="zh-CN"/>
                </w:rPr>
                <w:t>转托管</w:t>
              </w:r>
              <w:r>
                <w:rPr>
                  <w:rFonts w:cs="Arial" w:hint="eastAsia"/>
                  <w:color w:val="000000"/>
                  <w:lang w:eastAsia="zh-CN"/>
                </w:rPr>
                <w:t>撤销</w:t>
              </w:r>
              <w:r>
                <w:rPr>
                  <w:rFonts w:cs="Arial"/>
                  <w:color w:val="000000"/>
                  <w:lang w:eastAsia="zh-CN"/>
                </w:rPr>
                <w:t>无意义。</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81" w:author="user" w:date="2018-03-20T20:44:00Z"/>
                <w:rFonts w:ascii="宋体" w:hAnsi="宋体" w:cs="宋体"/>
                <w:color w:val="000000"/>
                <w:lang w:val="en-US" w:eastAsia="zh-CN"/>
              </w:rPr>
            </w:pPr>
            <w:ins w:id="2482" w:author="user" w:date="2018-03-20T20:44:00Z">
              <w:r w:rsidRPr="00A23F8E">
                <w:rPr>
                  <w:rFonts w:ascii="宋体" w:hAnsi="宋体" w:cs="宋体"/>
                  <w:color w:val="000000"/>
                  <w:lang w:val="en-US" w:eastAsia="zh-CN"/>
                </w:rPr>
                <w:t>C10</w:t>
              </w:r>
            </w:ins>
          </w:p>
        </w:tc>
      </w:tr>
      <w:tr w:rsidR="00C56CD6" w:rsidRPr="00FF7C13" w:rsidTr="0073326A">
        <w:trPr>
          <w:ins w:id="2483" w:author="user" w:date="2018-03-20T20:44:00Z"/>
        </w:trPr>
        <w:tc>
          <w:tcPr>
            <w:tcW w:w="851" w:type="dxa"/>
            <w:vMerge/>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84" w:author="user" w:date="2018-03-20T20:44:00Z"/>
                <w:rFonts w:cs="Arial"/>
                <w:color w:val="000000"/>
              </w:rPr>
            </w:pPr>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485" w:author="user" w:date="2018-03-20T20:44:00Z"/>
                <w:rFonts w:ascii="宋体" w:hAnsi="宋体" w:cs="宋体"/>
                <w:color w:val="000000"/>
                <w:lang w:val="en-US" w:eastAsia="zh-CN"/>
              </w:rPr>
            </w:pPr>
            <w:ins w:id="2486" w:author="user" w:date="2018-03-20T20:44:00Z">
              <w:r w:rsidRPr="00A23F8E">
                <w:rPr>
                  <w:rFonts w:ascii="宋体" w:hAnsi="宋体" w:cs="宋体" w:hint="eastAsia"/>
                  <w:color w:val="000000"/>
                  <w:lang w:val="en-US" w:eastAsia="zh-CN"/>
                </w:rPr>
                <w:t>452</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487" w:author="user" w:date="2018-03-20T20:44:00Z"/>
                <w:rFonts w:ascii="宋体" w:hAnsi="宋体" w:cs="宋体"/>
                <w:color w:val="000000"/>
                <w:lang w:val="en-US" w:eastAsia="zh-CN"/>
              </w:rPr>
            </w:pPr>
            <w:ins w:id="2488" w:author="user" w:date="2018-03-20T20:44:00Z">
              <w:r w:rsidRPr="00A23F8E">
                <w:rPr>
                  <w:rFonts w:ascii="宋体" w:hAnsi="宋体" w:cs="宋体" w:hint="eastAsia"/>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C56CD6" w:rsidRPr="00A23F8E" w:rsidRDefault="00C56CD6" w:rsidP="00C56CD6">
            <w:pPr>
              <w:jc w:val="both"/>
              <w:rPr>
                <w:ins w:id="2489" w:author="user" w:date="2018-03-20T20:44:00Z"/>
                <w:rFonts w:ascii="宋体" w:hAnsi="宋体" w:cs="宋体"/>
                <w:color w:val="000000"/>
                <w:lang w:val="en-US" w:eastAsia="zh-CN"/>
              </w:rPr>
            </w:pPr>
            <w:ins w:id="2490" w:author="user" w:date="2018-03-20T20:44:00Z">
              <w:r w:rsidRPr="00A23F8E">
                <w:rPr>
                  <w:rFonts w:ascii="宋体" w:hAnsi="宋体" w:cs="宋体" w:hint="eastAsia"/>
                  <w:color w:val="000000"/>
                  <w:lang w:val="en-US" w:eastAsia="zh-CN"/>
                </w:rPr>
                <w:t>取</w:t>
              </w:r>
              <w:r w:rsidRPr="00A23F8E">
                <w:rPr>
                  <w:rFonts w:ascii="宋体" w:hAnsi="宋体" w:cs="宋体"/>
                  <w:color w:val="000000"/>
                  <w:lang w:val="en-US" w:eastAsia="zh-CN"/>
                </w:rPr>
                <w:t>5</w:t>
              </w:r>
              <w:r w:rsidRPr="00A23F8E">
                <w:rPr>
                  <w:rFonts w:ascii="宋体" w:hAnsi="宋体" w:cs="宋体" w:hint="eastAsia"/>
                  <w:color w:val="000000"/>
                  <w:lang w:val="en-US" w:eastAsia="zh-CN"/>
                </w:rPr>
                <w:t>，表示当前</w:t>
              </w:r>
              <w:r w:rsidRPr="00A23F8E">
                <w:rPr>
                  <w:rFonts w:ascii="宋体" w:hAnsi="宋体" w:cs="宋体"/>
                  <w:color w:val="000000"/>
                  <w:lang w:val="en-US" w:eastAsia="zh-CN"/>
                </w:rPr>
                <w:t>PartyID</w:t>
              </w:r>
              <w:r w:rsidRPr="00A23F8E">
                <w:rPr>
                  <w:rFonts w:ascii="宋体" w:hAnsi="宋体" w:cs="宋体" w:hint="eastAsia"/>
                  <w:color w:val="000000"/>
                  <w:lang w:val="en-US" w:eastAsia="zh-CN"/>
                </w:rPr>
                <w:t>的取值为发起方投资者帐户</w:t>
              </w:r>
            </w:ins>
          </w:p>
        </w:tc>
        <w:tc>
          <w:tcPr>
            <w:tcW w:w="993" w:type="dxa"/>
            <w:tcBorders>
              <w:top w:val="single" w:sz="4" w:space="0" w:color="000000"/>
              <w:left w:val="single" w:sz="4" w:space="0" w:color="000000"/>
              <w:bottom w:val="single" w:sz="4" w:space="0" w:color="000000"/>
              <w:right w:val="single" w:sz="4" w:space="0" w:color="000000"/>
            </w:tcBorders>
            <w:vAlign w:val="center"/>
          </w:tcPr>
          <w:p w:rsidR="00C56CD6" w:rsidRPr="00A23F8E" w:rsidRDefault="00C56CD6" w:rsidP="00C56CD6">
            <w:pPr>
              <w:snapToGrid w:val="0"/>
              <w:jc w:val="center"/>
              <w:rPr>
                <w:ins w:id="2491" w:author="user" w:date="2018-03-20T20:44:00Z"/>
                <w:rFonts w:ascii="宋体" w:hAnsi="宋体" w:cs="宋体"/>
                <w:color w:val="000000"/>
                <w:lang w:val="en-US" w:eastAsia="zh-CN"/>
              </w:rPr>
            </w:pPr>
            <w:ins w:id="2492" w:author="user" w:date="2018-03-20T20:44:00Z">
              <w:r w:rsidRPr="00A23F8E">
                <w:rPr>
                  <w:rFonts w:ascii="宋体" w:hAnsi="宋体" w:cs="宋体"/>
                  <w:color w:val="000000"/>
                  <w:lang w:val="en-US" w:eastAsia="zh-CN"/>
                </w:rPr>
                <w:t>N4</w:t>
              </w:r>
            </w:ins>
          </w:p>
        </w:tc>
      </w:tr>
      <w:tr w:rsidR="00C56CD6" w:rsidRPr="00FF7C13" w:rsidTr="0073326A">
        <w:trPr>
          <w:ins w:id="2493" w:author="user" w:date="2018-03-20T20:44:00Z"/>
        </w:trPr>
        <w:tc>
          <w:tcPr>
            <w:tcW w:w="851" w:type="dxa"/>
            <w:vMerge w:val="restart"/>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494" w:author="user" w:date="2018-03-20T20:44:00Z"/>
                <w:rFonts w:cs="Arial"/>
                <w:color w:val="000000"/>
              </w:rPr>
            </w:pPr>
            <w:ins w:id="2495" w:author="user" w:date="2018-03-20T20:45:00Z">
              <w:r>
                <w:rPr>
                  <w:rFonts w:cs="Arial" w:hint="eastAsia"/>
                  <w:color w:val="000000"/>
                  <w:lang w:eastAsia="zh-CN"/>
                </w:rPr>
                <w:t>银行间托管帐号</w:t>
              </w:r>
            </w:ins>
          </w:p>
        </w:tc>
        <w:tc>
          <w:tcPr>
            <w:tcW w:w="423" w:type="dxa"/>
            <w:tcBorders>
              <w:top w:val="single" w:sz="4" w:space="0" w:color="000000"/>
              <w:left w:val="single" w:sz="4" w:space="0" w:color="auto"/>
              <w:bottom w:val="single" w:sz="4" w:space="0" w:color="000000"/>
              <w:right w:val="single" w:sz="4" w:space="0" w:color="auto"/>
            </w:tcBorders>
          </w:tcPr>
          <w:p w:rsidR="00C56CD6" w:rsidRPr="00A23F8E" w:rsidRDefault="00C56CD6" w:rsidP="00C56CD6">
            <w:pPr>
              <w:snapToGrid w:val="0"/>
              <w:jc w:val="center"/>
              <w:rPr>
                <w:ins w:id="2496" w:author="user" w:date="2018-03-20T20:44:00Z"/>
                <w:rFonts w:ascii="宋体" w:hAnsi="宋体" w:cs="宋体"/>
                <w:color w:val="000000"/>
                <w:lang w:val="en-US" w:eastAsia="zh-CN"/>
              </w:rPr>
            </w:pPr>
            <w:ins w:id="2497" w:author="user" w:date="2018-03-20T20:45:00Z">
              <w:r w:rsidRPr="0073326A">
                <w:rPr>
                  <w:rFonts w:ascii="宋体" w:hAnsi="宋体" w:cs="宋体"/>
                  <w:color w:val="000000"/>
                  <w:lang w:val="en-US" w:eastAsia="zh-CN"/>
                </w:rPr>
                <w:t>448</w:t>
              </w:r>
            </w:ins>
          </w:p>
        </w:tc>
        <w:tc>
          <w:tcPr>
            <w:tcW w:w="995" w:type="dxa"/>
            <w:tcBorders>
              <w:top w:val="single" w:sz="4" w:space="0" w:color="000000"/>
              <w:left w:val="single" w:sz="4" w:space="0" w:color="auto"/>
              <w:bottom w:val="single" w:sz="4" w:space="0" w:color="000000"/>
            </w:tcBorders>
          </w:tcPr>
          <w:p w:rsidR="00C56CD6" w:rsidRPr="00A23F8E" w:rsidRDefault="00C56CD6" w:rsidP="00C56CD6">
            <w:pPr>
              <w:snapToGrid w:val="0"/>
              <w:jc w:val="both"/>
              <w:rPr>
                <w:ins w:id="2498" w:author="user" w:date="2018-03-20T20:44:00Z"/>
                <w:rFonts w:ascii="宋体" w:hAnsi="宋体" w:cs="宋体"/>
                <w:color w:val="000000"/>
                <w:lang w:val="en-US" w:eastAsia="zh-CN"/>
              </w:rPr>
            </w:pPr>
            <w:ins w:id="2499" w:author="user" w:date="2018-03-20T20:45:00Z">
              <w:r w:rsidRPr="0073326A">
                <w:rPr>
                  <w:rFonts w:ascii="宋体" w:hAnsi="宋体" w:cs="宋体"/>
                  <w:color w:val="000000"/>
                  <w:lang w:val="en-US" w:eastAsia="zh-CN"/>
                </w:rPr>
                <w:t>PartyID</w:t>
              </w:r>
            </w:ins>
          </w:p>
        </w:tc>
        <w:tc>
          <w:tcPr>
            <w:tcW w:w="5244" w:type="dxa"/>
            <w:tcBorders>
              <w:top w:val="single" w:sz="4" w:space="0" w:color="000000"/>
              <w:left w:val="single" w:sz="4" w:space="0" w:color="000000"/>
              <w:bottom w:val="single" w:sz="4" w:space="0" w:color="000000"/>
            </w:tcBorders>
          </w:tcPr>
          <w:p w:rsidR="00563C34" w:rsidRDefault="00C56CD6" w:rsidP="00C56CD6">
            <w:pPr>
              <w:jc w:val="both"/>
              <w:rPr>
                <w:ins w:id="2500" w:author="user" w:date="2018-06-19T15:31:00Z"/>
                <w:rFonts w:cs="Arial"/>
                <w:color w:val="000000"/>
                <w:lang w:eastAsia="zh-CN"/>
              </w:rPr>
            </w:pPr>
            <w:ins w:id="2501" w:author="user" w:date="2018-03-20T20:45:00Z">
              <w:r>
                <w:rPr>
                  <w:rFonts w:cs="Arial" w:hint="eastAsia"/>
                  <w:color w:val="000000"/>
                  <w:lang w:eastAsia="zh-CN"/>
                </w:rPr>
                <w:t>银行间托管账号</w:t>
              </w:r>
            </w:ins>
            <w:ins w:id="2502" w:author="user" w:date="2018-04-20T14:33:00Z">
              <w:r w:rsidR="00FC6F62">
                <w:rPr>
                  <w:rFonts w:cs="Arial" w:hint="eastAsia"/>
                  <w:color w:val="000000"/>
                  <w:lang w:eastAsia="zh-CN"/>
                </w:rPr>
                <w:t>，</w:t>
              </w:r>
              <w:r w:rsidR="00FC6F62">
                <w:rPr>
                  <w:rFonts w:cs="Arial"/>
                  <w:color w:val="000000"/>
                  <w:lang w:eastAsia="zh-CN"/>
                </w:rPr>
                <w:t>填写</w:t>
              </w:r>
              <w:r w:rsidR="00FC6F62">
                <w:rPr>
                  <w:rFonts w:cs="Arial" w:hint="eastAsia"/>
                  <w:color w:val="000000"/>
                  <w:lang w:eastAsia="zh-CN"/>
                </w:rPr>
                <w:t>11</w:t>
              </w:r>
              <w:r w:rsidR="00FC6F62">
                <w:rPr>
                  <w:rFonts w:cs="Arial" w:hint="eastAsia"/>
                  <w:color w:val="000000"/>
                  <w:lang w:eastAsia="zh-CN"/>
                </w:rPr>
                <w:t>位</w:t>
              </w:r>
              <w:r w:rsidR="00FC6F62">
                <w:rPr>
                  <w:rFonts w:cs="Arial"/>
                  <w:color w:val="000000"/>
                  <w:lang w:eastAsia="zh-CN"/>
                </w:rPr>
                <w:t>银行间</w:t>
              </w:r>
            </w:ins>
            <w:ins w:id="2503" w:author="user" w:date="2018-04-20T14:34:00Z">
              <w:r w:rsidR="00FC6F62">
                <w:rPr>
                  <w:rFonts w:cs="Arial"/>
                  <w:color w:val="000000"/>
                  <w:lang w:eastAsia="zh-CN"/>
                </w:rPr>
                <w:t>托管</w:t>
              </w:r>
              <w:r w:rsidR="00FC6F62">
                <w:rPr>
                  <w:rFonts w:cs="Arial" w:hint="eastAsia"/>
                  <w:color w:val="000000"/>
                  <w:lang w:eastAsia="zh-CN"/>
                </w:rPr>
                <w:t>账号</w:t>
              </w:r>
              <w:r w:rsidR="00FC6F62">
                <w:rPr>
                  <w:rFonts w:cs="Arial"/>
                  <w:color w:val="000000"/>
                  <w:lang w:eastAsia="zh-CN"/>
                </w:rPr>
                <w:t>。</w:t>
              </w:r>
            </w:ins>
          </w:p>
          <w:p w:rsidR="00C56CD6" w:rsidRPr="00A23F8E" w:rsidRDefault="00FC6F62" w:rsidP="00C56CD6">
            <w:pPr>
              <w:jc w:val="both"/>
              <w:rPr>
                <w:ins w:id="2504" w:author="user" w:date="2018-03-20T20:44:00Z"/>
                <w:rFonts w:ascii="宋体" w:hAnsi="宋体" w:cs="宋体"/>
                <w:color w:val="000000"/>
                <w:lang w:val="en-US" w:eastAsia="zh-CN"/>
              </w:rPr>
            </w:pPr>
            <w:ins w:id="2505" w:author="user" w:date="2018-04-20T14:34:00Z">
              <w:r>
                <w:rPr>
                  <w:rFonts w:cs="Arial"/>
                  <w:color w:val="000000"/>
                  <w:lang w:eastAsia="zh-CN"/>
                </w:rPr>
                <w:t>转托管</w:t>
              </w:r>
              <w:r>
                <w:rPr>
                  <w:rFonts w:cs="Arial" w:hint="eastAsia"/>
                  <w:color w:val="000000"/>
                  <w:lang w:eastAsia="zh-CN"/>
                </w:rPr>
                <w:t>撤单</w:t>
              </w:r>
              <w:r>
                <w:rPr>
                  <w:rFonts w:cs="Arial"/>
                  <w:color w:val="000000"/>
                  <w:lang w:eastAsia="zh-CN"/>
                </w:rPr>
                <w:t>无意义</w:t>
              </w:r>
              <w:r>
                <w:rPr>
                  <w:rFonts w:cs="Arial" w:hint="eastAsia"/>
                  <w:color w:val="000000"/>
                  <w:lang w:eastAsia="zh-CN"/>
                </w:rPr>
                <w:t>。</w:t>
              </w:r>
            </w:ins>
          </w:p>
        </w:tc>
        <w:tc>
          <w:tcPr>
            <w:tcW w:w="993" w:type="dxa"/>
            <w:tcBorders>
              <w:top w:val="single" w:sz="4" w:space="0" w:color="000000"/>
              <w:left w:val="single" w:sz="4" w:space="0" w:color="000000"/>
              <w:bottom w:val="single" w:sz="4" w:space="0" w:color="000000"/>
              <w:right w:val="single" w:sz="4" w:space="0" w:color="000000"/>
            </w:tcBorders>
          </w:tcPr>
          <w:p w:rsidR="00C56CD6" w:rsidRPr="00A23F8E" w:rsidRDefault="00C56CD6" w:rsidP="00C56CD6">
            <w:pPr>
              <w:snapToGrid w:val="0"/>
              <w:jc w:val="center"/>
              <w:rPr>
                <w:ins w:id="2506" w:author="user" w:date="2018-03-20T20:44:00Z"/>
                <w:rFonts w:ascii="宋体" w:hAnsi="宋体" w:cs="宋体"/>
                <w:color w:val="000000"/>
                <w:lang w:val="en-US" w:eastAsia="zh-CN"/>
              </w:rPr>
            </w:pPr>
            <w:ins w:id="2507" w:author="user" w:date="2018-03-20T20:45:00Z">
              <w:r w:rsidRPr="00F852EA">
                <w:rPr>
                  <w:rFonts w:cs="Arial"/>
                  <w:color w:val="000000"/>
                  <w:lang w:eastAsia="zh-CN"/>
                </w:rPr>
                <w:t>C</w:t>
              </w:r>
              <w:r>
                <w:rPr>
                  <w:rFonts w:cs="Arial" w:hint="eastAsia"/>
                  <w:color w:val="000000"/>
                  <w:lang w:eastAsia="zh-CN"/>
                </w:rPr>
                <w:t>11</w:t>
              </w:r>
            </w:ins>
          </w:p>
        </w:tc>
      </w:tr>
      <w:tr w:rsidR="00C56CD6" w:rsidRPr="00FF7C13" w:rsidTr="0073326A">
        <w:trPr>
          <w:ins w:id="2508" w:author="user" w:date="2018-03-20T20:44:00Z"/>
        </w:trPr>
        <w:tc>
          <w:tcPr>
            <w:tcW w:w="851" w:type="dxa"/>
            <w:vMerge/>
            <w:tcBorders>
              <w:top w:val="single" w:sz="4" w:space="0" w:color="auto"/>
              <w:left w:val="single" w:sz="4" w:space="0" w:color="auto"/>
              <w:bottom w:val="single" w:sz="4" w:space="0" w:color="auto"/>
              <w:right w:val="single" w:sz="4" w:space="0" w:color="auto"/>
            </w:tcBorders>
            <w:vAlign w:val="center"/>
          </w:tcPr>
          <w:p w:rsidR="00C56CD6" w:rsidRDefault="00C56CD6" w:rsidP="00C56CD6">
            <w:pPr>
              <w:snapToGrid w:val="0"/>
              <w:jc w:val="center"/>
              <w:rPr>
                <w:ins w:id="2509" w:author="user" w:date="2018-03-20T20:44:00Z"/>
                <w:rFonts w:cs="Arial"/>
                <w:color w:val="000000"/>
              </w:rPr>
            </w:pPr>
          </w:p>
        </w:tc>
        <w:tc>
          <w:tcPr>
            <w:tcW w:w="423" w:type="dxa"/>
            <w:tcBorders>
              <w:top w:val="single" w:sz="4" w:space="0" w:color="000000"/>
              <w:left w:val="single" w:sz="4" w:space="0" w:color="auto"/>
              <w:bottom w:val="single" w:sz="4" w:space="0" w:color="000000"/>
              <w:right w:val="single" w:sz="4" w:space="0" w:color="auto"/>
            </w:tcBorders>
            <w:vAlign w:val="center"/>
          </w:tcPr>
          <w:p w:rsidR="00C56CD6" w:rsidRPr="00A23F8E" w:rsidRDefault="00C56CD6" w:rsidP="00C56CD6">
            <w:pPr>
              <w:snapToGrid w:val="0"/>
              <w:jc w:val="center"/>
              <w:rPr>
                <w:ins w:id="2510" w:author="user" w:date="2018-03-20T20:44:00Z"/>
                <w:rFonts w:ascii="宋体" w:hAnsi="宋体" w:cs="宋体"/>
                <w:color w:val="000000"/>
                <w:lang w:val="en-US" w:eastAsia="zh-CN"/>
              </w:rPr>
            </w:pPr>
            <w:ins w:id="2511" w:author="user" w:date="2018-03-20T20:45:00Z">
              <w:r w:rsidRPr="0073326A">
                <w:rPr>
                  <w:rFonts w:ascii="宋体" w:hAnsi="宋体" w:cs="宋体"/>
                  <w:color w:val="000000"/>
                  <w:lang w:val="en-US" w:eastAsia="zh-CN"/>
                </w:rPr>
                <w:t>452</w:t>
              </w:r>
            </w:ins>
          </w:p>
        </w:tc>
        <w:tc>
          <w:tcPr>
            <w:tcW w:w="995" w:type="dxa"/>
            <w:tcBorders>
              <w:top w:val="single" w:sz="4" w:space="0" w:color="000000"/>
              <w:left w:val="single" w:sz="4" w:space="0" w:color="auto"/>
              <w:bottom w:val="single" w:sz="4" w:space="0" w:color="000000"/>
            </w:tcBorders>
            <w:vAlign w:val="center"/>
          </w:tcPr>
          <w:p w:rsidR="00C56CD6" w:rsidRPr="00A23F8E" w:rsidRDefault="00C56CD6" w:rsidP="00C56CD6">
            <w:pPr>
              <w:snapToGrid w:val="0"/>
              <w:jc w:val="both"/>
              <w:rPr>
                <w:ins w:id="2512" w:author="user" w:date="2018-03-20T20:44:00Z"/>
                <w:rFonts w:ascii="宋体" w:hAnsi="宋体" w:cs="宋体"/>
                <w:color w:val="000000"/>
                <w:lang w:val="en-US" w:eastAsia="zh-CN"/>
              </w:rPr>
            </w:pPr>
            <w:ins w:id="2513" w:author="user" w:date="2018-03-20T20:45:00Z">
              <w:r w:rsidRPr="0073326A">
                <w:rPr>
                  <w:rFonts w:ascii="宋体" w:hAnsi="宋体" w:cs="宋体"/>
                  <w:color w:val="000000"/>
                  <w:lang w:val="en-US" w:eastAsia="zh-CN"/>
                </w:rPr>
                <w:t>PartyRole</w:t>
              </w:r>
            </w:ins>
          </w:p>
        </w:tc>
        <w:tc>
          <w:tcPr>
            <w:tcW w:w="5244" w:type="dxa"/>
            <w:tcBorders>
              <w:top w:val="single" w:sz="4" w:space="0" w:color="000000"/>
              <w:left w:val="single" w:sz="4" w:space="0" w:color="000000"/>
              <w:bottom w:val="single" w:sz="4" w:space="0" w:color="000000"/>
            </w:tcBorders>
            <w:vAlign w:val="center"/>
          </w:tcPr>
          <w:p w:rsidR="00C56CD6" w:rsidRPr="00A23F8E" w:rsidRDefault="00C56CD6" w:rsidP="00C56CD6">
            <w:pPr>
              <w:jc w:val="both"/>
              <w:rPr>
                <w:ins w:id="2514" w:author="user" w:date="2018-03-20T20:44:00Z"/>
                <w:rFonts w:ascii="宋体" w:hAnsi="宋体" w:cs="宋体"/>
                <w:color w:val="000000"/>
                <w:lang w:val="en-US" w:eastAsia="zh-CN"/>
              </w:rPr>
            </w:pPr>
            <w:ins w:id="2515" w:author="user" w:date="2018-03-20T20:45:00Z">
              <w:r>
                <w:rPr>
                  <w:rFonts w:cs="Arial"/>
                  <w:color w:val="000000"/>
                </w:rPr>
                <w:t>取</w:t>
              </w:r>
              <w:r>
                <w:rPr>
                  <w:rFonts w:cs="Arial" w:hint="eastAsia"/>
                  <w:color w:val="000000"/>
                  <w:lang w:eastAsia="zh-CN"/>
                </w:rPr>
                <w:t>28</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银行间托管账号</w:t>
              </w:r>
            </w:ins>
          </w:p>
        </w:tc>
        <w:tc>
          <w:tcPr>
            <w:tcW w:w="993" w:type="dxa"/>
            <w:tcBorders>
              <w:top w:val="single" w:sz="4" w:space="0" w:color="000000"/>
              <w:left w:val="single" w:sz="4" w:space="0" w:color="000000"/>
              <w:bottom w:val="single" w:sz="4" w:space="0" w:color="000000"/>
              <w:right w:val="single" w:sz="4" w:space="0" w:color="000000"/>
            </w:tcBorders>
          </w:tcPr>
          <w:p w:rsidR="00C56CD6" w:rsidRPr="00A23F8E" w:rsidRDefault="00C56CD6" w:rsidP="00C56CD6">
            <w:pPr>
              <w:snapToGrid w:val="0"/>
              <w:jc w:val="center"/>
              <w:rPr>
                <w:ins w:id="2516" w:author="user" w:date="2018-03-20T20:44:00Z"/>
                <w:rFonts w:ascii="宋体" w:hAnsi="宋体" w:cs="宋体"/>
                <w:color w:val="000000"/>
                <w:lang w:val="en-US" w:eastAsia="zh-CN"/>
              </w:rPr>
            </w:pPr>
            <w:ins w:id="2517" w:author="user" w:date="2018-03-20T20:45:00Z">
              <w:r>
                <w:rPr>
                  <w:rFonts w:cs="Arial" w:hint="eastAsia"/>
                  <w:color w:val="000000"/>
                  <w:lang w:eastAsia="zh-CN"/>
                </w:rPr>
                <w:t>N4</w:t>
              </w:r>
            </w:ins>
          </w:p>
        </w:tc>
      </w:tr>
    </w:tbl>
    <w:p w:rsidR="005502B1" w:rsidRPr="001E2A20" w:rsidRDefault="005502B1" w:rsidP="005502B1">
      <w:pPr>
        <w:spacing w:before="0" w:after="0"/>
        <w:rPr>
          <w:ins w:id="2518" w:author="user" w:date="2018-03-20T20:00:00Z"/>
          <w:vanish/>
        </w:rPr>
      </w:pPr>
    </w:p>
    <w:p w:rsidR="005502B1" w:rsidRDefault="005502B1" w:rsidP="005502B1">
      <w:pPr>
        <w:rPr>
          <w:ins w:id="2519" w:author="user" w:date="2018-03-20T20:00:00Z"/>
          <w:lang w:eastAsia="zh-CN"/>
        </w:rPr>
      </w:pPr>
    </w:p>
    <w:p w:rsidR="005502B1" w:rsidRDefault="005502B1" w:rsidP="005502B1">
      <w:pPr>
        <w:rPr>
          <w:ins w:id="2520" w:author="user" w:date="2018-03-20T20:00:00Z"/>
          <w:lang w:eastAsia="zh-CN"/>
        </w:rPr>
      </w:pPr>
    </w:p>
    <w:p w:rsidR="005502B1" w:rsidRPr="00F93C1A" w:rsidRDefault="00EE55CF" w:rsidP="005502B1">
      <w:pPr>
        <w:pStyle w:val="3"/>
        <w:rPr>
          <w:ins w:id="2521" w:author="user" w:date="2018-03-20T20:00:00Z"/>
        </w:rPr>
      </w:pPr>
      <w:bookmarkStart w:id="2522" w:name="_Toc360808972"/>
      <w:bookmarkStart w:id="2523" w:name="_Toc525648622"/>
      <w:ins w:id="2524" w:author="user" w:date="2018-05-25T09:38:00Z">
        <w:r>
          <w:rPr>
            <w:rFonts w:hint="eastAsia"/>
            <w:lang w:eastAsia="zh-CN"/>
          </w:rPr>
          <w:t>非交易</w:t>
        </w:r>
      </w:ins>
      <w:ins w:id="2525" w:author="user" w:date="2018-03-20T20:00:00Z">
        <w:r w:rsidR="005502B1" w:rsidRPr="00F93C1A">
          <w:rPr>
            <w:rFonts w:hint="eastAsia"/>
          </w:rPr>
          <w:t>申报响应</w:t>
        </w:r>
        <w:r w:rsidR="005502B1" w:rsidRPr="00F93C1A">
          <w:rPr>
            <w:rFonts w:hint="eastAsia"/>
          </w:rPr>
          <w:t>/</w:t>
        </w:r>
      </w:ins>
      <w:ins w:id="2526" w:author="user" w:date="2018-05-25T09:38:00Z">
        <w:r>
          <w:rPr>
            <w:rFonts w:hint="eastAsia"/>
            <w:lang w:eastAsia="zh-CN"/>
          </w:rPr>
          <w:t>非交易</w:t>
        </w:r>
      </w:ins>
      <w:ins w:id="2527" w:author="user" w:date="2018-03-20T20:00:00Z">
        <w:r w:rsidR="005502B1" w:rsidRPr="00F93C1A">
          <w:rPr>
            <w:rFonts w:hint="eastAsia"/>
          </w:rPr>
          <w:t>撤单申报响应</w:t>
        </w:r>
        <w:bookmarkEnd w:id="2522"/>
        <w:bookmarkEnd w:id="2523"/>
      </w:ins>
    </w:p>
    <w:tbl>
      <w:tblPr>
        <w:tblW w:w="0" w:type="auto"/>
        <w:tblInd w:w="-5" w:type="dxa"/>
        <w:tblLayout w:type="fixed"/>
        <w:tblLook w:val="0000"/>
      </w:tblPr>
      <w:tblGrid>
        <w:gridCol w:w="4839"/>
        <w:gridCol w:w="3699"/>
      </w:tblGrid>
      <w:tr w:rsidR="005502B1" w:rsidTr="005502B1">
        <w:trPr>
          <w:tblHeader/>
          <w:ins w:id="2528" w:author="user" w:date="2018-03-20T20:00:00Z"/>
        </w:trPr>
        <w:tc>
          <w:tcPr>
            <w:tcW w:w="4839" w:type="dxa"/>
            <w:tcBorders>
              <w:top w:val="single" w:sz="4" w:space="0" w:color="000000"/>
              <w:left w:val="single" w:sz="4" w:space="0" w:color="000000"/>
              <w:bottom w:val="single" w:sz="4" w:space="0" w:color="000000"/>
            </w:tcBorders>
            <w:shd w:val="clear" w:color="auto" w:fill="E0E0E0"/>
          </w:tcPr>
          <w:p w:rsidR="005502B1" w:rsidRDefault="005502B1" w:rsidP="005502B1">
            <w:pPr>
              <w:pStyle w:val="WinDescr"/>
              <w:snapToGrid w:val="0"/>
              <w:rPr>
                <w:ins w:id="2529" w:author="user" w:date="2018-03-20T20:00:00Z"/>
                <w:b/>
                <w:lang w:eastAsia="zh-CN"/>
              </w:rPr>
            </w:pPr>
            <w:ins w:id="2530" w:author="user" w:date="2018-03-20T20:00:00Z">
              <w:r w:rsidRPr="00BB53D8">
                <w:rPr>
                  <w:rFonts w:cs="Arial"/>
                  <w:b/>
                  <w:color w:val="000000"/>
                  <w:lang w:eastAsia="zh-CN"/>
                </w:rPr>
                <w:t>Designation</w:t>
              </w:r>
              <w:r w:rsidRPr="00BB53D8">
                <w:rPr>
                  <w:rFonts w:cs="Arial" w:hint="eastAsia"/>
                  <w:b/>
                  <w:color w:val="000000"/>
                  <w:lang w:eastAsia="zh-CN"/>
                </w:rPr>
                <w:t>Report</w:t>
              </w:r>
              <w:r>
                <w:rPr>
                  <w:rFonts w:hint="eastAsia"/>
                  <w:b/>
                  <w:lang w:eastAsia="zh-CN"/>
                </w:rPr>
                <w:t xml:space="preserve"> (</w:t>
              </w:r>
              <w:r w:rsidRPr="00724108">
                <w:rPr>
                  <w:rFonts w:cs="Arial"/>
                  <w:b/>
                  <w:color w:val="000000"/>
                  <w:lang w:eastAsia="zh-CN"/>
                </w:rPr>
                <w:t>R</w:t>
              </w:r>
              <w:r w:rsidRPr="00724108">
                <w:rPr>
                  <w:rFonts w:cs="Arial" w:hint="eastAsia"/>
                  <w:b/>
                  <w:color w:val="000000"/>
                  <w:lang w:eastAsia="zh-CN"/>
                </w:rPr>
                <w:t>espText</w:t>
              </w:r>
              <w:r>
                <w:rPr>
                  <w:rFonts w:hint="eastAsia"/>
                  <w:b/>
                  <w:lang w:eastAsia="zh-CN"/>
                </w:rPr>
                <w:t>)</w:t>
              </w:r>
            </w:ins>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5502B1" w:rsidRPr="001B7112" w:rsidRDefault="005502B1" w:rsidP="005502B1">
            <w:pPr>
              <w:pStyle w:val="WinDescr"/>
              <w:snapToGrid w:val="0"/>
              <w:rPr>
                <w:ins w:id="2531" w:author="user" w:date="2018-03-20T20:00:00Z"/>
                <w:b/>
                <w:lang w:eastAsia="zh-CN"/>
              </w:rPr>
            </w:pPr>
            <w:ins w:id="2532" w:author="user" w:date="2018-03-20T20:00:00Z">
              <w:r>
                <w:rPr>
                  <w:rFonts w:hint="eastAsia"/>
                  <w:b/>
                  <w:lang w:eastAsia="zh-CN"/>
                </w:rPr>
                <w:t>转托管</w:t>
              </w:r>
              <w:r w:rsidRPr="00DF1BD7">
                <w:rPr>
                  <w:b/>
                </w:rPr>
                <w:t>申报</w:t>
              </w:r>
              <w:r>
                <w:rPr>
                  <w:rFonts w:hint="eastAsia"/>
                  <w:b/>
                  <w:lang w:eastAsia="zh-CN"/>
                </w:rPr>
                <w:t>响应</w:t>
              </w:r>
            </w:ins>
          </w:p>
        </w:tc>
      </w:tr>
      <w:tr w:rsidR="005502B1" w:rsidTr="005502B1">
        <w:trPr>
          <w:ins w:id="2533" w:author="user" w:date="2018-03-20T20:00:00Z"/>
        </w:trPr>
        <w:tc>
          <w:tcPr>
            <w:tcW w:w="8538" w:type="dxa"/>
            <w:gridSpan w:val="2"/>
            <w:tcBorders>
              <w:top w:val="single" w:sz="4" w:space="0" w:color="000000"/>
              <w:left w:val="single" w:sz="4" w:space="0" w:color="000000"/>
              <w:bottom w:val="single" w:sz="4" w:space="0" w:color="000000"/>
              <w:right w:val="single" w:sz="4" w:space="0" w:color="000000"/>
            </w:tcBorders>
          </w:tcPr>
          <w:p w:rsidR="005502B1" w:rsidRDefault="005502B1" w:rsidP="005502B1">
            <w:pPr>
              <w:pStyle w:val="WinDescr"/>
              <w:snapToGrid w:val="0"/>
              <w:rPr>
                <w:ins w:id="2534" w:author="user" w:date="2018-03-20T20:00:00Z"/>
                <w:b/>
              </w:rPr>
            </w:pPr>
            <w:ins w:id="2535" w:author="user" w:date="2018-03-20T20:00:00Z">
              <w:r>
                <w:rPr>
                  <w:b/>
                </w:rPr>
                <w:t>描述：</w:t>
              </w:r>
            </w:ins>
          </w:p>
          <w:p w:rsidR="005502B1" w:rsidRPr="00206046" w:rsidRDefault="005502B1" w:rsidP="005502B1">
            <w:pPr>
              <w:pStyle w:val="WinDescrLeft"/>
              <w:rPr>
                <w:ins w:id="2536" w:author="user" w:date="2018-03-20T20:00:00Z"/>
                <w:lang w:eastAsia="zh-CN"/>
              </w:rPr>
            </w:pPr>
            <w:ins w:id="2537" w:author="user" w:date="2018-03-20T20:00:00Z">
              <w:r>
                <w:t>每一个</w:t>
              </w:r>
            </w:ins>
            <w:ins w:id="2538" w:author="user" w:date="2018-05-25T09:38:00Z">
              <w:r w:rsidR="00EE55CF">
                <w:rPr>
                  <w:rFonts w:hint="eastAsia"/>
                  <w:lang w:eastAsia="zh-CN"/>
                </w:rPr>
                <w:t>非交易</w:t>
              </w:r>
            </w:ins>
            <w:ins w:id="2539" w:author="user" w:date="2018-03-20T20:00:00Z">
              <w:r>
                <w:t>申报记录</w:t>
              </w:r>
              <w:r>
                <w:rPr>
                  <w:rFonts w:hint="eastAsia"/>
                  <w:lang w:eastAsia="zh-CN"/>
                </w:rPr>
                <w:t>或</w:t>
              </w:r>
            </w:ins>
            <w:ins w:id="2540" w:author="user" w:date="2018-05-25T09:38:00Z">
              <w:r w:rsidR="00EE55CF">
                <w:rPr>
                  <w:rFonts w:hint="eastAsia"/>
                  <w:lang w:eastAsia="zh-CN"/>
                </w:rPr>
                <w:t>非交易</w:t>
              </w:r>
            </w:ins>
            <w:ins w:id="2541" w:author="user" w:date="2018-03-20T20:00:00Z">
              <w:r>
                <w:rPr>
                  <w:rFonts w:hint="eastAsia"/>
                  <w:lang w:eastAsia="zh-CN"/>
                </w:rPr>
                <w:t>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ins>
          </w:p>
        </w:tc>
      </w:tr>
    </w:tbl>
    <w:p w:rsidR="005502B1" w:rsidRPr="00C77DEA" w:rsidRDefault="005502B1" w:rsidP="005502B1">
      <w:pPr>
        <w:rPr>
          <w:ins w:id="2542" w:author="user" w:date="2018-03-20T20:00:00Z"/>
          <w:lang w:val="en-US" w:eastAsia="zh-CN"/>
        </w:rPr>
      </w:pPr>
    </w:p>
    <w:tbl>
      <w:tblPr>
        <w:tblW w:w="8436" w:type="dxa"/>
        <w:tblInd w:w="-5" w:type="dxa"/>
        <w:tblLayout w:type="fixed"/>
        <w:tblCellMar>
          <w:left w:w="57" w:type="dxa"/>
          <w:right w:w="57" w:type="dxa"/>
        </w:tblCellMar>
        <w:tblLook w:val="0000"/>
      </w:tblPr>
      <w:tblGrid>
        <w:gridCol w:w="517"/>
        <w:gridCol w:w="1137"/>
        <w:gridCol w:w="5638"/>
        <w:gridCol w:w="1144"/>
      </w:tblGrid>
      <w:tr w:rsidR="005502B1" w:rsidRPr="00A53D7E" w:rsidTr="005502B1">
        <w:trPr>
          <w:ins w:id="2543" w:author="user" w:date="2018-03-20T20:00:00Z"/>
        </w:trPr>
        <w:tc>
          <w:tcPr>
            <w:tcW w:w="517"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jc w:val="center"/>
              <w:rPr>
                <w:ins w:id="2544" w:author="user" w:date="2018-03-20T20:00:00Z"/>
                <w:b/>
                <w:color w:val="000000"/>
                <w:lang w:val="en-US" w:eastAsia="zh-CN"/>
              </w:rPr>
            </w:pPr>
            <w:ins w:id="2545" w:author="user" w:date="2018-03-20T20:00:00Z">
              <w:r w:rsidRPr="00A53D7E">
                <w:rPr>
                  <w:rFonts w:hint="eastAsia"/>
                  <w:b/>
                  <w:color w:val="000000"/>
                  <w:lang w:val="en-US" w:eastAsia="zh-CN"/>
                </w:rPr>
                <w:t>标签</w:t>
              </w:r>
            </w:ins>
          </w:p>
        </w:tc>
        <w:tc>
          <w:tcPr>
            <w:tcW w:w="1137"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rPr>
                <w:ins w:id="2546" w:author="user" w:date="2018-03-20T20:00:00Z"/>
                <w:b/>
                <w:color w:val="000000"/>
                <w:lang w:val="en-US"/>
              </w:rPr>
            </w:pPr>
            <w:ins w:id="2547" w:author="user" w:date="2018-03-20T20:00:00Z">
              <w:r w:rsidRPr="00A53D7E">
                <w:rPr>
                  <w:b/>
                  <w:color w:val="000000"/>
                  <w:lang w:val="en-US"/>
                </w:rPr>
                <w:t>字段名</w:t>
              </w:r>
            </w:ins>
          </w:p>
        </w:tc>
        <w:tc>
          <w:tcPr>
            <w:tcW w:w="5638" w:type="dxa"/>
            <w:tcBorders>
              <w:top w:val="single" w:sz="4" w:space="0" w:color="000000"/>
              <w:left w:val="single" w:sz="4" w:space="0" w:color="000000"/>
              <w:bottom w:val="single" w:sz="4" w:space="0" w:color="000000"/>
            </w:tcBorders>
            <w:shd w:val="clear" w:color="auto" w:fill="C0C0C0"/>
          </w:tcPr>
          <w:p w:rsidR="005502B1" w:rsidRPr="00A53D7E" w:rsidRDefault="005502B1" w:rsidP="005502B1">
            <w:pPr>
              <w:snapToGrid w:val="0"/>
              <w:rPr>
                <w:ins w:id="2548" w:author="user" w:date="2018-03-20T20:00:00Z"/>
                <w:b/>
                <w:color w:val="000000"/>
                <w:lang w:val="en-US"/>
              </w:rPr>
            </w:pPr>
            <w:ins w:id="2549" w:author="user" w:date="2018-03-20T20:00:00Z">
              <w:r w:rsidRPr="00A53D7E">
                <w:rPr>
                  <w:b/>
                  <w:color w:val="000000"/>
                  <w:lang w:val="en-US"/>
                </w:rPr>
                <w:t>字段描述</w:t>
              </w:r>
            </w:ins>
          </w:p>
        </w:tc>
        <w:tc>
          <w:tcPr>
            <w:tcW w:w="114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502B1" w:rsidRPr="00A53D7E" w:rsidRDefault="005502B1" w:rsidP="005502B1">
            <w:pPr>
              <w:snapToGrid w:val="0"/>
              <w:rPr>
                <w:ins w:id="2550" w:author="user" w:date="2018-03-20T20:00:00Z"/>
                <w:b/>
                <w:color w:val="000000"/>
                <w:lang w:val="en-US"/>
              </w:rPr>
            </w:pPr>
            <w:ins w:id="2551" w:author="user" w:date="2018-03-20T20:00:00Z">
              <w:r w:rsidRPr="00A53D7E">
                <w:rPr>
                  <w:b/>
                  <w:color w:val="000000"/>
                  <w:lang w:val="en-US"/>
                </w:rPr>
                <w:t>类型</w:t>
              </w:r>
            </w:ins>
          </w:p>
        </w:tc>
      </w:tr>
      <w:tr w:rsidR="00EA009D" w:rsidRPr="00A53D7E" w:rsidTr="0073326A">
        <w:trPr>
          <w:ins w:id="2552" w:author="user" w:date="2018-03-20T20:47:00Z"/>
        </w:trPr>
        <w:tc>
          <w:tcPr>
            <w:tcW w:w="517" w:type="dxa"/>
            <w:tcBorders>
              <w:top w:val="single" w:sz="4" w:space="0" w:color="000000"/>
              <w:left w:val="single" w:sz="4" w:space="0" w:color="000000"/>
              <w:bottom w:val="single" w:sz="4" w:space="0" w:color="000000"/>
            </w:tcBorders>
            <w:shd w:val="clear" w:color="auto" w:fill="C0C0C0"/>
            <w:vAlign w:val="center"/>
          </w:tcPr>
          <w:p w:rsidR="00EA009D" w:rsidRPr="00A53D7E" w:rsidRDefault="00EA009D" w:rsidP="00EA009D">
            <w:pPr>
              <w:snapToGrid w:val="0"/>
              <w:jc w:val="center"/>
              <w:rPr>
                <w:ins w:id="2553" w:author="user" w:date="2018-03-20T20:47:00Z"/>
                <w:b/>
                <w:color w:val="000000"/>
                <w:lang w:val="en-US" w:eastAsia="zh-CN"/>
              </w:rPr>
            </w:pPr>
            <w:ins w:id="2554" w:author="user" w:date="2018-03-20T20:47:00Z">
              <w:r>
                <w:rPr>
                  <w:rFonts w:ascii="宋体" w:hAnsi="宋体" w:cs="宋体" w:hint="eastAsia"/>
                  <w:color w:val="000000"/>
                  <w:lang w:val="en-US" w:eastAsia="zh-CN"/>
                </w:rPr>
                <w:t>9</w:t>
              </w:r>
            </w:ins>
          </w:p>
        </w:tc>
        <w:tc>
          <w:tcPr>
            <w:tcW w:w="1137" w:type="dxa"/>
            <w:tcBorders>
              <w:top w:val="single" w:sz="4" w:space="0" w:color="000000"/>
              <w:left w:val="single" w:sz="4" w:space="0" w:color="000000"/>
              <w:bottom w:val="single" w:sz="4" w:space="0" w:color="000000"/>
            </w:tcBorders>
            <w:shd w:val="clear" w:color="auto" w:fill="C0C0C0"/>
            <w:vAlign w:val="center"/>
          </w:tcPr>
          <w:p w:rsidR="00EA009D" w:rsidRPr="00A53D7E" w:rsidRDefault="00EA009D" w:rsidP="00EA009D">
            <w:pPr>
              <w:snapToGrid w:val="0"/>
              <w:rPr>
                <w:ins w:id="2555" w:author="user" w:date="2018-03-20T20:47:00Z"/>
                <w:b/>
                <w:color w:val="000000"/>
                <w:lang w:val="en-US"/>
              </w:rPr>
            </w:pPr>
            <w:ins w:id="2556" w:author="user" w:date="2018-03-20T20:47:00Z">
              <w:r>
                <w:rPr>
                  <w:rFonts w:ascii="宋体" w:hAnsi="宋体" w:cs="宋体" w:hint="eastAsia"/>
                  <w:color w:val="000000"/>
                  <w:lang w:val="en-US" w:eastAsia="zh-CN"/>
                </w:rPr>
                <w:t>消息长度</w:t>
              </w:r>
            </w:ins>
          </w:p>
        </w:tc>
        <w:tc>
          <w:tcPr>
            <w:tcW w:w="5638" w:type="dxa"/>
            <w:tcBorders>
              <w:top w:val="single" w:sz="4" w:space="0" w:color="000000"/>
              <w:left w:val="single" w:sz="4" w:space="0" w:color="000000"/>
              <w:bottom w:val="single" w:sz="4" w:space="0" w:color="000000"/>
            </w:tcBorders>
            <w:shd w:val="clear" w:color="auto" w:fill="C0C0C0"/>
            <w:vAlign w:val="center"/>
          </w:tcPr>
          <w:p w:rsidR="00EA009D" w:rsidRPr="00A53D7E" w:rsidRDefault="00EA009D" w:rsidP="00EA009D">
            <w:pPr>
              <w:snapToGrid w:val="0"/>
              <w:rPr>
                <w:ins w:id="2557" w:author="user" w:date="2018-03-20T20:47:00Z"/>
                <w:b/>
                <w:color w:val="000000"/>
                <w:lang w:val="en-US"/>
              </w:rPr>
            </w:pPr>
            <w:ins w:id="2558" w:author="user" w:date="2018-03-20T20:47: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14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A009D" w:rsidRPr="00A53D7E" w:rsidRDefault="00EA009D" w:rsidP="00EA009D">
            <w:pPr>
              <w:snapToGrid w:val="0"/>
              <w:rPr>
                <w:ins w:id="2559" w:author="user" w:date="2018-03-20T20:47:00Z"/>
                <w:b/>
                <w:color w:val="000000"/>
                <w:lang w:val="en-US"/>
              </w:rPr>
            </w:pPr>
          </w:p>
        </w:tc>
      </w:tr>
      <w:tr w:rsidR="005502B1" w:rsidRPr="00A53D7E" w:rsidTr="005502B1">
        <w:trPr>
          <w:ins w:id="2560" w:author="user" w:date="2018-03-20T20:00:00Z"/>
        </w:trPr>
        <w:tc>
          <w:tcPr>
            <w:tcW w:w="517" w:type="dxa"/>
            <w:tcBorders>
              <w:top w:val="single" w:sz="4" w:space="0" w:color="000000"/>
              <w:left w:val="single" w:sz="4" w:space="0" w:color="000000"/>
              <w:bottom w:val="single" w:sz="4" w:space="0" w:color="000000"/>
            </w:tcBorders>
          </w:tcPr>
          <w:p w:rsidR="005502B1" w:rsidRPr="00A53D7E" w:rsidRDefault="00F46862" w:rsidP="005502B1">
            <w:pPr>
              <w:rPr>
                <w:ins w:id="2561" w:author="user" w:date="2018-03-20T20:00:00Z"/>
                <w:rFonts w:cs="Arial"/>
                <w:color w:val="000000"/>
                <w:lang w:val="en-US" w:eastAsia="zh-CN"/>
              </w:rPr>
            </w:pPr>
            <w:ins w:id="2562" w:author="user" w:date="2018-03-20T22:47:00Z">
              <w:r>
                <w:rPr>
                  <w:rFonts w:cs="Arial" w:hint="eastAsia"/>
                  <w:color w:val="000000"/>
                  <w:lang w:val="en-US" w:eastAsia="zh-CN"/>
                </w:rPr>
                <w:lastRenderedPageBreak/>
                <w:t xml:space="preserve"> 35</w:t>
              </w:r>
            </w:ins>
          </w:p>
        </w:tc>
        <w:tc>
          <w:tcPr>
            <w:tcW w:w="1137" w:type="dxa"/>
            <w:tcBorders>
              <w:top w:val="single" w:sz="4" w:space="0" w:color="000000"/>
              <w:left w:val="single" w:sz="4" w:space="0" w:color="000000"/>
              <w:bottom w:val="single" w:sz="4" w:space="0" w:color="000000"/>
            </w:tcBorders>
          </w:tcPr>
          <w:p w:rsidR="005502B1" w:rsidRPr="00A53D7E" w:rsidRDefault="005502B1" w:rsidP="005502B1">
            <w:pPr>
              <w:jc w:val="both"/>
              <w:rPr>
                <w:ins w:id="2563" w:author="user" w:date="2018-03-20T20:00:00Z"/>
                <w:rFonts w:cs="Arial"/>
                <w:color w:val="000000"/>
                <w:lang w:val="en-US"/>
              </w:rPr>
            </w:pPr>
            <w:ins w:id="2564" w:author="user" w:date="2018-03-20T20:00:00Z">
              <w:r w:rsidRPr="00A53D7E">
                <w:rPr>
                  <w:rFonts w:cs="Arial"/>
                  <w:color w:val="000000"/>
                </w:rPr>
                <w:t>标准消息头</w:t>
              </w:r>
            </w:ins>
          </w:p>
        </w:tc>
        <w:tc>
          <w:tcPr>
            <w:tcW w:w="5638" w:type="dxa"/>
            <w:tcBorders>
              <w:top w:val="single" w:sz="4" w:space="0" w:color="000000"/>
              <w:left w:val="single" w:sz="4" w:space="0" w:color="000000"/>
              <w:bottom w:val="single" w:sz="4" w:space="0" w:color="000000"/>
            </w:tcBorders>
          </w:tcPr>
          <w:p w:rsidR="005502B1" w:rsidRDefault="005502B1" w:rsidP="005502B1">
            <w:pPr>
              <w:jc w:val="both"/>
              <w:rPr>
                <w:ins w:id="2565" w:author="user" w:date="2018-03-20T20:00:00Z"/>
                <w:rFonts w:cs="Arial"/>
                <w:color w:val="000000"/>
                <w:lang w:val="en-US" w:eastAsia="zh-CN"/>
              </w:rPr>
            </w:pPr>
            <w:ins w:id="2566" w:author="user" w:date="2018-03-20T20:00:00Z">
              <w:r w:rsidRPr="00A53D7E">
                <w:rPr>
                  <w:rFonts w:cs="Arial"/>
                  <w:color w:val="000000"/>
                  <w:lang w:val="en-US"/>
                </w:rPr>
                <w:t>MsgType</w:t>
              </w:r>
              <w:r>
                <w:rPr>
                  <w:rFonts w:cs="Arial" w:hint="eastAsia"/>
                  <w:color w:val="000000"/>
                  <w:lang w:val="en-US" w:eastAsia="zh-CN"/>
                </w:rPr>
                <w:t>=</w:t>
              </w:r>
            </w:ins>
          </w:p>
          <w:p w:rsidR="005502B1" w:rsidRPr="00A53D7E" w:rsidRDefault="005502B1" w:rsidP="005502B1">
            <w:pPr>
              <w:jc w:val="both"/>
              <w:rPr>
                <w:ins w:id="2567" w:author="user" w:date="2018-03-20T20:00:00Z"/>
                <w:rFonts w:cs="Arial"/>
                <w:color w:val="000000"/>
                <w:lang w:val="en-US" w:eastAsia="zh-CN"/>
              </w:rPr>
            </w:pPr>
            <w:ins w:id="2568" w:author="user" w:date="2018-03-20T20:00:00Z">
              <w:r>
                <w:rPr>
                  <w:rFonts w:cs="Arial" w:hint="eastAsia"/>
                  <w:color w:val="000000"/>
                  <w:lang w:val="en-US" w:eastAsia="zh-CN"/>
                </w:rPr>
                <w:t>U0</w:t>
              </w:r>
            </w:ins>
            <w:ins w:id="2569" w:author="user" w:date="2018-03-20T20:06:00Z">
              <w:r w:rsidR="009F27AA">
                <w:rPr>
                  <w:rFonts w:cs="Arial" w:hint="eastAsia"/>
                  <w:color w:val="000000"/>
                  <w:lang w:val="en-US" w:eastAsia="zh-CN"/>
                </w:rPr>
                <w:t>4</w:t>
              </w:r>
            </w:ins>
            <w:ins w:id="2570" w:author="user" w:date="2018-03-20T20:00:00Z">
              <w:r>
                <w:rPr>
                  <w:rFonts w:cs="Arial" w:hint="eastAsia"/>
                  <w:color w:val="000000"/>
                  <w:lang w:val="en-US" w:eastAsia="zh-CN"/>
                </w:rPr>
                <w:t>2</w:t>
              </w:r>
              <w:r>
                <w:rPr>
                  <w:rFonts w:cs="Arial" w:hint="eastAsia"/>
                  <w:color w:val="000000"/>
                  <w:lang w:val="en-US" w:eastAsia="zh-CN"/>
                </w:rPr>
                <w:t>：</w:t>
              </w:r>
            </w:ins>
            <w:ins w:id="2571" w:author="user" w:date="2018-05-25T09:38:00Z">
              <w:r w:rsidR="00EE55CF">
                <w:rPr>
                  <w:rFonts w:hint="eastAsia"/>
                  <w:lang w:eastAsia="zh-CN"/>
                </w:rPr>
                <w:t>非交易</w:t>
              </w:r>
            </w:ins>
            <w:ins w:id="2572" w:author="user" w:date="2018-03-20T20:00:00Z">
              <w:r>
                <w:rPr>
                  <w:rFonts w:cs="Arial" w:hint="eastAsia"/>
                  <w:color w:val="000000"/>
                  <w:lang w:val="en-US" w:eastAsia="zh-CN"/>
                </w:rPr>
                <w:t>申报</w:t>
              </w:r>
              <w:r>
                <w:rPr>
                  <w:rFonts w:cs="Arial" w:hint="eastAsia"/>
                  <w:color w:val="000000"/>
                  <w:lang w:val="en-US" w:eastAsia="zh-CN"/>
                </w:rPr>
                <w:t>/</w:t>
              </w:r>
              <w:r>
                <w:rPr>
                  <w:rFonts w:cs="Arial" w:hint="eastAsia"/>
                  <w:color w:val="000000"/>
                  <w:lang w:val="en-US" w:eastAsia="zh-CN"/>
                </w:rPr>
                <w:t>撤单响应</w:t>
              </w:r>
            </w:ins>
          </w:p>
        </w:tc>
        <w:tc>
          <w:tcPr>
            <w:tcW w:w="1144" w:type="dxa"/>
            <w:tcBorders>
              <w:top w:val="single" w:sz="4" w:space="0" w:color="000000"/>
              <w:left w:val="single" w:sz="4" w:space="0" w:color="000000"/>
              <w:bottom w:val="single" w:sz="4" w:space="0" w:color="000000"/>
              <w:right w:val="single" w:sz="4" w:space="0" w:color="000000"/>
            </w:tcBorders>
          </w:tcPr>
          <w:p w:rsidR="005502B1" w:rsidRPr="00A53D7E" w:rsidRDefault="005502B1" w:rsidP="005502B1">
            <w:pPr>
              <w:jc w:val="both"/>
              <w:rPr>
                <w:ins w:id="2573" w:author="user" w:date="2018-03-20T20:00:00Z"/>
                <w:rFonts w:cs="Arial"/>
                <w:color w:val="000000"/>
                <w:lang w:val="en-US" w:eastAsia="zh-CN"/>
              </w:rPr>
            </w:pPr>
          </w:p>
        </w:tc>
      </w:tr>
      <w:tr w:rsidR="008403B5" w:rsidRPr="00A53D7E" w:rsidTr="0073326A">
        <w:trPr>
          <w:ins w:id="2574" w:author="user" w:date="2018-04-25T16:17:00Z"/>
        </w:trPr>
        <w:tc>
          <w:tcPr>
            <w:tcW w:w="517" w:type="dxa"/>
            <w:tcBorders>
              <w:top w:val="single" w:sz="4" w:space="0" w:color="000000"/>
              <w:left w:val="single" w:sz="4" w:space="0" w:color="000000"/>
              <w:bottom w:val="single" w:sz="4" w:space="0" w:color="000000"/>
            </w:tcBorders>
            <w:vAlign w:val="center"/>
          </w:tcPr>
          <w:p w:rsidR="008403B5" w:rsidRDefault="008403B5" w:rsidP="008403B5">
            <w:pPr>
              <w:rPr>
                <w:ins w:id="2575" w:author="user" w:date="2018-04-25T16:17:00Z"/>
                <w:rFonts w:cs="Arial"/>
                <w:color w:val="000000"/>
                <w:lang w:val="en-US" w:eastAsia="zh-CN"/>
              </w:rPr>
            </w:pPr>
            <w:ins w:id="2576" w:author="user" w:date="2018-04-25T16:18:00Z">
              <w:r w:rsidRPr="00A23F8E">
                <w:rPr>
                  <w:rFonts w:ascii="宋体" w:hAnsi="宋体" w:cs="宋体" w:hint="eastAsia"/>
                  <w:color w:val="000000"/>
                  <w:lang w:val="en-US" w:eastAsia="zh-CN"/>
                </w:rPr>
                <w:t>537</w:t>
              </w:r>
            </w:ins>
          </w:p>
        </w:tc>
        <w:tc>
          <w:tcPr>
            <w:tcW w:w="1137" w:type="dxa"/>
            <w:tcBorders>
              <w:top w:val="single" w:sz="4" w:space="0" w:color="000000"/>
              <w:left w:val="single" w:sz="4" w:space="0" w:color="000000"/>
              <w:bottom w:val="single" w:sz="4" w:space="0" w:color="000000"/>
            </w:tcBorders>
            <w:vAlign w:val="center"/>
          </w:tcPr>
          <w:p w:rsidR="008403B5" w:rsidRPr="00A53D7E" w:rsidRDefault="008403B5" w:rsidP="008403B5">
            <w:pPr>
              <w:jc w:val="both"/>
              <w:rPr>
                <w:ins w:id="2577" w:author="user" w:date="2018-04-25T16:17:00Z"/>
                <w:rFonts w:cs="Arial"/>
                <w:color w:val="000000"/>
              </w:rPr>
            </w:pPr>
            <w:ins w:id="2578" w:author="user" w:date="2018-04-25T16:18:00Z">
              <w:r w:rsidRPr="00A23F8E">
                <w:rPr>
                  <w:rFonts w:ascii="宋体" w:hAnsi="宋体" w:cs="宋体" w:hint="eastAsia"/>
                  <w:color w:val="000000"/>
                  <w:lang w:val="en-US" w:eastAsia="zh-CN"/>
                </w:rPr>
                <w:t>QuoteType</w:t>
              </w:r>
            </w:ins>
          </w:p>
        </w:tc>
        <w:tc>
          <w:tcPr>
            <w:tcW w:w="5638" w:type="dxa"/>
            <w:tcBorders>
              <w:top w:val="single" w:sz="4" w:space="0" w:color="000000"/>
              <w:left w:val="single" w:sz="4" w:space="0" w:color="000000"/>
              <w:bottom w:val="single" w:sz="4" w:space="0" w:color="000000"/>
            </w:tcBorders>
            <w:vAlign w:val="center"/>
          </w:tcPr>
          <w:p w:rsidR="008403B5" w:rsidRPr="00A23F8E" w:rsidRDefault="008403B5" w:rsidP="008403B5">
            <w:pPr>
              <w:keepLines w:val="0"/>
              <w:suppressAutoHyphens w:val="0"/>
              <w:spacing w:before="0" w:after="0" w:line="240" w:lineRule="auto"/>
              <w:rPr>
                <w:ins w:id="2579" w:author="user" w:date="2018-04-25T16:18:00Z"/>
                <w:rFonts w:ascii="宋体" w:hAnsi="宋体" w:cs="宋体"/>
                <w:color w:val="000000"/>
                <w:lang w:val="en-US" w:eastAsia="zh-CN"/>
              </w:rPr>
            </w:pPr>
            <w:ins w:id="2580" w:author="user" w:date="2018-04-25T16:18:00Z">
              <w:r w:rsidRPr="00A23F8E">
                <w:rPr>
                  <w:rFonts w:ascii="宋体" w:hAnsi="宋体" w:cs="宋体" w:hint="eastAsia"/>
                  <w:color w:val="000000"/>
                  <w:lang w:val="en-US" w:eastAsia="zh-CN"/>
                </w:rPr>
                <w:t>响应类别</w:t>
              </w:r>
            </w:ins>
          </w:p>
          <w:p w:rsidR="008403B5" w:rsidRPr="00A23F8E" w:rsidRDefault="008403B5" w:rsidP="008403B5">
            <w:pPr>
              <w:keepLines w:val="0"/>
              <w:suppressAutoHyphens w:val="0"/>
              <w:spacing w:before="0" w:after="0" w:line="240" w:lineRule="auto"/>
              <w:rPr>
                <w:ins w:id="2581" w:author="user" w:date="2018-04-25T16:18:00Z"/>
                <w:rFonts w:ascii="宋体" w:hAnsi="宋体" w:cs="宋体"/>
                <w:color w:val="000000"/>
                <w:lang w:val="en-US" w:eastAsia="zh-CN"/>
              </w:rPr>
            </w:pPr>
            <w:ins w:id="2582" w:author="user" w:date="2018-04-25T16:18:00Z">
              <w:r w:rsidRPr="00A23F8E">
                <w:rPr>
                  <w:rFonts w:ascii="宋体" w:hAnsi="宋体" w:cs="宋体" w:hint="eastAsia"/>
                  <w:color w:val="000000"/>
                  <w:lang w:val="en-US" w:eastAsia="zh-CN"/>
                </w:rPr>
                <w:t>1</w:t>
              </w:r>
              <w:r w:rsidR="007214AD">
                <w:rPr>
                  <w:rFonts w:ascii="宋体" w:hAnsi="宋体" w:cs="宋体"/>
                  <w:color w:val="000000"/>
                  <w:lang w:val="en-US" w:eastAsia="zh-CN"/>
                </w:rPr>
                <w:t>509</w:t>
              </w:r>
              <w:r w:rsidRPr="00A23F8E">
                <w:rPr>
                  <w:rFonts w:ascii="宋体" w:hAnsi="宋体" w:cs="宋体" w:hint="eastAsia"/>
                  <w:color w:val="000000"/>
                  <w:lang w:val="en-US" w:eastAsia="zh-CN"/>
                </w:rPr>
                <w:t xml:space="preserve"> = </w:t>
              </w:r>
              <w:r>
                <w:rPr>
                  <w:rFonts w:ascii="宋体" w:hAnsi="宋体" w:cs="宋体" w:hint="eastAsia"/>
                  <w:color w:val="000000"/>
                  <w:lang w:val="en-US" w:eastAsia="zh-CN"/>
                </w:rPr>
                <w:t>转托管</w:t>
              </w:r>
              <w:r w:rsidRPr="00A23F8E">
                <w:rPr>
                  <w:rFonts w:ascii="宋体" w:hAnsi="宋体" w:cs="宋体" w:hint="eastAsia"/>
                  <w:color w:val="000000"/>
                  <w:lang w:val="en-US" w:eastAsia="zh-CN"/>
                </w:rPr>
                <w:t>申报</w:t>
              </w:r>
            </w:ins>
          </w:p>
          <w:p w:rsidR="008403B5" w:rsidRPr="0073326A" w:rsidRDefault="008403B5" w:rsidP="0073326A">
            <w:pPr>
              <w:keepLines w:val="0"/>
              <w:suppressAutoHyphens w:val="0"/>
              <w:spacing w:before="0" w:after="0" w:line="240" w:lineRule="auto"/>
              <w:rPr>
                <w:ins w:id="2583" w:author="user" w:date="2018-04-25T16:17:00Z"/>
                <w:rFonts w:ascii="宋体" w:hAnsi="宋体" w:cs="宋体"/>
                <w:color w:val="000000"/>
                <w:lang w:val="en-US" w:eastAsia="zh-CN"/>
              </w:rPr>
            </w:pPr>
            <w:ins w:id="2584" w:author="user" w:date="2018-04-25T16:18:00Z">
              <w:r w:rsidRPr="00A23F8E">
                <w:rPr>
                  <w:rFonts w:ascii="宋体" w:hAnsi="宋体" w:cs="宋体" w:hint="eastAsia"/>
                  <w:color w:val="000000"/>
                  <w:lang w:val="en-US" w:eastAsia="zh-CN"/>
                </w:rPr>
                <w:t>1</w:t>
              </w:r>
              <w:r>
                <w:rPr>
                  <w:rFonts w:ascii="宋体" w:hAnsi="宋体" w:cs="宋体"/>
                  <w:color w:val="000000"/>
                  <w:lang w:val="en-US" w:eastAsia="zh-CN"/>
                </w:rPr>
                <w:t>5</w:t>
              </w:r>
            </w:ins>
            <w:ins w:id="2585" w:author="user" w:date="2018-05-18T14:09:00Z">
              <w:r w:rsidR="007214AD">
                <w:rPr>
                  <w:rFonts w:ascii="宋体" w:hAnsi="宋体" w:cs="宋体"/>
                  <w:color w:val="000000"/>
                  <w:lang w:val="en-US" w:eastAsia="zh-CN"/>
                </w:rPr>
                <w:t>10</w:t>
              </w:r>
            </w:ins>
            <w:ins w:id="2586" w:author="user" w:date="2018-04-25T16:18:00Z">
              <w:r>
                <w:rPr>
                  <w:rFonts w:ascii="宋体" w:hAnsi="宋体" w:cs="宋体" w:hint="eastAsia"/>
                  <w:color w:val="000000"/>
                  <w:lang w:val="en-US" w:eastAsia="zh-CN"/>
                </w:rPr>
                <w:t xml:space="preserve"> </w:t>
              </w:r>
              <w:r>
                <w:rPr>
                  <w:rFonts w:ascii="宋体" w:hAnsi="宋体" w:cs="宋体"/>
                  <w:color w:val="000000"/>
                  <w:lang w:val="en-US" w:eastAsia="zh-CN"/>
                </w:rPr>
                <w:t xml:space="preserve">= </w:t>
              </w:r>
              <w:r>
                <w:rPr>
                  <w:rFonts w:ascii="宋体" w:hAnsi="宋体" w:cs="宋体" w:hint="eastAsia"/>
                  <w:color w:val="000000"/>
                  <w:lang w:val="en-US" w:eastAsia="zh-CN"/>
                </w:rPr>
                <w:t>转托管</w:t>
              </w:r>
              <w:r w:rsidRPr="00A23F8E">
                <w:rPr>
                  <w:rFonts w:ascii="宋体" w:hAnsi="宋体" w:cs="宋体" w:hint="eastAsia"/>
                  <w:color w:val="000000"/>
                  <w:lang w:val="en-US" w:eastAsia="zh-CN"/>
                </w:rPr>
                <w:t>申报撤单</w:t>
              </w:r>
            </w:ins>
          </w:p>
        </w:tc>
        <w:tc>
          <w:tcPr>
            <w:tcW w:w="1144" w:type="dxa"/>
            <w:tcBorders>
              <w:top w:val="single" w:sz="4" w:space="0" w:color="000000"/>
              <w:left w:val="single" w:sz="4" w:space="0" w:color="000000"/>
              <w:bottom w:val="single" w:sz="4" w:space="0" w:color="000000"/>
              <w:right w:val="single" w:sz="4" w:space="0" w:color="000000"/>
            </w:tcBorders>
            <w:vAlign w:val="center"/>
          </w:tcPr>
          <w:p w:rsidR="008403B5" w:rsidRPr="00A53D7E" w:rsidRDefault="008403B5" w:rsidP="008403B5">
            <w:pPr>
              <w:jc w:val="both"/>
              <w:rPr>
                <w:ins w:id="2587" w:author="user" w:date="2018-04-25T16:17:00Z"/>
                <w:rFonts w:cs="Arial"/>
                <w:color w:val="000000"/>
                <w:lang w:val="en-US" w:eastAsia="zh-CN"/>
              </w:rPr>
            </w:pPr>
            <w:ins w:id="2588" w:author="user" w:date="2018-04-25T16:18:00Z">
              <w:r w:rsidRPr="00A23F8E">
                <w:rPr>
                  <w:rFonts w:ascii="宋体" w:hAnsi="宋体" w:cs="宋体"/>
                  <w:color w:val="000000"/>
                  <w:lang w:val="en-US" w:eastAsia="zh-CN"/>
                </w:rPr>
                <w:t>N4</w:t>
              </w:r>
            </w:ins>
          </w:p>
        </w:tc>
      </w:tr>
      <w:tr w:rsidR="008403B5" w:rsidRPr="00A53D7E" w:rsidTr="0073326A">
        <w:trPr>
          <w:ins w:id="2589" w:author="user" w:date="2018-03-20T20:00:00Z"/>
        </w:trPr>
        <w:tc>
          <w:tcPr>
            <w:tcW w:w="517" w:type="dxa"/>
            <w:tcBorders>
              <w:top w:val="single" w:sz="4" w:space="0" w:color="000000"/>
              <w:left w:val="single" w:sz="4" w:space="0" w:color="000000"/>
              <w:bottom w:val="single" w:sz="4" w:space="0" w:color="000000"/>
            </w:tcBorders>
            <w:vAlign w:val="center"/>
          </w:tcPr>
          <w:p w:rsidR="008403B5" w:rsidRPr="00A53D7E" w:rsidRDefault="008403B5" w:rsidP="008403B5">
            <w:pPr>
              <w:snapToGrid w:val="0"/>
              <w:jc w:val="center"/>
              <w:rPr>
                <w:ins w:id="2590" w:author="user" w:date="2018-03-20T20:00:00Z"/>
                <w:rFonts w:cs="Arial"/>
                <w:color w:val="000000"/>
                <w:lang w:eastAsia="zh-CN"/>
              </w:rPr>
            </w:pPr>
            <w:ins w:id="2591" w:author="user" w:date="2018-04-25T16:17:00Z">
              <w:r w:rsidRPr="00A23F8E">
                <w:rPr>
                  <w:rFonts w:ascii="宋体" w:hAnsi="宋体" w:cs="宋体"/>
                  <w:color w:val="000000"/>
                  <w:lang w:val="en-US" w:eastAsia="zh-CN"/>
                </w:rPr>
                <w:t>117</w:t>
              </w:r>
            </w:ins>
          </w:p>
        </w:tc>
        <w:tc>
          <w:tcPr>
            <w:tcW w:w="1137" w:type="dxa"/>
            <w:tcBorders>
              <w:top w:val="single" w:sz="4" w:space="0" w:color="000000"/>
              <w:left w:val="single" w:sz="4" w:space="0" w:color="000000"/>
              <w:bottom w:val="single" w:sz="4" w:space="0" w:color="000000"/>
            </w:tcBorders>
            <w:vAlign w:val="center"/>
          </w:tcPr>
          <w:p w:rsidR="008403B5" w:rsidRPr="00A53D7E" w:rsidRDefault="008403B5" w:rsidP="008403B5">
            <w:pPr>
              <w:snapToGrid w:val="0"/>
              <w:jc w:val="both"/>
              <w:rPr>
                <w:ins w:id="2592" w:author="user" w:date="2018-03-20T20:00:00Z"/>
                <w:rFonts w:cs="Arial"/>
                <w:color w:val="000000"/>
                <w:lang w:eastAsia="zh-CN"/>
              </w:rPr>
            </w:pPr>
            <w:ins w:id="2593" w:author="user" w:date="2018-04-25T16:17:00Z">
              <w:r w:rsidRPr="00A23F8E">
                <w:rPr>
                  <w:rFonts w:ascii="宋体" w:hAnsi="宋体" w:cs="宋体"/>
                  <w:color w:val="000000"/>
                  <w:lang w:val="en-US" w:eastAsia="zh-CN"/>
                </w:rPr>
                <w:t>QuoteID</w:t>
              </w:r>
            </w:ins>
          </w:p>
        </w:tc>
        <w:tc>
          <w:tcPr>
            <w:tcW w:w="5638" w:type="dxa"/>
            <w:tcBorders>
              <w:top w:val="single" w:sz="4" w:space="0" w:color="000000"/>
              <w:left w:val="single" w:sz="4" w:space="0" w:color="000000"/>
              <w:bottom w:val="single" w:sz="4" w:space="0" w:color="000000"/>
            </w:tcBorders>
            <w:vAlign w:val="center"/>
          </w:tcPr>
          <w:p w:rsidR="008403B5" w:rsidRPr="00A53D7E" w:rsidRDefault="008403B5" w:rsidP="008403B5">
            <w:pPr>
              <w:snapToGrid w:val="0"/>
              <w:jc w:val="both"/>
              <w:rPr>
                <w:ins w:id="2594" w:author="user" w:date="2018-03-20T20:00:00Z"/>
                <w:rFonts w:cs="Arial"/>
                <w:color w:val="000000"/>
                <w:lang w:eastAsia="zh-CN"/>
              </w:rPr>
            </w:pPr>
            <w:ins w:id="2595" w:author="user" w:date="2018-04-25T16:17:00Z">
              <w:r w:rsidRPr="00A23F8E">
                <w:rPr>
                  <w:rFonts w:ascii="宋体" w:hAnsi="宋体" w:cs="宋体"/>
                  <w:color w:val="000000"/>
                  <w:lang w:val="en-US" w:eastAsia="zh-CN"/>
                </w:rPr>
                <w:t>会员内部</w:t>
              </w:r>
              <w:r w:rsidRPr="00A23F8E">
                <w:rPr>
                  <w:rFonts w:ascii="宋体" w:hAnsi="宋体" w:cs="宋体" w:hint="eastAsia"/>
                  <w:color w:val="000000"/>
                  <w:lang w:val="en-US" w:eastAsia="zh-CN"/>
                </w:rPr>
                <w:t>编号</w:t>
              </w:r>
              <w:r w:rsidRPr="00A23F8E">
                <w:rPr>
                  <w:rFonts w:ascii="宋体" w:hAnsi="宋体" w:cs="宋体"/>
                  <w:color w:val="000000"/>
                  <w:lang w:val="en-US" w:eastAsia="zh-CN"/>
                </w:rPr>
                <w:t>，</w:t>
              </w:r>
              <w:r w:rsidRPr="00A23F8E">
                <w:rPr>
                  <w:rFonts w:ascii="宋体" w:hAnsi="宋体" w:cs="宋体" w:hint="eastAsia"/>
                  <w:color w:val="000000"/>
                  <w:lang w:val="en-US" w:eastAsia="zh-CN"/>
                </w:rPr>
                <w:t>该字段对应</w:t>
              </w:r>
            </w:ins>
            <w:ins w:id="2596" w:author="user" w:date="2018-04-25T16:19:00Z">
              <w:r>
                <w:rPr>
                  <w:rFonts w:ascii="宋体" w:hAnsi="宋体" w:cs="宋体" w:hint="eastAsia"/>
                  <w:color w:val="000000"/>
                  <w:lang w:val="en-US" w:eastAsia="zh-CN"/>
                </w:rPr>
                <w:t>转托管</w:t>
              </w:r>
            </w:ins>
            <w:ins w:id="2597" w:author="user" w:date="2018-04-25T16:17:00Z">
              <w:r w:rsidRPr="00A23F8E">
                <w:rPr>
                  <w:rFonts w:ascii="宋体" w:hAnsi="宋体" w:cs="宋体" w:hint="eastAsia"/>
                  <w:color w:val="000000"/>
                  <w:lang w:val="en-US" w:eastAsia="zh-CN"/>
                </w:rPr>
                <w:t>申报</w:t>
              </w:r>
            </w:ins>
            <w:ins w:id="2598" w:author="user" w:date="2018-04-25T16:20:00Z">
              <w:r>
                <w:rPr>
                  <w:rFonts w:ascii="宋体" w:hAnsi="宋体" w:cs="宋体" w:hint="eastAsia"/>
                  <w:color w:val="000000"/>
                  <w:lang w:val="en-US" w:eastAsia="zh-CN"/>
                </w:rPr>
                <w:t>/撤单</w:t>
              </w:r>
            </w:ins>
            <w:ins w:id="2599" w:author="user" w:date="2018-04-25T16:17:00Z">
              <w:r w:rsidRPr="00A23F8E">
                <w:rPr>
                  <w:rFonts w:ascii="宋体" w:hAnsi="宋体" w:cs="宋体" w:hint="eastAsia"/>
                  <w:color w:val="000000"/>
                  <w:lang w:val="en-US" w:eastAsia="zh-CN"/>
                </w:rPr>
                <w:t>消息QuoteID</w:t>
              </w:r>
            </w:ins>
          </w:p>
        </w:tc>
        <w:tc>
          <w:tcPr>
            <w:tcW w:w="1144" w:type="dxa"/>
            <w:tcBorders>
              <w:top w:val="single" w:sz="4" w:space="0" w:color="000000"/>
              <w:left w:val="single" w:sz="4" w:space="0" w:color="000000"/>
              <w:bottom w:val="single" w:sz="4" w:space="0" w:color="000000"/>
              <w:right w:val="single" w:sz="4" w:space="0" w:color="000000"/>
            </w:tcBorders>
            <w:vAlign w:val="center"/>
          </w:tcPr>
          <w:p w:rsidR="008403B5" w:rsidRPr="00A53D7E" w:rsidRDefault="008403B5" w:rsidP="008403B5">
            <w:pPr>
              <w:snapToGrid w:val="0"/>
              <w:jc w:val="center"/>
              <w:rPr>
                <w:ins w:id="2600" w:author="user" w:date="2018-03-20T20:00:00Z"/>
                <w:rFonts w:cs="Arial"/>
                <w:color w:val="000000"/>
                <w:lang w:eastAsia="zh-CN"/>
              </w:rPr>
            </w:pPr>
            <w:ins w:id="2601" w:author="user" w:date="2018-04-25T16:17:00Z">
              <w:r w:rsidRPr="00A23F8E">
                <w:rPr>
                  <w:rFonts w:ascii="宋体" w:hAnsi="宋体" w:cs="宋体"/>
                  <w:color w:val="000000"/>
                  <w:lang w:val="en-US" w:eastAsia="zh-CN"/>
                </w:rPr>
                <w:t>C10</w:t>
              </w:r>
            </w:ins>
          </w:p>
        </w:tc>
      </w:tr>
      <w:tr w:rsidR="008403B5" w:rsidRPr="00A53D7E" w:rsidTr="0073326A">
        <w:trPr>
          <w:ins w:id="2602" w:author="user" w:date="2018-03-20T20:00:00Z"/>
        </w:trPr>
        <w:tc>
          <w:tcPr>
            <w:tcW w:w="517" w:type="dxa"/>
            <w:tcBorders>
              <w:top w:val="single" w:sz="4" w:space="0" w:color="000000"/>
              <w:left w:val="single" w:sz="4" w:space="0" w:color="000000"/>
              <w:bottom w:val="single" w:sz="4" w:space="0" w:color="000000"/>
            </w:tcBorders>
            <w:vAlign w:val="center"/>
          </w:tcPr>
          <w:p w:rsidR="008403B5" w:rsidRPr="00A53D7E" w:rsidRDefault="008403B5" w:rsidP="008403B5">
            <w:pPr>
              <w:jc w:val="center"/>
              <w:rPr>
                <w:ins w:id="2603" w:author="user" w:date="2018-03-20T20:00:00Z"/>
                <w:rFonts w:cs="Arial"/>
                <w:color w:val="000000"/>
                <w:lang w:val="en-US"/>
              </w:rPr>
            </w:pPr>
            <w:ins w:id="2604" w:author="user" w:date="2018-04-25T16:17:00Z">
              <w:r w:rsidRPr="00A23F8E">
                <w:rPr>
                  <w:rFonts w:ascii="宋体" w:hAnsi="宋体" w:cs="宋体"/>
                  <w:color w:val="000000"/>
                  <w:lang w:val="en-US" w:eastAsia="zh-CN"/>
                </w:rPr>
                <w:t>150</w:t>
              </w:r>
            </w:ins>
          </w:p>
        </w:tc>
        <w:tc>
          <w:tcPr>
            <w:tcW w:w="1137" w:type="dxa"/>
            <w:tcBorders>
              <w:top w:val="single" w:sz="4" w:space="0" w:color="000000"/>
              <w:left w:val="single" w:sz="4" w:space="0" w:color="000000"/>
              <w:bottom w:val="single" w:sz="4" w:space="0" w:color="000000"/>
            </w:tcBorders>
            <w:vAlign w:val="center"/>
          </w:tcPr>
          <w:p w:rsidR="008403B5" w:rsidRPr="00A53D7E" w:rsidRDefault="008403B5" w:rsidP="008403B5">
            <w:pPr>
              <w:jc w:val="both"/>
              <w:rPr>
                <w:ins w:id="2605" w:author="user" w:date="2018-03-20T20:00:00Z"/>
                <w:rFonts w:cs="Arial"/>
                <w:color w:val="000000"/>
                <w:lang w:val="en-US"/>
              </w:rPr>
            </w:pPr>
            <w:ins w:id="2606" w:author="user" w:date="2018-04-25T16:17:00Z">
              <w:r w:rsidRPr="00A23F8E">
                <w:rPr>
                  <w:rFonts w:ascii="宋体" w:hAnsi="宋体" w:cs="宋体"/>
                  <w:color w:val="000000"/>
                  <w:lang w:val="en-US" w:eastAsia="zh-CN"/>
                </w:rPr>
                <w:t>ExecType</w:t>
              </w:r>
            </w:ins>
          </w:p>
        </w:tc>
        <w:tc>
          <w:tcPr>
            <w:tcW w:w="5638" w:type="dxa"/>
            <w:tcBorders>
              <w:top w:val="single" w:sz="4" w:space="0" w:color="000000"/>
              <w:left w:val="single" w:sz="4" w:space="0" w:color="000000"/>
              <w:bottom w:val="single" w:sz="4" w:space="0" w:color="000000"/>
            </w:tcBorders>
            <w:vAlign w:val="center"/>
          </w:tcPr>
          <w:p w:rsidR="008403B5" w:rsidRPr="00A23F8E" w:rsidRDefault="008403B5" w:rsidP="008403B5">
            <w:pPr>
              <w:keepLines w:val="0"/>
              <w:suppressAutoHyphens w:val="0"/>
              <w:spacing w:before="0" w:after="0" w:line="240" w:lineRule="auto"/>
              <w:rPr>
                <w:ins w:id="2607" w:author="user" w:date="2018-04-25T16:17:00Z"/>
                <w:rFonts w:ascii="宋体" w:hAnsi="宋体" w:cs="宋体"/>
                <w:color w:val="000000"/>
                <w:lang w:val="en-US" w:eastAsia="zh-CN"/>
              </w:rPr>
            </w:pPr>
            <w:ins w:id="2608" w:author="user" w:date="2018-04-25T16:17:00Z">
              <w:r w:rsidRPr="00A23F8E">
                <w:rPr>
                  <w:rFonts w:ascii="宋体" w:hAnsi="宋体" w:cs="宋体"/>
                  <w:color w:val="000000"/>
                  <w:lang w:val="en-US" w:eastAsia="zh-CN"/>
                </w:rPr>
                <w:t>当前订单执行</w:t>
              </w:r>
              <w:r w:rsidRPr="00A23F8E">
                <w:rPr>
                  <w:rFonts w:ascii="宋体" w:hAnsi="宋体" w:cs="宋体" w:hint="eastAsia"/>
                  <w:color w:val="000000"/>
                  <w:lang w:val="en-US" w:eastAsia="zh-CN"/>
                </w:rPr>
                <w:t>状态</w:t>
              </w:r>
              <w:r w:rsidRPr="00A23F8E">
                <w:rPr>
                  <w:rFonts w:ascii="宋体" w:hAnsi="宋体" w:cs="宋体"/>
                  <w:color w:val="000000"/>
                  <w:lang w:val="en-US" w:eastAsia="zh-CN"/>
                </w:rPr>
                <w:t>，取值有：</w:t>
              </w:r>
            </w:ins>
          </w:p>
          <w:p w:rsidR="008403B5" w:rsidRPr="00A53D7E" w:rsidRDefault="008403B5" w:rsidP="008403B5">
            <w:pPr>
              <w:jc w:val="both"/>
              <w:rPr>
                <w:ins w:id="2609" w:author="user" w:date="2018-03-20T20:00:00Z"/>
                <w:rFonts w:cs="Arial"/>
                <w:color w:val="000000"/>
                <w:lang w:val="en-US" w:eastAsia="zh-CN"/>
              </w:rPr>
            </w:pPr>
            <w:ins w:id="2610" w:author="user" w:date="2018-04-25T16:17:00Z">
              <w:r w:rsidRPr="00A23F8E">
                <w:rPr>
                  <w:rFonts w:ascii="宋体" w:hAnsi="宋体" w:cs="宋体"/>
                  <w:color w:val="000000"/>
                  <w:lang w:val="en-US" w:eastAsia="zh-CN"/>
                </w:rPr>
                <w:t>0=成功响应</w:t>
              </w:r>
              <w:r w:rsidRPr="00A23F8E">
                <w:rPr>
                  <w:rFonts w:ascii="宋体" w:hAnsi="宋体" w:cs="宋体" w:hint="eastAsia"/>
                  <w:color w:val="000000"/>
                  <w:lang w:val="en-US" w:eastAsia="zh-CN"/>
                </w:rPr>
                <w:t>，</w:t>
              </w:r>
              <w:r w:rsidRPr="00A23F8E">
                <w:rPr>
                  <w:rFonts w:ascii="宋体" w:hAnsi="宋体" w:cs="宋体"/>
                  <w:color w:val="000000"/>
                  <w:lang w:val="en-US" w:eastAsia="zh-CN"/>
                </w:rPr>
                <w:t>8=拒绝响应</w:t>
              </w:r>
              <w:r w:rsidRPr="00A23F8E">
                <w:rPr>
                  <w:rFonts w:ascii="宋体" w:hAnsi="宋体" w:cs="宋体" w:hint="eastAsia"/>
                  <w:color w:val="000000"/>
                  <w:lang w:val="en-US" w:eastAsia="zh-CN"/>
                </w:rPr>
                <w:t>，</w:t>
              </w:r>
              <w:r w:rsidRPr="00A23F8E">
                <w:rPr>
                  <w:rFonts w:ascii="宋体" w:hAnsi="宋体" w:cs="宋体"/>
                  <w:color w:val="000000"/>
                  <w:lang w:val="en-US" w:eastAsia="zh-CN"/>
                </w:rPr>
                <w:t>6=撤单成功响应</w:t>
              </w:r>
            </w:ins>
          </w:p>
        </w:tc>
        <w:tc>
          <w:tcPr>
            <w:tcW w:w="1144" w:type="dxa"/>
            <w:tcBorders>
              <w:top w:val="single" w:sz="4" w:space="0" w:color="000000"/>
              <w:left w:val="single" w:sz="4" w:space="0" w:color="000000"/>
              <w:bottom w:val="single" w:sz="4" w:space="0" w:color="000000"/>
              <w:right w:val="single" w:sz="4" w:space="0" w:color="000000"/>
            </w:tcBorders>
            <w:vAlign w:val="center"/>
          </w:tcPr>
          <w:p w:rsidR="008403B5" w:rsidRPr="00A53D7E" w:rsidRDefault="008403B5" w:rsidP="008403B5">
            <w:pPr>
              <w:jc w:val="center"/>
              <w:rPr>
                <w:ins w:id="2611" w:author="user" w:date="2018-03-20T20:00:00Z"/>
                <w:rFonts w:cs="Arial"/>
                <w:color w:val="000000"/>
                <w:lang w:val="en-US"/>
              </w:rPr>
            </w:pPr>
            <w:ins w:id="2612" w:author="user" w:date="2018-04-25T16:17:00Z">
              <w:r w:rsidRPr="00A23F8E">
                <w:rPr>
                  <w:rFonts w:ascii="宋体" w:hAnsi="宋体" w:cs="宋体"/>
                  <w:color w:val="000000"/>
                  <w:lang w:val="en-US" w:eastAsia="zh-CN"/>
                </w:rPr>
                <w:t>C1</w:t>
              </w:r>
            </w:ins>
          </w:p>
        </w:tc>
      </w:tr>
      <w:tr w:rsidR="008403B5" w:rsidRPr="00A53D7E" w:rsidTr="0073326A">
        <w:trPr>
          <w:ins w:id="2613" w:author="user" w:date="2018-03-20T20:00:00Z"/>
        </w:trPr>
        <w:tc>
          <w:tcPr>
            <w:tcW w:w="517" w:type="dxa"/>
            <w:tcBorders>
              <w:top w:val="single" w:sz="4" w:space="0" w:color="000000"/>
              <w:left w:val="single" w:sz="4" w:space="0" w:color="000000"/>
              <w:bottom w:val="single" w:sz="4" w:space="0" w:color="000000"/>
            </w:tcBorders>
            <w:vAlign w:val="center"/>
          </w:tcPr>
          <w:p w:rsidR="008403B5" w:rsidRDefault="008403B5" w:rsidP="008403B5">
            <w:pPr>
              <w:jc w:val="center"/>
              <w:rPr>
                <w:ins w:id="2614" w:author="user" w:date="2018-03-20T20:00:00Z"/>
                <w:lang w:eastAsia="zh-CN"/>
              </w:rPr>
            </w:pPr>
            <w:ins w:id="2615" w:author="user" w:date="2018-04-25T16:17:00Z">
              <w:r w:rsidRPr="00A23F8E">
                <w:rPr>
                  <w:rFonts w:ascii="宋体" w:hAnsi="宋体" w:cs="宋体"/>
                  <w:color w:val="000000"/>
                  <w:lang w:val="en-US" w:eastAsia="zh-CN"/>
                </w:rPr>
                <w:t>102</w:t>
              </w:r>
            </w:ins>
          </w:p>
        </w:tc>
        <w:tc>
          <w:tcPr>
            <w:tcW w:w="1137" w:type="dxa"/>
            <w:tcBorders>
              <w:top w:val="single" w:sz="4" w:space="0" w:color="000000"/>
              <w:left w:val="single" w:sz="4" w:space="0" w:color="000000"/>
              <w:bottom w:val="single" w:sz="4" w:space="0" w:color="000000"/>
            </w:tcBorders>
            <w:vAlign w:val="center"/>
          </w:tcPr>
          <w:p w:rsidR="008403B5" w:rsidRDefault="008403B5" w:rsidP="008403B5">
            <w:pPr>
              <w:jc w:val="both"/>
              <w:rPr>
                <w:ins w:id="2616" w:author="user" w:date="2018-03-20T20:00:00Z"/>
                <w:rFonts w:cs="Arial"/>
                <w:color w:val="000000"/>
                <w:lang w:val="en-US"/>
              </w:rPr>
            </w:pPr>
            <w:ins w:id="2617" w:author="user" w:date="2018-04-25T16:17:00Z">
              <w:r w:rsidRPr="00A23F8E">
                <w:rPr>
                  <w:rFonts w:ascii="宋体" w:hAnsi="宋体" w:cs="宋体"/>
                  <w:color w:val="000000"/>
                  <w:lang w:val="en-US" w:eastAsia="zh-CN"/>
                </w:rPr>
                <w:t>CxlRejReason</w:t>
              </w:r>
            </w:ins>
          </w:p>
        </w:tc>
        <w:tc>
          <w:tcPr>
            <w:tcW w:w="5638" w:type="dxa"/>
            <w:tcBorders>
              <w:top w:val="single" w:sz="4" w:space="0" w:color="000000"/>
              <w:left w:val="single" w:sz="4" w:space="0" w:color="000000"/>
              <w:bottom w:val="single" w:sz="4" w:space="0" w:color="000000"/>
            </w:tcBorders>
            <w:vAlign w:val="center"/>
          </w:tcPr>
          <w:p w:rsidR="008403B5" w:rsidRPr="00A23F8E" w:rsidRDefault="008403B5" w:rsidP="008403B5">
            <w:pPr>
              <w:keepLines w:val="0"/>
              <w:suppressAutoHyphens w:val="0"/>
              <w:spacing w:before="0" w:after="0" w:line="240" w:lineRule="auto"/>
              <w:rPr>
                <w:ins w:id="2618" w:author="user" w:date="2018-04-25T16:17:00Z"/>
                <w:rFonts w:ascii="宋体" w:hAnsi="宋体" w:cs="宋体"/>
                <w:color w:val="000000"/>
                <w:lang w:val="en-US" w:eastAsia="zh-CN"/>
              </w:rPr>
            </w:pPr>
            <w:ins w:id="2619" w:author="user" w:date="2018-04-25T16:19:00Z">
              <w:r>
                <w:rPr>
                  <w:rFonts w:ascii="宋体" w:hAnsi="宋体" w:cs="宋体" w:hint="eastAsia"/>
                  <w:color w:val="000000"/>
                  <w:lang w:val="en-US" w:eastAsia="zh-CN"/>
                </w:rPr>
                <w:t>转托管</w:t>
              </w:r>
            </w:ins>
            <w:ins w:id="2620" w:author="user" w:date="2018-04-25T16:17:00Z">
              <w:r w:rsidRPr="00A23F8E">
                <w:rPr>
                  <w:rFonts w:ascii="宋体" w:hAnsi="宋体" w:cs="宋体" w:hint="eastAsia"/>
                  <w:color w:val="000000"/>
                  <w:lang w:val="en-US" w:eastAsia="zh-CN"/>
                </w:rPr>
                <w:t>申报撤单</w:t>
              </w:r>
              <w:r w:rsidRPr="00A23F8E">
                <w:rPr>
                  <w:rFonts w:ascii="宋体" w:hAnsi="宋体" w:cs="宋体"/>
                  <w:color w:val="000000"/>
                  <w:lang w:val="en-US" w:eastAsia="zh-CN"/>
                </w:rPr>
                <w:t>错误信息，供柜台系统读取错误信息，进行错误处理</w:t>
              </w:r>
            </w:ins>
          </w:p>
          <w:p w:rsidR="008403B5" w:rsidRPr="00A23F8E" w:rsidRDefault="008403B5" w:rsidP="008403B5">
            <w:pPr>
              <w:keepLines w:val="0"/>
              <w:suppressAutoHyphens w:val="0"/>
              <w:spacing w:before="0" w:after="0" w:line="240" w:lineRule="auto"/>
              <w:rPr>
                <w:ins w:id="2621" w:author="user" w:date="2018-04-25T16:17:00Z"/>
                <w:rFonts w:ascii="宋体" w:hAnsi="宋体" w:cs="宋体"/>
                <w:color w:val="000000"/>
                <w:lang w:val="en-US" w:eastAsia="zh-CN"/>
              </w:rPr>
            </w:pPr>
            <w:ins w:id="2622" w:author="user" w:date="2018-04-25T16:17:00Z">
              <w:r w:rsidRPr="00A23F8E">
                <w:rPr>
                  <w:rFonts w:ascii="宋体" w:hAnsi="宋体" w:cs="宋体"/>
                  <w:color w:val="000000"/>
                  <w:lang w:val="en-US" w:eastAsia="zh-CN"/>
                </w:rPr>
                <w:t>撤消成功时，该字段取值</w:t>
              </w:r>
              <w:r w:rsidRPr="00A23F8E">
                <w:rPr>
                  <w:rFonts w:ascii="宋体" w:hAnsi="宋体" w:cs="宋体" w:hint="eastAsia"/>
                  <w:color w:val="000000"/>
                  <w:lang w:val="en-US" w:eastAsia="zh-CN"/>
                </w:rPr>
                <w:t>为空</w:t>
              </w:r>
            </w:ins>
          </w:p>
          <w:p w:rsidR="008403B5" w:rsidRDefault="008403B5" w:rsidP="008403B5">
            <w:pPr>
              <w:snapToGrid w:val="0"/>
              <w:jc w:val="both"/>
              <w:rPr>
                <w:ins w:id="2623" w:author="user" w:date="2018-03-20T20:00:00Z"/>
                <w:rFonts w:cs="Arial"/>
                <w:color w:val="000000"/>
                <w:lang w:val="en-US" w:eastAsia="zh-CN"/>
              </w:rPr>
            </w:pPr>
            <w:ins w:id="2624" w:author="user" w:date="2018-04-25T16:17:00Z">
              <w:r w:rsidRPr="00A23F8E">
                <w:rPr>
                  <w:rFonts w:ascii="宋体" w:hAnsi="宋体" w:cs="宋体"/>
                  <w:color w:val="000000"/>
                  <w:lang w:val="en-US" w:eastAsia="zh-CN"/>
                </w:rPr>
                <w:t>撤消失败时，撤单请求拒绝的理由，</w:t>
              </w:r>
              <w:r w:rsidRPr="00A23F8E">
                <w:rPr>
                  <w:rFonts w:ascii="宋体" w:hAnsi="宋体" w:cs="宋体" w:hint="eastAsia"/>
                  <w:color w:val="000000"/>
                  <w:lang w:val="en-US" w:eastAsia="zh-CN"/>
                </w:rPr>
                <w:t>取值同Remark字段</w:t>
              </w:r>
            </w:ins>
          </w:p>
        </w:tc>
        <w:tc>
          <w:tcPr>
            <w:tcW w:w="1144" w:type="dxa"/>
            <w:tcBorders>
              <w:top w:val="single" w:sz="4" w:space="0" w:color="000000"/>
              <w:left w:val="single" w:sz="4" w:space="0" w:color="000000"/>
              <w:bottom w:val="single" w:sz="4" w:space="0" w:color="000000"/>
              <w:right w:val="single" w:sz="4" w:space="0" w:color="000000"/>
            </w:tcBorders>
            <w:vAlign w:val="center"/>
          </w:tcPr>
          <w:p w:rsidR="008403B5" w:rsidRDefault="008403B5" w:rsidP="008403B5">
            <w:pPr>
              <w:snapToGrid w:val="0"/>
              <w:jc w:val="center"/>
              <w:rPr>
                <w:ins w:id="2625" w:author="user" w:date="2018-03-20T20:00:00Z"/>
                <w:rFonts w:cs="Arial"/>
                <w:color w:val="000000"/>
                <w:lang w:eastAsia="zh-CN"/>
              </w:rPr>
            </w:pPr>
            <w:ins w:id="2626" w:author="user" w:date="2018-04-25T16:17:00Z">
              <w:r w:rsidRPr="00A23F8E">
                <w:rPr>
                  <w:rFonts w:ascii="宋体" w:hAnsi="宋体" w:cs="宋体"/>
                  <w:color w:val="000000"/>
                  <w:lang w:val="en-US" w:eastAsia="zh-CN"/>
                </w:rPr>
                <w:t>C50</w:t>
              </w:r>
            </w:ins>
          </w:p>
        </w:tc>
      </w:tr>
      <w:tr w:rsidR="008403B5" w:rsidRPr="00A53D7E" w:rsidTr="0073326A">
        <w:trPr>
          <w:ins w:id="2627" w:author="user" w:date="2018-03-20T20:00:00Z"/>
        </w:trPr>
        <w:tc>
          <w:tcPr>
            <w:tcW w:w="517" w:type="dxa"/>
            <w:tcBorders>
              <w:top w:val="single" w:sz="4" w:space="0" w:color="000000"/>
              <w:left w:val="single" w:sz="4" w:space="0" w:color="000000"/>
              <w:bottom w:val="single" w:sz="4" w:space="0" w:color="000000"/>
            </w:tcBorders>
            <w:vAlign w:val="center"/>
          </w:tcPr>
          <w:p w:rsidR="008403B5" w:rsidRPr="00A53D7E" w:rsidRDefault="008403B5" w:rsidP="008403B5">
            <w:pPr>
              <w:snapToGrid w:val="0"/>
              <w:jc w:val="center"/>
              <w:rPr>
                <w:ins w:id="2628" w:author="user" w:date="2018-03-20T20:00:00Z"/>
                <w:rFonts w:cs="Arial"/>
                <w:color w:val="000000"/>
                <w:lang w:val="en-US"/>
              </w:rPr>
            </w:pPr>
            <w:ins w:id="2629" w:author="user" w:date="2018-04-25T16:17:00Z">
              <w:r w:rsidRPr="00A23F8E">
                <w:rPr>
                  <w:rFonts w:ascii="宋体" w:hAnsi="宋体" w:cs="宋体"/>
                  <w:color w:val="000000"/>
                  <w:lang w:val="en-US" w:eastAsia="zh-CN"/>
                </w:rPr>
                <w:t>103</w:t>
              </w:r>
            </w:ins>
          </w:p>
        </w:tc>
        <w:tc>
          <w:tcPr>
            <w:tcW w:w="1137" w:type="dxa"/>
            <w:tcBorders>
              <w:top w:val="single" w:sz="4" w:space="0" w:color="000000"/>
              <w:left w:val="single" w:sz="4" w:space="0" w:color="000000"/>
              <w:bottom w:val="single" w:sz="4" w:space="0" w:color="000000"/>
            </w:tcBorders>
            <w:vAlign w:val="center"/>
          </w:tcPr>
          <w:p w:rsidR="008403B5" w:rsidRPr="00A53D7E" w:rsidRDefault="008403B5" w:rsidP="008403B5">
            <w:pPr>
              <w:snapToGrid w:val="0"/>
              <w:rPr>
                <w:ins w:id="2630" w:author="user" w:date="2018-03-20T20:00:00Z"/>
                <w:rFonts w:cs="Arial"/>
                <w:color w:val="000000"/>
              </w:rPr>
            </w:pPr>
            <w:ins w:id="2631" w:author="user" w:date="2018-04-25T16:17:00Z">
              <w:r w:rsidRPr="00A23F8E">
                <w:rPr>
                  <w:rFonts w:ascii="宋体" w:hAnsi="宋体" w:cs="宋体"/>
                  <w:color w:val="000000"/>
                  <w:lang w:val="en-US" w:eastAsia="zh-CN"/>
                </w:rPr>
                <w:t>OrdRejReason</w:t>
              </w:r>
            </w:ins>
          </w:p>
        </w:tc>
        <w:tc>
          <w:tcPr>
            <w:tcW w:w="5638" w:type="dxa"/>
            <w:tcBorders>
              <w:top w:val="single" w:sz="4" w:space="0" w:color="000000"/>
              <w:left w:val="single" w:sz="4" w:space="0" w:color="000000"/>
              <w:bottom w:val="single" w:sz="4" w:space="0" w:color="000000"/>
            </w:tcBorders>
            <w:vAlign w:val="center"/>
          </w:tcPr>
          <w:p w:rsidR="008403B5" w:rsidRPr="00A23F8E" w:rsidRDefault="008403B5" w:rsidP="008403B5">
            <w:pPr>
              <w:keepLines w:val="0"/>
              <w:suppressAutoHyphens w:val="0"/>
              <w:spacing w:before="0" w:after="0" w:line="240" w:lineRule="auto"/>
              <w:rPr>
                <w:ins w:id="2632" w:author="user" w:date="2018-04-25T16:17:00Z"/>
                <w:rFonts w:ascii="宋体" w:hAnsi="宋体" w:cs="宋体"/>
                <w:color w:val="000000"/>
                <w:lang w:val="en-US" w:eastAsia="zh-CN"/>
              </w:rPr>
            </w:pPr>
            <w:ins w:id="2633" w:author="user" w:date="2018-04-25T16:19:00Z">
              <w:r>
                <w:rPr>
                  <w:rFonts w:ascii="宋体" w:hAnsi="宋体" w:cs="宋体" w:hint="eastAsia"/>
                  <w:color w:val="000000"/>
                  <w:lang w:val="en-US" w:eastAsia="zh-CN"/>
                </w:rPr>
                <w:t>转托管</w:t>
              </w:r>
            </w:ins>
            <w:ins w:id="2634" w:author="user" w:date="2018-04-25T16:17:00Z">
              <w:r w:rsidRPr="00A23F8E">
                <w:rPr>
                  <w:rFonts w:ascii="宋体" w:hAnsi="宋体" w:cs="宋体" w:hint="eastAsia"/>
                  <w:color w:val="000000"/>
                  <w:lang w:val="en-US" w:eastAsia="zh-CN"/>
                </w:rPr>
                <w:t>申报</w:t>
              </w:r>
              <w:r w:rsidRPr="00A23F8E">
                <w:rPr>
                  <w:rFonts w:ascii="宋体" w:hAnsi="宋体" w:cs="宋体"/>
                  <w:color w:val="000000"/>
                  <w:lang w:val="en-US" w:eastAsia="zh-CN"/>
                </w:rPr>
                <w:t>错误信息，供柜台系统读取错误信息，进行错误处理</w:t>
              </w:r>
            </w:ins>
          </w:p>
          <w:p w:rsidR="008403B5" w:rsidRPr="00A23F8E" w:rsidRDefault="008403B5" w:rsidP="008403B5">
            <w:pPr>
              <w:keepLines w:val="0"/>
              <w:suppressAutoHyphens w:val="0"/>
              <w:spacing w:before="0" w:after="0" w:line="240" w:lineRule="auto"/>
              <w:rPr>
                <w:ins w:id="2635" w:author="user" w:date="2018-04-25T16:17:00Z"/>
                <w:rFonts w:ascii="宋体" w:hAnsi="宋体" w:cs="宋体"/>
                <w:color w:val="000000"/>
                <w:lang w:val="en-US" w:eastAsia="zh-CN"/>
              </w:rPr>
            </w:pPr>
            <w:ins w:id="2636" w:author="user" w:date="2018-04-25T16:19:00Z">
              <w:r>
                <w:rPr>
                  <w:rFonts w:ascii="宋体" w:hAnsi="宋体" w:cs="宋体" w:hint="eastAsia"/>
                  <w:color w:val="000000"/>
                  <w:lang w:val="en-US" w:eastAsia="zh-CN"/>
                </w:rPr>
                <w:t>转托管</w:t>
              </w:r>
            </w:ins>
            <w:ins w:id="2637" w:author="user" w:date="2018-04-25T16:17:00Z">
              <w:r w:rsidRPr="00A23F8E">
                <w:rPr>
                  <w:rFonts w:ascii="宋体" w:hAnsi="宋体" w:cs="宋体" w:hint="eastAsia"/>
                  <w:color w:val="000000"/>
                  <w:lang w:val="en-US" w:eastAsia="zh-CN"/>
                </w:rPr>
                <w:t>申报</w:t>
              </w:r>
              <w:r w:rsidRPr="00A23F8E">
                <w:rPr>
                  <w:rFonts w:ascii="宋体" w:hAnsi="宋体" w:cs="宋体"/>
                  <w:color w:val="000000"/>
                  <w:lang w:val="en-US" w:eastAsia="zh-CN"/>
                </w:rPr>
                <w:t>成功时，该字段取值</w:t>
              </w:r>
              <w:r w:rsidRPr="00A23F8E">
                <w:rPr>
                  <w:rFonts w:ascii="宋体" w:hAnsi="宋体" w:cs="宋体" w:hint="eastAsia"/>
                  <w:color w:val="000000"/>
                  <w:lang w:val="en-US" w:eastAsia="zh-CN"/>
                </w:rPr>
                <w:t>为空</w:t>
              </w:r>
            </w:ins>
          </w:p>
          <w:p w:rsidR="008403B5" w:rsidRPr="00255244" w:rsidRDefault="008403B5" w:rsidP="008403B5">
            <w:pPr>
              <w:rPr>
                <w:ins w:id="2638" w:author="user" w:date="2018-03-20T20:00:00Z"/>
                <w:lang w:eastAsia="zh-CN"/>
              </w:rPr>
            </w:pPr>
            <w:ins w:id="2639" w:author="user" w:date="2018-04-25T16:19:00Z">
              <w:r>
                <w:rPr>
                  <w:rFonts w:ascii="宋体" w:hAnsi="宋体" w:cs="宋体" w:hint="eastAsia"/>
                  <w:color w:val="000000"/>
                  <w:lang w:val="en-US" w:eastAsia="zh-CN"/>
                </w:rPr>
                <w:t>转托管</w:t>
              </w:r>
            </w:ins>
            <w:ins w:id="2640" w:author="user" w:date="2018-04-25T16:17:00Z">
              <w:r w:rsidRPr="00A23F8E">
                <w:rPr>
                  <w:rFonts w:ascii="宋体" w:hAnsi="宋体" w:cs="宋体" w:hint="eastAsia"/>
                  <w:color w:val="000000"/>
                  <w:lang w:val="en-US" w:eastAsia="zh-CN"/>
                </w:rPr>
                <w:t>申报</w:t>
              </w:r>
              <w:r w:rsidRPr="00A23F8E">
                <w:rPr>
                  <w:rFonts w:ascii="宋体" w:hAnsi="宋体" w:cs="宋体"/>
                  <w:color w:val="000000"/>
                  <w:lang w:val="en-US" w:eastAsia="zh-CN"/>
                </w:rPr>
                <w:t>失败时</w:t>
              </w:r>
              <w:r w:rsidRPr="00A23F8E">
                <w:rPr>
                  <w:rFonts w:ascii="宋体" w:hAnsi="宋体" w:cs="宋体" w:hint="eastAsia"/>
                  <w:color w:val="000000"/>
                  <w:lang w:val="en-US" w:eastAsia="zh-CN"/>
                </w:rPr>
                <w:t>，表示</w:t>
              </w:r>
              <w:r w:rsidRPr="00A23F8E">
                <w:rPr>
                  <w:rFonts w:ascii="宋体" w:hAnsi="宋体" w:cs="宋体"/>
                  <w:color w:val="000000"/>
                  <w:lang w:val="en-US" w:eastAsia="zh-CN"/>
                </w:rPr>
                <w:t>拒绝的理由</w:t>
              </w:r>
            </w:ins>
          </w:p>
        </w:tc>
        <w:tc>
          <w:tcPr>
            <w:tcW w:w="1144" w:type="dxa"/>
            <w:tcBorders>
              <w:top w:val="single" w:sz="4" w:space="0" w:color="000000"/>
              <w:left w:val="single" w:sz="4" w:space="0" w:color="000000"/>
              <w:bottom w:val="single" w:sz="4" w:space="0" w:color="000000"/>
              <w:right w:val="single" w:sz="4" w:space="0" w:color="000000"/>
            </w:tcBorders>
            <w:vAlign w:val="center"/>
          </w:tcPr>
          <w:p w:rsidR="008403B5" w:rsidRPr="00A53D7E" w:rsidRDefault="008403B5" w:rsidP="008403B5">
            <w:pPr>
              <w:snapToGrid w:val="0"/>
              <w:jc w:val="center"/>
              <w:rPr>
                <w:ins w:id="2641" w:author="user" w:date="2018-03-20T20:00:00Z"/>
                <w:rFonts w:cs="Arial"/>
                <w:color w:val="000000"/>
                <w:lang w:val="en-US" w:eastAsia="zh-CN"/>
              </w:rPr>
            </w:pPr>
            <w:ins w:id="2642" w:author="user" w:date="2018-04-25T16:17:00Z">
              <w:r w:rsidRPr="00A23F8E">
                <w:rPr>
                  <w:rFonts w:ascii="宋体" w:hAnsi="宋体" w:cs="宋体"/>
                  <w:color w:val="000000"/>
                  <w:lang w:val="en-US" w:eastAsia="zh-CN"/>
                </w:rPr>
                <w:t>C50</w:t>
              </w:r>
            </w:ins>
          </w:p>
        </w:tc>
      </w:tr>
    </w:tbl>
    <w:p w:rsidR="005502B1" w:rsidRDefault="005502B1" w:rsidP="005502B1">
      <w:pPr>
        <w:rPr>
          <w:ins w:id="2643" w:author="user" w:date="2018-03-20T20:00:00Z"/>
          <w:lang w:eastAsia="zh-CN"/>
        </w:rPr>
      </w:pPr>
    </w:p>
    <w:p w:rsidR="008050B9" w:rsidRDefault="008050B9" w:rsidP="008050B9">
      <w:pPr>
        <w:rPr>
          <w:rFonts w:ascii="宋体" w:hAnsi="宋体"/>
          <w:bCs/>
          <w:lang w:eastAsia="zh-CN"/>
        </w:rPr>
      </w:pPr>
    </w:p>
    <w:p w:rsidR="00EB6724" w:rsidRPr="00521373" w:rsidRDefault="00EB6724" w:rsidP="00EB6724">
      <w:pPr>
        <w:pStyle w:val="2"/>
        <w:rPr>
          <w:rFonts w:ascii="宋体" w:hAnsi="宋体"/>
          <w:bCs w:val="0"/>
          <w:lang w:eastAsia="zh-CN"/>
        </w:rPr>
      </w:pPr>
      <w:bookmarkStart w:id="2644" w:name="_Toc525648623"/>
      <w:r>
        <w:rPr>
          <w:rFonts w:ascii="宋体" w:hAnsi="宋体" w:hint="eastAsia"/>
          <w:bCs w:val="0"/>
          <w:lang w:eastAsia="zh-CN"/>
        </w:rPr>
        <w:t>执行报告查询类</w:t>
      </w:r>
      <w:r w:rsidRPr="00521373">
        <w:rPr>
          <w:rFonts w:ascii="宋体" w:hAnsi="宋体" w:hint="eastAsia"/>
          <w:bCs w:val="0"/>
          <w:lang w:eastAsia="zh-CN"/>
        </w:rPr>
        <w:t>消息</w:t>
      </w:r>
      <w:bookmarkEnd w:id="2644"/>
    </w:p>
    <w:p w:rsidR="003D1EAE" w:rsidRPr="00AA339D" w:rsidRDefault="00F0399D" w:rsidP="003D1EAE">
      <w:pPr>
        <w:pStyle w:val="3"/>
        <w:rPr>
          <w:lang w:eastAsia="zh-CN"/>
        </w:rPr>
      </w:pPr>
      <w:bookmarkStart w:id="2645" w:name="_Toc525648624"/>
      <w:r w:rsidRPr="00AA339D">
        <w:rPr>
          <w:rFonts w:hint="eastAsia"/>
          <w:lang w:eastAsia="zh-CN"/>
        </w:rPr>
        <w:t>成交执行报告查询</w:t>
      </w:r>
      <w:bookmarkEnd w:id="2645"/>
    </w:p>
    <w:tbl>
      <w:tblPr>
        <w:tblW w:w="8364" w:type="dxa"/>
        <w:tblInd w:w="-5" w:type="dxa"/>
        <w:tblLayout w:type="fixed"/>
        <w:tblLook w:val="0000"/>
      </w:tblPr>
      <w:tblGrid>
        <w:gridCol w:w="4839"/>
        <w:gridCol w:w="3525"/>
      </w:tblGrid>
      <w:tr w:rsidR="003D1EAE" w:rsidRPr="005B6828" w:rsidTr="00511319">
        <w:trPr>
          <w:tblHeader/>
        </w:trPr>
        <w:tc>
          <w:tcPr>
            <w:tcW w:w="4839" w:type="dxa"/>
            <w:tcBorders>
              <w:top w:val="single" w:sz="4" w:space="0" w:color="000000"/>
              <w:left w:val="single" w:sz="4" w:space="0" w:color="000000"/>
              <w:bottom w:val="single" w:sz="4" w:space="0" w:color="000000"/>
              <w:right w:val="nil"/>
            </w:tcBorders>
            <w:shd w:val="clear" w:color="auto" w:fill="E0E0E0"/>
          </w:tcPr>
          <w:p w:rsidR="003D1EAE" w:rsidRPr="005B6828" w:rsidRDefault="003D1EAE" w:rsidP="00D66004">
            <w:pPr>
              <w:pStyle w:val="WinDescr"/>
              <w:snapToGrid w:val="0"/>
              <w:rPr>
                <w:rFonts w:ascii="华文细黑" w:eastAsia="华文细黑" w:hAnsi="华文细黑"/>
                <w:b/>
                <w:color w:val="000000"/>
                <w:lang w:eastAsia="zh-CN"/>
              </w:rPr>
            </w:pPr>
            <w:r w:rsidRPr="002A3582">
              <w:rPr>
                <w:rFonts w:hint="eastAsia"/>
                <w:b/>
              </w:rPr>
              <w:t>Execution</w:t>
            </w:r>
            <w:r>
              <w:rPr>
                <w:rFonts w:ascii="华文细黑" w:eastAsia="华文细黑" w:hAnsi="华文细黑" w:hint="eastAsia"/>
                <w:b/>
                <w:color w:val="000000"/>
                <w:lang w:eastAsia="zh-CN"/>
              </w:rPr>
              <w:t>Inquiry</w:t>
            </w:r>
            <w:r w:rsidRPr="00521373">
              <w:rPr>
                <w:rFonts w:ascii="宋体" w:hAnsi="宋体" w:hint="eastAsia"/>
                <w:b/>
                <w:lang w:eastAsia="zh-CN"/>
              </w:rPr>
              <w:t xml:space="preserve"> (</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525"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r w:rsidRPr="00AA339D">
              <w:rPr>
                <w:rFonts w:asciiTheme="minorEastAsia" w:eastAsiaTheme="minorEastAsia" w:hAnsiTheme="minorEastAsia" w:hint="eastAsia"/>
                <w:b/>
              </w:rPr>
              <w:t>成交执行报告查询</w:t>
            </w:r>
          </w:p>
        </w:tc>
      </w:tr>
      <w:tr w:rsidR="003D1EAE" w:rsidRPr="005B6828" w:rsidTr="00511319">
        <w:tc>
          <w:tcPr>
            <w:tcW w:w="8364" w:type="dxa"/>
            <w:gridSpan w:val="2"/>
            <w:tcBorders>
              <w:top w:val="single" w:sz="4" w:space="0" w:color="000000"/>
              <w:left w:val="single" w:sz="4" w:space="0" w:color="000000"/>
              <w:bottom w:val="single" w:sz="4" w:space="0" w:color="000000"/>
              <w:right w:val="single" w:sz="4" w:space="0" w:color="000000"/>
            </w:tcBorders>
          </w:tcPr>
          <w:p w:rsidR="003D1EAE" w:rsidRPr="005B6828" w:rsidRDefault="003D1EAE" w:rsidP="00D66004">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3D1EAE" w:rsidRPr="005B6828" w:rsidRDefault="003D1EAE" w:rsidP="008050B9">
            <w:pPr>
              <w:pStyle w:val="WinDescrLeft"/>
              <w:ind w:left="0" w:firstLineChars="200" w:firstLine="400"/>
              <w:rPr>
                <w:rFonts w:ascii="华文细黑" w:eastAsia="华文细黑" w:hAnsi="华文细黑"/>
                <w:color w:val="000000"/>
              </w:rPr>
            </w:pPr>
            <w:r>
              <w:rPr>
                <w:rFonts w:cs="Arial" w:hint="eastAsia"/>
              </w:rPr>
              <w:t>市场参与者</w:t>
            </w:r>
            <w:r w:rsidRPr="004B2CC3">
              <w:rPr>
                <w:rFonts w:hint="eastAsia"/>
                <w:bCs/>
                <w:lang w:eastAsia="zh-CN"/>
              </w:rPr>
              <w:t>查询</w:t>
            </w:r>
            <w:r>
              <w:rPr>
                <w:rFonts w:hint="eastAsia"/>
                <w:bCs/>
                <w:lang w:eastAsia="zh-CN"/>
              </w:rPr>
              <w:t>成交</w:t>
            </w:r>
            <w:r w:rsidRPr="00DB5215">
              <w:rPr>
                <w:rFonts w:hint="eastAsia"/>
                <w:bCs/>
                <w:lang w:eastAsia="zh-CN"/>
              </w:rPr>
              <w:t>执行报告</w:t>
            </w:r>
            <w:r>
              <w:rPr>
                <w:rFonts w:hint="eastAsia"/>
                <w:bCs/>
                <w:lang w:eastAsia="zh-CN"/>
              </w:rPr>
              <w:t>。</w:t>
            </w:r>
          </w:p>
        </w:tc>
      </w:tr>
    </w:tbl>
    <w:p w:rsidR="003D1EAE" w:rsidRDefault="003D1EAE" w:rsidP="003D1EAE">
      <w:pPr>
        <w:rPr>
          <w:rFonts w:ascii="华文细黑" w:eastAsia="华文细黑" w:hAnsi="华文细黑"/>
          <w:color w:val="000000"/>
          <w:lang w:eastAsia="zh-CN"/>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771"/>
        <w:gridCol w:w="425"/>
        <w:gridCol w:w="2552"/>
        <w:gridCol w:w="3846"/>
        <w:gridCol w:w="770"/>
      </w:tblGrid>
      <w:tr w:rsidR="003D1EAE" w:rsidRPr="00C256FF" w:rsidTr="00681820">
        <w:tc>
          <w:tcPr>
            <w:tcW w:w="1196" w:type="dxa"/>
            <w:gridSpan w:val="2"/>
            <w:shd w:val="clear" w:color="auto" w:fill="C0C0C0"/>
            <w:vAlign w:val="center"/>
          </w:tcPr>
          <w:p w:rsidR="003D1EAE" w:rsidRPr="00C256FF" w:rsidRDefault="003D1EAE" w:rsidP="00511319">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标签</w:t>
            </w:r>
          </w:p>
        </w:tc>
        <w:tc>
          <w:tcPr>
            <w:tcW w:w="2552" w:type="dxa"/>
            <w:shd w:val="clear" w:color="auto" w:fill="C0C0C0"/>
            <w:vAlign w:val="center"/>
          </w:tcPr>
          <w:p w:rsidR="003D1EAE" w:rsidRPr="00C256FF" w:rsidRDefault="003D1EAE" w:rsidP="00511319">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字段名</w:t>
            </w:r>
          </w:p>
        </w:tc>
        <w:tc>
          <w:tcPr>
            <w:tcW w:w="3846" w:type="dxa"/>
            <w:shd w:val="clear" w:color="auto" w:fill="C0C0C0"/>
            <w:vAlign w:val="center"/>
          </w:tcPr>
          <w:p w:rsidR="003D1EAE" w:rsidRPr="00C256FF" w:rsidRDefault="003D1EAE" w:rsidP="00511319">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字段描述</w:t>
            </w:r>
          </w:p>
        </w:tc>
        <w:tc>
          <w:tcPr>
            <w:tcW w:w="770" w:type="dxa"/>
            <w:shd w:val="clear" w:color="auto" w:fill="C0C0C0"/>
            <w:vAlign w:val="center"/>
          </w:tcPr>
          <w:p w:rsidR="003D1EAE" w:rsidRPr="00C256FF" w:rsidRDefault="003D1EAE" w:rsidP="00511319">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类型</w:t>
            </w: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9</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消息长度</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35</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消息头</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MsgType</w:t>
            </w:r>
            <w:r w:rsidRPr="00511319">
              <w:rPr>
                <w:rFonts w:ascii="宋体" w:hAnsi="宋体" w:cs="宋体" w:hint="eastAsia"/>
                <w:color w:val="000000"/>
                <w:lang w:val="en-US" w:eastAsia="zh-CN"/>
              </w:rPr>
              <w:t>取值为U023</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1346</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ApplReqID</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查询请求编号</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hint="eastAsia"/>
                <w:color w:val="000000"/>
                <w:lang w:val="en-US" w:eastAsia="zh-CN"/>
              </w:rPr>
              <w:t>N10</w:t>
            </w: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537</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QuoteType</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申请类别</w:t>
            </w:r>
          </w:p>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3139 －查询成交执行报告</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hint="eastAsia"/>
                <w:color w:val="000000"/>
                <w:lang w:val="en-US" w:eastAsia="zh-CN"/>
              </w:rPr>
              <w:t>N4</w:t>
            </w: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7</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BeginSeqNo</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起始成交序号，单调递增不连续，</w:t>
            </w:r>
            <w:r w:rsidRPr="00511319">
              <w:rPr>
                <w:rFonts w:ascii="宋体" w:hAnsi="宋体" w:cs="宋体"/>
                <w:color w:val="000000"/>
                <w:lang w:val="en-US" w:eastAsia="zh-CN"/>
              </w:rPr>
              <w:t>最小值为</w:t>
            </w:r>
            <w:r w:rsidRPr="00511319">
              <w:rPr>
                <w:rFonts w:ascii="宋体" w:hAnsi="宋体" w:cs="宋体" w:hint="eastAsia"/>
                <w:color w:val="000000"/>
                <w:lang w:val="en-US" w:eastAsia="zh-CN"/>
              </w:rPr>
              <w:t>0，</w:t>
            </w:r>
            <w:r w:rsidRPr="00511319">
              <w:rPr>
                <w:rFonts w:ascii="宋体" w:hAnsi="宋体" w:cs="宋体"/>
                <w:color w:val="000000"/>
                <w:lang w:val="en-US" w:eastAsia="zh-CN"/>
              </w:rPr>
              <w:t>最大值为1000000000</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N</w:t>
            </w:r>
            <w:r w:rsidRPr="00511319">
              <w:rPr>
                <w:rFonts w:ascii="宋体" w:hAnsi="宋体" w:cs="宋体" w:hint="eastAsia"/>
                <w:color w:val="000000"/>
                <w:lang w:val="en-US" w:eastAsia="zh-CN"/>
              </w:rPr>
              <w:t>10</w:t>
            </w:r>
          </w:p>
        </w:tc>
      </w:tr>
      <w:tr w:rsidR="005D3F0E" w:rsidRPr="00511319" w:rsidTr="00681820">
        <w:tc>
          <w:tcPr>
            <w:tcW w:w="1196" w:type="dxa"/>
            <w:gridSpan w:val="2"/>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color w:val="000000"/>
                <w:lang w:val="en-US" w:eastAsia="zh-CN"/>
              </w:rPr>
              <w:t>453</w:t>
            </w:r>
          </w:p>
        </w:tc>
        <w:tc>
          <w:tcPr>
            <w:tcW w:w="2552" w:type="dxa"/>
            <w:vAlign w:val="center"/>
          </w:tcPr>
          <w:p w:rsidR="005D3F0E" w:rsidRPr="00511319" w:rsidRDefault="005D3F0E" w:rsidP="005D3F0E">
            <w:pPr>
              <w:pStyle w:val="ad"/>
              <w:keepLines w:val="0"/>
              <w:tabs>
                <w:tab w:val="center" w:pos="2545"/>
              </w:tabs>
              <w:suppressAutoHyphens w:val="0"/>
              <w:snapToGrid w:val="0"/>
              <w:ind w:left="0" w:firstLine="0"/>
              <w:jc w:val="both"/>
              <w:rPr>
                <w:rFonts w:ascii="宋体" w:hAnsi="宋体" w:cs="宋体"/>
                <w:color w:val="000000"/>
                <w:lang w:val="en-US" w:eastAsia="zh-CN"/>
              </w:rPr>
            </w:pPr>
            <w:r w:rsidRPr="00511319">
              <w:rPr>
                <w:rFonts w:ascii="宋体" w:hAnsi="宋体" w:cs="宋体"/>
                <w:color w:val="000000"/>
                <w:lang w:val="en-US" w:eastAsia="zh-CN"/>
              </w:rPr>
              <w:t>NoPartyIDs</w:t>
            </w:r>
          </w:p>
        </w:tc>
        <w:tc>
          <w:tcPr>
            <w:tcW w:w="3846" w:type="dxa"/>
            <w:vAlign w:val="center"/>
          </w:tcPr>
          <w:p w:rsidR="005D3F0E" w:rsidRPr="00511319" w:rsidRDefault="005D3F0E" w:rsidP="005D3F0E">
            <w:pPr>
              <w:keepLines w:val="0"/>
              <w:suppressAutoHyphens w:val="0"/>
              <w:snapToGrid w:val="0"/>
              <w:jc w:val="both"/>
              <w:rPr>
                <w:rFonts w:ascii="宋体" w:hAnsi="宋体" w:cs="宋体"/>
                <w:color w:val="000000"/>
                <w:lang w:val="en-US" w:eastAsia="zh-CN"/>
              </w:rPr>
            </w:pPr>
            <w:r w:rsidRPr="00511319">
              <w:rPr>
                <w:rFonts w:ascii="宋体" w:hAnsi="宋体" w:cs="宋体" w:hint="eastAsia"/>
                <w:color w:val="000000"/>
                <w:lang w:val="en-US" w:eastAsia="zh-CN"/>
              </w:rPr>
              <w:t>参与方个数，取值</w:t>
            </w:r>
            <w:r w:rsidRPr="00511319">
              <w:rPr>
                <w:rFonts w:ascii="宋体" w:hAnsi="宋体" w:cs="宋体"/>
                <w:color w:val="000000"/>
                <w:lang w:val="en-US" w:eastAsia="zh-CN"/>
              </w:rPr>
              <w:t>=</w:t>
            </w:r>
            <w:r w:rsidRPr="00511319">
              <w:rPr>
                <w:rFonts w:ascii="宋体" w:hAnsi="宋体" w:cs="宋体" w:hint="eastAsia"/>
                <w:color w:val="000000"/>
                <w:lang w:val="en-US" w:eastAsia="zh-CN"/>
              </w:rPr>
              <w:t>2，查询方方交易商代码,交易员代码</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N2</w:t>
            </w:r>
          </w:p>
        </w:tc>
      </w:tr>
      <w:tr w:rsidR="005D3F0E" w:rsidRPr="00511319" w:rsidTr="00681820">
        <w:tc>
          <w:tcPr>
            <w:tcW w:w="771" w:type="dxa"/>
            <w:vMerge w:val="restart"/>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查询方</w:t>
            </w:r>
            <w:r w:rsidRPr="00511319">
              <w:rPr>
                <w:rFonts w:ascii="宋体" w:hAnsi="宋体" w:cs="宋体" w:hint="eastAsia"/>
                <w:color w:val="000000"/>
                <w:lang w:val="en-US" w:eastAsia="zh-CN"/>
              </w:rPr>
              <w:lastRenderedPageBreak/>
              <w:t>交易商代码</w:t>
            </w:r>
          </w:p>
        </w:tc>
        <w:tc>
          <w:tcPr>
            <w:tcW w:w="425"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lastRenderedPageBreak/>
              <w:t>448</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PartyID</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查询方交易商代码，填写</w:t>
            </w:r>
            <w:r w:rsidRPr="00511319">
              <w:rPr>
                <w:rFonts w:ascii="宋体" w:hAnsi="宋体" w:cs="宋体"/>
                <w:color w:val="000000"/>
                <w:lang w:val="en-US" w:eastAsia="zh-CN"/>
              </w:rPr>
              <w:t>3</w:t>
            </w:r>
            <w:r w:rsidRPr="00511319">
              <w:rPr>
                <w:rFonts w:ascii="宋体" w:hAnsi="宋体" w:cs="宋体" w:hint="eastAsia"/>
                <w:color w:val="000000"/>
                <w:lang w:val="en-US" w:eastAsia="zh-CN"/>
              </w:rPr>
              <w:t>位</w:t>
            </w:r>
            <w:r w:rsidRPr="00511319">
              <w:rPr>
                <w:rFonts w:ascii="宋体" w:hAnsi="宋体" w:cs="宋体"/>
                <w:color w:val="000000"/>
                <w:lang w:val="en-US" w:eastAsia="zh-CN"/>
              </w:rPr>
              <w:t>CompanyID</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C3</w:t>
            </w:r>
          </w:p>
        </w:tc>
      </w:tr>
      <w:tr w:rsidR="005D3F0E" w:rsidRPr="00511319" w:rsidTr="00681820">
        <w:tc>
          <w:tcPr>
            <w:tcW w:w="771" w:type="dxa"/>
            <w:vMerge/>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452</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PartyRole</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取</w:t>
            </w:r>
            <w:r w:rsidRPr="00511319">
              <w:rPr>
                <w:rFonts w:ascii="宋体" w:hAnsi="宋体" w:cs="宋体"/>
                <w:color w:val="000000"/>
                <w:lang w:val="en-US" w:eastAsia="zh-CN"/>
              </w:rPr>
              <w:t>12</w:t>
            </w:r>
            <w:r w:rsidRPr="00511319">
              <w:rPr>
                <w:rFonts w:ascii="宋体" w:hAnsi="宋体" w:cs="宋体" w:hint="eastAsia"/>
                <w:color w:val="000000"/>
                <w:lang w:val="en-US" w:eastAsia="zh-CN"/>
              </w:rPr>
              <w:t>，表示当前</w:t>
            </w:r>
            <w:r w:rsidRPr="00511319">
              <w:rPr>
                <w:rFonts w:ascii="宋体" w:hAnsi="宋体" w:cs="宋体"/>
                <w:color w:val="000000"/>
                <w:lang w:val="en-US" w:eastAsia="zh-CN"/>
              </w:rPr>
              <w:t>PartyID</w:t>
            </w:r>
            <w:r w:rsidRPr="00511319">
              <w:rPr>
                <w:rFonts w:ascii="宋体" w:hAnsi="宋体" w:cs="宋体" w:hint="eastAsia"/>
                <w:color w:val="000000"/>
                <w:lang w:val="en-US" w:eastAsia="zh-CN"/>
              </w:rPr>
              <w:t>的取值为查询方的交易商代码</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N4</w:t>
            </w:r>
          </w:p>
        </w:tc>
      </w:tr>
      <w:tr w:rsidR="005D3F0E" w:rsidRPr="00511319" w:rsidTr="00681820">
        <w:tc>
          <w:tcPr>
            <w:tcW w:w="771" w:type="dxa"/>
            <w:vMerge w:val="restart"/>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lastRenderedPageBreak/>
              <w:t>查询方交易员号</w:t>
            </w:r>
          </w:p>
        </w:tc>
        <w:tc>
          <w:tcPr>
            <w:tcW w:w="425"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448</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PartyID</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交易员代码，填写6位交易员代码</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C</w:t>
            </w:r>
            <w:r w:rsidRPr="00511319">
              <w:rPr>
                <w:rFonts w:ascii="宋体" w:hAnsi="宋体" w:cs="宋体" w:hint="eastAsia"/>
                <w:color w:val="000000"/>
                <w:lang w:val="en-US" w:eastAsia="zh-CN"/>
              </w:rPr>
              <w:t>6</w:t>
            </w:r>
          </w:p>
        </w:tc>
      </w:tr>
      <w:tr w:rsidR="005D3F0E" w:rsidRPr="00511319" w:rsidTr="00681820">
        <w:tc>
          <w:tcPr>
            <w:tcW w:w="771" w:type="dxa"/>
            <w:vMerge/>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452</w:t>
            </w:r>
          </w:p>
        </w:tc>
        <w:tc>
          <w:tcPr>
            <w:tcW w:w="2552"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PartyRole</w:t>
            </w:r>
          </w:p>
        </w:tc>
        <w:tc>
          <w:tcPr>
            <w:tcW w:w="3846" w:type="dxa"/>
            <w:vAlign w:val="center"/>
          </w:tcPr>
          <w:p w:rsidR="005D3F0E" w:rsidRPr="00511319"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511319">
              <w:rPr>
                <w:rFonts w:ascii="宋体" w:hAnsi="宋体" w:cs="宋体" w:hint="eastAsia"/>
                <w:color w:val="000000"/>
                <w:lang w:val="en-US" w:eastAsia="zh-CN"/>
              </w:rPr>
              <w:t>取101，表示当前PartyID的取值为查询方的交易员代码</w:t>
            </w:r>
          </w:p>
        </w:tc>
        <w:tc>
          <w:tcPr>
            <w:tcW w:w="770" w:type="dxa"/>
            <w:vAlign w:val="center"/>
          </w:tcPr>
          <w:p w:rsidR="005D3F0E" w:rsidRPr="00511319" w:rsidRDefault="005D3F0E" w:rsidP="005D3F0E">
            <w:pPr>
              <w:snapToGrid w:val="0"/>
              <w:jc w:val="both"/>
              <w:rPr>
                <w:rFonts w:ascii="宋体" w:hAnsi="宋体" w:cs="宋体"/>
                <w:color w:val="000000"/>
                <w:lang w:val="en-US" w:eastAsia="zh-CN"/>
              </w:rPr>
            </w:pPr>
            <w:r w:rsidRPr="00511319">
              <w:rPr>
                <w:rFonts w:ascii="宋体" w:hAnsi="宋体" w:cs="宋体"/>
                <w:color w:val="000000"/>
                <w:lang w:val="en-US" w:eastAsia="zh-CN"/>
              </w:rPr>
              <w:t>N4</w:t>
            </w:r>
          </w:p>
        </w:tc>
      </w:tr>
    </w:tbl>
    <w:p w:rsidR="003D1EAE" w:rsidRPr="00662CB0" w:rsidRDefault="003D1EAE" w:rsidP="003D1EAE">
      <w:pPr>
        <w:rPr>
          <w:lang w:val="en-US" w:eastAsia="zh-CN"/>
        </w:rPr>
      </w:pPr>
    </w:p>
    <w:p w:rsidR="003D1EAE" w:rsidRPr="00AA339D" w:rsidRDefault="00F0399D" w:rsidP="003D1EAE">
      <w:pPr>
        <w:pStyle w:val="3"/>
        <w:rPr>
          <w:b w:val="0"/>
          <w:bCs w:val="0"/>
        </w:rPr>
      </w:pPr>
      <w:bookmarkStart w:id="2646" w:name="_Toc525648625"/>
      <w:r w:rsidRPr="00AA339D">
        <w:rPr>
          <w:rFonts w:hint="eastAsia"/>
          <w:lang w:eastAsia="zh-CN"/>
        </w:rPr>
        <w:t>成交执行报告</w:t>
      </w:r>
      <w:r w:rsidRPr="00AA339D">
        <w:rPr>
          <w:rFonts w:hint="eastAsia"/>
        </w:rPr>
        <w:t>响应</w:t>
      </w:r>
      <w:bookmarkEnd w:id="2646"/>
    </w:p>
    <w:tbl>
      <w:tblPr>
        <w:tblW w:w="8364" w:type="dxa"/>
        <w:tblInd w:w="-5" w:type="dxa"/>
        <w:tblLayout w:type="fixed"/>
        <w:tblLook w:val="0000"/>
      </w:tblPr>
      <w:tblGrid>
        <w:gridCol w:w="4839"/>
        <w:gridCol w:w="3525"/>
      </w:tblGrid>
      <w:tr w:rsidR="003D1EAE" w:rsidRPr="005B6828" w:rsidTr="00C256FF">
        <w:trPr>
          <w:tblHeader/>
        </w:trPr>
        <w:tc>
          <w:tcPr>
            <w:tcW w:w="4839" w:type="dxa"/>
            <w:tcBorders>
              <w:top w:val="single" w:sz="4" w:space="0" w:color="000000"/>
              <w:left w:val="single" w:sz="4" w:space="0" w:color="000000"/>
              <w:bottom w:val="single" w:sz="4" w:space="0" w:color="000000"/>
              <w:right w:val="nil"/>
            </w:tcBorders>
            <w:shd w:val="clear" w:color="auto" w:fill="E0E0E0"/>
          </w:tcPr>
          <w:p w:rsidR="003D1EAE" w:rsidRPr="005B6828" w:rsidRDefault="003D1EAE" w:rsidP="00D66004">
            <w:pPr>
              <w:pStyle w:val="WinDescr"/>
              <w:snapToGrid w:val="0"/>
              <w:rPr>
                <w:rFonts w:ascii="华文细黑" w:eastAsia="华文细黑" w:hAnsi="华文细黑"/>
                <w:b/>
                <w:color w:val="000000"/>
                <w:lang w:eastAsia="zh-CN"/>
              </w:rPr>
            </w:pPr>
            <w:r w:rsidRPr="002A3582">
              <w:rPr>
                <w:rFonts w:hint="eastAsia"/>
                <w:b/>
              </w:rPr>
              <w:t>ExecutionReport</w:t>
            </w:r>
            <w:r w:rsidRPr="00521373">
              <w:rPr>
                <w:rFonts w:ascii="宋体" w:hAnsi="宋体" w:hint="eastAsia"/>
                <w:b/>
                <w:lang w:eastAsia="zh-CN"/>
              </w:rPr>
              <w:t xml:space="preserve"> (</w:t>
            </w:r>
            <w:r w:rsidRPr="00521373">
              <w:rPr>
                <w:rFonts w:ascii="宋体" w:hAnsi="宋体" w:cs="Arial" w:hint="eastAsia"/>
                <w:b/>
                <w:color w:val="000000"/>
                <w:lang w:eastAsia="zh-CN"/>
              </w:rPr>
              <w:t>reqtext</w:t>
            </w:r>
            <w:r w:rsidRPr="00521373">
              <w:rPr>
                <w:rFonts w:ascii="宋体" w:hAnsi="宋体" w:hint="eastAsia"/>
                <w:b/>
                <w:lang w:eastAsia="zh-CN"/>
              </w:rPr>
              <w:t>)</w:t>
            </w:r>
          </w:p>
        </w:tc>
        <w:tc>
          <w:tcPr>
            <w:tcW w:w="3525" w:type="dxa"/>
            <w:tcBorders>
              <w:top w:val="single" w:sz="4" w:space="0" w:color="000000"/>
              <w:left w:val="single" w:sz="4" w:space="0" w:color="000000"/>
              <w:bottom w:val="single" w:sz="4" w:space="0" w:color="000000"/>
              <w:right w:val="single" w:sz="4" w:space="0" w:color="000000"/>
            </w:tcBorders>
            <w:shd w:val="clear" w:color="auto" w:fill="E0E0E0"/>
          </w:tcPr>
          <w:p w:rsidR="00F0399D" w:rsidRDefault="00F0399D" w:rsidP="00AA339D">
            <w:pPr>
              <w:pStyle w:val="WinDescr"/>
              <w:snapToGrid w:val="0"/>
              <w:rPr>
                <w:rFonts w:ascii="宋体" w:hAnsi="宋体"/>
                <w:lang w:eastAsia="zh-CN"/>
              </w:rPr>
            </w:pPr>
            <w:r w:rsidRPr="00AA339D">
              <w:rPr>
                <w:rFonts w:asciiTheme="minorEastAsia" w:eastAsiaTheme="minorEastAsia" w:hAnsiTheme="minorEastAsia" w:hint="eastAsia"/>
                <w:b/>
              </w:rPr>
              <w:t>成交执行报告响应</w:t>
            </w:r>
          </w:p>
        </w:tc>
      </w:tr>
      <w:tr w:rsidR="003D1EAE" w:rsidRPr="005B6828" w:rsidTr="00C256FF">
        <w:tc>
          <w:tcPr>
            <w:tcW w:w="8364" w:type="dxa"/>
            <w:gridSpan w:val="2"/>
            <w:tcBorders>
              <w:top w:val="single" w:sz="4" w:space="0" w:color="000000"/>
              <w:left w:val="single" w:sz="4" w:space="0" w:color="000000"/>
              <w:bottom w:val="single" w:sz="4" w:space="0" w:color="000000"/>
              <w:right w:val="single" w:sz="4" w:space="0" w:color="000000"/>
            </w:tcBorders>
          </w:tcPr>
          <w:p w:rsidR="003D1EAE" w:rsidRPr="005B6828" w:rsidRDefault="003D1EAE" w:rsidP="00D66004">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C256FF" w:rsidRDefault="003D1EAE" w:rsidP="00C256FF">
            <w:pPr>
              <w:pStyle w:val="WinDescrLeft"/>
              <w:ind w:left="0" w:firstLineChars="200" w:firstLine="400"/>
              <w:rPr>
                <w:rFonts w:ascii="宋体" w:hAnsi="宋体"/>
                <w:bCs/>
                <w:lang w:eastAsia="zh-CN"/>
              </w:rPr>
            </w:pPr>
            <w:r w:rsidRPr="00572C3C">
              <w:rPr>
                <w:rFonts w:ascii="宋体" w:hAnsi="宋体" w:hint="eastAsia"/>
                <w:lang w:eastAsia="zh-CN"/>
              </w:rPr>
              <w:t>响应</w:t>
            </w:r>
            <w:r>
              <w:rPr>
                <w:rFonts w:cs="Arial" w:hint="eastAsia"/>
              </w:rPr>
              <w:t>市场参与者</w:t>
            </w:r>
            <w:r>
              <w:rPr>
                <w:rFonts w:hint="eastAsia"/>
                <w:bCs/>
                <w:lang w:eastAsia="zh-CN"/>
              </w:rPr>
              <w:t>成交</w:t>
            </w:r>
            <w:r w:rsidRPr="00DB5215">
              <w:rPr>
                <w:rFonts w:hint="eastAsia"/>
                <w:bCs/>
                <w:lang w:eastAsia="zh-CN"/>
              </w:rPr>
              <w:t>执行报告</w:t>
            </w:r>
            <w:r>
              <w:rPr>
                <w:rFonts w:hint="eastAsia"/>
                <w:bCs/>
                <w:lang w:eastAsia="zh-CN"/>
              </w:rPr>
              <w:t>查询</w:t>
            </w:r>
            <w:r w:rsidRPr="00521373">
              <w:rPr>
                <w:rFonts w:ascii="宋体" w:hAnsi="宋体" w:hint="eastAsia"/>
                <w:bCs/>
                <w:lang w:eastAsia="zh-CN"/>
              </w:rPr>
              <w:t>。</w:t>
            </w:r>
          </w:p>
          <w:p w:rsidR="00C65225" w:rsidRDefault="00C65225" w:rsidP="00C256FF">
            <w:pPr>
              <w:pStyle w:val="WinDescrLeft"/>
              <w:ind w:left="0" w:firstLineChars="200" w:firstLine="400"/>
              <w:rPr>
                <w:rFonts w:ascii="宋体" w:hAnsi="宋体"/>
                <w:bCs/>
                <w:lang w:eastAsia="zh-CN"/>
              </w:rPr>
            </w:pPr>
            <w:r>
              <w:rPr>
                <w:rFonts w:ascii="宋体" w:hAnsi="宋体" w:hint="eastAsia"/>
                <w:bCs/>
                <w:lang w:eastAsia="zh-CN"/>
              </w:rPr>
              <w:t>一次</w:t>
            </w:r>
            <w:r>
              <w:rPr>
                <w:rFonts w:ascii="宋体" w:hAnsi="宋体"/>
                <w:bCs/>
                <w:lang w:eastAsia="zh-CN"/>
              </w:rPr>
              <w:t>查询最多返回</w:t>
            </w:r>
            <w:r>
              <w:rPr>
                <w:rFonts w:ascii="宋体" w:hAnsi="宋体" w:hint="eastAsia"/>
                <w:bCs/>
                <w:lang w:eastAsia="zh-CN"/>
              </w:rPr>
              <w:t>自</w:t>
            </w:r>
            <w:r>
              <w:rPr>
                <w:rFonts w:ascii="宋体" w:hAnsi="宋体"/>
                <w:bCs/>
                <w:lang w:eastAsia="zh-CN"/>
              </w:rPr>
              <w:t>查询起始序号起</w:t>
            </w:r>
            <w:r>
              <w:rPr>
                <w:rFonts w:ascii="宋体" w:hAnsi="宋体" w:hint="eastAsia"/>
                <w:bCs/>
                <w:lang w:eastAsia="zh-CN"/>
              </w:rPr>
              <w:t>1000条记录</w:t>
            </w:r>
            <w:r>
              <w:rPr>
                <w:rFonts w:ascii="宋体" w:hAnsi="宋体"/>
                <w:bCs/>
                <w:lang w:eastAsia="zh-CN"/>
              </w:rPr>
              <w:t>。</w:t>
            </w:r>
          </w:p>
          <w:p w:rsidR="008A7D8D" w:rsidRDefault="008A7D8D" w:rsidP="00C256FF">
            <w:pPr>
              <w:pStyle w:val="WinDescrLeft"/>
              <w:ind w:left="0" w:firstLineChars="200" w:firstLine="400"/>
              <w:rPr>
                <w:ins w:id="2647" w:author="user" w:date="2018-06-19T18:52:00Z"/>
                <w:rFonts w:ascii="宋体" w:hAnsi="宋体"/>
                <w:bCs/>
                <w:lang w:eastAsia="zh-CN"/>
              </w:rPr>
            </w:pPr>
            <w:r>
              <w:rPr>
                <w:rFonts w:ascii="宋体" w:hAnsi="宋体" w:hint="eastAsia"/>
                <w:bCs/>
                <w:lang w:eastAsia="zh-CN"/>
              </w:rPr>
              <w:t>若查询结果无数据，响应消息报文截止到16(</w:t>
            </w:r>
            <w:r w:rsidRPr="008050B9">
              <w:rPr>
                <w:rFonts w:ascii="宋体" w:hAnsi="宋体" w:cs="宋体"/>
                <w:color w:val="000000"/>
                <w:lang w:val="en-US" w:eastAsia="zh-CN"/>
              </w:rPr>
              <w:t>EndSeqNo</w:t>
            </w:r>
            <w:r>
              <w:rPr>
                <w:rFonts w:ascii="宋体" w:hAnsi="宋体" w:hint="eastAsia"/>
                <w:bCs/>
                <w:lang w:eastAsia="zh-CN"/>
              </w:rPr>
              <w:t>)字段。</w:t>
            </w:r>
          </w:p>
          <w:p w:rsidR="0016540D" w:rsidRPr="00C256FF" w:rsidRDefault="00B92205" w:rsidP="0016540D">
            <w:pPr>
              <w:pStyle w:val="WinDescrLeft"/>
              <w:ind w:left="0" w:firstLineChars="200" w:firstLine="400"/>
              <w:rPr>
                <w:rFonts w:ascii="宋体" w:hAnsi="宋体"/>
                <w:bCs/>
                <w:lang w:eastAsia="zh-CN"/>
              </w:rPr>
            </w:pPr>
            <w:ins w:id="2648" w:author="user" w:date="2018-06-19T18:55:00Z">
              <w:r>
                <w:rPr>
                  <w:rFonts w:ascii="宋体" w:hAnsi="宋体" w:hint="eastAsia"/>
                  <w:bCs/>
                  <w:lang w:eastAsia="zh-CN"/>
                </w:rPr>
                <w:t>当前</w:t>
              </w:r>
            </w:ins>
            <w:ins w:id="2649" w:author="user" w:date="2018-06-19T18:53:00Z">
              <w:r w:rsidR="0016540D">
                <w:rPr>
                  <w:rFonts w:ascii="宋体" w:hAnsi="宋体" w:hint="eastAsia"/>
                  <w:bCs/>
                  <w:lang w:eastAsia="zh-CN"/>
                </w:rPr>
                <w:t>仅包含</w:t>
              </w:r>
              <w:r w:rsidR="0016540D">
                <w:rPr>
                  <w:rFonts w:ascii="宋体" w:hAnsi="宋体"/>
                  <w:bCs/>
                  <w:lang w:eastAsia="zh-CN"/>
                </w:rPr>
                <w:t>质押式协议回购、</w:t>
              </w:r>
            </w:ins>
            <w:ins w:id="2650" w:author="user" w:date="2018-06-19T18:55:00Z">
              <w:r>
                <w:rPr>
                  <w:rFonts w:ascii="宋体" w:hAnsi="宋体" w:hint="eastAsia"/>
                  <w:bCs/>
                  <w:lang w:eastAsia="zh-CN"/>
                </w:rPr>
                <w:t>现券</w:t>
              </w:r>
            </w:ins>
            <w:ins w:id="2651" w:author="user" w:date="2018-06-19T18:54:00Z">
              <w:r w:rsidR="0016540D">
                <w:rPr>
                  <w:rFonts w:ascii="宋体" w:hAnsi="宋体" w:hint="eastAsia"/>
                  <w:bCs/>
                  <w:lang w:eastAsia="zh-CN"/>
                </w:rPr>
                <w:t>确定报价</w:t>
              </w:r>
              <w:r w:rsidR="0016540D">
                <w:rPr>
                  <w:rFonts w:ascii="宋体" w:hAnsi="宋体"/>
                  <w:bCs/>
                  <w:lang w:eastAsia="zh-CN"/>
                </w:rPr>
                <w:t>、</w:t>
              </w:r>
            </w:ins>
            <w:ins w:id="2652" w:author="user" w:date="2018-06-19T18:55:00Z">
              <w:r>
                <w:rPr>
                  <w:rFonts w:ascii="宋体" w:hAnsi="宋体" w:hint="eastAsia"/>
                  <w:bCs/>
                  <w:lang w:eastAsia="zh-CN"/>
                </w:rPr>
                <w:t>现券</w:t>
              </w:r>
            </w:ins>
            <w:ins w:id="2653" w:author="user" w:date="2018-06-19T18:54:00Z">
              <w:r w:rsidR="0016540D">
                <w:rPr>
                  <w:rFonts w:ascii="宋体" w:hAnsi="宋体" w:hint="eastAsia"/>
                  <w:bCs/>
                  <w:lang w:eastAsia="zh-CN"/>
                </w:rPr>
                <w:t>指定对手方</w:t>
              </w:r>
            </w:ins>
            <w:ins w:id="2654" w:author="user" w:date="2018-06-19T18:55:00Z">
              <w:r>
                <w:rPr>
                  <w:rFonts w:ascii="宋体" w:hAnsi="宋体" w:hint="eastAsia"/>
                  <w:bCs/>
                  <w:lang w:eastAsia="zh-CN"/>
                </w:rPr>
                <w:t>和</w:t>
              </w:r>
              <w:r>
                <w:rPr>
                  <w:rFonts w:ascii="宋体" w:hAnsi="宋体"/>
                  <w:bCs/>
                  <w:lang w:eastAsia="zh-CN"/>
                </w:rPr>
                <w:t>协议交易</w:t>
              </w:r>
            </w:ins>
            <w:ins w:id="2655" w:author="user" w:date="2018-06-19T18:56:00Z">
              <w:r w:rsidR="00C224F5">
                <w:rPr>
                  <w:rFonts w:ascii="宋体" w:hAnsi="宋体" w:hint="eastAsia"/>
                  <w:bCs/>
                  <w:lang w:eastAsia="zh-CN"/>
                </w:rPr>
                <w:t>成交执行报告</w:t>
              </w:r>
            </w:ins>
            <w:ins w:id="2656" w:author="user" w:date="2018-06-19T18:55:00Z">
              <w:r>
                <w:rPr>
                  <w:rFonts w:ascii="宋体" w:hAnsi="宋体"/>
                  <w:bCs/>
                  <w:lang w:eastAsia="zh-CN"/>
                </w:rPr>
                <w:t>。</w:t>
              </w:r>
            </w:ins>
          </w:p>
        </w:tc>
      </w:tr>
    </w:tbl>
    <w:p w:rsidR="003D1EAE" w:rsidRPr="005326B2" w:rsidRDefault="003D1EAE" w:rsidP="003D1EAE">
      <w:pPr>
        <w:rPr>
          <w:lang w:eastAsia="zh-CN"/>
        </w:rPr>
      </w:pPr>
    </w:p>
    <w:tbl>
      <w:tblPr>
        <w:tblW w:w="844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568"/>
        <w:gridCol w:w="850"/>
        <w:gridCol w:w="425"/>
        <w:gridCol w:w="1498"/>
        <w:gridCol w:w="4252"/>
        <w:gridCol w:w="851"/>
      </w:tblGrid>
      <w:tr w:rsidR="00C256FF" w:rsidRPr="00C256FF" w:rsidTr="00681820">
        <w:tc>
          <w:tcPr>
            <w:tcW w:w="1843" w:type="dxa"/>
            <w:gridSpan w:val="3"/>
            <w:shd w:val="clear" w:color="auto" w:fill="C0C0C0"/>
            <w:vAlign w:val="center"/>
          </w:tcPr>
          <w:p w:rsidR="00C256FF" w:rsidRPr="00C256FF" w:rsidRDefault="00C256FF" w:rsidP="00C256FF">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标签</w:t>
            </w:r>
          </w:p>
        </w:tc>
        <w:tc>
          <w:tcPr>
            <w:tcW w:w="1498" w:type="dxa"/>
            <w:shd w:val="clear" w:color="auto" w:fill="C0C0C0"/>
            <w:vAlign w:val="center"/>
          </w:tcPr>
          <w:p w:rsidR="00C256FF" w:rsidRPr="00C256FF" w:rsidRDefault="00C256FF" w:rsidP="00C256FF">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字段名</w:t>
            </w:r>
          </w:p>
        </w:tc>
        <w:tc>
          <w:tcPr>
            <w:tcW w:w="4252" w:type="dxa"/>
            <w:shd w:val="clear" w:color="auto" w:fill="C0C0C0"/>
            <w:vAlign w:val="center"/>
          </w:tcPr>
          <w:p w:rsidR="00C256FF" w:rsidRPr="00C256FF" w:rsidRDefault="00C256FF" w:rsidP="00C256FF">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字段描述</w:t>
            </w:r>
          </w:p>
        </w:tc>
        <w:tc>
          <w:tcPr>
            <w:tcW w:w="851" w:type="dxa"/>
            <w:shd w:val="clear" w:color="auto" w:fill="C0C0C0"/>
            <w:vAlign w:val="center"/>
          </w:tcPr>
          <w:p w:rsidR="00C256FF" w:rsidRPr="00C256FF" w:rsidRDefault="00C256FF" w:rsidP="00C256FF">
            <w:pPr>
              <w:keepLines w:val="0"/>
              <w:suppressAutoHyphens w:val="0"/>
              <w:snapToGrid w:val="0"/>
              <w:spacing w:before="0" w:after="0" w:line="240" w:lineRule="auto"/>
              <w:jc w:val="both"/>
              <w:rPr>
                <w:rFonts w:ascii="宋体" w:hAnsi="宋体" w:cs="宋体"/>
                <w:b/>
                <w:color w:val="000000"/>
                <w:lang w:val="en-US" w:eastAsia="zh-CN"/>
              </w:rPr>
            </w:pPr>
            <w:r w:rsidRPr="00C256FF">
              <w:rPr>
                <w:rFonts w:ascii="宋体" w:hAnsi="宋体" w:cs="宋体" w:hint="eastAsia"/>
                <w:b/>
                <w:color w:val="000000"/>
                <w:lang w:val="en-US" w:eastAsia="zh-CN"/>
              </w:rPr>
              <w:t>类型</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9</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消息长度</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后续数据</w:t>
            </w:r>
            <w:r>
              <w:rPr>
                <w:rFonts w:ascii="宋体" w:hAnsi="宋体" w:cs="宋体"/>
                <w:color w:val="000000"/>
                <w:lang w:val="en-US" w:eastAsia="zh-CN"/>
              </w:rPr>
              <w:t>的字节数，不包含自身</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35</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消息头</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MsgType=</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U024：执行报告</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1346</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ApplReqID</w:t>
            </w:r>
          </w:p>
        </w:tc>
        <w:tc>
          <w:tcPr>
            <w:tcW w:w="4252" w:type="dxa"/>
            <w:vAlign w:val="center"/>
          </w:tcPr>
          <w:p w:rsidR="005D3F0E" w:rsidRPr="00C256FF" w:rsidRDefault="005D3F0E" w:rsidP="005D3F0E">
            <w:pPr>
              <w:keepLines w:val="0"/>
              <w:suppressAutoHyphens w:val="0"/>
              <w:snapToGrid w:val="0"/>
              <w:spacing w:before="0" w:after="0" w:line="240" w:lineRule="auto"/>
              <w:rPr>
                <w:rFonts w:ascii="宋体" w:hAnsi="宋体" w:cs="宋体"/>
                <w:color w:val="000000"/>
                <w:lang w:val="en-US" w:eastAsia="zh-CN"/>
              </w:rPr>
            </w:pPr>
            <w:r w:rsidRPr="00C256FF">
              <w:rPr>
                <w:rFonts w:ascii="宋体" w:hAnsi="宋体" w:cs="宋体" w:hint="eastAsia"/>
                <w:color w:val="000000"/>
                <w:lang w:val="en-US" w:eastAsia="zh-CN"/>
              </w:rPr>
              <w:t>查询请求编号，该字段对应查询请求消息中的</w:t>
            </w:r>
            <w:r w:rsidRPr="00C256FF">
              <w:rPr>
                <w:rFonts w:ascii="宋体" w:hAnsi="宋体" w:cs="宋体"/>
                <w:color w:val="000000"/>
                <w:lang w:val="en-US" w:eastAsia="zh-CN"/>
              </w:rPr>
              <w:t>ApplReqID</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t>N10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16</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EndSeqNo</w:t>
            </w:r>
          </w:p>
        </w:tc>
        <w:tc>
          <w:tcPr>
            <w:tcW w:w="4252" w:type="dxa"/>
            <w:vAlign w:val="center"/>
          </w:tcPr>
          <w:p w:rsidR="005D3F0E" w:rsidRPr="00C256FF" w:rsidRDefault="005D3F0E" w:rsidP="005D3F0E">
            <w:pPr>
              <w:keepLines w:val="0"/>
              <w:suppressAutoHyphens w:val="0"/>
              <w:snapToGrid w:val="0"/>
              <w:spacing w:before="0" w:after="0" w:line="240" w:lineRule="auto"/>
              <w:rPr>
                <w:rFonts w:ascii="宋体" w:hAnsi="宋体" w:cs="宋体"/>
                <w:color w:val="000000"/>
                <w:lang w:val="en-US" w:eastAsia="zh-CN"/>
              </w:rPr>
            </w:pPr>
            <w:r w:rsidRPr="00C256FF">
              <w:rPr>
                <w:rFonts w:ascii="宋体" w:hAnsi="宋体" w:cs="宋体" w:hint="eastAsia"/>
                <w:color w:val="000000"/>
                <w:lang w:val="en-US" w:eastAsia="zh-CN"/>
              </w:rPr>
              <w:t>此次查询结束成交序号（全市场）</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w:t>
            </w:r>
            <w:r w:rsidRPr="00C256FF">
              <w:rPr>
                <w:rFonts w:ascii="宋体" w:hAnsi="宋体" w:cs="宋体" w:hint="eastAsia"/>
                <w:color w:val="000000"/>
                <w:lang w:val="en-US" w:eastAsia="zh-CN"/>
              </w:rPr>
              <w:t>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146</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NoRelatedSym</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记录笔数</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t>N10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11</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ClOrdID</w:t>
            </w:r>
          </w:p>
        </w:tc>
        <w:tc>
          <w:tcPr>
            <w:tcW w:w="4252" w:type="dxa"/>
            <w:vAlign w:val="center"/>
          </w:tcPr>
          <w:p w:rsidR="005D3F0E" w:rsidRPr="00C256FF" w:rsidRDefault="005D3F0E" w:rsidP="0052087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会员内部编号</w:t>
            </w:r>
            <w:ins w:id="2657" w:author="user" w:date="2018-06-15T11:07:00Z">
              <w:r w:rsidR="0052087E">
                <w:rPr>
                  <w:rFonts w:ascii="宋体" w:hAnsi="宋体" w:cs="宋体" w:hint="eastAsia"/>
                  <w:color w:val="000000"/>
                  <w:lang w:val="en-US" w:eastAsia="zh-CN"/>
                </w:rPr>
                <w:t>，业务子类型为614：</w:t>
              </w:r>
              <w:r w:rsidR="0052087E" w:rsidRPr="00C256FF">
                <w:rPr>
                  <w:rFonts w:ascii="宋体" w:hAnsi="宋体" w:cs="宋体" w:hint="eastAsia"/>
                  <w:color w:val="000000"/>
                  <w:lang w:val="en-US" w:eastAsia="zh-CN"/>
                </w:rPr>
                <w:t>债券质押式协议回购到期续做前期合约了结</w:t>
              </w:r>
              <w:r w:rsidR="0052087E">
                <w:rPr>
                  <w:rFonts w:ascii="宋体" w:hAnsi="宋体" w:cs="宋体" w:hint="eastAsia"/>
                  <w:color w:val="000000"/>
                  <w:lang w:val="en-US" w:eastAsia="zh-CN"/>
                </w:rPr>
                <w:t>时</w:t>
              </w:r>
              <w:r w:rsidR="0052087E">
                <w:rPr>
                  <w:rFonts w:ascii="宋体" w:hAnsi="宋体" w:cs="宋体"/>
                  <w:color w:val="000000"/>
                  <w:lang w:val="en-US" w:eastAsia="zh-CN"/>
                </w:rPr>
                <w:t>该字段为空</w:t>
              </w:r>
            </w:ins>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37</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OrderID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交易所订单编号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C16</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17</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ExecID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成交编号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t>N10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1125</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OrigTradeDate</w:t>
            </w:r>
            <w:r w:rsidRPr="00C256FF">
              <w:rPr>
                <w:rFonts w:ascii="宋体" w:hAnsi="宋体" w:cs="宋体"/>
                <w:color w:val="000000"/>
                <w:lang w:val="en-US" w:eastAsia="zh-CN"/>
              </w:rPr>
              <w:tab/>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成交申报时交易所成交日期</w:t>
            </w:r>
          </w:p>
          <w:p w:rsidR="005D3F0E" w:rsidRPr="00C256FF" w:rsidRDefault="0052087E" w:rsidP="005D3F0E">
            <w:pPr>
              <w:keepLines w:val="0"/>
              <w:suppressAutoHyphens w:val="0"/>
              <w:snapToGrid w:val="0"/>
              <w:spacing w:before="0" w:after="0" w:line="240" w:lineRule="auto"/>
              <w:jc w:val="both"/>
              <w:rPr>
                <w:rFonts w:ascii="宋体" w:hAnsi="宋体" w:cs="宋体"/>
                <w:color w:val="000000"/>
                <w:lang w:val="en-US" w:eastAsia="zh-CN"/>
              </w:rPr>
            </w:pPr>
            <w:ins w:id="2658" w:author="user" w:date="2018-06-15T11:11:00Z">
              <w:r>
                <w:rPr>
                  <w:rFonts w:ascii="宋体" w:hAnsi="宋体" w:cs="宋体" w:hint="eastAsia"/>
                  <w:color w:val="000000"/>
                  <w:lang w:val="en-US" w:eastAsia="zh-CN"/>
                </w:rPr>
                <w:t>对于</w:t>
              </w:r>
            </w:ins>
            <w:r w:rsidR="005D3F0E" w:rsidRPr="00C256FF">
              <w:rPr>
                <w:rFonts w:ascii="宋体" w:hAnsi="宋体" w:cs="宋体" w:hint="eastAsia"/>
                <w:color w:val="000000"/>
                <w:lang w:val="en-US" w:eastAsia="zh-CN"/>
              </w:rPr>
              <w:t>债券质押式协议回购到期确认</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债券质押式协议回购到期续做前期合约了结</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债券质押式协议回购到期续做合约新开</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债券质押式协议回购换券申报</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债券质押式协议回购提前终止</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债券质押式协议回购解除质押 有效</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对于其他业务无效</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C8</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19</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ExecRefID</w:t>
            </w:r>
            <w:r w:rsidRPr="00C256FF">
              <w:rPr>
                <w:rFonts w:ascii="宋体" w:hAnsi="宋体" w:cs="宋体"/>
                <w:color w:val="000000"/>
                <w:lang w:val="en-US" w:eastAsia="zh-CN"/>
              </w:rPr>
              <w:tab/>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成交申报时交易所成交编号</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对于债券质押式协议回购到期确认</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债券质押式协议回购到期续做前期合约了结</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债券质押式协议回购到期续做合约新开</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lastRenderedPageBreak/>
              <w:t>债券质押式协议回购换券申报</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债券质押式协议回购提前终止</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债券质押式协议回购解除质押 有效</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对于其他业务无效</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lastRenderedPageBreak/>
              <w:t>N10</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lastRenderedPageBreak/>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828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Trd</w:t>
            </w:r>
            <w:r w:rsidRPr="00C256FF">
              <w:rPr>
                <w:rFonts w:ascii="宋体" w:hAnsi="宋体" w:cs="宋体"/>
                <w:color w:val="000000"/>
                <w:lang w:val="en-US" w:eastAsia="zh-CN"/>
              </w:rPr>
              <w:t>Type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业务类别</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01</w:t>
            </w:r>
            <w:r>
              <w:rPr>
                <w:rFonts w:ascii="宋体" w:hAnsi="宋体" w:cs="宋体"/>
                <w:color w:val="000000"/>
                <w:lang w:val="en-US" w:eastAsia="zh-CN"/>
              </w:rPr>
              <w:t xml:space="preserve"> </w:t>
            </w:r>
            <w:r w:rsidRPr="00C256FF">
              <w:rPr>
                <w:rFonts w:ascii="宋体" w:hAnsi="宋体" w:cs="宋体" w:hint="eastAsia"/>
                <w:color w:val="000000"/>
                <w:lang w:val="en-US" w:eastAsia="zh-CN"/>
              </w:rPr>
              <w:t>场内现券</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 xml:space="preserve">02 </w:t>
            </w:r>
            <w:r w:rsidRPr="00C256FF">
              <w:rPr>
                <w:rFonts w:ascii="宋体" w:hAnsi="宋体" w:cs="宋体" w:hint="eastAsia"/>
                <w:color w:val="000000"/>
                <w:lang w:val="en-US" w:eastAsia="zh-CN"/>
              </w:rPr>
              <w:t>场外现券</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06</w:t>
            </w:r>
            <w:r>
              <w:rPr>
                <w:rFonts w:ascii="宋体" w:hAnsi="宋体" w:cs="宋体"/>
                <w:color w:val="000000"/>
                <w:lang w:val="en-US" w:eastAsia="zh-CN"/>
              </w:rPr>
              <w:t xml:space="preserve"> </w:t>
            </w:r>
            <w:r w:rsidRPr="00C256FF">
              <w:rPr>
                <w:rFonts w:ascii="宋体" w:hAnsi="宋体" w:cs="宋体" w:hint="eastAsia"/>
                <w:color w:val="000000"/>
                <w:lang w:val="en-US" w:eastAsia="zh-CN"/>
              </w:rPr>
              <w:t>转托管</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08</w:t>
            </w:r>
            <w:r>
              <w:rPr>
                <w:rFonts w:ascii="宋体" w:hAnsi="宋体" w:cs="宋体"/>
                <w:color w:val="000000"/>
                <w:lang w:val="en-US" w:eastAsia="zh-CN"/>
              </w:rPr>
              <w:t xml:space="preserve"> </w:t>
            </w:r>
            <w:r w:rsidRPr="00C256FF">
              <w:rPr>
                <w:rFonts w:ascii="宋体" w:hAnsi="宋体" w:cs="宋体" w:hint="eastAsia"/>
                <w:color w:val="000000"/>
                <w:lang w:val="en-US" w:eastAsia="zh-CN"/>
              </w:rPr>
              <w:t>债券质押式协议回购</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09</w:t>
            </w:r>
            <w:r>
              <w:rPr>
                <w:rFonts w:ascii="宋体" w:hAnsi="宋体" w:cs="宋体"/>
                <w:color w:val="000000"/>
                <w:lang w:val="en-US" w:eastAsia="zh-CN"/>
              </w:rPr>
              <w:t xml:space="preserve"> </w:t>
            </w:r>
            <w:r w:rsidRPr="00C256FF">
              <w:rPr>
                <w:rFonts w:ascii="宋体" w:hAnsi="宋体" w:cs="宋体" w:hint="eastAsia"/>
                <w:color w:val="000000"/>
                <w:lang w:val="en-US" w:eastAsia="zh-CN"/>
              </w:rPr>
              <w:t>可交换债换股</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w:t>
            </w:r>
            <w:r w:rsidRPr="00C256FF">
              <w:rPr>
                <w:rFonts w:ascii="宋体" w:hAnsi="宋体" w:cs="宋体" w:hint="eastAsia"/>
                <w:color w:val="000000"/>
                <w:lang w:val="en-US" w:eastAsia="zh-CN"/>
              </w:rPr>
              <w:t>2</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SecurityID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证券代码，对债券质押式协议回购，为质押券现券代码；</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C6</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55</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Symbol</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质押债券简称</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t>C8</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1180</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ApplID</w:t>
            </w:r>
          </w:p>
        </w:tc>
        <w:tc>
          <w:tcPr>
            <w:tcW w:w="4252" w:type="dxa"/>
            <w:vAlign w:val="center"/>
          </w:tcPr>
          <w:p w:rsidR="005D3F0E" w:rsidRPr="00C256FF" w:rsidRDefault="005D3F0E" w:rsidP="005D3F0E">
            <w:pPr>
              <w:pStyle w:val="ad"/>
              <w:keepLines w:val="0"/>
              <w:suppressAutoHyphens w:val="0"/>
              <w:snapToGrid w:val="0"/>
              <w:spacing w:before="0" w:after="0" w:line="240" w:lineRule="auto"/>
              <w:ind w:left="0" w:firstLine="0"/>
              <w:jc w:val="both"/>
              <w:rPr>
                <w:rFonts w:ascii="宋体" w:hAnsi="宋体" w:cs="宋体"/>
                <w:color w:val="000000"/>
                <w:lang w:val="en-US" w:eastAsia="zh-CN"/>
              </w:rPr>
            </w:pPr>
            <w:r w:rsidRPr="00C256FF">
              <w:rPr>
                <w:rFonts w:ascii="宋体" w:hAnsi="宋体" w:cs="宋体" w:hint="eastAsia"/>
                <w:color w:val="000000"/>
                <w:lang w:val="en-US" w:eastAsia="zh-CN"/>
              </w:rPr>
              <w:t>对于质押式协议回购，含义为业务子类型，取值如下：</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'619'：债券质押式协议回购成交申报</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'613'：债券质押式协议回购到期确认</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'614'：债券质押式协议回购到期续做前期合约了结</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'615'：债券质押式协议回购到期续做合约新开</w:t>
            </w:r>
          </w:p>
          <w:p w:rsidR="005D3F0E" w:rsidRPr="00C256FF" w:rsidRDefault="005D3F0E" w:rsidP="005D3F0E">
            <w:pPr>
              <w:pStyle w:val="af5"/>
              <w:keepLines w:val="0"/>
              <w:suppressAutoHyphens w:val="0"/>
              <w:snapToGrid w:val="0"/>
              <w:spacing w:before="0" w:after="0" w:line="240" w:lineRule="auto"/>
              <w:ind w:left="0"/>
              <w:jc w:val="both"/>
              <w:rPr>
                <w:rFonts w:ascii="宋体" w:hAnsi="宋体" w:cs="宋体"/>
                <w:color w:val="000000"/>
                <w:lang w:val="en-US" w:eastAsia="zh-CN"/>
              </w:rPr>
            </w:pPr>
            <w:r w:rsidRPr="00C256FF">
              <w:rPr>
                <w:rFonts w:ascii="宋体" w:hAnsi="宋体" w:cs="宋体" w:hint="eastAsia"/>
                <w:color w:val="000000"/>
                <w:lang w:val="en-US" w:eastAsia="zh-CN"/>
              </w:rPr>
              <w:t>'616'：债券质押式协议回购换券申报</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'617'：债券质押式协议回购提前终止</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'618'：债券质押式协议回购解除质押</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对于其他业务无效</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C1</w:t>
            </w:r>
            <w:r w:rsidRPr="00C256FF">
              <w:rPr>
                <w:rFonts w:ascii="宋体" w:hAnsi="宋体" w:cs="宋体" w:hint="eastAsia"/>
                <w:color w:val="000000"/>
                <w:lang w:val="en-US" w:eastAsia="zh-CN"/>
              </w:rPr>
              <w:t>1</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31</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LastPx</w:t>
            </w:r>
          </w:p>
        </w:tc>
        <w:tc>
          <w:tcPr>
            <w:tcW w:w="4252" w:type="dxa"/>
            <w:vAlign w:val="center"/>
          </w:tcPr>
          <w:p w:rsidR="005D3F0E" w:rsidRPr="00466D3A"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价格</w:t>
            </w:r>
            <w:r>
              <w:rPr>
                <w:rFonts w:ascii="宋体" w:hAnsi="宋体" w:cs="宋体" w:hint="eastAsia"/>
                <w:color w:val="000000"/>
                <w:lang w:val="en-US" w:eastAsia="zh-CN"/>
              </w:rPr>
              <w:t>,</w:t>
            </w:r>
            <w:r w:rsidRPr="00C256FF">
              <w:rPr>
                <w:rFonts w:ascii="宋体" w:hAnsi="宋体" w:cs="宋体" w:hint="eastAsia"/>
                <w:color w:val="000000"/>
                <w:lang w:val="en-US" w:eastAsia="zh-CN"/>
              </w:rPr>
              <w:t xml:space="preserve"> 单位：元</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对于质押式协议回购，代表回购利率，只填写%左边的数值，省略%，例如：现实中的3.456%在此字段中填写3.456</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N11(3)</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32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LastQty</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该笔成交数量,</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单位：手</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对债券质押式协议回购，成交申报和换券申报时填写质押数量，到期确认、到期续做前期合约了结、到期续做合约新开、解除质押、提前终止时填0</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N12</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882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UnderlyingDirtyPrice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参考全价价格。</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对债券质押式协议回购无效</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N11(3)</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159</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AccruedInterestAmt</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参考应计利息</w:t>
            </w:r>
          </w:p>
          <w:p w:rsidR="005D3F0E" w:rsidRPr="00C256FF" w:rsidRDefault="005D3F0E" w:rsidP="0019379D">
            <w:pPr>
              <w:keepLines w:val="0"/>
              <w:suppressAutoHyphens w:val="0"/>
              <w:snapToGrid w:val="0"/>
              <w:spacing w:before="0" w:after="0" w:line="240" w:lineRule="auto"/>
              <w:jc w:val="both"/>
              <w:rPr>
                <w:rFonts w:ascii="宋体" w:hAnsi="宋体" w:cs="宋体"/>
                <w:color w:val="000000"/>
                <w:lang w:val="en-US" w:eastAsia="zh-CN"/>
              </w:rPr>
            </w:pPr>
            <w:r>
              <w:rPr>
                <w:rFonts w:ascii="宋体" w:hAnsi="宋体" w:cs="宋体" w:hint="eastAsia"/>
                <w:color w:val="000000"/>
                <w:lang w:val="en-US" w:eastAsia="zh-CN"/>
              </w:rPr>
              <w:t>对债券质押式协议回购</w:t>
            </w:r>
            <w:del w:id="2659" w:author="user" w:date="2018-06-19T11:01:00Z">
              <w:r w:rsidDel="0019379D">
                <w:rPr>
                  <w:rFonts w:ascii="宋体" w:hAnsi="宋体" w:cs="宋体" w:hint="eastAsia"/>
                  <w:color w:val="000000"/>
                  <w:lang w:val="en-US" w:eastAsia="zh-CN"/>
                </w:rPr>
                <w:delText>，为</w:delText>
              </w:r>
              <w:r w:rsidRPr="00C256FF" w:rsidDel="0019379D">
                <w:rPr>
                  <w:rFonts w:ascii="宋体" w:hAnsi="宋体" w:cs="宋体" w:hint="eastAsia"/>
                  <w:color w:val="000000"/>
                  <w:lang w:val="en-US" w:eastAsia="zh-CN"/>
                </w:rPr>
                <w:delText>回购利息，单位</w:delText>
              </w:r>
              <w:r w:rsidDel="0019379D">
                <w:rPr>
                  <w:rFonts w:ascii="宋体" w:hAnsi="宋体" w:cs="宋体" w:hint="eastAsia"/>
                  <w:color w:val="000000"/>
                  <w:lang w:val="en-US" w:eastAsia="zh-CN"/>
                </w:rPr>
                <w:delText>：</w:delText>
              </w:r>
              <w:r w:rsidRPr="00C256FF" w:rsidDel="0019379D">
                <w:rPr>
                  <w:rFonts w:ascii="宋体" w:hAnsi="宋体" w:cs="宋体" w:hint="eastAsia"/>
                  <w:color w:val="000000"/>
                  <w:lang w:val="en-US" w:eastAsia="zh-CN"/>
                </w:rPr>
                <w:delText>元</w:delText>
              </w:r>
            </w:del>
            <w:ins w:id="2660" w:author="user" w:date="2018-06-19T11:01:00Z">
              <w:r w:rsidR="0019379D">
                <w:rPr>
                  <w:rFonts w:ascii="宋体" w:hAnsi="宋体" w:cs="宋体" w:hint="eastAsia"/>
                  <w:color w:val="000000"/>
                  <w:lang w:val="en-US" w:eastAsia="zh-CN"/>
                </w:rPr>
                <w:t>无效。</w:t>
              </w:r>
            </w:ins>
          </w:p>
        </w:tc>
        <w:tc>
          <w:tcPr>
            <w:tcW w:w="851" w:type="dxa"/>
            <w:vAlign w:val="center"/>
          </w:tcPr>
          <w:p w:rsidR="005D3F0E" w:rsidRPr="00C256FF" w:rsidRDefault="005D3F0E" w:rsidP="005D3F0E">
            <w:pPr>
              <w:snapToGrid w:val="0"/>
              <w:jc w:val="both"/>
              <w:rPr>
                <w:rFonts w:ascii="宋体" w:hAnsi="宋体" w:cs="宋体"/>
                <w:color w:val="000000"/>
                <w:lang w:val="en-US" w:eastAsia="zh-CN"/>
              </w:rPr>
            </w:pPr>
          </w:p>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w:t>
            </w:r>
            <w:r w:rsidRPr="00C256FF">
              <w:rPr>
                <w:rFonts w:ascii="宋体" w:hAnsi="宋体" w:cs="宋体" w:hint="eastAsia"/>
                <w:color w:val="000000"/>
                <w:lang w:val="en-US" w:eastAsia="zh-CN"/>
              </w:rPr>
              <w:t>6</w:t>
            </w:r>
            <w:r w:rsidRPr="00C256FF">
              <w:rPr>
                <w:rFonts w:ascii="宋体" w:hAnsi="宋体" w:cs="宋体"/>
                <w:color w:val="000000"/>
                <w:lang w:val="en-US" w:eastAsia="zh-CN"/>
              </w:rPr>
              <w:t>(</w:t>
            </w:r>
            <w:r w:rsidRPr="00C256FF">
              <w:rPr>
                <w:rFonts w:ascii="宋体" w:hAnsi="宋体" w:cs="宋体" w:hint="eastAsia"/>
                <w:color w:val="000000"/>
                <w:lang w:val="en-US" w:eastAsia="zh-CN"/>
              </w:rPr>
              <w:t>2</w:t>
            </w:r>
            <w:r w:rsidRPr="00C256FF">
              <w:rPr>
                <w:rFonts w:ascii="宋体" w:hAnsi="宋体" w:cs="宋体"/>
                <w:color w:val="000000"/>
                <w:lang w:val="en-US" w:eastAsia="zh-CN"/>
              </w:rPr>
              <w:t>)</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236</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Yield</w:t>
            </w:r>
          </w:p>
        </w:tc>
        <w:tc>
          <w:tcPr>
            <w:tcW w:w="4252" w:type="dxa"/>
            <w:vAlign w:val="center"/>
          </w:tcPr>
          <w:p w:rsidR="00C6630D" w:rsidRDefault="005D3F0E" w:rsidP="005D3F0E">
            <w:pPr>
              <w:keepLines w:val="0"/>
              <w:suppressAutoHyphens w:val="0"/>
              <w:snapToGrid w:val="0"/>
              <w:spacing w:before="0" w:after="0" w:line="240" w:lineRule="auto"/>
              <w:jc w:val="both"/>
              <w:rPr>
                <w:ins w:id="2661" w:author="user" w:date="2018-06-15T11:25:00Z"/>
                <w:rFonts w:ascii="宋体" w:hAnsi="宋体" w:cs="宋体"/>
                <w:color w:val="000000"/>
                <w:lang w:val="en-US" w:eastAsia="zh-CN"/>
              </w:rPr>
            </w:pPr>
            <w:r w:rsidRPr="00C256FF">
              <w:rPr>
                <w:rFonts w:ascii="宋体" w:hAnsi="宋体" w:cs="宋体" w:hint="eastAsia"/>
                <w:color w:val="000000"/>
                <w:lang w:val="en-US" w:eastAsia="zh-CN"/>
              </w:rPr>
              <w:t>参考到期收益率。</w:t>
            </w:r>
            <w:r>
              <w:rPr>
                <w:rFonts w:ascii="宋体" w:hAnsi="宋体" w:cs="宋体" w:hint="eastAsia"/>
                <w:color w:val="000000"/>
                <w:lang w:val="en-US" w:eastAsia="zh-CN"/>
              </w:rPr>
              <w:t>单位</w:t>
            </w:r>
            <w:r>
              <w:rPr>
                <w:rFonts w:ascii="宋体" w:hAnsi="宋体" w:cs="宋体"/>
                <w:color w:val="000000"/>
                <w:lang w:val="en-US" w:eastAsia="zh-CN"/>
              </w:rPr>
              <w:t>：%</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对债券质押式协议回购，为折算比例（百分比，精确到小数点后2位），只填写%左边的数值，省略%，最右两位填00，例如：现实中的95.27%填写95.2700）</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N9(4)</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8504</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TotalValueTraded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参考净价成交金额，单位万元，对债券质押式协议回购无效；</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N16(3)</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119</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SettlCurrAmt</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参考全价成交金额，单位万元，对债券质押式协议回购</w:t>
            </w:r>
            <w:ins w:id="2662" w:author="user" w:date="2018-06-19T11:01:00Z">
              <w:r w:rsidR="0019379D">
                <w:rPr>
                  <w:rFonts w:ascii="宋体" w:hAnsi="宋体" w:cs="宋体" w:hint="eastAsia"/>
                  <w:color w:val="000000"/>
                  <w:lang w:val="en-US" w:eastAsia="zh-CN"/>
                </w:rPr>
                <w:t>为</w:t>
              </w:r>
              <w:r w:rsidR="0019379D" w:rsidRPr="00C256FF">
                <w:rPr>
                  <w:rFonts w:ascii="宋体" w:hAnsi="宋体" w:cs="宋体" w:hint="eastAsia"/>
                  <w:color w:val="000000"/>
                  <w:lang w:val="en-US" w:eastAsia="zh-CN"/>
                </w:rPr>
                <w:t>回购利息，单位</w:t>
              </w:r>
              <w:r w:rsidR="0019379D">
                <w:rPr>
                  <w:rFonts w:ascii="宋体" w:hAnsi="宋体" w:cs="宋体" w:hint="eastAsia"/>
                  <w:color w:val="000000"/>
                  <w:lang w:val="en-US" w:eastAsia="zh-CN"/>
                </w:rPr>
                <w:t>：</w:t>
              </w:r>
              <w:r w:rsidR="0019379D" w:rsidRPr="00C256FF">
                <w:rPr>
                  <w:rFonts w:ascii="宋体" w:hAnsi="宋体" w:cs="宋体" w:hint="eastAsia"/>
                  <w:color w:val="000000"/>
                  <w:lang w:val="en-US" w:eastAsia="zh-CN"/>
                </w:rPr>
                <w:t>元</w:t>
              </w:r>
            </w:ins>
            <w:del w:id="2663" w:author="user" w:date="2018-06-19T11:01:00Z">
              <w:r w:rsidRPr="00C256FF" w:rsidDel="0019379D">
                <w:rPr>
                  <w:rFonts w:ascii="宋体" w:hAnsi="宋体" w:cs="宋体" w:hint="eastAsia"/>
                  <w:color w:val="000000"/>
                  <w:lang w:val="en-US" w:eastAsia="zh-CN"/>
                </w:rPr>
                <w:delText>无效</w:delText>
              </w:r>
            </w:del>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N16(2)</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54</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Side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买卖方向，取值有：</w:t>
            </w:r>
            <w:r w:rsidRPr="00C256FF">
              <w:rPr>
                <w:rFonts w:ascii="宋体" w:hAnsi="宋体" w:cs="宋体"/>
                <w:color w:val="000000"/>
                <w:lang w:val="en-US" w:eastAsia="zh-CN"/>
              </w:rPr>
              <w:t>1</w:t>
            </w:r>
            <w:r w:rsidRPr="00C256FF">
              <w:rPr>
                <w:rFonts w:ascii="宋体" w:hAnsi="宋体" w:cs="宋体" w:hint="eastAsia"/>
                <w:color w:val="000000"/>
                <w:lang w:val="en-US" w:eastAsia="zh-CN"/>
              </w:rPr>
              <w:t>表示买，</w:t>
            </w:r>
            <w:r w:rsidRPr="00C256FF">
              <w:rPr>
                <w:rFonts w:ascii="宋体" w:hAnsi="宋体" w:cs="宋体"/>
                <w:color w:val="000000"/>
                <w:lang w:val="en-US" w:eastAsia="zh-CN"/>
              </w:rPr>
              <w:t>2</w:t>
            </w:r>
            <w:r w:rsidRPr="00C256FF">
              <w:rPr>
                <w:rFonts w:ascii="宋体" w:hAnsi="宋体" w:cs="宋体" w:hint="eastAsia"/>
                <w:color w:val="000000"/>
                <w:lang w:val="en-US" w:eastAsia="zh-CN"/>
              </w:rPr>
              <w:t>表示卖,对于协议回购:1为正回购，2为逆回购</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C1</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60</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TransactTime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成交时间，格式为</w:t>
            </w:r>
            <w:r w:rsidRPr="00C256FF">
              <w:rPr>
                <w:rFonts w:ascii="宋体" w:hAnsi="宋体" w:cs="宋体"/>
                <w:color w:val="000000"/>
                <w:lang w:val="en-US" w:eastAsia="zh-CN"/>
              </w:rPr>
              <w:t>YYYYMMDD-HH:MM:SS.000</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C21</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lastRenderedPageBreak/>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OrigTime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原有订单请求接收的时间</w:t>
            </w:r>
            <w:r w:rsidRPr="00C256FF">
              <w:rPr>
                <w:rFonts w:ascii="宋体" w:hAnsi="宋体" w:cs="宋体"/>
                <w:color w:val="000000"/>
                <w:lang w:val="en-US" w:eastAsia="zh-CN"/>
              </w:rPr>
              <w:t>,</w:t>
            </w:r>
            <w:r w:rsidRPr="00C256FF">
              <w:rPr>
                <w:rFonts w:ascii="宋体" w:hAnsi="宋体" w:cs="宋体" w:hint="eastAsia"/>
                <w:color w:val="000000"/>
                <w:lang w:val="en-US" w:eastAsia="zh-CN"/>
              </w:rPr>
              <w:t>格式为</w:t>
            </w:r>
            <w:r w:rsidRPr="00C256FF">
              <w:rPr>
                <w:rFonts w:ascii="宋体" w:hAnsi="宋体" w:cs="宋体"/>
                <w:color w:val="000000"/>
                <w:lang w:val="en-US" w:eastAsia="zh-CN"/>
              </w:rPr>
              <w:t>YYYYMMDD-HH:MM:SS.000</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C21</w:t>
            </w:r>
          </w:p>
        </w:tc>
      </w:tr>
      <w:tr w:rsidR="005D3F0E" w:rsidRPr="00C256FF" w:rsidTr="00FA1522">
        <w:tc>
          <w:tcPr>
            <w:tcW w:w="56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1275" w:type="dxa"/>
            <w:gridSpan w:val="2"/>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453</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NoPartyIDs</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发起方重复组，依次包含发起方的交易商代码、投资者账户、申报交易单元号。取值</w:t>
            </w:r>
            <w:r w:rsidRPr="00C256FF">
              <w:rPr>
                <w:rFonts w:ascii="宋体" w:hAnsi="宋体" w:cs="宋体"/>
                <w:color w:val="000000"/>
                <w:lang w:val="en-US" w:eastAsia="zh-CN"/>
              </w:rPr>
              <w:t>=</w:t>
            </w:r>
            <w:r w:rsidRPr="00C256FF">
              <w:rPr>
                <w:rFonts w:ascii="宋体" w:hAnsi="宋体" w:cs="宋体" w:hint="eastAsia"/>
                <w:color w:val="000000"/>
                <w:lang w:val="en-US" w:eastAsia="zh-CN"/>
              </w:rPr>
              <w:t>4</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N2</w:t>
            </w:r>
          </w:p>
        </w:tc>
      </w:tr>
      <w:tr w:rsidR="005D3F0E" w:rsidRPr="00C256FF" w:rsidTr="00FA1522">
        <w:tc>
          <w:tcPr>
            <w:tcW w:w="568"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850"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发起方交易商代码</w:t>
            </w: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448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发起方交易商代码，填写3位</w:t>
            </w:r>
            <w:r w:rsidRPr="00C256FF">
              <w:rPr>
                <w:rFonts w:ascii="宋体" w:hAnsi="宋体" w:cs="宋体"/>
                <w:color w:val="000000"/>
                <w:lang w:val="en-US" w:eastAsia="zh-CN"/>
              </w:rPr>
              <w:t>CompanyID</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hint="eastAsia"/>
                <w:color w:val="000000"/>
                <w:lang w:val="en-US" w:eastAsia="zh-CN"/>
              </w:rPr>
              <w:t>C3</w:t>
            </w:r>
          </w:p>
        </w:tc>
      </w:tr>
      <w:tr w:rsidR="005D3F0E" w:rsidRPr="00C256FF" w:rsidTr="00FA1522">
        <w:tc>
          <w:tcPr>
            <w:tcW w:w="568"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850"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452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PartyRole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取</w:t>
            </w:r>
            <w:r w:rsidRPr="00C256FF">
              <w:rPr>
                <w:rFonts w:ascii="宋体" w:hAnsi="宋体" w:cs="宋体"/>
                <w:color w:val="000000"/>
                <w:lang w:val="en-US" w:eastAsia="zh-CN"/>
              </w:rPr>
              <w:t>12</w:t>
            </w:r>
            <w:r w:rsidRPr="00C256FF">
              <w:rPr>
                <w:rFonts w:ascii="宋体" w:hAnsi="宋体" w:cs="宋体" w:hint="eastAsia"/>
                <w:color w:val="000000"/>
                <w:lang w:val="en-US" w:eastAsia="zh-CN"/>
              </w:rPr>
              <w:t>，表示当前</w:t>
            </w:r>
            <w:r w:rsidRPr="00C256FF">
              <w:rPr>
                <w:rFonts w:ascii="宋体" w:hAnsi="宋体" w:cs="宋体"/>
                <w:color w:val="000000"/>
                <w:lang w:val="en-US" w:eastAsia="zh-CN"/>
              </w:rPr>
              <w:t>PartyID</w:t>
            </w:r>
            <w:r w:rsidRPr="00C256FF">
              <w:rPr>
                <w:rFonts w:ascii="宋体" w:hAnsi="宋体" w:cs="宋体" w:hint="eastAsia"/>
                <w:color w:val="000000"/>
                <w:lang w:val="en-US" w:eastAsia="zh-CN"/>
              </w:rPr>
              <w:t>的取值为发起方的交易商代码</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N4</w:t>
            </w:r>
          </w:p>
        </w:tc>
      </w:tr>
      <w:tr w:rsidR="005D3F0E" w:rsidRPr="00C256FF" w:rsidTr="00FA1522">
        <w:tc>
          <w:tcPr>
            <w:tcW w:w="568"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850"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发起方交易员代码</w:t>
            </w: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448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PartyID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交易员代码，填写6位交易员代码</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C6</w:t>
            </w:r>
          </w:p>
        </w:tc>
      </w:tr>
      <w:tr w:rsidR="005D3F0E" w:rsidRPr="00C256FF" w:rsidTr="00FA1522">
        <w:tc>
          <w:tcPr>
            <w:tcW w:w="568"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850"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452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PartyRole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取101，表示当前PartyID的取值为发起方的交易员代码</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N4</w:t>
            </w:r>
          </w:p>
        </w:tc>
      </w:tr>
      <w:tr w:rsidR="005D3F0E" w:rsidRPr="00C256FF" w:rsidTr="00FA1522">
        <w:tc>
          <w:tcPr>
            <w:tcW w:w="568"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850"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发起方申报</w:t>
            </w:r>
            <w:r w:rsidRPr="00C256FF">
              <w:rPr>
                <w:rFonts w:ascii="宋体" w:hAnsi="宋体" w:cs="宋体"/>
                <w:color w:val="000000"/>
                <w:lang w:val="en-US" w:eastAsia="zh-CN"/>
              </w:rPr>
              <w:t>PBU</w:t>
            </w:r>
            <w:r w:rsidRPr="00C256FF">
              <w:rPr>
                <w:rFonts w:ascii="宋体" w:hAnsi="宋体" w:cs="宋体" w:hint="eastAsia"/>
                <w:color w:val="000000"/>
                <w:lang w:val="en-US" w:eastAsia="zh-CN"/>
              </w:rPr>
              <w:t>代码</w:t>
            </w: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448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发起方申报</w:t>
            </w:r>
            <w:r w:rsidRPr="00C256FF">
              <w:rPr>
                <w:rFonts w:ascii="宋体" w:hAnsi="宋体" w:cs="宋体"/>
                <w:color w:val="000000"/>
                <w:lang w:val="en-US" w:eastAsia="zh-CN"/>
              </w:rPr>
              <w:t>PBU</w:t>
            </w:r>
            <w:r w:rsidRPr="00C256FF">
              <w:rPr>
                <w:rFonts w:ascii="宋体" w:hAnsi="宋体" w:cs="宋体" w:hint="eastAsia"/>
                <w:color w:val="000000"/>
                <w:lang w:val="en-US" w:eastAsia="zh-CN"/>
              </w:rPr>
              <w:t>代码，填写</w:t>
            </w:r>
            <w:r w:rsidRPr="00C256FF">
              <w:rPr>
                <w:rFonts w:ascii="宋体" w:hAnsi="宋体" w:cs="宋体"/>
                <w:color w:val="000000"/>
                <w:lang w:val="en-US" w:eastAsia="zh-CN"/>
              </w:rPr>
              <w:t>5</w:t>
            </w:r>
            <w:r w:rsidRPr="00C256FF">
              <w:rPr>
                <w:rFonts w:ascii="宋体" w:hAnsi="宋体" w:cs="宋体" w:hint="eastAsia"/>
                <w:color w:val="000000"/>
                <w:lang w:val="en-US" w:eastAsia="zh-CN"/>
              </w:rPr>
              <w:t>位申报交易单元号。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C5</w:t>
            </w:r>
          </w:p>
        </w:tc>
      </w:tr>
      <w:tr w:rsidR="005D3F0E" w:rsidRPr="00C256FF" w:rsidTr="00FA1522">
        <w:tc>
          <w:tcPr>
            <w:tcW w:w="568"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850"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452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PartyRole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取</w:t>
            </w:r>
            <w:r w:rsidRPr="00C256FF">
              <w:rPr>
                <w:rFonts w:ascii="宋体" w:hAnsi="宋体" w:cs="宋体"/>
                <w:color w:val="000000"/>
                <w:lang w:val="en-US" w:eastAsia="zh-CN"/>
              </w:rPr>
              <w:t>1</w:t>
            </w:r>
            <w:r w:rsidRPr="00C256FF">
              <w:rPr>
                <w:rFonts w:ascii="宋体" w:hAnsi="宋体" w:cs="宋体" w:hint="eastAsia"/>
                <w:color w:val="000000"/>
                <w:lang w:val="en-US" w:eastAsia="zh-CN"/>
              </w:rPr>
              <w:t>，表示当前</w:t>
            </w:r>
            <w:r w:rsidRPr="00C256FF">
              <w:rPr>
                <w:rFonts w:ascii="宋体" w:hAnsi="宋体" w:cs="宋体"/>
                <w:color w:val="000000"/>
                <w:lang w:val="en-US" w:eastAsia="zh-CN"/>
              </w:rPr>
              <w:t>PartyID</w:t>
            </w:r>
            <w:r w:rsidRPr="00C256FF">
              <w:rPr>
                <w:rFonts w:ascii="宋体" w:hAnsi="宋体" w:cs="宋体" w:hint="eastAsia"/>
                <w:color w:val="000000"/>
                <w:lang w:val="en-US" w:eastAsia="zh-CN"/>
              </w:rPr>
              <w:t>的取值为申报交易单元号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N4</w:t>
            </w:r>
          </w:p>
        </w:tc>
      </w:tr>
      <w:tr w:rsidR="005D3F0E" w:rsidRPr="00C256FF" w:rsidTr="00FA1522">
        <w:tc>
          <w:tcPr>
            <w:tcW w:w="568"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w:t>
            </w:r>
          </w:p>
        </w:tc>
        <w:tc>
          <w:tcPr>
            <w:tcW w:w="850" w:type="dxa"/>
            <w:vMerge w:val="restart"/>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发起方投资者帐户</w:t>
            </w: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448</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PartyID</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发起方投资者帐户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C10</w:t>
            </w:r>
          </w:p>
        </w:tc>
      </w:tr>
      <w:tr w:rsidR="005D3F0E" w:rsidRPr="00C256FF" w:rsidTr="00FA1522">
        <w:tc>
          <w:tcPr>
            <w:tcW w:w="568"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850" w:type="dxa"/>
            <w:vMerge/>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p>
        </w:tc>
        <w:tc>
          <w:tcPr>
            <w:tcW w:w="425"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452</w:t>
            </w:r>
          </w:p>
        </w:tc>
        <w:tc>
          <w:tcPr>
            <w:tcW w:w="1498"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color w:val="000000"/>
                <w:lang w:val="en-US" w:eastAsia="zh-CN"/>
              </w:rPr>
              <w:t>PartyRole</w:t>
            </w:r>
          </w:p>
        </w:tc>
        <w:tc>
          <w:tcPr>
            <w:tcW w:w="4252" w:type="dxa"/>
            <w:vAlign w:val="center"/>
          </w:tcPr>
          <w:p w:rsidR="005D3F0E" w:rsidRPr="00C256FF" w:rsidRDefault="005D3F0E" w:rsidP="005D3F0E">
            <w:pPr>
              <w:keepLines w:val="0"/>
              <w:suppressAutoHyphens w:val="0"/>
              <w:snapToGrid w:val="0"/>
              <w:spacing w:before="0" w:after="0" w:line="240" w:lineRule="auto"/>
              <w:jc w:val="both"/>
              <w:rPr>
                <w:rFonts w:ascii="宋体" w:hAnsi="宋体" w:cs="宋体"/>
                <w:color w:val="000000"/>
                <w:lang w:val="en-US" w:eastAsia="zh-CN"/>
              </w:rPr>
            </w:pPr>
            <w:r w:rsidRPr="00C256FF">
              <w:rPr>
                <w:rFonts w:ascii="宋体" w:hAnsi="宋体" w:cs="宋体" w:hint="eastAsia"/>
                <w:color w:val="000000"/>
                <w:lang w:val="en-US" w:eastAsia="zh-CN"/>
              </w:rPr>
              <w:t>取</w:t>
            </w:r>
            <w:r w:rsidRPr="00C256FF">
              <w:rPr>
                <w:rFonts w:ascii="宋体" w:hAnsi="宋体" w:cs="宋体"/>
                <w:color w:val="000000"/>
                <w:lang w:val="en-US" w:eastAsia="zh-CN"/>
              </w:rPr>
              <w:t>5</w:t>
            </w:r>
            <w:r w:rsidRPr="00C256FF">
              <w:rPr>
                <w:rFonts w:ascii="宋体" w:hAnsi="宋体" w:cs="宋体" w:hint="eastAsia"/>
                <w:color w:val="000000"/>
                <w:lang w:val="en-US" w:eastAsia="zh-CN"/>
              </w:rPr>
              <w:t>，表示当前</w:t>
            </w:r>
            <w:r w:rsidRPr="00C256FF">
              <w:rPr>
                <w:rFonts w:ascii="宋体" w:hAnsi="宋体" w:cs="宋体"/>
                <w:color w:val="000000"/>
                <w:lang w:val="en-US" w:eastAsia="zh-CN"/>
              </w:rPr>
              <w:t>PartyID</w:t>
            </w:r>
            <w:r w:rsidRPr="00C256FF">
              <w:rPr>
                <w:rFonts w:ascii="宋体" w:hAnsi="宋体" w:cs="宋体" w:hint="eastAsia"/>
                <w:color w:val="000000"/>
                <w:lang w:val="en-US" w:eastAsia="zh-CN"/>
              </w:rPr>
              <w:t>的取值为发起方投资者帐户</w:t>
            </w:r>
          </w:p>
        </w:tc>
        <w:tc>
          <w:tcPr>
            <w:tcW w:w="851" w:type="dxa"/>
            <w:vAlign w:val="center"/>
          </w:tcPr>
          <w:p w:rsidR="005D3F0E" w:rsidRPr="00C256FF" w:rsidRDefault="005D3F0E" w:rsidP="005D3F0E">
            <w:pPr>
              <w:snapToGrid w:val="0"/>
              <w:jc w:val="both"/>
              <w:rPr>
                <w:rFonts w:ascii="宋体" w:hAnsi="宋体" w:cs="宋体"/>
                <w:color w:val="000000"/>
                <w:lang w:val="en-US" w:eastAsia="zh-CN"/>
              </w:rPr>
            </w:pPr>
            <w:r w:rsidRPr="00C256FF">
              <w:rPr>
                <w:rFonts w:ascii="宋体" w:hAnsi="宋体" w:cs="宋体"/>
                <w:color w:val="000000"/>
                <w:lang w:val="en-US" w:eastAsia="zh-CN"/>
              </w:rPr>
              <w:t>N4</w:t>
            </w:r>
          </w:p>
        </w:tc>
      </w:tr>
    </w:tbl>
    <w:p w:rsidR="000744DC" w:rsidRDefault="000744DC" w:rsidP="000744DC">
      <w:pPr>
        <w:rPr>
          <w:ins w:id="2664" w:author="user" w:date="2018-05-25T08:40:00Z"/>
          <w:lang w:val="en-US" w:eastAsia="zh-CN"/>
        </w:rPr>
      </w:pPr>
    </w:p>
    <w:p w:rsidR="00EA59DE" w:rsidRPr="00AA339D" w:rsidRDefault="00EA59DE" w:rsidP="00EA59DE">
      <w:pPr>
        <w:pStyle w:val="3"/>
        <w:rPr>
          <w:ins w:id="2665" w:author="user" w:date="2018-05-25T08:40:00Z"/>
          <w:lang w:eastAsia="zh-CN"/>
        </w:rPr>
      </w:pPr>
      <w:bookmarkStart w:id="2666" w:name="_Toc525648626"/>
      <w:ins w:id="2667" w:author="user" w:date="2018-05-25T08:40:00Z">
        <w:r w:rsidRPr="00EA59DE">
          <w:rPr>
            <w:rFonts w:hint="eastAsia"/>
            <w:lang w:eastAsia="zh-CN"/>
          </w:rPr>
          <w:t>报价状态变更</w:t>
        </w:r>
        <w:r w:rsidRPr="00AA339D">
          <w:rPr>
            <w:rFonts w:hint="eastAsia"/>
            <w:lang w:eastAsia="zh-CN"/>
          </w:rPr>
          <w:t>查询</w:t>
        </w:r>
        <w:bookmarkEnd w:id="2666"/>
      </w:ins>
    </w:p>
    <w:tbl>
      <w:tblPr>
        <w:tblW w:w="8364" w:type="dxa"/>
        <w:tblInd w:w="-5" w:type="dxa"/>
        <w:tblLayout w:type="fixed"/>
        <w:tblLook w:val="0000"/>
      </w:tblPr>
      <w:tblGrid>
        <w:gridCol w:w="4839"/>
        <w:gridCol w:w="3525"/>
      </w:tblGrid>
      <w:tr w:rsidR="00EA59DE" w:rsidRPr="005B6828" w:rsidTr="00E900FE">
        <w:trPr>
          <w:tblHeader/>
          <w:ins w:id="2668" w:author="user" w:date="2018-05-25T08:40:00Z"/>
        </w:trPr>
        <w:tc>
          <w:tcPr>
            <w:tcW w:w="4839" w:type="dxa"/>
            <w:tcBorders>
              <w:top w:val="single" w:sz="4" w:space="0" w:color="000000"/>
              <w:left w:val="single" w:sz="4" w:space="0" w:color="000000"/>
              <w:bottom w:val="single" w:sz="4" w:space="0" w:color="000000"/>
              <w:right w:val="nil"/>
            </w:tcBorders>
            <w:shd w:val="clear" w:color="auto" w:fill="E0E0E0"/>
          </w:tcPr>
          <w:p w:rsidR="00EA59DE" w:rsidRPr="005B6828" w:rsidRDefault="00994A6C" w:rsidP="00E900FE">
            <w:pPr>
              <w:pStyle w:val="WinDescr"/>
              <w:snapToGrid w:val="0"/>
              <w:rPr>
                <w:ins w:id="2669" w:author="user" w:date="2018-05-25T08:40:00Z"/>
                <w:rFonts w:ascii="华文细黑" w:eastAsia="华文细黑" w:hAnsi="华文细黑"/>
                <w:b/>
                <w:color w:val="000000"/>
                <w:lang w:eastAsia="zh-CN"/>
              </w:rPr>
            </w:pPr>
            <w:ins w:id="2670" w:author="user" w:date="2018-05-25T09:17:00Z">
              <w:r>
                <w:rPr>
                  <w:b/>
                </w:rPr>
                <w:t>OrderStatusChange</w:t>
              </w:r>
            </w:ins>
            <w:ins w:id="2671" w:author="user" w:date="2018-05-25T08:40:00Z">
              <w:r w:rsidR="00EA59DE">
                <w:rPr>
                  <w:rFonts w:ascii="华文细黑" w:eastAsia="华文细黑" w:hAnsi="华文细黑" w:hint="eastAsia"/>
                  <w:b/>
                  <w:color w:val="000000"/>
                  <w:lang w:eastAsia="zh-CN"/>
                </w:rPr>
                <w:t>Inquiry</w:t>
              </w:r>
              <w:r w:rsidR="00EA59DE" w:rsidRPr="00521373">
                <w:rPr>
                  <w:rFonts w:ascii="宋体" w:hAnsi="宋体" w:hint="eastAsia"/>
                  <w:b/>
                  <w:lang w:eastAsia="zh-CN"/>
                </w:rPr>
                <w:t xml:space="preserve"> (</w:t>
              </w:r>
              <w:r w:rsidR="00EA59DE" w:rsidRPr="00521373">
                <w:rPr>
                  <w:rFonts w:ascii="宋体" w:hAnsi="宋体" w:cs="Arial" w:hint="eastAsia"/>
                  <w:b/>
                  <w:color w:val="000000"/>
                  <w:lang w:eastAsia="zh-CN"/>
                </w:rPr>
                <w:t>reqtext</w:t>
              </w:r>
              <w:r w:rsidR="00EA59DE" w:rsidRPr="00521373">
                <w:rPr>
                  <w:rFonts w:ascii="宋体" w:hAnsi="宋体" w:hint="eastAsia"/>
                  <w:b/>
                  <w:lang w:eastAsia="zh-CN"/>
                </w:rPr>
                <w:t>)</w:t>
              </w:r>
            </w:ins>
          </w:p>
        </w:tc>
        <w:tc>
          <w:tcPr>
            <w:tcW w:w="3525" w:type="dxa"/>
            <w:tcBorders>
              <w:top w:val="single" w:sz="4" w:space="0" w:color="000000"/>
              <w:left w:val="single" w:sz="4" w:space="0" w:color="000000"/>
              <w:bottom w:val="single" w:sz="4" w:space="0" w:color="000000"/>
              <w:right w:val="single" w:sz="4" w:space="0" w:color="000000"/>
            </w:tcBorders>
            <w:shd w:val="clear" w:color="auto" w:fill="E0E0E0"/>
          </w:tcPr>
          <w:p w:rsidR="00EA59DE" w:rsidRDefault="00994A6C" w:rsidP="00E900FE">
            <w:pPr>
              <w:pStyle w:val="WinDescr"/>
              <w:snapToGrid w:val="0"/>
              <w:rPr>
                <w:ins w:id="2672" w:author="user" w:date="2018-05-25T08:40:00Z"/>
                <w:rFonts w:ascii="宋体" w:hAnsi="宋体"/>
                <w:lang w:eastAsia="zh-CN"/>
              </w:rPr>
            </w:pPr>
            <w:ins w:id="2673" w:author="user" w:date="2018-05-25T09:17:00Z">
              <w:r w:rsidRPr="00994A6C">
                <w:rPr>
                  <w:rFonts w:asciiTheme="minorEastAsia" w:eastAsiaTheme="minorEastAsia" w:hAnsiTheme="minorEastAsia" w:hint="eastAsia"/>
                  <w:b/>
                </w:rPr>
                <w:t>报价状态变更</w:t>
              </w:r>
            </w:ins>
            <w:ins w:id="2674" w:author="user" w:date="2018-05-25T08:40:00Z">
              <w:r w:rsidR="00EA59DE" w:rsidRPr="00AA339D">
                <w:rPr>
                  <w:rFonts w:asciiTheme="minorEastAsia" w:eastAsiaTheme="minorEastAsia" w:hAnsiTheme="minorEastAsia" w:hint="eastAsia"/>
                  <w:b/>
                </w:rPr>
                <w:t>查询</w:t>
              </w:r>
            </w:ins>
          </w:p>
        </w:tc>
      </w:tr>
      <w:tr w:rsidR="00EA59DE" w:rsidRPr="005B6828" w:rsidTr="00E900FE">
        <w:trPr>
          <w:ins w:id="2675" w:author="user" w:date="2018-05-25T08:40:00Z"/>
        </w:trPr>
        <w:tc>
          <w:tcPr>
            <w:tcW w:w="8364" w:type="dxa"/>
            <w:gridSpan w:val="2"/>
            <w:tcBorders>
              <w:top w:val="single" w:sz="4" w:space="0" w:color="000000"/>
              <w:left w:val="single" w:sz="4" w:space="0" w:color="000000"/>
              <w:bottom w:val="single" w:sz="4" w:space="0" w:color="000000"/>
              <w:right w:val="single" w:sz="4" w:space="0" w:color="000000"/>
            </w:tcBorders>
          </w:tcPr>
          <w:p w:rsidR="00EA59DE" w:rsidRPr="005B6828" w:rsidRDefault="00EA59DE" w:rsidP="00E900FE">
            <w:pPr>
              <w:pStyle w:val="WinDescr"/>
              <w:snapToGrid w:val="0"/>
              <w:rPr>
                <w:ins w:id="2676" w:author="user" w:date="2018-05-25T08:40:00Z"/>
                <w:rFonts w:ascii="华文细黑" w:eastAsia="华文细黑" w:hAnsi="华文细黑"/>
                <w:b/>
                <w:color w:val="000000"/>
              </w:rPr>
            </w:pPr>
            <w:ins w:id="2677" w:author="user" w:date="2018-05-25T08:40:00Z">
              <w:r w:rsidRPr="009D3E61">
                <w:rPr>
                  <w:rFonts w:ascii="华文细黑" w:eastAsia="华文细黑" w:hAnsi="华文细黑" w:hint="eastAsia"/>
                  <w:b/>
                  <w:color w:val="000000"/>
                </w:rPr>
                <w:t>描述：</w:t>
              </w:r>
            </w:ins>
          </w:p>
          <w:p w:rsidR="00EA59DE" w:rsidRDefault="00EA59DE" w:rsidP="00E900FE">
            <w:pPr>
              <w:pStyle w:val="WinDescrLeft"/>
              <w:ind w:left="0" w:firstLineChars="200" w:firstLine="400"/>
              <w:rPr>
                <w:ins w:id="2678" w:author="user" w:date="2018-05-28T17:31:00Z"/>
                <w:bCs/>
                <w:lang w:eastAsia="zh-CN"/>
              </w:rPr>
            </w:pPr>
            <w:ins w:id="2679" w:author="user" w:date="2018-05-25T08:40:00Z">
              <w:r>
                <w:rPr>
                  <w:rFonts w:cs="Arial" w:hint="eastAsia"/>
                </w:rPr>
                <w:t>市场参与者</w:t>
              </w:r>
              <w:r w:rsidRPr="004B2CC3">
                <w:rPr>
                  <w:rFonts w:hint="eastAsia"/>
                  <w:bCs/>
                  <w:lang w:eastAsia="zh-CN"/>
                </w:rPr>
                <w:t>查询</w:t>
              </w:r>
            </w:ins>
            <w:ins w:id="2680" w:author="user" w:date="2018-05-25T08:42:00Z">
              <w:r w:rsidRPr="00EA59DE">
                <w:rPr>
                  <w:rFonts w:hint="eastAsia"/>
                  <w:lang w:eastAsia="zh-CN"/>
                </w:rPr>
                <w:t>报价状态变更</w:t>
              </w:r>
            </w:ins>
            <w:ins w:id="2681" w:author="user" w:date="2018-05-25T08:40:00Z">
              <w:r>
                <w:rPr>
                  <w:rFonts w:hint="eastAsia"/>
                  <w:bCs/>
                  <w:lang w:eastAsia="zh-CN"/>
                </w:rPr>
                <w:t>。</w:t>
              </w:r>
            </w:ins>
          </w:p>
          <w:p w:rsidR="00E900FE" w:rsidRPr="005B6828" w:rsidRDefault="00E900FE" w:rsidP="0014580A">
            <w:pPr>
              <w:pStyle w:val="WinDescrLeft"/>
              <w:ind w:left="0" w:firstLineChars="200" w:firstLine="400"/>
              <w:rPr>
                <w:ins w:id="2682" w:author="user" w:date="2018-05-25T08:40:00Z"/>
                <w:rFonts w:ascii="华文细黑" w:eastAsia="华文细黑" w:hAnsi="华文细黑"/>
                <w:color w:val="000000"/>
              </w:rPr>
            </w:pPr>
            <w:ins w:id="2683" w:author="user" w:date="2018-05-28T17:31:00Z">
              <w:r>
                <w:rPr>
                  <w:rFonts w:hint="eastAsia"/>
                  <w:bCs/>
                  <w:lang w:eastAsia="zh-CN"/>
                </w:rPr>
                <w:t>目前</w:t>
              </w:r>
              <w:r>
                <w:rPr>
                  <w:bCs/>
                  <w:lang w:eastAsia="zh-CN"/>
                </w:rPr>
                <w:t>响应</w:t>
              </w:r>
              <w:r>
                <w:rPr>
                  <w:rFonts w:hint="eastAsia"/>
                  <w:bCs/>
                  <w:lang w:eastAsia="zh-CN"/>
                </w:rPr>
                <w:t>内容</w:t>
              </w:r>
            </w:ins>
            <w:ins w:id="2684" w:author="user" w:date="2018-06-15T09:59:00Z">
              <w:r w:rsidR="0014580A">
                <w:rPr>
                  <w:rFonts w:hint="eastAsia"/>
                  <w:bCs/>
                  <w:lang w:eastAsia="zh-CN"/>
                </w:rPr>
                <w:t>为</w:t>
              </w:r>
            </w:ins>
            <w:ins w:id="2685" w:author="user" w:date="2018-06-19T10:34:00Z">
              <w:r w:rsidR="0073326A">
                <w:rPr>
                  <w:rFonts w:hint="eastAsia"/>
                  <w:bCs/>
                  <w:lang w:eastAsia="zh-CN"/>
                </w:rPr>
                <w:t>质押式</w:t>
              </w:r>
            </w:ins>
            <w:ins w:id="2686" w:author="user" w:date="2018-05-28T18:20:00Z">
              <w:r w:rsidR="007B2F59">
                <w:rPr>
                  <w:rFonts w:hint="eastAsia"/>
                  <w:lang w:eastAsia="zh-CN"/>
                </w:rPr>
                <w:t>协议</w:t>
              </w:r>
              <w:r w:rsidR="007B2F59">
                <w:rPr>
                  <w:lang w:eastAsia="zh-CN"/>
                </w:rPr>
                <w:t>回购</w:t>
              </w:r>
              <w:r w:rsidR="007B2F59" w:rsidRPr="00A23F8E">
                <w:rPr>
                  <w:rFonts w:ascii="宋体" w:hAnsi="宋体" w:cs="宋体" w:hint="eastAsia"/>
                  <w:color w:val="000000"/>
                  <w:lang w:val="en-US" w:eastAsia="zh-CN"/>
                </w:rPr>
                <w:t>成交申报</w:t>
              </w:r>
              <w:r w:rsidR="007B2F59">
                <w:rPr>
                  <w:rFonts w:ascii="宋体" w:hAnsi="宋体" w:cs="宋体" w:hint="eastAsia"/>
                  <w:color w:val="000000"/>
                  <w:lang w:val="en-US" w:eastAsia="zh-CN"/>
                </w:rPr>
                <w:t>对手</w:t>
              </w:r>
              <w:r w:rsidR="007B2F59">
                <w:rPr>
                  <w:rFonts w:ascii="宋体" w:hAnsi="宋体" w:cs="宋体"/>
                  <w:color w:val="000000"/>
                  <w:lang w:val="en-US" w:eastAsia="zh-CN"/>
                </w:rPr>
                <w:t>方拒绝</w:t>
              </w:r>
              <w:r w:rsidR="007B2F59">
                <w:rPr>
                  <w:rFonts w:ascii="宋体" w:hAnsi="宋体" w:cs="宋体" w:hint="eastAsia"/>
                  <w:color w:val="000000"/>
                  <w:lang w:val="en-US" w:eastAsia="zh-CN"/>
                </w:rPr>
                <w:t>后/本方撤单</w:t>
              </w:r>
              <w:r w:rsidR="007B2F59">
                <w:rPr>
                  <w:rFonts w:ascii="宋体" w:hAnsi="宋体" w:cs="宋体"/>
                  <w:color w:val="000000"/>
                  <w:lang w:val="en-US" w:eastAsia="zh-CN"/>
                </w:rPr>
                <w:t>后，本方订单</w:t>
              </w:r>
              <w:r w:rsidR="007B2F59">
                <w:rPr>
                  <w:rFonts w:ascii="宋体" w:hAnsi="宋体" w:cs="宋体" w:hint="eastAsia"/>
                  <w:color w:val="000000"/>
                  <w:lang w:val="en-US" w:eastAsia="zh-CN"/>
                </w:rPr>
                <w:t>状态</w:t>
              </w:r>
              <w:r w:rsidR="007B2F59">
                <w:rPr>
                  <w:rFonts w:ascii="宋体" w:hAnsi="宋体" w:cs="宋体"/>
                  <w:color w:val="000000"/>
                  <w:lang w:val="en-US" w:eastAsia="zh-CN"/>
                </w:rPr>
                <w:t>变</w:t>
              </w:r>
              <w:r w:rsidR="007B2F59">
                <w:rPr>
                  <w:rFonts w:ascii="宋体" w:hAnsi="宋体" w:cs="宋体" w:hint="eastAsia"/>
                  <w:color w:val="000000"/>
                  <w:lang w:val="en-US" w:eastAsia="zh-CN"/>
                </w:rPr>
                <w:t>更</w:t>
              </w:r>
              <w:r w:rsidR="007B2F59">
                <w:rPr>
                  <w:rFonts w:ascii="宋体" w:hAnsi="宋体" w:cs="宋体"/>
                  <w:color w:val="000000"/>
                  <w:lang w:val="en-US" w:eastAsia="zh-CN"/>
                </w:rPr>
                <w:t>信息</w:t>
              </w:r>
            </w:ins>
          </w:p>
        </w:tc>
      </w:tr>
    </w:tbl>
    <w:p w:rsidR="00EA59DE" w:rsidRDefault="00EA59DE" w:rsidP="00EA59DE">
      <w:pPr>
        <w:rPr>
          <w:ins w:id="2687" w:author="user" w:date="2018-05-25T08:40:00Z"/>
          <w:rFonts w:ascii="华文细黑" w:eastAsia="华文细黑" w:hAnsi="华文细黑"/>
          <w:color w:val="000000"/>
          <w:lang w:eastAsia="zh-CN"/>
        </w:rPr>
      </w:pP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771"/>
        <w:gridCol w:w="425"/>
        <w:gridCol w:w="2552"/>
        <w:gridCol w:w="3846"/>
        <w:gridCol w:w="770"/>
      </w:tblGrid>
      <w:tr w:rsidR="00EA59DE" w:rsidRPr="00C256FF" w:rsidTr="00E900FE">
        <w:trPr>
          <w:ins w:id="2688" w:author="user" w:date="2018-05-25T08:40:00Z"/>
        </w:trPr>
        <w:tc>
          <w:tcPr>
            <w:tcW w:w="1196" w:type="dxa"/>
            <w:gridSpan w:val="2"/>
            <w:shd w:val="clear" w:color="auto" w:fill="C0C0C0"/>
            <w:vAlign w:val="center"/>
          </w:tcPr>
          <w:p w:rsidR="00EA59DE" w:rsidRPr="00C256FF" w:rsidRDefault="00EA59DE" w:rsidP="00E900FE">
            <w:pPr>
              <w:keepLines w:val="0"/>
              <w:suppressAutoHyphens w:val="0"/>
              <w:snapToGrid w:val="0"/>
              <w:spacing w:before="0" w:after="0" w:line="240" w:lineRule="auto"/>
              <w:jc w:val="both"/>
              <w:rPr>
                <w:ins w:id="2689" w:author="user" w:date="2018-05-25T08:40:00Z"/>
                <w:rFonts w:ascii="宋体" w:hAnsi="宋体" w:cs="宋体"/>
                <w:b/>
                <w:color w:val="000000"/>
                <w:lang w:val="en-US" w:eastAsia="zh-CN"/>
              </w:rPr>
            </w:pPr>
            <w:ins w:id="2690" w:author="user" w:date="2018-05-25T08:40:00Z">
              <w:r w:rsidRPr="00C256FF">
                <w:rPr>
                  <w:rFonts w:ascii="宋体" w:hAnsi="宋体" w:cs="宋体" w:hint="eastAsia"/>
                  <w:b/>
                  <w:color w:val="000000"/>
                  <w:lang w:val="en-US" w:eastAsia="zh-CN"/>
                </w:rPr>
                <w:t>标签</w:t>
              </w:r>
            </w:ins>
          </w:p>
        </w:tc>
        <w:tc>
          <w:tcPr>
            <w:tcW w:w="2552" w:type="dxa"/>
            <w:shd w:val="clear" w:color="auto" w:fill="C0C0C0"/>
            <w:vAlign w:val="center"/>
          </w:tcPr>
          <w:p w:rsidR="00EA59DE" w:rsidRPr="00C256FF" w:rsidRDefault="00EA59DE" w:rsidP="00E900FE">
            <w:pPr>
              <w:keepLines w:val="0"/>
              <w:suppressAutoHyphens w:val="0"/>
              <w:snapToGrid w:val="0"/>
              <w:spacing w:before="0" w:after="0" w:line="240" w:lineRule="auto"/>
              <w:jc w:val="both"/>
              <w:rPr>
                <w:ins w:id="2691" w:author="user" w:date="2018-05-25T08:40:00Z"/>
                <w:rFonts w:ascii="宋体" w:hAnsi="宋体" w:cs="宋体"/>
                <w:b/>
                <w:color w:val="000000"/>
                <w:lang w:val="en-US" w:eastAsia="zh-CN"/>
              </w:rPr>
            </w:pPr>
            <w:ins w:id="2692" w:author="user" w:date="2018-05-25T08:40:00Z">
              <w:r w:rsidRPr="00C256FF">
                <w:rPr>
                  <w:rFonts w:ascii="宋体" w:hAnsi="宋体" w:cs="宋体" w:hint="eastAsia"/>
                  <w:b/>
                  <w:color w:val="000000"/>
                  <w:lang w:val="en-US" w:eastAsia="zh-CN"/>
                </w:rPr>
                <w:t>字段名</w:t>
              </w:r>
            </w:ins>
          </w:p>
        </w:tc>
        <w:tc>
          <w:tcPr>
            <w:tcW w:w="3846" w:type="dxa"/>
            <w:shd w:val="clear" w:color="auto" w:fill="C0C0C0"/>
            <w:vAlign w:val="center"/>
          </w:tcPr>
          <w:p w:rsidR="00EA59DE" w:rsidRPr="00C256FF" w:rsidRDefault="00EA59DE" w:rsidP="00E900FE">
            <w:pPr>
              <w:keepLines w:val="0"/>
              <w:suppressAutoHyphens w:val="0"/>
              <w:snapToGrid w:val="0"/>
              <w:spacing w:before="0" w:after="0" w:line="240" w:lineRule="auto"/>
              <w:jc w:val="both"/>
              <w:rPr>
                <w:ins w:id="2693" w:author="user" w:date="2018-05-25T08:40:00Z"/>
                <w:rFonts w:ascii="宋体" w:hAnsi="宋体" w:cs="宋体"/>
                <w:b/>
                <w:color w:val="000000"/>
                <w:lang w:val="en-US" w:eastAsia="zh-CN"/>
              </w:rPr>
            </w:pPr>
            <w:ins w:id="2694" w:author="user" w:date="2018-05-25T08:40:00Z">
              <w:r w:rsidRPr="00C256FF">
                <w:rPr>
                  <w:rFonts w:ascii="宋体" w:hAnsi="宋体" w:cs="宋体" w:hint="eastAsia"/>
                  <w:b/>
                  <w:color w:val="000000"/>
                  <w:lang w:val="en-US" w:eastAsia="zh-CN"/>
                </w:rPr>
                <w:t>字段描述</w:t>
              </w:r>
            </w:ins>
          </w:p>
        </w:tc>
        <w:tc>
          <w:tcPr>
            <w:tcW w:w="770" w:type="dxa"/>
            <w:shd w:val="clear" w:color="auto" w:fill="C0C0C0"/>
            <w:vAlign w:val="center"/>
          </w:tcPr>
          <w:p w:rsidR="00EA59DE" w:rsidRPr="00C256FF" w:rsidRDefault="00EA59DE" w:rsidP="00E900FE">
            <w:pPr>
              <w:keepLines w:val="0"/>
              <w:suppressAutoHyphens w:val="0"/>
              <w:snapToGrid w:val="0"/>
              <w:spacing w:before="0" w:after="0" w:line="240" w:lineRule="auto"/>
              <w:jc w:val="both"/>
              <w:rPr>
                <w:ins w:id="2695" w:author="user" w:date="2018-05-25T08:40:00Z"/>
                <w:rFonts w:ascii="宋体" w:hAnsi="宋体" w:cs="宋体"/>
                <w:b/>
                <w:color w:val="000000"/>
                <w:lang w:val="en-US" w:eastAsia="zh-CN"/>
              </w:rPr>
            </w:pPr>
            <w:ins w:id="2696" w:author="user" w:date="2018-05-25T08:40:00Z">
              <w:r w:rsidRPr="00C256FF">
                <w:rPr>
                  <w:rFonts w:ascii="宋体" w:hAnsi="宋体" w:cs="宋体" w:hint="eastAsia"/>
                  <w:b/>
                  <w:color w:val="000000"/>
                  <w:lang w:val="en-US" w:eastAsia="zh-CN"/>
                </w:rPr>
                <w:t>类型</w:t>
              </w:r>
            </w:ins>
          </w:p>
        </w:tc>
      </w:tr>
      <w:tr w:rsidR="00EA59DE" w:rsidRPr="00511319" w:rsidTr="00E900FE">
        <w:trPr>
          <w:ins w:id="2697"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698" w:author="user" w:date="2018-05-25T08:40:00Z"/>
                <w:rFonts w:ascii="宋体" w:hAnsi="宋体" w:cs="宋体"/>
                <w:color w:val="000000"/>
                <w:lang w:val="en-US" w:eastAsia="zh-CN"/>
              </w:rPr>
            </w:pPr>
            <w:ins w:id="2699" w:author="user" w:date="2018-05-25T08:40:00Z">
              <w:r>
                <w:rPr>
                  <w:rFonts w:ascii="宋体" w:hAnsi="宋体" w:cs="宋体" w:hint="eastAsia"/>
                  <w:color w:val="000000"/>
                  <w:lang w:val="en-US" w:eastAsia="zh-CN"/>
                </w:rPr>
                <w:t>9</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00" w:author="user" w:date="2018-05-25T08:40:00Z"/>
                <w:rFonts w:ascii="宋体" w:hAnsi="宋体" w:cs="宋体"/>
                <w:color w:val="000000"/>
                <w:lang w:val="en-US" w:eastAsia="zh-CN"/>
              </w:rPr>
            </w:pPr>
            <w:ins w:id="2701" w:author="user" w:date="2018-05-25T08:40:00Z">
              <w:r>
                <w:rPr>
                  <w:rFonts w:ascii="宋体" w:hAnsi="宋体" w:cs="宋体" w:hint="eastAsia"/>
                  <w:color w:val="000000"/>
                  <w:lang w:val="en-US" w:eastAsia="zh-CN"/>
                </w:rPr>
                <w:t>消息长度</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02" w:author="user" w:date="2018-05-25T08:40:00Z"/>
                <w:rFonts w:ascii="宋体" w:hAnsi="宋体" w:cs="宋体"/>
                <w:color w:val="000000"/>
                <w:lang w:val="en-US" w:eastAsia="zh-CN"/>
              </w:rPr>
            </w:pPr>
            <w:ins w:id="2703" w:author="user" w:date="2018-05-25T08:40: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770" w:type="dxa"/>
            <w:vAlign w:val="center"/>
          </w:tcPr>
          <w:p w:rsidR="00EA59DE" w:rsidRPr="00511319" w:rsidRDefault="00EA59DE" w:rsidP="00E900FE">
            <w:pPr>
              <w:snapToGrid w:val="0"/>
              <w:jc w:val="both"/>
              <w:rPr>
                <w:ins w:id="2704" w:author="user" w:date="2018-05-25T08:40:00Z"/>
                <w:rFonts w:ascii="宋体" w:hAnsi="宋体" w:cs="宋体"/>
                <w:color w:val="000000"/>
                <w:lang w:val="en-US" w:eastAsia="zh-CN"/>
              </w:rPr>
            </w:pPr>
          </w:p>
        </w:tc>
      </w:tr>
      <w:tr w:rsidR="00EA59DE" w:rsidRPr="00511319" w:rsidTr="00E900FE">
        <w:trPr>
          <w:ins w:id="2705"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706" w:author="user" w:date="2018-05-25T08:40:00Z"/>
                <w:rFonts w:ascii="宋体" w:hAnsi="宋体" w:cs="宋体"/>
                <w:color w:val="000000"/>
                <w:lang w:val="en-US" w:eastAsia="zh-CN"/>
              </w:rPr>
            </w:pPr>
            <w:ins w:id="2707" w:author="user" w:date="2018-05-25T08:40:00Z">
              <w:r w:rsidRPr="00511319">
                <w:rPr>
                  <w:rFonts w:ascii="宋体" w:hAnsi="宋体" w:cs="宋体" w:hint="eastAsia"/>
                  <w:color w:val="000000"/>
                  <w:lang w:val="en-US" w:eastAsia="zh-CN"/>
                </w:rPr>
                <w:t>35</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08" w:author="user" w:date="2018-05-25T08:40:00Z"/>
                <w:rFonts w:ascii="宋体" w:hAnsi="宋体" w:cs="宋体"/>
                <w:color w:val="000000"/>
                <w:lang w:val="en-US" w:eastAsia="zh-CN"/>
              </w:rPr>
            </w:pPr>
            <w:ins w:id="2709" w:author="user" w:date="2018-05-25T08:40:00Z">
              <w:r w:rsidRPr="00511319">
                <w:rPr>
                  <w:rFonts w:ascii="宋体" w:hAnsi="宋体" w:cs="宋体" w:hint="eastAsia"/>
                  <w:color w:val="000000"/>
                  <w:lang w:val="en-US" w:eastAsia="zh-CN"/>
                </w:rPr>
                <w:t>消息头</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10" w:author="user" w:date="2018-05-25T08:40:00Z"/>
                <w:rFonts w:ascii="宋体" w:hAnsi="宋体" w:cs="宋体"/>
                <w:color w:val="000000"/>
                <w:lang w:val="en-US" w:eastAsia="zh-CN"/>
              </w:rPr>
            </w:pPr>
            <w:ins w:id="2711" w:author="user" w:date="2018-05-25T08:40:00Z">
              <w:r w:rsidRPr="00511319">
                <w:rPr>
                  <w:rFonts w:ascii="宋体" w:hAnsi="宋体" w:cs="宋体"/>
                  <w:color w:val="000000"/>
                  <w:lang w:val="en-US" w:eastAsia="zh-CN"/>
                </w:rPr>
                <w:t>MsgType</w:t>
              </w:r>
              <w:r w:rsidRPr="00511319">
                <w:rPr>
                  <w:rFonts w:ascii="宋体" w:hAnsi="宋体" w:cs="宋体" w:hint="eastAsia"/>
                  <w:color w:val="000000"/>
                  <w:lang w:val="en-US" w:eastAsia="zh-CN"/>
                </w:rPr>
                <w:t>取值为U02</w:t>
              </w:r>
              <w:r>
                <w:rPr>
                  <w:rFonts w:ascii="宋体" w:hAnsi="宋体" w:cs="宋体" w:hint="eastAsia"/>
                  <w:color w:val="000000"/>
                  <w:lang w:val="en-US" w:eastAsia="zh-CN"/>
                </w:rPr>
                <w:t>9</w:t>
              </w:r>
            </w:ins>
          </w:p>
        </w:tc>
        <w:tc>
          <w:tcPr>
            <w:tcW w:w="770" w:type="dxa"/>
            <w:vAlign w:val="center"/>
          </w:tcPr>
          <w:p w:rsidR="00EA59DE" w:rsidRPr="00511319" w:rsidRDefault="00EA59DE" w:rsidP="00E900FE">
            <w:pPr>
              <w:snapToGrid w:val="0"/>
              <w:jc w:val="both"/>
              <w:rPr>
                <w:ins w:id="2712" w:author="user" w:date="2018-05-25T08:40:00Z"/>
                <w:rFonts w:ascii="宋体" w:hAnsi="宋体" w:cs="宋体"/>
                <w:color w:val="000000"/>
                <w:lang w:val="en-US" w:eastAsia="zh-CN"/>
              </w:rPr>
            </w:pPr>
          </w:p>
        </w:tc>
      </w:tr>
      <w:tr w:rsidR="00EA59DE" w:rsidRPr="00511319" w:rsidTr="00E900FE">
        <w:trPr>
          <w:ins w:id="2713"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714" w:author="user" w:date="2018-05-25T08:40:00Z"/>
                <w:rFonts w:ascii="宋体" w:hAnsi="宋体" w:cs="宋体"/>
                <w:color w:val="000000"/>
                <w:lang w:val="en-US" w:eastAsia="zh-CN"/>
              </w:rPr>
            </w:pPr>
            <w:ins w:id="2715" w:author="user" w:date="2018-05-25T08:40:00Z">
              <w:r w:rsidRPr="00511319">
                <w:rPr>
                  <w:rFonts w:ascii="宋体" w:hAnsi="宋体" w:cs="宋体"/>
                  <w:color w:val="000000"/>
                  <w:lang w:val="en-US" w:eastAsia="zh-CN"/>
                </w:rPr>
                <w:t>1346</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16" w:author="user" w:date="2018-05-25T08:40:00Z"/>
                <w:rFonts w:ascii="宋体" w:hAnsi="宋体" w:cs="宋体"/>
                <w:color w:val="000000"/>
                <w:lang w:val="en-US" w:eastAsia="zh-CN"/>
              </w:rPr>
            </w:pPr>
            <w:ins w:id="2717" w:author="user" w:date="2018-05-25T08:40:00Z">
              <w:r w:rsidRPr="00511319">
                <w:rPr>
                  <w:rFonts w:ascii="宋体" w:hAnsi="宋体" w:cs="宋体"/>
                  <w:color w:val="000000"/>
                  <w:lang w:val="en-US" w:eastAsia="zh-CN"/>
                </w:rPr>
                <w:t>ApplReqID</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18" w:author="user" w:date="2018-05-25T08:40:00Z"/>
                <w:rFonts w:ascii="宋体" w:hAnsi="宋体" w:cs="宋体"/>
                <w:color w:val="000000"/>
                <w:lang w:val="en-US" w:eastAsia="zh-CN"/>
              </w:rPr>
            </w:pPr>
            <w:ins w:id="2719" w:author="user" w:date="2018-05-25T08:40:00Z">
              <w:r w:rsidRPr="00511319">
                <w:rPr>
                  <w:rFonts w:ascii="宋体" w:hAnsi="宋体" w:cs="宋体" w:hint="eastAsia"/>
                  <w:color w:val="000000"/>
                  <w:lang w:val="en-US" w:eastAsia="zh-CN"/>
                </w:rPr>
                <w:t>查询请求编号</w:t>
              </w:r>
            </w:ins>
          </w:p>
        </w:tc>
        <w:tc>
          <w:tcPr>
            <w:tcW w:w="770" w:type="dxa"/>
            <w:vAlign w:val="center"/>
          </w:tcPr>
          <w:p w:rsidR="00EA59DE" w:rsidRPr="00511319" w:rsidRDefault="00EA59DE" w:rsidP="00E900FE">
            <w:pPr>
              <w:snapToGrid w:val="0"/>
              <w:jc w:val="both"/>
              <w:rPr>
                <w:ins w:id="2720" w:author="user" w:date="2018-05-25T08:40:00Z"/>
                <w:rFonts w:ascii="宋体" w:hAnsi="宋体" w:cs="宋体"/>
                <w:color w:val="000000"/>
                <w:lang w:val="en-US" w:eastAsia="zh-CN"/>
              </w:rPr>
            </w:pPr>
            <w:ins w:id="2721" w:author="user" w:date="2018-05-25T08:40:00Z">
              <w:r w:rsidRPr="00511319">
                <w:rPr>
                  <w:rFonts w:ascii="宋体" w:hAnsi="宋体" w:cs="宋体" w:hint="eastAsia"/>
                  <w:color w:val="000000"/>
                  <w:lang w:val="en-US" w:eastAsia="zh-CN"/>
                </w:rPr>
                <w:t>N10</w:t>
              </w:r>
            </w:ins>
          </w:p>
        </w:tc>
      </w:tr>
      <w:tr w:rsidR="00EA59DE" w:rsidRPr="00511319" w:rsidTr="00E900FE">
        <w:trPr>
          <w:ins w:id="2722"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723" w:author="user" w:date="2018-05-25T08:40:00Z"/>
                <w:rFonts w:ascii="宋体" w:hAnsi="宋体" w:cs="宋体"/>
                <w:color w:val="000000"/>
                <w:lang w:val="en-US" w:eastAsia="zh-CN"/>
              </w:rPr>
            </w:pPr>
            <w:ins w:id="2724" w:author="user" w:date="2018-05-25T08:40:00Z">
              <w:r w:rsidRPr="00511319">
                <w:rPr>
                  <w:rFonts w:ascii="宋体" w:hAnsi="宋体" w:cs="宋体"/>
                  <w:color w:val="000000"/>
                  <w:lang w:val="en-US" w:eastAsia="zh-CN"/>
                </w:rPr>
                <w:t>537</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25" w:author="user" w:date="2018-05-25T08:40:00Z"/>
                <w:rFonts w:ascii="宋体" w:hAnsi="宋体" w:cs="宋体"/>
                <w:color w:val="000000"/>
                <w:lang w:val="en-US" w:eastAsia="zh-CN"/>
              </w:rPr>
            </w:pPr>
            <w:ins w:id="2726" w:author="user" w:date="2018-05-25T08:40:00Z">
              <w:r w:rsidRPr="00511319">
                <w:rPr>
                  <w:rFonts w:ascii="宋体" w:hAnsi="宋体" w:cs="宋体"/>
                  <w:color w:val="000000"/>
                  <w:lang w:val="en-US" w:eastAsia="zh-CN"/>
                </w:rPr>
                <w:t>QuoteType</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27" w:author="user" w:date="2018-05-25T08:40:00Z"/>
                <w:rFonts w:ascii="宋体" w:hAnsi="宋体" w:cs="宋体"/>
                <w:color w:val="000000"/>
                <w:lang w:val="en-US" w:eastAsia="zh-CN"/>
              </w:rPr>
            </w:pPr>
            <w:ins w:id="2728" w:author="user" w:date="2018-05-25T08:40:00Z">
              <w:r w:rsidRPr="00511319">
                <w:rPr>
                  <w:rFonts w:ascii="宋体" w:hAnsi="宋体" w:cs="宋体" w:hint="eastAsia"/>
                  <w:color w:val="000000"/>
                  <w:lang w:val="en-US" w:eastAsia="zh-CN"/>
                </w:rPr>
                <w:t>申请类别</w:t>
              </w:r>
            </w:ins>
          </w:p>
          <w:p w:rsidR="00EA59DE" w:rsidRPr="00511319" w:rsidRDefault="00C960A4" w:rsidP="007B2F59">
            <w:pPr>
              <w:keepLines w:val="0"/>
              <w:suppressAutoHyphens w:val="0"/>
              <w:snapToGrid w:val="0"/>
              <w:spacing w:before="0" w:after="0" w:line="240" w:lineRule="auto"/>
              <w:jc w:val="both"/>
              <w:rPr>
                <w:ins w:id="2729" w:author="user" w:date="2018-05-25T08:40:00Z"/>
                <w:rFonts w:ascii="宋体" w:hAnsi="宋体" w:cs="宋体"/>
                <w:color w:val="000000"/>
                <w:lang w:val="en-US" w:eastAsia="zh-CN"/>
              </w:rPr>
            </w:pPr>
            <w:ins w:id="2730" w:author="user" w:date="2018-05-25T09:11:00Z">
              <w:r>
                <w:rPr>
                  <w:rFonts w:ascii="宋体" w:hAnsi="宋体" w:cs="宋体"/>
                  <w:color w:val="000000"/>
                  <w:lang w:val="en-US" w:eastAsia="zh-CN"/>
                </w:rPr>
                <w:t>3164</w:t>
              </w:r>
            </w:ins>
            <w:ins w:id="2731" w:author="user" w:date="2018-05-25T08:40:00Z">
              <w:r w:rsidR="00EA59DE" w:rsidRPr="00511319">
                <w:rPr>
                  <w:rFonts w:ascii="宋体" w:hAnsi="宋体" w:cs="宋体" w:hint="eastAsia"/>
                  <w:color w:val="000000"/>
                  <w:lang w:val="en-US" w:eastAsia="zh-CN"/>
                </w:rPr>
                <w:t xml:space="preserve"> －查询</w:t>
              </w:r>
            </w:ins>
            <w:ins w:id="2732" w:author="user" w:date="2018-05-25T08:52:00Z">
              <w:r w:rsidR="00EA42EE" w:rsidRPr="00EA59DE">
                <w:rPr>
                  <w:rFonts w:hint="eastAsia"/>
                  <w:lang w:eastAsia="zh-CN"/>
                </w:rPr>
                <w:t>报价状态变更</w:t>
              </w:r>
            </w:ins>
          </w:p>
        </w:tc>
        <w:tc>
          <w:tcPr>
            <w:tcW w:w="770" w:type="dxa"/>
            <w:vAlign w:val="center"/>
          </w:tcPr>
          <w:p w:rsidR="00EA59DE" w:rsidRPr="00511319" w:rsidRDefault="00EA59DE" w:rsidP="00E900FE">
            <w:pPr>
              <w:snapToGrid w:val="0"/>
              <w:jc w:val="both"/>
              <w:rPr>
                <w:ins w:id="2733" w:author="user" w:date="2018-05-25T08:40:00Z"/>
                <w:rFonts w:ascii="宋体" w:hAnsi="宋体" w:cs="宋体"/>
                <w:color w:val="000000"/>
                <w:lang w:val="en-US" w:eastAsia="zh-CN"/>
              </w:rPr>
            </w:pPr>
            <w:ins w:id="2734" w:author="user" w:date="2018-05-25T08:40:00Z">
              <w:r w:rsidRPr="00511319">
                <w:rPr>
                  <w:rFonts w:ascii="宋体" w:hAnsi="宋体" w:cs="宋体" w:hint="eastAsia"/>
                  <w:color w:val="000000"/>
                  <w:lang w:val="en-US" w:eastAsia="zh-CN"/>
                </w:rPr>
                <w:t>N4</w:t>
              </w:r>
            </w:ins>
          </w:p>
        </w:tc>
      </w:tr>
      <w:tr w:rsidR="00EA59DE" w:rsidRPr="00511319" w:rsidTr="00E900FE">
        <w:trPr>
          <w:ins w:id="2735"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736" w:author="user" w:date="2018-05-25T08:40:00Z"/>
                <w:rFonts w:ascii="宋体" w:hAnsi="宋体" w:cs="宋体"/>
                <w:color w:val="000000"/>
                <w:lang w:val="en-US" w:eastAsia="zh-CN"/>
              </w:rPr>
            </w:pPr>
            <w:ins w:id="2737" w:author="user" w:date="2018-05-25T08:40:00Z">
              <w:r w:rsidRPr="00511319">
                <w:rPr>
                  <w:rFonts w:ascii="宋体" w:hAnsi="宋体" w:cs="宋体"/>
                  <w:color w:val="000000"/>
                  <w:lang w:val="en-US" w:eastAsia="zh-CN"/>
                </w:rPr>
                <w:t>7</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38" w:author="user" w:date="2018-05-25T08:40:00Z"/>
                <w:rFonts w:ascii="宋体" w:hAnsi="宋体" w:cs="宋体"/>
                <w:color w:val="000000"/>
                <w:lang w:val="en-US" w:eastAsia="zh-CN"/>
              </w:rPr>
            </w:pPr>
            <w:ins w:id="2739" w:author="user" w:date="2018-05-25T08:40:00Z">
              <w:r w:rsidRPr="00511319">
                <w:rPr>
                  <w:rFonts w:ascii="宋体" w:hAnsi="宋体" w:cs="宋体"/>
                  <w:color w:val="000000"/>
                  <w:lang w:val="en-US" w:eastAsia="zh-CN"/>
                </w:rPr>
                <w:t>BeginSeqNo</w:t>
              </w:r>
            </w:ins>
          </w:p>
        </w:tc>
        <w:tc>
          <w:tcPr>
            <w:tcW w:w="3846" w:type="dxa"/>
            <w:vAlign w:val="center"/>
          </w:tcPr>
          <w:p w:rsidR="00EA59DE" w:rsidRPr="00511319" w:rsidRDefault="00EA59DE" w:rsidP="006A7EEA">
            <w:pPr>
              <w:keepLines w:val="0"/>
              <w:suppressAutoHyphens w:val="0"/>
              <w:snapToGrid w:val="0"/>
              <w:spacing w:before="0" w:after="0" w:line="240" w:lineRule="auto"/>
              <w:jc w:val="both"/>
              <w:rPr>
                <w:ins w:id="2740" w:author="user" w:date="2018-05-25T08:40:00Z"/>
                <w:rFonts w:ascii="宋体" w:hAnsi="宋体" w:cs="宋体"/>
                <w:color w:val="000000"/>
                <w:lang w:val="en-US" w:eastAsia="zh-CN"/>
              </w:rPr>
            </w:pPr>
            <w:ins w:id="2741" w:author="user" w:date="2018-05-25T08:40:00Z">
              <w:r w:rsidRPr="00511319">
                <w:rPr>
                  <w:rFonts w:ascii="宋体" w:hAnsi="宋体" w:cs="宋体" w:hint="eastAsia"/>
                  <w:color w:val="000000"/>
                  <w:lang w:val="en-US" w:eastAsia="zh-CN"/>
                </w:rPr>
                <w:t>起始序号，单调递增不连续，</w:t>
              </w:r>
              <w:r w:rsidRPr="00511319">
                <w:rPr>
                  <w:rFonts w:ascii="宋体" w:hAnsi="宋体" w:cs="宋体"/>
                  <w:color w:val="000000"/>
                  <w:lang w:val="en-US" w:eastAsia="zh-CN"/>
                </w:rPr>
                <w:t>最小值为</w:t>
              </w:r>
              <w:r w:rsidRPr="00511319">
                <w:rPr>
                  <w:rFonts w:ascii="宋体" w:hAnsi="宋体" w:cs="宋体" w:hint="eastAsia"/>
                  <w:color w:val="000000"/>
                  <w:lang w:val="en-US" w:eastAsia="zh-CN"/>
                </w:rPr>
                <w:t>0，</w:t>
              </w:r>
              <w:r w:rsidRPr="00511319">
                <w:rPr>
                  <w:rFonts w:ascii="宋体" w:hAnsi="宋体" w:cs="宋体"/>
                  <w:color w:val="000000"/>
                  <w:lang w:val="en-US" w:eastAsia="zh-CN"/>
                </w:rPr>
                <w:t>最大值为1000000000</w:t>
              </w:r>
            </w:ins>
          </w:p>
        </w:tc>
        <w:tc>
          <w:tcPr>
            <w:tcW w:w="770" w:type="dxa"/>
            <w:vAlign w:val="center"/>
          </w:tcPr>
          <w:p w:rsidR="00EA59DE" w:rsidRPr="00511319" w:rsidRDefault="00EA59DE" w:rsidP="00E900FE">
            <w:pPr>
              <w:snapToGrid w:val="0"/>
              <w:jc w:val="both"/>
              <w:rPr>
                <w:ins w:id="2742" w:author="user" w:date="2018-05-25T08:40:00Z"/>
                <w:rFonts w:ascii="宋体" w:hAnsi="宋体" w:cs="宋体"/>
                <w:color w:val="000000"/>
                <w:lang w:val="en-US" w:eastAsia="zh-CN"/>
              </w:rPr>
            </w:pPr>
            <w:ins w:id="2743" w:author="user" w:date="2018-05-25T08:40:00Z">
              <w:r w:rsidRPr="00511319">
                <w:rPr>
                  <w:rFonts w:ascii="宋体" w:hAnsi="宋体" w:cs="宋体"/>
                  <w:color w:val="000000"/>
                  <w:lang w:val="en-US" w:eastAsia="zh-CN"/>
                </w:rPr>
                <w:t>N</w:t>
              </w:r>
              <w:r w:rsidRPr="00511319">
                <w:rPr>
                  <w:rFonts w:ascii="宋体" w:hAnsi="宋体" w:cs="宋体" w:hint="eastAsia"/>
                  <w:color w:val="000000"/>
                  <w:lang w:val="en-US" w:eastAsia="zh-CN"/>
                </w:rPr>
                <w:t>10</w:t>
              </w:r>
            </w:ins>
          </w:p>
        </w:tc>
      </w:tr>
      <w:tr w:rsidR="00EA59DE" w:rsidRPr="00511319" w:rsidTr="00E900FE">
        <w:trPr>
          <w:ins w:id="2744" w:author="user" w:date="2018-05-25T08:40:00Z"/>
        </w:trPr>
        <w:tc>
          <w:tcPr>
            <w:tcW w:w="1196" w:type="dxa"/>
            <w:gridSpan w:val="2"/>
            <w:vAlign w:val="center"/>
          </w:tcPr>
          <w:p w:rsidR="00EA59DE" w:rsidRPr="00511319" w:rsidRDefault="00EA59DE" w:rsidP="00E900FE">
            <w:pPr>
              <w:keepLines w:val="0"/>
              <w:suppressAutoHyphens w:val="0"/>
              <w:snapToGrid w:val="0"/>
              <w:spacing w:before="0" w:after="0" w:line="240" w:lineRule="auto"/>
              <w:jc w:val="both"/>
              <w:rPr>
                <w:ins w:id="2745" w:author="user" w:date="2018-05-25T08:40:00Z"/>
                <w:rFonts w:ascii="宋体" w:hAnsi="宋体" w:cs="宋体"/>
                <w:color w:val="000000"/>
                <w:lang w:val="en-US" w:eastAsia="zh-CN"/>
              </w:rPr>
            </w:pPr>
            <w:ins w:id="2746" w:author="user" w:date="2018-05-25T08:40:00Z">
              <w:r w:rsidRPr="00511319">
                <w:rPr>
                  <w:rFonts w:ascii="宋体" w:hAnsi="宋体" w:cs="宋体"/>
                  <w:color w:val="000000"/>
                  <w:lang w:val="en-US" w:eastAsia="zh-CN"/>
                </w:rPr>
                <w:t>453</w:t>
              </w:r>
            </w:ins>
          </w:p>
        </w:tc>
        <w:tc>
          <w:tcPr>
            <w:tcW w:w="2552" w:type="dxa"/>
            <w:vAlign w:val="center"/>
          </w:tcPr>
          <w:p w:rsidR="00EA59DE" w:rsidRPr="00511319" w:rsidRDefault="00EA59DE" w:rsidP="00E900FE">
            <w:pPr>
              <w:pStyle w:val="ad"/>
              <w:keepLines w:val="0"/>
              <w:tabs>
                <w:tab w:val="center" w:pos="2545"/>
              </w:tabs>
              <w:suppressAutoHyphens w:val="0"/>
              <w:snapToGrid w:val="0"/>
              <w:ind w:left="0" w:firstLine="0"/>
              <w:jc w:val="both"/>
              <w:rPr>
                <w:ins w:id="2747" w:author="user" w:date="2018-05-25T08:40:00Z"/>
                <w:rFonts w:ascii="宋体" w:hAnsi="宋体" w:cs="宋体"/>
                <w:color w:val="000000"/>
                <w:lang w:val="en-US" w:eastAsia="zh-CN"/>
              </w:rPr>
            </w:pPr>
            <w:ins w:id="2748" w:author="user" w:date="2018-05-25T08:40:00Z">
              <w:r w:rsidRPr="00511319">
                <w:rPr>
                  <w:rFonts w:ascii="宋体" w:hAnsi="宋体" w:cs="宋体"/>
                  <w:color w:val="000000"/>
                  <w:lang w:val="en-US" w:eastAsia="zh-CN"/>
                </w:rPr>
                <w:t>NoPartyIDs</w:t>
              </w:r>
            </w:ins>
          </w:p>
        </w:tc>
        <w:tc>
          <w:tcPr>
            <w:tcW w:w="3846" w:type="dxa"/>
            <w:vAlign w:val="center"/>
          </w:tcPr>
          <w:p w:rsidR="00EA59DE" w:rsidRPr="00511319" w:rsidRDefault="00EA59DE" w:rsidP="00E900FE">
            <w:pPr>
              <w:keepLines w:val="0"/>
              <w:suppressAutoHyphens w:val="0"/>
              <w:snapToGrid w:val="0"/>
              <w:jc w:val="both"/>
              <w:rPr>
                <w:ins w:id="2749" w:author="user" w:date="2018-05-25T08:40:00Z"/>
                <w:rFonts w:ascii="宋体" w:hAnsi="宋体" w:cs="宋体"/>
                <w:color w:val="000000"/>
                <w:lang w:val="en-US" w:eastAsia="zh-CN"/>
              </w:rPr>
            </w:pPr>
            <w:ins w:id="2750" w:author="user" w:date="2018-05-25T08:40:00Z">
              <w:r w:rsidRPr="00511319">
                <w:rPr>
                  <w:rFonts w:ascii="宋体" w:hAnsi="宋体" w:cs="宋体" w:hint="eastAsia"/>
                  <w:color w:val="000000"/>
                  <w:lang w:val="en-US" w:eastAsia="zh-CN"/>
                </w:rPr>
                <w:t>参与方个数，取值</w:t>
              </w:r>
              <w:r w:rsidRPr="00511319">
                <w:rPr>
                  <w:rFonts w:ascii="宋体" w:hAnsi="宋体" w:cs="宋体"/>
                  <w:color w:val="000000"/>
                  <w:lang w:val="en-US" w:eastAsia="zh-CN"/>
                </w:rPr>
                <w:t>=</w:t>
              </w:r>
              <w:r w:rsidRPr="00511319">
                <w:rPr>
                  <w:rFonts w:ascii="宋体" w:hAnsi="宋体" w:cs="宋体" w:hint="eastAsia"/>
                  <w:color w:val="000000"/>
                  <w:lang w:val="en-US" w:eastAsia="zh-CN"/>
                </w:rPr>
                <w:t>2，查询方方交易商代码,交易员代码</w:t>
              </w:r>
            </w:ins>
          </w:p>
        </w:tc>
        <w:tc>
          <w:tcPr>
            <w:tcW w:w="770" w:type="dxa"/>
            <w:vAlign w:val="center"/>
          </w:tcPr>
          <w:p w:rsidR="00EA59DE" w:rsidRPr="00511319" w:rsidRDefault="00EA59DE" w:rsidP="00E900FE">
            <w:pPr>
              <w:snapToGrid w:val="0"/>
              <w:jc w:val="both"/>
              <w:rPr>
                <w:ins w:id="2751" w:author="user" w:date="2018-05-25T08:40:00Z"/>
                <w:rFonts w:ascii="宋体" w:hAnsi="宋体" w:cs="宋体"/>
                <w:color w:val="000000"/>
                <w:lang w:val="en-US" w:eastAsia="zh-CN"/>
              </w:rPr>
            </w:pPr>
            <w:ins w:id="2752" w:author="user" w:date="2018-05-25T08:40:00Z">
              <w:r w:rsidRPr="00511319">
                <w:rPr>
                  <w:rFonts w:ascii="宋体" w:hAnsi="宋体" w:cs="宋体"/>
                  <w:color w:val="000000"/>
                  <w:lang w:val="en-US" w:eastAsia="zh-CN"/>
                </w:rPr>
                <w:t>N2</w:t>
              </w:r>
            </w:ins>
          </w:p>
        </w:tc>
      </w:tr>
      <w:tr w:rsidR="00EA59DE" w:rsidRPr="00511319" w:rsidTr="00E900FE">
        <w:trPr>
          <w:ins w:id="2753" w:author="user" w:date="2018-05-25T08:40:00Z"/>
        </w:trPr>
        <w:tc>
          <w:tcPr>
            <w:tcW w:w="771" w:type="dxa"/>
            <w:vMerge w:val="restart"/>
            <w:vAlign w:val="center"/>
          </w:tcPr>
          <w:p w:rsidR="00EA59DE" w:rsidRPr="00511319" w:rsidRDefault="00EA59DE" w:rsidP="00E900FE">
            <w:pPr>
              <w:keepLines w:val="0"/>
              <w:suppressAutoHyphens w:val="0"/>
              <w:snapToGrid w:val="0"/>
              <w:spacing w:before="0" w:after="0" w:line="240" w:lineRule="auto"/>
              <w:jc w:val="both"/>
              <w:rPr>
                <w:ins w:id="2754" w:author="user" w:date="2018-05-25T08:40:00Z"/>
                <w:rFonts w:ascii="宋体" w:hAnsi="宋体" w:cs="宋体"/>
                <w:color w:val="000000"/>
                <w:lang w:val="en-US" w:eastAsia="zh-CN"/>
              </w:rPr>
            </w:pPr>
            <w:ins w:id="2755" w:author="user" w:date="2018-05-25T08:40:00Z">
              <w:r w:rsidRPr="00511319">
                <w:rPr>
                  <w:rFonts w:ascii="宋体" w:hAnsi="宋体" w:cs="宋体" w:hint="eastAsia"/>
                  <w:color w:val="000000"/>
                  <w:lang w:val="en-US" w:eastAsia="zh-CN"/>
                </w:rPr>
                <w:t>查询方交易商代码</w:t>
              </w:r>
            </w:ins>
          </w:p>
        </w:tc>
        <w:tc>
          <w:tcPr>
            <w:tcW w:w="425" w:type="dxa"/>
            <w:vAlign w:val="center"/>
          </w:tcPr>
          <w:p w:rsidR="00EA59DE" w:rsidRPr="00511319" w:rsidRDefault="00EA59DE" w:rsidP="00E900FE">
            <w:pPr>
              <w:keepLines w:val="0"/>
              <w:suppressAutoHyphens w:val="0"/>
              <w:snapToGrid w:val="0"/>
              <w:spacing w:before="0" w:after="0" w:line="240" w:lineRule="auto"/>
              <w:jc w:val="both"/>
              <w:rPr>
                <w:ins w:id="2756" w:author="user" w:date="2018-05-25T08:40:00Z"/>
                <w:rFonts w:ascii="宋体" w:hAnsi="宋体" w:cs="宋体"/>
                <w:color w:val="000000"/>
                <w:lang w:val="en-US" w:eastAsia="zh-CN"/>
              </w:rPr>
            </w:pPr>
            <w:ins w:id="2757" w:author="user" w:date="2018-05-25T08:40:00Z">
              <w:r w:rsidRPr="00511319">
                <w:rPr>
                  <w:rFonts w:ascii="宋体" w:hAnsi="宋体" w:cs="宋体" w:hint="eastAsia"/>
                  <w:color w:val="000000"/>
                  <w:lang w:val="en-US" w:eastAsia="zh-CN"/>
                </w:rPr>
                <w:t>448</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58" w:author="user" w:date="2018-05-25T08:40:00Z"/>
                <w:rFonts w:ascii="宋体" w:hAnsi="宋体" w:cs="宋体"/>
                <w:color w:val="000000"/>
                <w:lang w:val="en-US" w:eastAsia="zh-CN"/>
              </w:rPr>
            </w:pPr>
            <w:ins w:id="2759" w:author="user" w:date="2018-05-25T08:40:00Z">
              <w:r w:rsidRPr="00511319">
                <w:rPr>
                  <w:rFonts w:ascii="宋体" w:hAnsi="宋体" w:cs="宋体" w:hint="eastAsia"/>
                  <w:color w:val="000000"/>
                  <w:lang w:val="en-US" w:eastAsia="zh-CN"/>
                </w:rPr>
                <w:t>PartyID</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60" w:author="user" w:date="2018-05-25T08:40:00Z"/>
                <w:rFonts w:ascii="宋体" w:hAnsi="宋体" w:cs="宋体"/>
                <w:color w:val="000000"/>
                <w:lang w:val="en-US" w:eastAsia="zh-CN"/>
              </w:rPr>
            </w:pPr>
            <w:ins w:id="2761" w:author="user" w:date="2018-05-25T08:40:00Z">
              <w:r w:rsidRPr="00511319">
                <w:rPr>
                  <w:rFonts w:ascii="宋体" w:hAnsi="宋体" w:cs="宋体" w:hint="eastAsia"/>
                  <w:color w:val="000000"/>
                  <w:lang w:val="en-US" w:eastAsia="zh-CN"/>
                </w:rPr>
                <w:t>查询方交易商代码，填写</w:t>
              </w:r>
              <w:r w:rsidRPr="00511319">
                <w:rPr>
                  <w:rFonts w:ascii="宋体" w:hAnsi="宋体" w:cs="宋体"/>
                  <w:color w:val="000000"/>
                  <w:lang w:val="en-US" w:eastAsia="zh-CN"/>
                </w:rPr>
                <w:t>3</w:t>
              </w:r>
              <w:r w:rsidRPr="00511319">
                <w:rPr>
                  <w:rFonts w:ascii="宋体" w:hAnsi="宋体" w:cs="宋体" w:hint="eastAsia"/>
                  <w:color w:val="000000"/>
                  <w:lang w:val="en-US" w:eastAsia="zh-CN"/>
                </w:rPr>
                <w:t>位</w:t>
              </w:r>
              <w:r w:rsidRPr="00511319">
                <w:rPr>
                  <w:rFonts w:ascii="宋体" w:hAnsi="宋体" w:cs="宋体"/>
                  <w:color w:val="000000"/>
                  <w:lang w:val="en-US" w:eastAsia="zh-CN"/>
                </w:rPr>
                <w:t>CompanyID</w:t>
              </w:r>
            </w:ins>
          </w:p>
        </w:tc>
        <w:tc>
          <w:tcPr>
            <w:tcW w:w="770" w:type="dxa"/>
            <w:vAlign w:val="center"/>
          </w:tcPr>
          <w:p w:rsidR="00EA59DE" w:rsidRPr="00511319" w:rsidRDefault="00EA59DE" w:rsidP="00E900FE">
            <w:pPr>
              <w:snapToGrid w:val="0"/>
              <w:jc w:val="both"/>
              <w:rPr>
                <w:ins w:id="2762" w:author="user" w:date="2018-05-25T08:40:00Z"/>
                <w:rFonts w:ascii="宋体" w:hAnsi="宋体" w:cs="宋体"/>
                <w:color w:val="000000"/>
                <w:lang w:val="en-US" w:eastAsia="zh-CN"/>
              </w:rPr>
            </w:pPr>
            <w:ins w:id="2763" w:author="user" w:date="2018-05-25T08:40:00Z">
              <w:r w:rsidRPr="00511319">
                <w:rPr>
                  <w:rFonts w:ascii="宋体" w:hAnsi="宋体" w:cs="宋体"/>
                  <w:color w:val="000000"/>
                  <w:lang w:val="en-US" w:eastAsia="zh-CN"/>
                </w:rPr>
                <w:t>C3</w:t>
              </w:r>
            </w:ins>
          </w:p>
        </w:tc>
      </w:tr>
      <w:tr w:rsidR="00EA59DE" w:rsidRPr="00511319" w:rsidTr="00E900FE">
        <w:trPr>
          <w:ins w:id="2764" w:author="user" w:date="2018-05-25T08:40:00Z"/>
        </w:trPr>
        <w:tc>
          <w:tcPr>
            <w:tcW w:w="771" w:type="dxa"/>
            <w:vMerge/>
            <w:vAlign w:val="center"/>
          </w:tcPr>
          <w:p w:rsidR="00EA59DE" w:rsidRPr="00511319" w:rsidRDefault="00EA59DE" w:rsidP="00E900FE">
            <w:pPr>
              <w:keepLines w:val="0"/>
              <w:suppressAutoHyphens w:val="0"/>
              <w:snapToGrid w:val="0"/>
              <w:spacing w:before="0" w:after="0" w:line="240" w:lineRule="auto"/>
              <w:jc w:val="both"/>
              <w:rPr>
                <w:ins w:id="2765" w:author="user" w:date="2018-05-25T08:40:00Z"/>
                <w:rFonts w:ascii="宋体" w:hAnsi="宋体" w:cs="宋体"/>
                <w:color w:val="000000"/>
                <w:lang w:val="en-US" w:eastAsia="zh-CN"/>
              </w:rPr>
            </w:pPr>
          </w:p>
        </w:tc>
        <w:tc>
          <w:tcPr>
            <w:tcW w:w="425" w:type="dxa"/>
            <w:vAlign w:val="center"/>
          </w:tcPr>
          <w:p w:rsidR="00EA59DE" w:rsidRPr="00511319" w:rsidRDefault="00EA59DE" w:rsidP="00E900FE">
            <w:pPr>
              <w:keepLines w:val="0"/>
              <w:suppressAutoHyphens w:val="0"/>
              <w:snapToGrid w:val="0"/>
              <w:spacing w:before="0" w:after="0" w:line="240" w:lineRule="auto"/>
              <w:jc w:val="both"/>
              <w:rPr>
                <w:ins w:id="2766" w:author="user" w:date="2018-05-25T08:40:00Z"/>
                <w:rFonts w:ascii="宋体" w:hAnsi="宋体" w:cs="宋体"/>
                <w:color w:val="000000"/>
                <w:lang w:val="en-US" w:eastAsia="zh-CN"/>
              </w:rPr>
            </w:pPr>
            <w:ins w:id="2767" w:author="user" w:date="2018-05-25T08:40:00Z">
              <w:r w:rsidRPr="00511319">
                <w:rPr>
                  <w:rFonts w:ascii="宋体" w:hAnsi="宋体" w:cs="宋体" w:hint="eastAsia"/>
                  <w:color w:val="000000"/>
                  <w:lang w:val="en-US" w:eastAsia="zh-CN"/>
                </w:rPr>
                <w:t>452</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68" w:author="user" w:date="2018-05-25T08:40:00Z"/>
                <w:rFonts w:ascii="宋体" w:hAnsi="宋体" w:cs="宋体"/>
                <w:color w:val="000000"/>
                <w:lang w:val="en-US" w:eastAsia="zh-CN"/>
              </w:rPr>
            </w:pPr>
            <w:ins w:id="2769" w:author="user" w:date="2018-05-25T08:40:00Z">
              <w:r w:rsidRPr="00511319">
                <w:rPr>
                  <w:rFonts w:ascii="宋体" w:hAnsi="宋体" w:cs="宋体" w:hint="eastAsia"/>
                  <w:color w:val="000000"/>
                  <w:lang w:val="en-US" w:eastAsia="zh-CN"/>
                </w:rPr>
                <w:t>PartyRole</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70" w:author="user" w:date="2018-05-25T08:40:00Z"/>
                <w:rFonts w:ascii="宋体" w:hAnsi="宋体" w:cs="宋体"/>
                <w:color w:val="000000"/>
                <w:lang w:val="en-US" w:eastAsia="zh-CN"/>
              </w:rPr>
            </w:pPr>
            <w:ins w:id="2771" w:author="user" w:date="2018-05-25T08:40:00Z">
              <w:r w:rsidRPr="00511319">
                <w:rPr>
                  <w:rFonts w:ascii="宋体" w:hAnsi="宋体" w:cs="宋体" w:hint="eastAsia"/>
                  <w:color w:val="000000"/>
                  <w:lang w:val="en-US" w:eastAsia="zh-CN"/>
                </w:rPr>
                <w:t>取</w:t>
              </w:r>
              <w:r w:rsidRPr="00511319">
                <w:rPr>
                  <w:rFonts w:ascii="宋体" w:hAnsi="宋体" w:cs="宋体"/>
                  <w:color w:val="000000"/>
                  <w:lang w:val="en-US" w:eastAsia="zh-CN"/>
                </w:rPr>
                <w:t>12</w:t>
              </w:r>
              <w:r w:rsidRPr="00511319">
                <w:rPr>
                  <w:rFonts w:ascii="宋体" w:hAnsi="宋体" w:cs="宋体" w:hint="eastAsia"/>
                  <w:color w:val="000000"/>
                  <w:lang w:val="en-US" w:eastAsia="zh-CN"/>
                </w:rPr>
                <w:t>，表示当前</w:t>
              </w:r>
              <w:r w:rsidRPr="00511319">
                <w:rPr>
                  <w:rFonts w:ascii="宋体" w:hAnsi="宋体" w:cs="宋体"/>
                  <w:color w:val="000000"/>
                  <w:lang w:val="en-US" w:eastAsia="zh-CN"/>
                </w:rPr>
                <w:t>PartyID</w:t>
              </w:r>
              <w:r w:rsidRPr="00511319">
                <w:rPr>
                  <w:rFonts w:ascii="宋体" w:hAnsi="宋体" w:cs="宋体" w:hint="eastAsia"/>
                  <w:color w:val="000000"/>
                  <w:lang w:val="en-US" w:eastAsia="zh-CN"/>
                </w:rPr>
                <w:t>的取值为查询方的交易商代码</w:t>
              </w:r>
            </w:ins>
          </w:p>
        </w:tc>
        <w:tc>
          <w:tcPr>
            <w:tcW w:w="770" w:type="dxa"/>
            <w:vAlign w:val="center"/>
          </w:tcPr>
          <w:p w:rsidR="00EA59DE" w:rsidRPr="00511319" w:rsidRDefault="00EA59DE" w:rsidP="00E900FE">
            <w:pPr>
              <w:snapToGrid w:val="0"/>
              <w:jc w:val="both"/>
              <w:rPr>
                <w:ins w:id="2772" w:author="user" w:date="2018-05-25T08:40:00Z"/>
                <w:rFonts w:ascii="宋体" w:hAnsi="宋体" w:cs="宋体"/>
                <w:color w:val="000000"/>
                <w:lang w:val="en-US" w:eastAsia="zh-CN"/>
              </w:rPr>
            </w:pPr>
            <w:ins w:id="2773" w:author="user" w:date="2018-05-25T08:40:00Z">
              <w:r w:rsidRPr="00511319">
                <w:rPr>
                  <w:rFonts w:ascii="宋体" w:hAnsi="宋体" w:cs="宋体"/>
                  <w:color w:val="000000"/>
                  <w:lang w:val="en-US" w:eastAsia="zh-CN"/>
                </w:rPr>
                <w:t>N4</w:t>
              </w:r>
            </w:ins>
          </w:p>
        </w:tc>
      </w:tr>
      <w:tr w:rsidR="00EA59DE" w:rsidRPr="00511319" w:rsidTr="00E900FE">
        <w:trPr>
          <w:ins w:id="2774" w:author="user" w:date="2018-05-25T08:40:00Z"/>
        </w:trPr>
        <w:tc>
          <w:tcPr>
            <w:tcW w:w="771" w:type="dxa"/>
            <w:vMerge w:val="restart"/>
            <w:vAlign w:val="center"/>
          </w:tcPr>
          <w:p w:rsidR="00EA59DE" w:rsidRPr="00511319" w:rsidRDefault="00EA59DE" w:rsidP="00E900FE">
            <w:pPr>
              <w:keepLines w:val="0"/>
              <w:suppressAutoHyphens w:val="0"/>
              <w:snapToGrid w:val="0"/>
              <w:spacing w:before="0" w:after="0" w:line="240" w:lineRule="auto"/>
              <w:jc w:val="both"/>
              <w:rPr>
                <w:ins w:id="2775" w:author="user" w:date="2018-05-25T08:40:00Z"/>
                <w:rFonts w:ascii="宋体" w:hAnsi="宋体" w:cs="宋体"/>
                <w:color w:val="000000"/>
                <w:lang w:val="en-US" w:eastAsia="zh-CN"/>
              </w:rPr>
            </w:pPr>
            <w:ins w:id="2776" w:author="user" w:date="2018-05-25T08:40:00Z">
              <w:r w:rsidRPr="00511319">
                <w:rPr>
                  <w:rFonts w:ascii="宋体" w:hAnsi="宋体" w:cs="宋体" w:hint="eastAsia"/>
                  <w:color w:val="000000"/>
                  <w:lang w:val="en-US" w:eastAsia="zh-CN"/>
                </w:rPr>
                <w:lastRenderedPageBreak/>
                <w:t>查询方交易员号</w:t>
              </w:r>
            </w:ins>
          </w:p>
        </w:tc>
        <w:tc>
          <w:tcPr>
            <w:tcW w:w="425" w:type="dxa"/>
            <w:vAlign w:val="center"/>
          </w:tcPr>
          <w:p w:rsidR="00EA59DE" w:rsidRPr="00511319" w:rsidRDefault="00EA59DE" w:rsidP="00E900FE">
            <w:pPr>
              <w:keepLines w:val="0"/>
              <w:suppressAutoHyphens w:val="0"/>
              <w:snapToGrid w:val="0"/>
              <w:spacing w:before="0" w:after="0" w:line="240" w:lineRule="auto"/>
              <w:jc w:val="both"/>
              <w:rPr>
                <w:ins w:id="2777" w:author="user" w:date="2018-05-25T08:40:00Z"/>
                <w:rFonts w:ascii="宋体" w:hAnsi="宋体" w:cs="宋体"/>
                <w:color w:val="000000"/>
                <w:lang w:val="en-US" w:eastAsia="zh-CN"/>
              </w:rPr>
            </w:pPr>
            <w:ins w:id="2778" w:author="user" w:date="2018-05-25T08:40:00Z">
              <w:r w:rsidRPr="00511319">
                <w:rPr>
                  <w:rFonts w:ascii="宋体" w:hAnsi="宋体" w:cs="宋体" w:hint="eastAsia"/>
                  <w:color w:val="000000"/>
                  <w:lang w:val="en-US" w:eastAsia="zh-CN"/>
                </w:rPr>
                <w:t>448</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79" w:author="user" w:date="2018-05-25T08:40:00Z"/>
                <w:rFonts w:ascii="宋体" w:hAnsi="宋体" w:cs="宋体"/>
                <w:color w:val="000000"/>
                <w:lang w:val="en-US" w:eastAsia="zh-CN"/>
              </w:rPr>
            </w:pPr>
            <w:ins w:id="2780" w:author="user" w:date="2018-05-25T08:40:00Z">
              <w:r w:rsidRPr="00511319">
                <w:rPr>
                  <w:rFonts w:ascii="宋体" w:hAnsi="宋体" w:cs="宋体" w:hint="eastAsia"/>
                  <w:color w:val="000000"/>
                  <w:lang w:val="en-US" w:eastAsia="zh-CN"/>
                </w:rPr>
                <w:t>PartyID</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81" w:author="user" w:date="2018-05-25T08:40:00Z"/>
                <w:rFonts w:ascii="宋体" w:hAnsi="宋体" w:cs="宋体"/>
                <w:color w:val="000000"/>
                <w:lang w:val="en-US" w:eastAsia="zh-CN"/>
              </w:rPr>
            </w:pPr>
            <w:ins w:id="2782" w:author="user" w:date="2018-05-25T08:40:00Z">
              <w:r w:rsidRPr="00511319">
                <w:rPr>
                  <w:rFonts w:ascii="宋体" w:hAnsi="宋体" w:cs="宋体" w:hint="eastAsia"/>
                  <w:color w:val="000000"/>
                  <w:lang w:val="en-US" w:eastAsia="zh-CN"/>
                </w:rPr>
                <w:t>交易员代码，填写6位交易员代码</w:t>
              </w:r>
            </w:ins>
          </w:p>
        </w:tc>
        <w:tc>
          <w:tcPr>
            <w:tcW w:w="770" w:type="dxa"/>
            <w:vAlign w:val="center"/>
          </w:tcPr>
          <w:p w:rsidR="00EA59DE" w:rsidRPr="00511319" w:rsidRDefault="00EA59DE" w:rsidP="00E900FE">
            <w:pPr>
              <w:snapToGrid w:val="0"/>
              <w:jc w:val="both"/>
              <w:rPr>
                <w:ins w:id="2783" w:author="user" w:date="2018-05-25T08:40:00Z"/>
                <w:rFonts w:ascii="宋体" w:hAnsi="宋体" w:cs="宋体"/>
                <w:color w:val="000000"/>
                <w:lang w:val="en-US" w:eastAsia="zh-CN"/>
              </w:rPr>
            </w:pPr>
            <w:ins w:id="2784" w:author="user" w:date="2018-05-25T08:40:00Z">
              <w:r w:rsidRPr="00511319">
                <w:rPr>
                  <w:rFonts w:ascii="宋体" w:hAnsi="宋体" w:cs="宋体"/>
                  <w:color w:val="000000"/>
                  <w:lang w:val="en-US" w:eastAsia="zh-CN"/>
                </w:rPr>
                <w:t>C</w:t>
              </w:r>
              <w:r w:rsidRPr="00511319">
                <w:rPr>
                  <w:rFonts w:ascii="宋体" w:hAnsi="宋体" w:cs="宋体" w:hint="eastAsia"/>
                  <w:color w:val="000000"/>
                  <w:lang w:val="en-US" w:eastAsia="zh-CN"/>
                </w:rPr>
                <w:t>6</w:t>
              </w:r>
            </w:ins>
          </w:p>
        </w:tc>
      </w:tr>
      <w:tr w:rsidR="00EA59DE" w:rsidRPr="00511319" w:rsidTr="00E900FE">
        <w:trPr>
          <w:ins w:id="2785" w:author="user" w:date="2018-05-25T08:40:00Z"/>
        </w:trPr>
        <w:tc>
          <w:tcPr>
            <w:tcW w:w="771" w:type="dxa"/>
            <w:vMerge/>
            <w:vAlign w:val="center"/>
          </w:tcPr>
          <w:p w:rsidR="00EA59DE" w:rsidRPr="00511319" w:rsidRDefault="00EA59DE" w:rsidP="00E900FE">
            <w:pPr>
              <w:keepLines w:val="0"/>
              <w:suppressAutoHyphens w:val="0"/>
              <w:snapToGrid w:val="0"/>
              <w:spacing w:before="0" w:after="0" w:line="240" w:lineRule="auto"/>
              <w:jc w:val="both"/>
              <w:rPr>
                <w:ins w:id="2786" w:author="user" w:date="2018-05-25T08:40:00Z"/>
                <w:rFonts w:ascii="宋体" w:hAnsi="宋体" w:cs="宋体"/>
                <w:color w:val="000000"/>
                <w:lang w:val="en-US" w:eastAsia="zh-CN"/>
              </w:rPr>
            </w:pPr>
          </w:p>
        </w:tc>
        <w:tc>
          <w:tcPr>
            <w:tcW w:w="425" w:type="dxa"/>
            <w:vAlign w:val="center"/>
          </w:tcPr>
          <w:p w:rsidR="00EA59DE" w:rsidRPr="00511319" w:rsidRDefault="00EA59DE" w:rsidP="00E900FE">
            <w:pPr>
              <w:keepLines w:val="0"/>
              <w:suppressAutoHyphens w:val="0"/>
              <w:snapToGrid w:val="0"/>
              <w:spacing w:before="0" w:after="0" w:line="240" w:lineRule="auto"/>
              <w:jc w:val="both"/>
              <w:rPr>
                <w:ins w:id="2787" w:author="user" w:date="2018-05-25T08:40:00Z"/>
                <w:rFonts w:ascii="宋体" w:hAnsi="宋体" w:cs="宋体"/>
                <w:color w:val="000000"/>
                <w:lang w:val="en-US" w:eastAsia="zh-CN"/>
              </w:rPr>
            </w:pPr>
            <w:ins w:id="2788" w:author="user" w:date="2018-05-25T08:40:00Z">
              <w:r w:rsidRPr="00511319">
                <w:rPr>
                  <w:rFonts w:ascii="宋体" w:hAnsi="宋体" w:cs="宋体" w:hint="eastAsia"/>
                  <w:color w:val="000000"/>
                  <w:lang w:val="en-US" w:eastAsia="zh-CN"/>
                </w:rPr>
                <w:t>452</w:t>
              </w:r>
            </w:ins>
          </w:p>
        </w:tc>
        <w:tc>
          <w:tcPr>
            <w:tcW w:w="2552" w:type="dxa"/>
            <w:vAlign w:val="center"/>
          </w:tcPr>
          <w:p w:rsidR="00EA59DE" w:rsidRPr="00511319" w:rsidRDefault="00EA59DE" w:rsidP="00E900FE">
            <w:pPr>
              <w:keepLines w:val="0"/>
              <w:suppressAutoHyphens w:val="0"/>
              <w:snapToGrid w:val="0"/>
              <w:spacing w:before="0" w:after="0" w:line="240" w:lineRule="auto"/>
              <w:jc w:val="both"/>
              <w:rPr>
                <w:ins w:id="2789" w:author="user" w:date="2018-05-25T08:40:00Z"/>
                <w:rFonts w:ascii="宋体" w:hAnsi="宋体" w:cs="宋体"/>
                <w:color w:val="000000"/>
                <w:lang w:val="en-US" w:eastAsia="zh-CN"/>
              </w:rPr>
            </w:pPr>
            <w:ins w:id="2790" w:author="user" w:date="2018-05-25T08:40:00Z">
              <w:r w:rsidRPr="00511319">
                <w:rPr>
                  <w:rFonts w:ascii="宋体" w:hAnsi="宋体" w:cs="宋体" w:hint="eastAsia"/>
                  <w:color w:val="000000"/>
                  <w:lang w:val="en-US" w:eastAsia="zh-CN"/>
                </w:rPr>
                <w:t>PartyRole</w:t>
              </w:r>
            </w:ins>
          </w:p>
        </w:tc>
        <w:tc>
          <w:tcPr>
            <w:tcW w:w="3846" w:type="dxa"/>
            <w:vAlign w:val="center"/>
          </w:tcPr>
          <w:p w:rsidR="00EA59DE" w:rsidRPr="00511319" w:rsidRDefault="00EA59DE" w:rsidP="00E900FE">
            <w:pPr>
              <w:keepLines w:val="0"/>
              <w:suppressAutoHyphens w:val="0"/>
              <w:snapToGrid w:val="0"/>
              <w:spacing w:before="0" w:after="0" w:line="240" w:lineRule="auto"/>
              <w:jc w:val="both"/>
              <w:rPr>
                <w:ins w:id="2791" w:author="user" w:date="2018-05-25T08:40:00Z"/>
                <w:rFonts w:ascii="宋体" w:hAnsi="宋体" w:cs="宋体"/>
                <w:color w:val="000000"/>
                <w:lang w:val="en-US" w:eastAsia="zh-CN"/>
              </w:rPr>
            </w:pPr>
            <w:ins w:id="2792" w:author="user" w:date="2018-05-25T08:40:00Z">
              <w:r w:rsidRPr="00511319">
                <w:rPr>
                  <w:rFonts w:ascii="宋体" w:hAnsi="宋体" w:cs="宋体" w:hint="eastAsia"/>
                  <w:color w:val="000000"/>
                  <w:lang w:val="en-US" w:eastAsia="zh-CN"/>
                </w:rPr>
                <w:t>取101，表示当前PartyID的取值为查询方的交易员代码</w:t>
              </w:r>
            </w:ins>
          </w:p>
        </w:tc>
        <w:tc>
          <w:tcPr>
            <w:tcW w:w="770" w:type="dxa"/>
            <w:vAlign w:val="center"/>
          </w:tcPr>
          <w:p w:rsidR="00EA59DE" w:rsidRPr="00511319" w:rsidRDefault="00EA59DE" w:rsidP="00E900FE">
            <w:pPr>
              <w:snapToGrid w:val="0"/>
              <w:jc w:val="both"/>
              <w:rPr>
                <w:ins w:id="2793" w:author="user" w:date="2018-05-25T08:40:00Z"/>
                <w:rFonts w:ascii="宋体" w:hAnsi="宋体" w:cs="宋体"/>
                <w:color w:val="000000"/>
                <w:lang w:val="en-US" w:eastAsia="zh-CN"/>
              </w:rPr>
            </w:pPr>
            <w:ins w:id="2794" w:author="user" w:date="2018-05-25T08:40:00Z">
              <w:r w:rsidRPr="00511319">
                <w:rPr>
                  <w:rFonts w:ascii="宋体" w:hAnsi="宋体" w:cs="宋体"/>
                  <w:color w:val="000000"/>
                  <w:lang w:val="en-US" w:eastAsia="zh-CN"/>
                </w:rPr>
                <w:t>N4</w:t>
              </w:r>
            </w:ins>
          </w:p>
        </w:tc>
      </w:tr>
    </w:tbl>
    <w:p w:rsidR="00EA59DE" w:rsidRPr="00662CB0" w:rsidRDefault="00EA59DE" w:rsidP="00EA59DE">
      <w:pPr>
        <w:rPr>
          <w:ins w:id="2795" w:author="user" w:date="2018-05-25T08:40:00Z"/>
          <w:lang w:val="en-US" w:eastAsia="zh-CN"/>
        </w:rPr>
      </w:pPr>
    </w:p>
    <w:p w:rsidR="00EA59DE" w:rsidRPr="0073326A" w:rsidRDefault="00EA59DE" w:rsidP="000744DC">
      <w:pPr>
        <w:rPr>
          <w:ins w:id="2796" w:author="user" w:date="2018-05-25T08:29:00Z"/>
          <w:lang w:val="en-US" w:eastAsia="zh-CN"/>
        </w:rPr>
      </w:pPr>
    </w:p>
    <w:p w:rsidR="00CE54BA" w:rsidRDefault="00CE54BA" w:rsidP="0073326A">
      <w:pPr>
        <w:pStyle w:val="3"/>
        <w:rPr>
          <w:ins w:id="2797" w:author="user" w:date="2018-05-25T09:17:00Z"/>
          <w:lang w:eastAsia="zh-CN"/>
        </w:rPr>
      </w:pPr>
      <w:bookmarkStart w:id="2798" w:name="_Toc360808975"/>
      <w:bookmarkStart w:id="2799" w:name="_Toc525648627"/>
      <w:ins w:id="2800" w:author="user" w:date="2018-05-25T08:29:00Z">
        <w:r w:rsidRPr="00EA59DE">
          <w:rPr>
            <w:rFonts w:hint="eastAsia"/>
            <w:lang w:eastAsia="zh-CN"/>
          </w:rPr>
          <w:t>报价状态变更</w:t>
        </w:r>
        <w:bookmarkEnd w:id="2798"/>
        <w:r w:rsidRPr="00EA59DE">
          <w:rPr>
            <w:rFonts w:hint="eastAsia"/>
            <w:lang w:eastAsia="zh-CN"/>
          </w:rPr>
          <w:t>响应</w:t>
        </w:r>
      </w:ins>
      <w:bookmarkEnd w:id="2799"/>
    </w:p>
    <w:tbl>
      <w:tblPr>
        <w:tblW w:w="8364" w:type="dxa"/>
        <w:tblInd w:w="-5" w:type="dxa"/>
        <w:tblLayout w:type="fixed"/>
        <w:tblLook w:val="0000"/>
      </w:tblPr>
      <w:tblGrid>
        <w:gridCol w:w="4839"/>
        <w:gridCol w:w="3525"/>
      </w:tblGrid>
      <w:tr w:rsidR="00994A6C" w:rsidRPr="005B6828" w:rsidTr="00E900FE">
        <w:trPr>
          <w:tblHeader/>
          <w:ins w:id="2801" w:author="user" w:date="2018-05-25T09:17:00Z"/>
        </w:trPr>
        <w:tc>
          <w:tcPr>
            <w:tcW w:w="4839" w:type="dxa"/>
            <w:tcBorders>
              <w:top w:val="single" w:sz="4" w:space="0" w:color="000000"/>
              <w:left w:val="single" w:sz="4" w:space="0" w:color="000000"/>
              <w:bottom w:val="single" w:sz="4" w:space="0" w:color="000000"/>
              <w:right w:val="nil"/>
            </w:tcBorders>
            <w:shd w:val="clear" w:color="auto" w:fill="E0E0E0"/>
          </w:tcPr>
          <w:p w:rsidR="00994A6C" w:rsidRPr="005B6828" w:rsidRDefault="00994A6C" w:rsidP="00E900FE">
            <w:pPr>
              <w:pStyle w:val="WinDescr"/>
              <w:snapToGrid w:val="0"/>
              <w:rPr>
                <w:ins w:id="2802" w:author="user" w:date="2018-05-25T09:17:00Z"/>
                <w:rFonts w:ascii="华文细黑" w:eastAsia="华文细黑" w:hAnsi="华文细黑"/>
                <w:b/>
                <w:color w:val="000000"/>
                <w:lang w:eastAsia="zh-CN"/>
              </w:rPr>
            </w:pPr>
            <w:ins w:id="2803" w:author="user" w:date="2018-05-25T09:17:00Z">
              <w:r>
                <w:rPr>
                  <w:b/>
                </w:rPr>
                <w:t>OrderStatusChange</w:t>
              </w:r>
              <w:r w:rsidRPr="002A3582">
                <w:rPr>
                  <w:rFonts w:hint="eastAsia"/>
                  <w:b/>
                </w:rPr>
                <w:t>Report</w:t>
              </w:r>
              <w:r w:rsidRPr="00521373">
                <w:rPr>
                  <w:rFonts w:ascii="宋体" w:hAnsi="宋体" w:hint="eastAsia"/>
                  <w:b/>
                  <w:lang w:eastAsia="zh-CN"/>
                </w:rPr>
                <w:t xml:space="preserve"> (</w:t>
              </w:r>
              <w:r w:rsidRPr="00521373">
                <w:rPr>
                  <w:rFonts w:ascii="宋体" w:hAnsi="宋体" w:cs="Arial" w:hint="eastAsia"/>
                  <w:b/>
                  <w:color w:val="000000"/>
                  <w:lang w:eastAsia="zh-CN"/>
                </w:rPr>
                <w:t>reqtext</w:t>
              </w:r>
              <w:r w:rsidRPr="00521373">
                <w:rPr>
                  <w:rFonts w:ascii="宋体" w:hAnsi="宋体" w:hint="eastAsia"/>
                  <w:b/>
                  <w:lang w:eastAsia="zh-CN"/>
                </w:rPr>
                <w:t>)</w:t>
              </w:r>
            </w:ins>
          </w:p>
        </w:tc>
        <w:tc>
          <w:tcPr>
            <w:tcW w:w="3525" w:type="dxa"/>
            <w:tcBorders>
              <w:top w:val="single" w:sz="4" w:space="0" w:color="000000"/>
              <w:left w:val="single" w:sz="4" w:space="0" w:color="000000"/>
              <w:bottom w:val="single" w:sz="4" w:space="0" w:color="000000"/>
              <w:right w:val="single" w:sz="4" w:space="0" w:color="000000"/>
            </w:tcBorders>
            <w:shd w:val="clear" w:color="auto" w:fill="E0E0E0"/>
          </w:tcPr>
          <w:p w:rsidR="00994A6C" w:rsidRDefault="00994A6C" w:rsidP="00E900FE">
            <w:pPr>
              <w:pStyle w:val="WinDescr"/>
              <w:snapToGrid w:val="0"/>
              <w:rPr>
                <w:ins w:id="2804" w:author="user" w:date="2018-05-25T09:17:00Z"/>
                <w:rFonts w:ascii="宋体" w:hAnsi="宋体"/>
                <w:lang w:eastAsia="zh-CN"/>
              </w:rPr>
            </w:pPr>
            <w:ins w:id="2805" w:author="user" w:date="2018-05-25T09:18:00Z">
              <w:r w:rsidRPr="00994A6C">
                <w:rPr>
                  <w:rFonts w:asciiTheme="minorEastAsia" w:eastAsiaTheme="minorEastAsia" w:hAnsiTheme="minorEastAsia" w:hint="eastAsia"/>
                  <w:b/>
                </w:rPr>
                <w:t>报价状态变更</w:t>
              </w:r>
            </w:ins>
            <w:ins w:id="2806" w:author="user" w:date="2018-05-25T09:17:00Z">
              <w:r w:rsidRPr="00AA339D">
                <w:rPr>
                  <w:rFonts w:asciiTheme="minorEastAsia" w:eastAsiaTheme="minorEastAsia" w:hAnsiTheme="minorEastAsia" w:hint="eastAsia"/>
                  <w:b/>
                </w:rPr>
                <w:t>响应</w:t>
              </w:r>
            </w:ins>
          </w:p>
        </w:tc>
      </w:tr>
      <w:tr w:rsidR="00994A6C" w:rsidRPr="005B6828" w:rsidTr="00E900FE">
        <w:trPr>
          <w:ins w:id="2807" w:author="user" w:date="2018-05-25T09:17:00Z"/>
        </w:trPr>
        <w:tc>
          <w:tcPr>
            <w:tcW w:w="8364" w:type="dxa"/>
            <w:gridSpan w:val="2"/>
            <w:tcBorders>
              <w:top w:val="single" w:sz="4" w:space="0" w:color="000000"/>
              <w:left w:val="single" w:sz="4" w:space="0" w:color="000000"/>
              <w:bottom w:val="single" w:sz="4" w:space="0" w:color="000000"/>
              <w:right w:val="single" w:sz="4" w:space="0" w:color="000000"/>
            </w:tcBorders>
          </w:tcPr>
          <w:p w:rsidR="00994A6C" w:rsidRPr="005B6828" w:rsidRDefault="00994A6C" w:rsidP="00E900FE">
            <w:pPr>
              <w:pStyle w:val="WinDescr"/>
              <w:snapToGrid w:val="0"/>
              <w:rPr>
                <w:ins w:id="2808" w:author="user" w:date="2018-05-25T09:17:00Z"/>
                <w:rFonts w:ascii="华文细黑" w:eastAsia="华文细黑" w:hAnsi="华文细黑"/>
                <w:b/>
                <w:color w:val="000000"/>
              </w:rPr>
            </w:pPr>
            <w:ins w:id="2809" w:author="user" w:date="2018-05-25T09:17:00Z">
              <w:r w:rsidRPr="009D3E61">
                <w:rPr>
                  <w:rFonts w:ascii="华文细黑" w:eastAsia="华文细黑" w:hAnsi="华文细黑" w:hint="eastAsia"/>
                  <w:b/>
                  <w:color w:val="000000"/>
                </w:rPr>
                <w:t>描述：</w:t>
              </w:r>
            </w:ins>
          </w:p>
          <w:p w:rsidR="00994A6C" w:rsidRDefault="00994A6C" w:rsidP="00E900FE">
            <w:pPr>
              <w:pStyle w:val="WinDescrLeft"/>
              <w:ind w:left="0" w:firstLineChars="200" w:firstLine="400"/>
              <w:rPr>
                <w:ins w:id="2810" w:author="user" w:date="2018-05-25T09:17:00Z"/>
                <w:rFonts w:ascii="宋体" w:hAnsi="宋体"/>
                <w:bCs/>
                <w:lang w:eastAsia="zh-CN"/>
              </w:rPr>
            </w:pPr>
            <w:ins w:id="2811" w:author="user" w:date="2018-05-25T09:17:00Z">
              <w:r w:rsidRPr="00572C3C">
                <w:rPr>
                  <w:rFonts w:ascii="宋体" w:hAnsi="宋体" w:hint="eastAsia"/>
                  <w:lang w:eastAsia="zh-CN"/>
                </w:rPr>
                <w:t>响应</w:t>
              </w:r>
              <w:r>
                <w:rPr>
                  <w:rFonts w:cs="Arial" w:hint="eastAsia"/>
                </w:rPr>
                <w:t>市场参与者</w:t>
              </w:r>
            </w:ins>
            <w:ins w:id="2812" w:author="user" w:date="2018-05-25T09:18:00Z">
              <w:r w:rsidRPr="00994A6C">
                <w:rPr>
                  <w:rFonts w:hint="eastAsia"/>
                  <w:bCs/>
                  <w:lang w:eastAsia="zh-CN"/>
                </w:rPr>
                <w:t>报价状态变更</w:t>
              </w:r>
            </w:ins>
            <w:ins w:id="2813" w:author="user" w:date="2018-05-25T09:17:00Z">
              <w:r>
                <w:rPr>
                  <w:rFonts w:hint="eastAsia"/>
                  <w:bCs/>
                  <w:lang w:eastAsia="zh-CN"/>
                </w:rPr>
                <w:t>查询</w:t>
              </w:r>
              <w:r w:rsidRPr="00521373">
                <w:rPr>
                  <w:rFonts w:ascii="宋体" w:hAnsi="宋体" w:hint="eastAsia"/>
                  <w:bCs/>
                  <w:lang w:eastAsia="zh-CN"/>
                </w:rPr>
                <w:t>。</w:t>
              </w:r>
            </w:ins>
          </w:p>
          <w:p w:rsidR="00994A6C" w:rsidRDefault="00994A6C" w:rsidP="00E900FE">
            <w:pPr>
              <w:pStyle w:val="WinDescrLeft"/>
              <w:ind w:left="0" w:firstLineChars="200" w:firstLine="400"/>
              <w:rPr>
                <w:ins w:id="2814" w:author="user" w:date="2018-05-25T09:17:00Z"/>
                <w:rFonts w:ascii="宋体" w:hAnsi="宋体"/>
                <w:bCs/>
                <w:lang w:eastAsia="zh-CN"/>
              </w:rPr>
            </w:pPr>
            <w:ins w:id="2815" w:author="user" w:date="2018-05-25T09:17:00Z">
              <w:r>
                <w:rPr>
                  <w:rFonts w:ascii="宋体" w:hAnsi="宋体" w:hint="eastAsia"/>
                  <w:bCs/>
                  <w:lang w:eastAsia="zh-CN"/>
                </w:rPr>
                <w:t>一次</w:t>
              </w:r>
              <w:r>
                <w:rPr>
                  <w:rFonts w:ascii="宋体" w:hAnsi="宋体"/>
                  <w:bCs/>
                  <w:lang w:eastAsia="zh-CN"/>
                </w:rPr>
                <w:t>查询最多返回</w:t>
              </w:r>
              <w:r>
                <w:rPr>
                  <w:rFonts w:ascii="宋体" w:hAnsi="宋体" w:hint="eastAsia"/>
                  <w:bCs/>
                  <w:lang w:eastAsia="zh-CN"/>
                </w:rPr>
                <w:t>自</w:t>
              </w:r>
              <w:r>
                <w:rPr>
                  <w:rFonts w:ascii="宋体" w:hAnsi="宋体"/>
                  <w:bCs/>
                  <w:lang w:eastAsia="zh-CN"/>
                </w:rPr>
                <w:t>查询起始序号起</w:t>
              </w:r>
            </w:ins>
            <w:ins w:id="2816" w:author="user" w:date="2018-05-28T18:21:00Z">
              <w:r w:rsidR="007B2F59">
                <w:rPr>
                  <w:rFonts w:ascii="宋体" w:hAnsi="宋体" w:hint="eastAsia"/>
                  <w:bCs/>
                  <w:lang w:eastAsia="zh-CN"/>
                </w:rPr>
                <w:t>所有</w:t>
              </w:r>
            </w:ins>
            <w:ins w:id="2817" w:author="user" w:date="2018-05-25T09:17:00Z">
              <w:r>
                <w:rPr>
                  <w:rFonts w:ascii="宋体" w:hAnsi="宋体" w:hint="eastAsia"/>
                  <w:bCs/>
                  <w:lang w:eastAsia="zh-CN"/>
                </w:rPr>
                <w:t>记录</w:t>
              </w:r>
              <w:r>
                <w:rPr>
                  <w:rFonts w:ascii="宋体" w:hAnsi="宋体"/>
                  <w:bCs/>
                  <w:lang w:eastAsia="zh-CN"/>
                </w:rPr>
                <w:t>。</w:t>
              </w:r>
            </w:ins>
          </w:p>
          <w:p w:rsidR="00994A6C" w:rsidRPr="00C256FF" w:rsidRDefault="00994A6C" w:rsidP="00E900FE">
            <w:pPr>
              <w:pStyle w:val="WinDescrLeft"/>
              <w:ind w:left="0" w:firstLineChars="200" w:firstLine="400"/>
              <w:rPr>
                <w:ins w:id="2818" w:author="user" w:date="2018-05-25T09:17:00Z"/>
                <w:rFonts w:ascii="宋体" w:hAnsi="宋体"/>
                <w:bCs/>
                <w:lang w:eastAsia="zh-CN"/>
              </w:rPr>
            </w:pPr>
            <w:ins w:id="2819" w:author="user" w:date="2018-05-25T09:17:00Z">
              <w:r>
                <w:rPr>
                  <w:rFonts w:ascii="宋体" w:hAnsi="宋体" w:hint="eastAsia"/>
                  <w:bCs/>
                  <w:lang w:eastAsia="zh-CN"/>
                </w:rPr>
                <w:t>若查询结果无数据，响应消息报文截止到16(</w:t>
              </w:r>
              <w:r w:rsidRPr="008050B9">
                <w:rPr>
                  <w:rFonts w:ascii="宋体" w:hAnsi="宋体" w:cs="宋体"/>
                  <w:color w:val="000000"/>
                  <w:lang w:val="en-US" w:eastAsia="zh-CN"/>
                </w:rPr>
                <w:t>EndSeqNo</w:t>
              </w:r>
              <w:r>
                <w:rPr>
                  <w:rFonts w:ascii="宋体" w:hAnsi="宋体" w:hint="eastAsia"/>
                  <w:bCs/>
                  <w:lang w:eastAsia="zh-CN"/>
                </w:rPr>
                <w:t>)字段。</w:t>
              </w:r>
            </w:ins>
          </w:p>
        </w:tc>
      </w:tr>
    </w:tbl>
    <w:p w:rsidR="00994A6C" w:rsidRPr="007B2F59" w:rsidRDefault="00994A6C" w:rsidP="007B2F59">
      <w:pPr>
        <w:rPr>
          <w:ins w:id="2820" w:author="user" w:date="2018-05-25T08:29:00Z"/>
          <w:lang w:eastAsia="zh-CN"/>
        </w:rPr>
      </w:pPr>
    </w:p>
    <w:tbl>
      <w:tblPr>
        <w:tblW w:w="8364" w:type="dxa"/>
        <w:tblInd w:w="-85" w:type="dxa"/>
        <w:tblLayout w:type="fixed"/>
        <w:tblCellMar>
          <w:left w:w="57" w:type="dxa"/>
          <w:right w:w="57" w:type="dxa"/>
        </w:tblCellMar>
        <w:tblLook w:val="04A0"/>
      </w:tblPr>
      <w:tblGrid>
        <w:gridCol w:w="851"/>
        <w:gridCol w:w="851"/>
        <w:gridCol w:w="1842"/>
        <w:gridCol w:w="3686"/>
        <w:gridCol w:w="1134"/>
      </w:tblGrid>
      <w:tr w:rsidR="007B2F59" w:rsidTr="007B2F59">
        <w:trPr>
          <w:ins w:id="2821" w:author="user" w:date="2018-05-25T08:29:00Z"/>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C0C0C0"/>
            <w:hideMark/>
          </w:tcPr>
          <w:p w:rsidR="007B2F59" w:rsidRDefault="007B2F59">
            <w:pPr>
              <w:snapToGrid w:val="0"/>
              <w:rPr>
                <w:ins w:id="2822" w:author="user" w:date="2018-05-28T18:25:00Z"/>
                <w:b/>
                <w:lang w:val="en-US"/>
              </w:rPr>
            </w:pPr>
            <w:ins w:id="2823" w:author="user" w:date="2018-05-25T08:29:00Z">
              <w:r>
                <w:rPr>
                  <w:rFonts w:hint="eastAsia"/>
                  <w:b/>
                  <w:lang w:val="en-US"/>
                </w:rPr>
                <w:t>序号</w:t>
              </w:r>
            </w:ins>
          </w:p>
        </w:tc>
        <w:tc>
          <w:tcPr>
            <w:tcW w:w="1842" w:type="dxa"/>
            <w:tcBorders>
              <w:top w:val="single" w:sz="4" w:space="0" w:color="000000"/>
              <w:left w:val="single" w:sz="4" w:space="0" w:color="000000"/>
              <w:bottom w:val="single" w:sz="4" w:space="0" w:color="000000"/>
              <w:right w:val="nil"/>
            </w:tcBorders>
            <w:shd w:val="clear" w:color="auto" w:fill="C0C0C0"/>
            <w:hideMark/>
          </w:tcPr>
          <w:p w:rsidR="007B2F59" w:rsidRDefault="007B2F59">
            <w:pPr>
              <w:snapToGrid w:val="0"/>
              <w:rPr>
                <w:ins w:id="2824" w:author="user" w:date="2018-05-25T08:29:00Z"/>
                <w:b/>
                <w:lang w:val="en-US"/>
              </w:rPr>
            </w:pPr>
            <w:ins w:id="2825" w:author="user" w:date="2018-05-25T08:29:00Z">
              <w:r>
                <w:rPr>
                  <w:rFonts w:hint="eastAsia"/>
                  <w:b/>
                  <w:lang w:val="en-US"/>
                </w:rPr>
                <w:t>字段名</w:t>
              </w:r>
            </w:ins>
          </w:p>
        </w:tc>
        <w:tc>
          <w:tcPr>
            <w:tcW w:w="3686" w:type="dxa"/>
            <w:tcBorders>
              <w:top w:val="single" w:sz="4" w:space="0" w:color="000000"/>
              <w:left w:val="single" w:sz="4" w:space="0" w:color="000000"/>
              <w:bottom w:val="single" w:sz="4" w:space="0" w:color="000000"/>
              <w:right w:val="nil"/>
            </w:tcBorders>
            <w:shd w:val="clear" w:color="auto" w:fill="C0C0C0"/>
            <w:hideMark/>
          </w:tcPr>
          <w:p w:rsidR="007B2F59" w:rsidRDefault="007B2F59">
            <w:pPr>
              <w:snapToGrid w:val="0"/>
              <w:rPr>
                <w:ins w:id="2826" w:author="user" w:date="2018-05-25T08:29:00Z"/>
                <w:b/>
                <w:lang w:val="en-US"/>
              </w:rPr>
            </w:pPr>
            <w:ins w:id="2827" w:author="user" w:date="2018-05-25T08:29:00Z">
              <w:r>
                <w:rPr>
                  <w:rFonts w:hint="eastAsia"/>
                  <w:b/>
                  <w:lang w:val="en-US"/>
                </w:rPr>
                <w:t>字段描述</w:t>
              </w:r>
            </w:ins>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7B2F59" w:rsidRDefault="007B2F59">
            <w:pPr>
              <w:snapToGrid w:val="0"/>
              <w:rPr>
                <w:ins w:id="2828" w:author="user" w:date="2018-05-25T08:29:00Z"/>
                <w:b/>
                <w:lang w:val="en-US"/>
              </w:rPr>
            </w:pPr>
            <w:ins w:id="2829" w:author="user" w:date="2018-05-25T08:29:00Z">
              <w:r>
                <w:rPr>
                  <w:rFonts w:hint="eastAsia"/>
                  <w:b/>
                  <w:lang w:val="en-US"/>
                </w:rPr>
                <w:t>类型</w:t>
              </w:r>
            </w:ins>
          </w:p>
        </w:tc>
      </w:tr>
      <w:tr w:rsidR="007B2F59" w:rsidTr="007B2F59">
        <w:trPr>
          <w:ins w:id="2830" w:author="user" w:date="2018-05-28T18:21:00Z"/>
        </w:trPr>
        <w:tc>
          <w:tcPr>
            <w:tcW w:w="851" w:type="dxa"/>
            <w:tcBorders>
              <w:top w:val="single" w:sz="4" w:space="0" w:color="000000"/>
              <w:left w:val="single" w:sz="4" w:space="0" w:color="000000"/>
              <w:bottom w:val="single" w:sz="4" w:space="0" w:color="000000"/>
              <w:right w:val="nil"/>
            </w:tcBorders>
            <w:shd w:val="clear" w:color="auto" w:fill="C0C0C0"/>
          </w:tcPr>
          <w:p w:rsidR="007B2F59" w:rsidRDefault="007B2F59" w:rsidP="007B2F59">
            <w:pPr>
              <w:snapToGrid w:val="0"/>
              <w:jc w:val="center"/>
              <w:rPr>
                <w:ins w:id="2831" w:author="user" w:date="2018-05-28T18:21:00Z"/>
                <w:b/>
                <w:lang w:val="en-US"/>
              </w:rPr>
            </w:pPr>
            <w:ins w:id="2832" w:author="user" w:date="2018-05-28T18:21:00Z">
              <w:r>
                <w:rPr>
                  <w:rFonts w:hint="cs"/>
                  <w:b/>
                  <w:lang w:val="en-US"/>
                </w:rPr>
                <w:t>9</w:t>
              </w:r>
            </w:ins>
          </w:p>
        </w:tc>
        <w:tc>
          <w:tcPr>
            <w:tcW w:w="851" w:type="dxa"/>
            <w:tcBorders>
              <w:top w:val="single" w:sz="4" w:space="0" w:color="000000"/>
              <w:left w:val="single" w:sz="4" w:space="0" w:color="000000"/>
              <w:bottom w:val="single" w:sz="4" w:space="0" w:color="000000"/>
              <w:right w:val="single" w:sz="4" w:space="0" w:color="000000"/>
            </w:tcBorders>
            <w:shd w:val="clear" w:color="auto" w:fill="C0C0C0"/>
          </w:tcPr>
          <w:p w:rsidR="007B2F59" w:rsidRDefault="007B2F59" w:rsidP="007B2F59">
            <w:pPr>
              <w:snapToGrid w:val="0"/>
              <w:rPr>
                <w:ins w:id="2833" w:author="user" w:date="2018-05-28T18:25:00Z"/>
                <w:rFonts w:ascii="宋体" w:hAnsi="宋体" w:cs="宋体"/>
                <w:color w:val="000000"/>
                <w:lang w:val="en-US" w:eastAsia="zh-CN"/>
              </w:rPr>
            </w:pPr>
          </w:p>
        </w:tc>
        <w:tc>
          <w:tcPr>
            <w:tcW w:w="1842" w:type="dxa"/>
            <w:tcBorders>
              <w:top w:val="single" w:sz="4" w:space="0" w:color="000000"/>
              <w:left w:val="single" w:sz="4" w:space="0" w:color="000000"/>
              <w:bottom w:val="single" w:sz="4" w:space="0" w:color="000000"/>
              <w:right w:val="nil"/>
            </w:tcBorders>
            <w:shd w:val="clear" w:color="auto" w:fill="C0C0C0"/>
            <w:vAlign w:val="center"/>
          </w:tcPr>
          <w:p w:rsidR="007B2F59" w:rsidRDefault="007B2F59" w:rsidP="007B2F59">
            <w:pPr>
              <w:snapToGrid w:val="0"/>
              <w:rPr>
                <w:ins w:id="2834" w:author="user" w:date="2018-05-28T18:21:00Z"/>
                <w:b/>
                <w:lang w:val="en-US"/>
              </w:rPr>
            </w:pPr>
            <w:ins w:id="2835" w:author="user" w:date="2018-05-28T18:21:00Z">
              <w:r>
                <w:rPr>
                  <w:rFonts w:ascii="宋体" w:hAnsi="宋体" w:cs="宋体" w:hint="eastAsia"/>
                  <w:color w:val="000000"/>
                  <w:lang w:val="en-US" w:eastAsia="zh-CN"/>
                </w:rPr>
                <w:t>消息长度</w:t>
              </w:r>
            </w:ins>
          </w:p>
        </w:tc>
        <w:tc>
          <w:tcPr>
            <w:tcW w:w="3686" w:type="dxa"/>
            <w:tcBorders>
              <w:top w:val="single" w:sz="4" w:space="0" w:color="000000"/>
              <w:left w:val="single" w:sz="4" w:space="0" w:color="000000"/>
              <w:bottom w:val="single" w:sz="4" w:space="0" w:color="000000"/>
              <w:right w:val="nil"/>
            </w:tcBorders>
            <w:shd w:val="clear" w:color="auto" w:fill="C0C0C0"/>
            <w:vAlign w:val="center"/>
          </w:tcPr>
          <w:p w:rsidR="007B2F59" w:rsidRDefault="007B2F59" w:rsidP="007B2F59">
            <w:pPr>
              <w:snapToGrid w:val="0"/>
              <w:rPr>
                <w:ins w:id="2836" w:author="user" w:date="2018-05-28T18:21:00Z"/>
                <w:b/>
                <w:lang w:val="en-US"/>
              </w:rPr>
            </w:pPr>
            <w:ins w:id="2837" w:author="user" w:date="2018-05-28T18:21:00Z">
              <w:r>
                <w:rPr>
                  <w:rFonts w:ascii="宋体" w:hAnsi="宋体" w:cs="宋体" w:hint="eastAsia"/>
                  <w:color w:val="000000"/>
                  <w:lang w:val="en-US" w:eastAsia="zh-CN"/>
                </w:rPr>
                <w:t>后续数据</w:t>
              </w:r>
              <w:r>
                <w:rPr>
                  <w:rFonts w:ascii="宋体" w:hAnsi="宋体" w:cs="宋体"/>
                  <w:color w:val="000000"/>
                  <w:lang w:val="en-US" w:eastAsia="zh-CN"/>
                </w:rPr>
                <w:t>的字节数，不包含自身</w:t>
              </w:r>
            </w:ins>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B2F59" w:rsidRDefault="007B2F59" w:rsidP="007B2F59">
            <w:pPr>
              <w:snapToGrid w:val="0"/>
              <w:rPr>
                <w:ins w:id="2838" w:author="user" w:date="2018-05-28T18:21:00Z"/>
                <w:b/>
                <w:lang w:val="en-US"/>
              </w:rPr>
            </w:pPr>
          </w:p>
        </w:tc>
      </w:tr>
      <w:tr w:rsidR="007B2F59" w:rsidTr="007B2F59">
        <w:trPr>
          <w:ins w:id="2839" w:author="user" w:date="2018-05-25T08:29:00Z"/>
        </w:trPr>
        <w:tc>
          <w:tcPr>
            <w:tcW w:w="851" w:type="dxa"/>
            <w:tcBorders>
              <w:top w:val="single" w:sz="4" w:space="0" w:color="000000"/>
              <w:left w:val="single" w:sz="4" w:space="0" w:color="000000"/>
              <w:bottom w:val="single" w:sz="4" w:space="0" w:color="000000"/>
              <w:right w:val="nil"/>
            </w:tcBorders>
          </w:tcPr>
          <w:p w:rsidR="007B2F59" w:rsidRDefault="007B2F59" w:rsidP="007B2F59">
            <w:pPr>
              <w:snapToGrid w:val="0"/>
              <w:jc w:val="center"/>
              <w:rPr>
                <w:ins w:id="2840" w:author="user" w:date="2018-05-25T08:29:00Z"/>
                <w:rFonts w:cs="Arial"/>
                <w:color w:val="000000"/>
                <w:lang w:val="en-US" w:eastAsia="zh-CN"/>
              </w:rPr>
            </w:pPr>
            <w:ins w:id="2841" w:author="user" w:date="2018-05-28T18:21:00Z">
              <w:r w:rsidRPr="007B2F59">
                <w:rPr>
                  <w:rFonts w:hint="eastAsia"/>
                  <w:b/>
                  <w:lang w:val="en-US"/>
                </w:rPr>
                <w:t>35</w:t>
              </w:r>
            </w:ins>
          </w:p>
        </w:tc>
        <w:tc>
          <w:tcPr>
            <w:tcW w:w="851" w:type="dxa"/>
            <w:tcBorders>
              <w:top w:val="single" w:sz="4" w:space="0" w:color="000000"/>
              <w:left w:val="single" w:sz="4" w:space="0" w:color="000000"/>
              <w:bottom w:val="single" w:sz="4" w:space="0" w:color="000000"/>
              <w:right w:val="single" w:sz="4" w:space="0" w:color="000000"/>
            </w:tcBorders>
          </w:tcPr>
          <w:p w:rsidR="007B2F59" w:rsidRDefault="007B2F59" w:rsidP="007B2F59">
            <w:pPr>
              <w:jc w:val="both"/>
              <w:rPr>
                <w:ins w:id="2842" w:author="user" w:date="2018-05-28T18:25:00Z"/>
                <w:rFonts w:cs="Arial"/>
                <w:color w:val="000000"/>
              </w:rPr>
            </w:pPr>
          </w:p>
        </w:tc>
        <w:tc>
          <w:tcPr>
            <w:tcW w:w="1842" w:type="dxa"/>
            <w:tcBorders>
              <w:top w:val="single" w:sz="4" w:space="0" w:color="000000"/>
              <w:left w:val="single" w:sz="4" w:space="0" w:color="000000"/>
              <w:bottom w:val="single" w:sz="4" w:space="0" w:color="000000"/>
              <w:right w:val="nil"/>
            </w:tcBorders>
            <w:hideMark/>
          </w:tcPr>
          <w:p w:rsidR="007B2F59" w:rsidRDefault="007B2F59" w:rsidP="007B2F59">
            <w:pPr>
              <w:jc w:val="both"/>
              <w:rPr>
                <w:ins w:id="2843" w:author="user" w:date="2018-05-25T08:29:00Z"/>
                <w:rFonts w:cs="Arial"/>
                <w:color w:val="000000"/>
                <w:lang w:val="en-US"/>
              </w:rPr>
            </w:pPr>
            <w:ins w:id="2844" w:author="user" w:date="2018-05-25T08:29:00Z">
              <w:r>
                <w:rPr>
                  <w:rFonts w:cs="Arial" w:hint="eastAsia"/>
                  <w:color w:val="000000"/>
                </w:rPr>
                <w:t>消息头</w:t>
              </w:r>
            </w:ins>
          </w:p>
        </w:tc>
        <w:tc>
          <w:tcPr>
            <w:tcW w:w="3686" w:type="dxa"/>
            <w:tcBorders>
              <w:top w:val="single" w:sz="4" w:space="0" w:color="000000"/>
              <w:left w:val="single" w:sz="4" w:space="0" w:color="000000"/>
              <w:bottom w:val="single" w:sz="4" w:space="0" w:color="000000"/>
              <w:right w:val="nil"/>
            </w:tcBorders>
            <w:hideMark/>
          </w:tcPr>
          <w:p w:rsidR="007B2F59" w:rsidRDefault="007B2F59" w:rsidP="007B2F59">
            <w:pPr>
              <w:jc w:val="both"/>
              <w:rPr>
                <w:ins w:id="2845" w:author="user" w:date="2018-05-25T08:29:00Z"/>
                <w:rFonts w:cs="Arial"/>
                <w:color w:val="000000"/>
                <w:lang w:val="en-US" w:eastAsia="zh-CN"/>
              </w:rPr>
            </w:pPr>
            <w:ins w:id="2846" w:author="user" w:date="2018-05-25T08:29:00Z">
              <w:r>
                <w:rPr>
                  <w:rFonts w:cs="Arial"/>
                  <w:color w:val="000000"/>
                  <w:lang w:val="en-US"/>
                </w:rPr>
                <w:t>MsgType</w:t>
              </w:r>
              <w:r>
                <w:rPr>
                  <w:rFonts w:cs="Arial"/>
                  <w:color w:val="000000"/>
                  <w:lang w:val="en-US" w:eastAsia="zh-CN"/>
                </w:rPr>
                <w:t>=</w:t>
              </w:r>
            </w:ins>
          </w:p>
          <w:p w:rsidR="007B2F59" w:rsidRDefault="007B2F59" w:rsidP="007B2F59">
            <w:pPr>
              <w:jc w:val="both"/>
              <w:rPr>
                <w:ins w:id="2847" w:author="user" w:date="2018-05-25T08:29:00Z"/>
                <w:rFonts w:cs="Arial"/>
                <w:color w:val="000000"/>
                <w:lang w:val="en-US" w:eastAsia="zh-CN"/>
              </w:rPr>
            </w:pPr>
            <w:ins w:id="2848" w:author="user" w:date="2018-05-25T08:29:00Z">
              <w:r>
                <w:rPr>
                  <w:rFonts w:cs="Arial"/>
                  <w:color w:val="FF0000"/>
                  <w:lang w:val="en-US" w:eastAsia="zh-CN"/>
                </w:rPr>
                <w:t>U0</w:t>
              </w:r>
            </w:ins>
            <w:ins w:id="2849" w:author="user" w:date="2018-05-25T08:44:00Z">
              <w:r>
                <w:rPr>
                  <w:rFonts w:cs="Arial"/>
                  <w:color w:val="FF0000"/>
                  <w:lang w:val="en-US" w:eastAsia="zh-CN"/>
                </w:rPr>
                <w:t>30</w:t>
              </w:r>
            </w:ins>
            <w:ins w:id="2850" w:author="user" w:date="2018-05-25T08:29:00Z">
              <w:r>
                <w:rPr>
                  <w:rFonts w:cs="Arial" w:hint="eastAsia"/>
                  <w:color w:val="000000"/>
                  <w:lang w:val="en-US" w:eastAsia="zh-CN"/>
                </w:rPr>
                <w:t>：报价状态变更通知</w:t>
              </w:r>
            </w:ins>
          </w:p>
        </w:tc>
        <w:tc>
          <w:tcPr>
            <w:tcW w:w="1134" w:type="dxa"/>
            <w:tcBorders>
              <w:top w:val="single" w:sz="4" w:space="0" w:color="000000"/>
              <w:left w:val="single" w:sz="4" w:space="0" w:color="000000"/>
              <w:bottom w:val="single" w:sz="4" w:space="0" w:color="000000"/>
              <w:right w:val="single" w:sz="4" w:space="0" w:color="000000"/>
            </w:tcBorders>
          </w:tcPr>
          <w:p w:rsidR="007B2F59" w:rsidRDefault="007B2F59" w:rsidP="007B2F59">
            <w:pPr>
              <w:rPr>
                <w:ins w:id="2851" w:author="user" w:date="2018-05-25T08:29:00Z"/>
                <w:rFonts w:cs="Arial"/>
                <w:color w:val="000000"/>
                <w:lang w:val="en-US" w:eastAsia="zh-CN"/>
              </w:rPr>
            </w:pPr>
          </w:p>
        </w:tc>
      </w:tr>
      <w:tr w:rsidR="007B2F59" w:rsidTr="007B2F59">
        <w:trPr>
          <w:ins w:id="2852" w:author="user" w:date="2018-05-28T18:22:00Z"/>
        </w:trPr>
        <w:tc>
          <w:tcPr>
            <w:tcW w:w="851" w:type="dxa"/>
            <w:tcBorders>
              <w:top w:val="single" w:sz="4" w:space="0" w:color="000000"/>
              <w:left w:val="single" w:sz="4" w:space="0" w:color="000000"/>
              <w:bottom w:val="single" w:sz="4" w:space="0" w:color="000000"/>
              <w:right w:val="nil"/>
            </w:tcBorders>
          </w:tcPr>
          <w:p w:rsidR="007B2F59" w:rsidRPr="007B2F59" w:rsidRDefault="007B2F59" w:rsidP="007B2F59">
            <w:pPr>
              <w:snapToGrid w:val="0"/>
              <w:jc w:val="center"/>
              <w:rPr>
                <w:ins w:id="2853" w:author="user" w:date="2018-05-28T18:22:00Z"/>
                <w:b/>
                <w:lang w:val="en-US"/>
              </w:rPr>
            </w:pPr>
            <w:ins w:id="2854" w:author="user" w:date="2018-05-28T18:22:00Z">
              <w:r w:rsidRPr="00C256FF">
                <w:rPr>
                  <w:rFonts w:ascii="宋体" w:hAnsi="宋体" w:cs="宋体"/>
                  <w:color w:val="000000"/>
                  <w:lang w:val="en-US" w:eastAsia="zh-CN"/>
                </w:rPr>
                <w:t>1346</w:t>
              </w:r>
            </w:ins>
          </w:p>
        </w:tc>
        <w:tc>
          <w:tcPr>
            <w:tcW w:w="851" w:type="dxa"/>
            <w:tcBorders>
              <w:top w:val="single" w:sz="4" w:space="0" w:color="000000"/>
              <w:left w:val="single" w:sz="4" w:space="0" w:color="000000"/>
              <w:bottom w:val="single" w:sz="4" w:space="0" w:color="000000"/>
              <w:right w:val="single" w:sz="4" w:space="0" w:color="000000"/>
            </w:tcBorders>
          </w:tcPr>
          <w:p w:rsidR="007B2F59" w:rsidRPr="00C256FF" w:rsidRDefault="007B2F59" w:rsidP="007B2F59">
            <w:pPr>
              <w:jc w:val="both"/>
              <w:rPr>
                <w:ins w:id="2855" w:author="user" w:date="2018-05-28T18:25:00Z"/>
                <w:rFonts w:ascii="宋体" w:hAnsi="宋体" w:cs="宋体"/>
                <w:color w:val="000000"/>
                <w:lang w:val="en-US" w:eastAsia="zh-CN"/>
              </w:rPr>
            </w:pPr>
          </w:p>
        </w:tc>
        <w:tc>
          <w:tcPr>
            <w:tcW w:w="1842" w:type="dxa"/>
            <w:tcBorders>
              <w:top w:val="single" w:sz="4" w:space="0" w:color="000000"/>
              <w:left w:val="single" w:sz="4" w:space="0" w:color="000000"/>
              <w:bottom w:val="single" w:sz="4" w:space="0" w:color="000000"/>
              <w:right w:val="nil"/>
            </w:tcBorders>
          </w:tcPr>
          <w:p w:rsidR="007B2F59" w:rsidRDefault="007B2F59" w:rsidP="007B2F59">
            <w:pPr>
              <w:jc w:val="both"/>
              <w:rPr>
                <w:ins w:id="2856" w:author="user" w:date="2018-05-28T18:22:00Z"/>
                <w:rFonts w:cs="Arial"/>
                <w:color w:val="000000"/>
              </w:rPr>
            </w:pPr>
            <w:ins w:id="2857" w:author="user" w:date="2018-05-28T18:23:00Z">
              <w:r w:rsidRPr="00C256FF">
                <w:rPr>
                  <w:rFonts w:ascii="宋体" w:hAnsi="宋体" w:cs="宋体"/>
                  <w:color w:val="000000"/>
                  <w:lang w:val="en-US" w:eastAsia="zh-CN"/>
                </w:rPr>
                <w:t>ApplReqID</w:t>
              </w:r>
            </w:ins>
          </w:p>
        </w:tc>
        <w:tc>
          <w:tcPr>
            <w:tcW w:w="3686" w:type="dxa"/>
            <w:tcBorders>
              <w:top w:val="single" w:sz="4" w:space="0" w:color="000000"/>
              <w:left w:val="single" w:sz="4" w:space="0" w:color="000000"/>
              <w:bottom w:val="single" w:sz="4" w:space="0" w:color="000000"/>
              <w:right w:val="nil"/>
            </w:tcBorders>
          </w:tcPr>
          <w:p w:rsidR="007B2F59" w:rsidRDefault="007B2F59" w:rsidP="007B2F59">
            <w:pPr>
              <w:jc w:val="both"/>
              <w:rPr>
                <w:ins w:id="2858" w:author="user" w:date="2018-05-28T18:22:00Z"/>
                <w:rFonts w:cs="Arial"/>
                <w:color w:val="000000"/>
                <w:lang w:val="en-US"/>
              </w:rPr>
            </w:pPr>
            <w:ins w:id="2859" w:author="user" w:date="2018-05-28T18:23:00Z">
              <w:r w:rsidRPr="00C256FF">
                <w:rPr>
                  <w:rFonts w:ascii="宋体" w:hAnsi="宋体" w:cs="宋体" w:hint="eastAsia"/>
                  <w:color w:val="000000"/>
                  <w:lang w:val="en-US" w:eastAsia="zh-CN"/>
                </w:rPr>
                <w:t>查询请求编号，该字段对应查询请求消息中的</w:t>
              </w:r>
              <w:r w:rsidRPr="00C256FF">
                <w:rPr>
                  <w:rFonts w:ascii="宋体" w:hAnsi="宋体" w:cs="宋体"/>
                  <w:color w:val="000000"/>
                  <w:lang w:val="en-US" w:eastAsia="zh-CN"/>
                </w:rPr>
                <w:t>ApplReqID</w:t>
              </w:r>
            </w:ins>
          </w:p>
        </w:tc>
        <w:tc>
          <w:tcPr>
            <w:tcW w:w="1134" w:type="dxa"/>
            <w:tcBorders>
              <w:top w:val="single" w:sz="4" w:space="0" w:color="000000"/>
              <w:left w:val="single" w:sz="4" w:space="0" w:color="000000"/>
              <w:bottom w:val="single" w:sz="4" w:space="0" w:color="000000"/>
              <w:right w:val="single" w:sz="4" w:space="0" w:color="000000"/>
            </w:tcBorders>
          </w:tcPr>
          <w:p w:rsidR="007B2F59" w:rsidRDefault="007B2F59" w:rsidP="007B2F59">
            <w:pPr>
              <w:snapToGrid w:val="0"/>
              <w:jc w:val="center"/>
              <w:rPr>
                <w:ins w:id="2860" w:author="user" w:date="2018-05-28T18:22:00Z"/>
                <w:rFonts w:cs="Arial"/>
                <w:color w:val="000000"/>
                <w:lang w:val="en-US" w:eastAsia="zh-CN"/>
              </w:rPr>
            </w:pPr>
            <w:ins w:id="2861" w:author="user" w:date="2018-05-28T18:23:00Z">
              <w:r w:rsidRPr="007B2F59">
                <w:rPr>
                  <w:rFonts w:hint="eastAsia"/>
                  <w:lang w:eastAsia="zh-CN"/>
                </w:rPr>
                <w:t>N10</w:t>
              </w:r>
            </w:ins>
          </w:p>
        </w:tc>
      </w:tr>
      <w:tr w:rsidR="007B2F59" w:rsidTr="007B2F59">
        <w:trPr>
          <w:ins w:id="2862" w:author="user" w:date="2018-05-28T18:23:00Z"/>
        </w:trPr>
        <w:tc>
          <w:tcPr>
            <w:tcW w:w="851" w:type="dxa"/>
            <w:tcBorders>
              <w:top w:val="single" w:sz="4" w:space="0" w:color="000000"/>
              <w:left w:val="single" w:sz="4" w:space="0" w:color="000000"/>
              <w:bottom w:val="single" w:sz="4" w:space="0" w:color="000000"/>
              <w:right w:val="nil"/>
            </w:tcBorders>
          </w:tcPr>
          <w:p w:rsidR="007B2F59" w:rsidRPr="00C256FF" w:rsidRDefault="007B2F59" w:rsidP="007B2F59">
            <w:pPr>
              <w:snapToGrid w:val="0"/>
              <w:jc w:val="center"/>
              <w:rPr>
                <w:ins w:id="2863" w:author="user" w:date="2018-05-28T18:23:00Z"/>
                <w:rFonts w:ascii="宋体" w:hAnsi="宋体" w:cs="宋体"/>
                <w:color w:val="000000"/>
                <w:lang w:val="en-US" w:eastAsia="zh-CN"/>
              </w:rPr>
            </w:pPr>
            <w:ins w:id="2864" w:author="user" w:date="2018-05-28T18:23:00Z">
              <w:r>
                <w:rPr>
                  <w:rFonts w:ascii="宋体" w:hAnsi="宋体" w:cs="宋体" w:hint="eastAsia"/>
                  <w:color w:val="000000"/>
                  <w:lang w:val="en-US" w:eastAsia="zh-CN"/>
                </w:rPr>
                <w:t>16</w:t>
              </w:r>
            </w:ins>
          </w:p>
        </w:tc>
        <w:tc>
          <w:tcPr>
            <w:tcW w:w="851" w:type="dxa"/>
            <w:tcBorders>
              <w:top w:val="single" w:sz="4" w:space="0" w:color="000000"/>
              <w:left w:val="single" w:sz="4" w:space="0" w:color="000000"/>
              <w:bottom w:val="single" w:sz="4" w:space="0" w:color="000000"/>
              <w:right w:val="single" w:sz="4" w:space="0" w:color="000000"/>
            </w:tcBorders>
          </w:tcPr>
          <w:p w:rsidR="007B2F59" w:rsidRPr="00C256FF" w:rsidRDefault="007B2F59" w:rsidP="007B2F59">
            <w:pPr>
              <w:jc w:val="both"/>
              <w:rPr>
                <w:ins w:id="2865" w:author="user" w:date="2018-05-28T18:25:00Z"/>
                <w:rFonts w:ascii="宋体" w:hAnsi="宋体" w:cs="宋体"/>
                <w:color w:val="000000"/>
                <w:lang w:val="en-US" w:eastAsia="zh-CN"/>
              </w:rPr>
            </w:pPr>
          </w:p>
        </w:tc>
        <w:tc>
          <w:tcPr>
            <w:tcW w:w="1842" w:type="dxa"/>
            <w:tcBorders>
              <w:top w:val="single" w:sz="4" w:space="0" w:color="000000"/>
              <w:left w:val="single" w:sz="4" w:space="0" w:color="000000"/>
              <w:bottom w:val="single" w:sz="4" w:space="0" w:color="000000"/>
              <w:right w:val="nil"/>
            </w:tcBorders>
          </w:tcPr>
          <w:p w:rsidR="007B2F59" w:rsidRPr="00C256FF" w:rsidRDefault="007B2F59" w:rsidP="007B2F59">
            <w:pPr>
              <w:jc w:val="both"/>
              <w:rPr>
                <w:ins w:id="2866" w:author="user" w:date="2018-05-28T18:23:00Z"/>
                <w:rFonts w:ascii="宋体" w:hAnsi="宋体" w:cs="宋体"/>
                <w:color w:val="000000"/>
                <w:lang w:val="en-US" w:eastAsia="zh-CN"/>
              </w:rPr>
            </w:pPr>
            <w:ins w:id="2867" w:author="user" w:date="2018-05-28T18:23:00Z">
              <w:r w:rsidRPr="00C256FF">
                <w:rPr>
                  <w:rFonts w:ascii="宋体" w:hAnsi="宋体" w:cs="宋体"/>
                  <w:color w:val="000000"/>
                  <w:lang w:val="en-US" w:eastAsia="zh-CN"/>
                </w:rPr>
                <w:t>EndSeqNo</w:t>
              </w:r>
            </w:ins>
          </w:p>
        </w:tc>
        <w:tc>
          <w:tcPr>
            <w:tcW w:w="3686" w:type="dxa"/>
            <w:tcBorders>
              <w:top w:val="single" w:sz="4" w:space="0" w:color="000000"/>
              <w:left w:val="single" w:sz="4" w:space="0" w:color="000000"/>
              <w:bottom w:val="single" w:sz="4" w:space="0" w:color="000000"/>
              <w:right w:val="nil"/>
            </w:tcBorders>
          </w:tcPr>
          <w:p w:rsidR="007B2F59" w:rsidRPr="00C256FF" w:rsidRDefault="007B2F59" w:rsidP="007B2F59">
            <w:pPr>
              <w:jc w:val="both"/>
              <w:rPr>
                <w:ins w:id="2868" w:author="user" w:date="2018-05-28T18:23:00Z"/>
                <w:rFonts w:ascii="宋体" w:hAnsi="宋体" w:cs="宋体"/>
                <w:color w:val="000000"/>
                <w:lang w:val="en-US" w:eastAsia="zh-CN"/>
              </w:rPr>
            </w:pPr>
            <w:ins w:id="2869" w:author="user" w:date="2018-05-28T18:24:00Z">
              <w:r w:rsidRPr="00C256FF">
                <w:rPr>
                  <w:rFonts w:ascii="宋体" w:hAnsi="宋体" w:cs="宋体" w:hint="eastAsia"/>
                  <w:color w:val="000000"/>
                  <w:lang w:val="en-US" w:eastAsia="zh-CN"/>
                </w:rPr>
                <w:t>此次查询结束</w:t>
              </w:r>
            </w:ins>
            <w:ins w:id="2870" w:author="user" w:date="2018-05-28T18:25:00Z">
              <w:r>
                <w:rPr>
                  <w:rFonts w:ascii="宋体" w:hAnsi="宋体" w:cs="宋体" w:hint="eastAsia"/>
                  <w:color w:val="000000"/>
                  <w:lang w:val="en-US" w:eastAsia="zh-CN"/>
                </w:rPr>
                <w:t>报价</w:t>
              </w:r>
            </w:ins>
            <w:ins w:id="2871" w:author="user" w:date="2018-05-28T18:24:00Z">
              <w:r>
                <w:rPr>
                  <w:rFonts w:ascii="宋体" w:hAnsi="宋体" w:cs="宋体" w:hint="eastAsia"/>
                  <w:color w:val="000000"/>
                  <w:lang w:val="en-US" w:eastAsia="zh-CN"/>
                </w:rPr>
                <w:t>编号</w:t>
              </w:r>
              <w:r w:rsidRPr="00C256FF">
                <w:rPr>
                  <w:rFonts w:ascii="宋体" w:hAnsi="宋体" w:cs="宋体" w:hint="eastAsia"/>
                  <w:color w:val="000000"/>
                  <w:lang w:val="en-US" w:eastAsia="zh-CN"/>
                </w:rPr>
                <w:t>（全市场）</w:t>
              </w:r>
            </w:ins>
          </w:p>
        </w:tc>
        <w:tc>
          <w:tcPr>
            <w:tcW w:w="1134" w:type="dxa"/>
            <w:tcBorders>
              <w:top w:val="single" w:sz="4" w:space="0" w:color="000000"/>
              <w:left w:val="single" w:sz="4" w:space="0" w:color="000000"/>
              <w:bottom w:val="single" w:sz="4" w:space="0" w:color="000000"/>
              <w:right w:val="single" w:sz="4" w:space="0" w:color="000000"/>
            </w:tcBorders>
          </w:tcPr>
          <w:p w:rsidR="007B2F59" w:rsidRPr="007B2F59" w:rsidRDefault="007B2F59" w:rsidP="007B2F59">
            <w:pPr>
              <w:snapToGrid w:val="0"/>
              <w:jc w:val="center"/>
              <w:rPr>
                <w:ins w:id="2872" w:author="user" w:date="2018-05-28T18:23:00Z"/>
                <w:lang w:eastAsia="zh-CN"/>
              </w:rPr>
            </w:pPr>
            <w:ins w:id="2873" w:author="user" w:date="2018-05-28T18:24:00Z">
              <w:r>
                <w:rPr>
                  <w:rFonts w:hint="eastAsia"/>
                  <w:lang w:eastAsia="zh-CN"/>
                </w:rPr>
                <w:t>N10</w:t>
              </w:r>
            </w:ins>
          </w:p>
        </w:tc>
      </w:tr>
      <w:tr w:rsidR="007B2F59" w:rsidTr="007B2F59">
        <w:trPr>
          <w:ins w:id="2874" w:author="user" w:date="2018-05-28T18:25:00Z"/>
        </w:trPr>
        <w:tc>
          <w:tcPr>
            <w:tcW w:w="851" w:type="dxa"/>
            <w:tcBorders>
              <w:top w:val="single" w:sz="4" w:space="0" w:color="000000"/>
              <w:left w:val="single" w:sz="4" w:space="0" w:color="000000"/>
              <w:bottom w:val="single" w:sz="4" w:space="0" w:color="000000"/>
              <w:right w:val="nil"/>
            </w:tcBorders>
          </w:tcPr>
          <w:p w:rsidR="007B2F59" w:rsidRDefault="007B2F59" w:rsidP="007B2F59">
            <w:pPr>
              <w:snapToGrid w:val="0"/>
              <w:jc w:val="center"/>
              <w:rPr>
                <w:ins w:id="2875" w:author="user" w:date="2018-05-28T18:25:00Z"/>
                <w:rFonts w:ascii="宋体" w:hAnsi="宋体" w:cs="宋体"/>
                <w:color w:val="000000"/>
                <w:lang w:val="en-US" w:eastAsia="zh-CN"/>
              </w:rPr>
            </w:pPr>
            <w:ins w:id="2876" w:author="user" w:date="2018-05-28T18:26:00Z">
              <w:r>
                <w:rPr>
                  <w:rFonts w:ascii="宋体" w:hAnsi="宋体" w:cs="宋体" w:hint="eastAsia"/>
                  <w:color w:val="000000"/>
                  <w:lang w:val="en-US" w:eastAsia="zh-CN"/>
                </w:rPr>
                <w:t>146</w:t>
              </w:r>
            </w:ins>
          </w:p>
        </w:tc>
        <w:tc>
          <w:tcPr>
            <w:tcW w:w="851" w:type="dxa"/>
            <w:tcBorders>
              <w:top w:val="single" w:sz="4" w:space="0" w:color="000000"/>
              <w:left w:val="single" w:sz="4" w:space="0" w:color="000000"/>
              <w:bottom w:val="single" w:sz="4" w:space="0" w:color="000000"/>
              <w:right w:val="single" w:sz="4" w:space="0" w:color="000000"/>
            </w:tcBorders>
          </w:tcPr>
          <w:p w:rsidR="007B2F59" w:rsidRPr="00C256FF" w:rsidRDefault="007B2F59" w:rsidP="007B2F59">
            <w:pPr>
              <w:jc w:val="both"/>
              <w:rPr>
                <w:ins w:id="2877" w:author="user" w:date="2018-05-28T18:25:00Z"/>
                <w:rFonts w:ascii="宋体" w:hAnsi="宋体" w:cs="宋体"/>
                <w:color w:val="000000"/>
                <w:lang w:val="en-US" w:eastAsia="zh-CN"/>
              </w:rPr>
            </w:pPr>
          </w:p>
        </w:tc>
        <w:tc>
          <w:tcPr>
            <w:tcW w:w="1842" w:type="dxa"/>
            <w:tcBorders>
              <w:top w:val="single" w:sz="4" w:space="0" w:color="000000"/>
              <w:left w:val="single" w:sz="4" w:space="0" w:color="000000"/>
              <w:bottom w:val="single" w:sz="4" w:space="0" w:color="000000"/>
              <w:right w:val="nil"/>
            </w:tcBorders>
            <w:vAlign w:val="center"/>
          </w:tcPr>
          <w:p w:rsidR="007B2F59" w:rsidRPr="00C256FF" w:rsidRDefault="007B2F59" w:rsidP="007B2F59">
            <w:pPr>
              <w:jc w:val="both"/>
              <w:rPr>
                <w:ins w:id="2878" w:author="user" w:date="2018-05-28T18:25:00Z"/>
                <w:rFonts w:ascii="宋体" w:hAnsi="宋体" w:cs="宋体"/>
                <w:color w:val="000000"/>
                <w:lang w:val="en-US" w:eastAsia="zh-CN"/>
              </w:rPr>
            </w:pPr>
            <w:ins w:id="2879" w:author="user" w:date="2018-05-28T18:26:00Z">
              <w:r w:rsidRPr="00C256FF">
                <w:rPr>
                  <w:rFonts w:ascii="宋体" w:hAnsi="宋体" w:cs="宋体" w:hint="eastAsia"/>
                  <w:color w:val="000000"/>
                  <w:lang w:val="en-US" w:eastAsia="zh-CN"/>
                </w:rPr>
                <w:t>NoRelatedSym</w:t>
              </w:r>
            </w:ins>
          </w:p>
        </w:tc>
        <w:tc>
          <w:tcPr>
            <w:tcW w:w="3686" w:type="dxa"/>
            <w:tcBorders>
              <w:top w:val="single" w:sz="4" w:space="0" w:color="000000"/>
              <w:left w:val="single" w:sz="4" w:space="0" w:color="000000"/>
              <w:bottom w:val="single" w:sz="4" w:space="0" w:color="000000"/>
              <w:right w:val="nil"/>
            </w:tcBorders>
          </w:tcPr>
          <w:p w:rsidR="007B2F59" w:rsidRPr="00C256FF" w:rsidRDefault="007B2F59" w:rsidP="007B2F59">
            <w:pPr>
              <w:jc w:val="both"/>
              <w:rPr>
                <w:ins w:id="2880" w:author="user" w:date="2018-05-28T18:25:00Z"/>
                <w:rFonts w:ascii="宋体" w:hAnsi="宋体" w:cs="宋体"/>
                <w:color w:val="000000"/>
                <w:lang w:val="en-US" w:eastAsia="zh-CN"/>
              </w:rPr>
            </w:pPr>
            <w:ins w:id="2881" w:author="user" w:date="2018-05-28T18:26:00Z">
              <w:r w:rsidRPr="00C256FF">
                <w:rPr>
                  <w:rFonts w:ascii="宋体" w:hAnsi="宋体" w:cs="宋体" w:hint="eastAsia"/>
                  <w:color w:val="000000"/>
                  <w:lang w:val="en-US" w:eastAsia="zh-CN"/>
                </w:rPr>
                <w:t>记录笔数</w:t>
              </w:r>
            </w:ins>
          </w:p>
        </w:tc>
        <w:tc>
          <w:tcPr>
            <w:tcW w:w="1134" w:type="dxa"/>
            <w:tcBorders>
              <w:top w:val="single" w:sz="4" w:space="0" w:color="000000"/>
              <w:left w:val="single" w:sz="4" w:space="0" w:color="000000"/>
              <w:bottom w:val="single" w:sz="4" w:space="0" w:color="000000"/>
              <w:right w:val="single" w:sz="4" w:space="0" w:color="000000"/>
            </w:tcBorders>
          </w:tcPr>
          <w:p w:rsidR="007B2F59" w:rsidRDefault="007B2F59" w:rsidP="007B2F59">
            <w:pPr>
              <w:snapToGrid w:val="0"/>
              <w:jc w:val="center"/>
              <w:rPr>
                <w:ins w:id="2882" w:author="user" w:date="2018-05-28T18:25:00Z"/>
                <w:lang w:eastAsia="zh-CN"/>
              </w:rPr>
            </w:pPr>
            <w:ins w:id="2883" w:author="user" w:date="2018-05-28T18:26:00Z">
              <w:r>
                <w:rPr>
                  <w:rFonts w:hint="eastAsia"/>
                  <w:lang w:eastAsia="zh-CN"/>
                </w:rPr>
                <w:t>N10</w:t>
              </w:r>
            </w:ins>
          </w:p>
        </w:tc>
      </w:tr>
      <w:tr w:rsidR="007B2F59" w:rsidTr="007B2F59">
        <w:trPr>
          <w:ins w:id="2884" w:author="user" w:date="2018-05-25T08:29:00Z"/>
        </w:trPr>
        <w:tc>
          <w:tcPr>
            <w:tcW w:w="851" w:type="dxa"/>
            <w:tcBorders>
              <w:top w:val="single" w:sz="4" w:space="0" w:color="000000"/>
              <w:left w:val="single" w:sz="4" w:space="0" w:color="000000"/>
              <w:bottom w:val="single" w:sz="4" w:space="0" w:color="000000"/>
              <w:right w:val="nil"/>
            </w:tcBorders>
          </w:tcPr>
          <w:p w:rsidR="007B2F59" w:rsidRDefault="007B2F59" w:rsidP="007B2F59">
            <w:pPr>
              <w:jc w:val="center"/>
              <w:rPr>
                <w:ins w:id="2885" w:author="user" w:date="2018-05-25T08:29:00Z"/>
                <w:b/>
                <w:lang w:eastAsia="zh-CN"/>
              </w:rPr>
            </w:pPr>
            <w:ins w:id="2886" w:author="user" w:date="2018-05-28T18:27:00Z">
              <w:r w:rsidRPr="00C256FF">
                <w:rPr>
                  <w:rFonts w:ascii="宋体" w:hAnsi="宋体" w:cs="宋体" w:hint="eastAsia"/>
                  <w:color w:val="000000"/>
                  <w:lang w:val="en-US" w:eastAsia="zh-CN"/>
                </w:rPr>
                <w:t>→</w:t>
              </w:r>
            </w:ins>
          </w:p>
        </w:tc>
        <w:tc>
          <w:tcPr>
            <w:tcW w:w="851" w:type="dxa"/>
            <w:tcBorders>
              <w:top w:val="single" w:sz="4" w:space="0" w:color="000000"/>
              <w:left w:val="single" w:sz="4" w:space="0" w:color="000000"/>
              <w:bottom w:val="single" w:sz="4" w:space="0" w:color="000000"/>
              <w:right w:val="single" w:sz="4" w:space="0" w:color="000000"/>
            </w:tcBorders>
          </w:tcPr>
          <w:p w:rsidR="007B2F59" w:rsidRDefault="007B2F59" w:rsidP="007B2F59">
            <w:pPr>
              <w:rPr>
                <w:ins w:id="2887" w:author="user" w:date="2018-05-28T18:25:00Z"/>
                <w:rFonts w:cs="Arial"/>
                <w:color w:val="000000"/>
              </w:rPr>
            </w:pPr>
            <w:ins w:id="2888" w:author="user" w:date="2018-05-28T18:26:00Z">
              <w:r>
                <w:rPr>
                  <w:lang w:eastAsia="zh-CN"/>
                </w:rPr>
                <w:t>37</w:t>
              </w:r>
            </w:ins>
          </w:p>
        </w:tc>
        <w:tc>
          <w:tcPr>
            <w:tcW w:w="1842" w:type="dxa"/>
            <w:tcBorders>
              <w:top w:val="single" w:sz="4" w:space="0" w:color="000000"/>
              <w:left w:val="single" w:sz="4" w:space="0" w:color="000000"/>
              <w:bottom w:val="single" w:sz="4" w:space="0" w:color="000000"/>
              <w:right w:val="nil"/>
            </w:tcBorders>
            <w:hideMark/>
          </w:tcPr>
          <w:p w:rsidR="007B2F59" w:rsidRDefault="007B2F59" w:rsidP="007B2F59">
            <w:pPr>
              <w:rPr>
                <w:ins w:id="2889" w:author="user" w:date="2018-05-25T08:29:00Z"/>
                <w:rFonts w:ascii="Verdana" w:hAnsi="Verdana" w:cs="Arial"/>
                <w:color w:val="000000"/>
              </w:rPr>
            </w:pPr>
            <w:ins w:id="2890" w:author="user" w:date="2018-05-25T08:29:00Z">
              <w:r>
                <w:rPr>
                  <w:rFonts w:cs="Arial"/>
                  <w:color w:val="000000"/>
                </w:rPr>
                <w:t>OrderID</w:t>
              </w:r>
            </w:ins>
          </w:p>
        </w:tc>
        <w:tc>
          <w:tcPr>
            <w:tcW w:w="3686" w:type="dxa"/>
            <w:tcBorders>
              <w:top w:val="single" w:sz="4" w:space="0" w:color="000000"/>
              <w:left w:val="single" w:sz="4" w:space="0" w:color="000000"/>
              <w:bottom w:val="single" w:sz="4" w:space="0" w:color="000000"/>
              <w:right w:val="nil"/>
            </w:tcBorders>
            <w:hideMark/>
          </w:tcPr>
          <w:p w:rsidR="007B2F59" w:rsidRDefault="007B2F59" w:rsidP="007B2F59">
            <w:pPr>
              <w:pStyle w:val="ad"/>
              <w:ind w:left="0" w:firstLine="0"/>
              <w:jc w:val="both"/>
              <w:rPr>
                <w:ins w:id="2891" w:author="user" w:date="2018-05-25T08:29:00Z"/>
                <w:rFonts w:ascii="Verdana" w:hAnsi="Verdana" w:cs="Arial"/>
                <w:color w:val="000000"/>
                <w:lang w:eastAsia="zh-CN"/>
              </w:rPr>
            </w:pPr>
            <w:ins w:id="2892" w:author="user" w:date="2018-05-25T08:29:00Z">
              <w:r>
                <w:rPr>
                  <w:rFonts w:ascii="Verdana" w:hAnsi="Verdana" w:cs="Arial" w:hint="eastAsia"/>
                  <w:color w:val="000000"/>
                  <w:lang w:eastAsia="zh-CN"/>
                </w:rPr>
                <w:t>交易所订单编号</w:t>
              </w:r>
            </w:ins>
          </w:p>
        </w:tc>
        <w:tc>
          <w:tcPr>
            <w:tcW w:w="1134" w:type="dxa"/>
            <w:tcBorders>
              <w:top w:val="single" w:sz="4" w:space="0" w:color="000000"/>
              <w:left w:val="single" w:sz="4" w:space="0" w:color="000000"/>
              <w:bottom w:val="single" w:sz="4" w:space="0" w:color="000000"/>
              <w:right w:val="single" w:sz="4" w:space="0" w:color="000000"/>
            </w:tcBorders>
            <w:vAlign w:val="center"/>
            <w:hideMark/>
          </w:tcPr>
          <w:p w:rsidR="007B2F59" w:rsidRDefault="007B2F59" w:rsidP="007B2F59">
            <w:pPr>
              <w:snapToGrid w:val="0"/>
              <w:jc w:val="center"/>
              <w:rPr>
                <w:ins w:id="2893" w:author="user" w:date="2018-05-25T08:29:00Z"/>
                <w:lang w:eastAsia="zh-CN"/>
              </w:rPr>
            </w:pPr>
            <w:ins w:id="2894" w:author="user" w:date="2018-05-25T08:29:00Z">
              <w:r>
                <w:rPr>
                  <w:lang w:eastAsia="zh-CN"/>
                </w:rPr>
                <w:t>C16</w:t>
              </w:r>
            </w:ins>
          </w:p>
        </w:tc>
      </w:tr>
      <w:tr w:rsidR="007B2F59" w:rsidTr="007B2F59">
        <w:trPr>
          <w:ins w:id="2895" w:author="user" w:date="2018-05-25T08:29:00Z"/>
        </w:trPr>
        <w:tc>
          <w:tcPr>
            <w:tcW w:w="851" w:type="dxa"/>
            <w:tcBorders>
              <w:top w:val="single" w:sz="4" w:space="0" w:color="000000"/>
              <w:left w:val="single" w:sz="4" w:space="0" w:color="000000"/>
              <w:bottom w:val="single" w:sz="4" w:space="0" w:color="000000"/>
              <w:right w:val="nil"/>
            </w:tcBorders>
            <w:vAlign w:val="center"/>
          </w:tcPr>
          <w:p w:rsidR="007B2F59" w:rsidRDefault="007B2F59" w:rsidP="007B2F59">
            <w:pPr>
              <w:jc w:val="center"/>
              <w:rPr>
                <w:ins w:id="2896" w:author="user" w:date="2018-05-25T08:29:00Z"/>
                <w:rFonts w:ascii="宋体" w:hAnsi="宋体" w:cs="宋体"/>
                <w:sz w:val="24"/>
                <w:szCs w:val="24"/>
              </w:rPr>
            </w:pPr>
            <w:ins w:id="2897" w:author="user" w:date="2018-05-28T18:27:00Z">
              <w:r w:rsidRPr="00C256FF">
                <w:rPr>
                  <w:rFonts w:ascii="宋体" w:hAnsi="宋体" w:cs="宋体" w:hint="eastAsia"/>
                  <w:color w:val="000000"/>
                  <w:lang w:val="en-US" w:eastAsia="zh-CN"/>
                </w:rPr>
                <w:t>→</w:t>
              </w:r>
            </w:ins>
          </w:p>
        </w:tc>
        <w:tc>
          <w:tcPr>
            <w:tcW w:w="851" w:type="dxa"/>
            <w:tcBorders>
              <w:top w:val="single" w:sz="4" w:space="0" w:color="000000"/>
              <w:left w:val="single" w:sz="4" w:space="0" w:color="000000"/>
              <w:bottom w:val="single" w:sz="4" w:space="0" w:color="000000"/>
              <w:right w:val="single" w:sz="4" w:space="0" w:color="000000"/>
            </w:tcBorders>
            <w:vAlign w:val="center"/>
          </w:tcPr>
          <w:p w:rsidR="007B2F59" w:rsidRDefault="007B2F59" w:rsidP="007B2F59">
            <w:pPr>
              <w:rPr>
                <w:ins w:id="2898" w:author="user" w:date="2018-05-28T18:25:00Z"/>
                <w:rFonts w:cs="Arial"/>
                <w:color w:val="000000"/>
              </w:rPr>
            </w:pPr>
            <w:ins w:id="2899" w:author="user" w:date="2018-05-28T18:26:00Z">
              <w:r>
                <w:rPr>
                  <w:lang w:eastAsia="zh-CN"/>
                </w:rPr>
                <w:t>11</w:t>
              </w:r>
            </w:ins>
          </w:p>
        </w:tc>
        <w:tc>
          <w:tcPr>
            <w:tcW w:w="1842" w:type="dxa"/>
            <w:tcBorders>
              <w:top w:val="single" w:sz="4" w:space="0" w:color="000000"/>
              <w:left w:val="single" w:sz="4" w:space="0" w:color="000000"/>
              <w:bottom w:val="single" w:sz="4" w:space="0" w:color="000000"/>
              <w:right w:val="nil"/>
            </w:tcBorders>
            <w:vAlign w:val="center"/>
            <w:hideMark/>
          </w:tcPr>
          <w:p w:rsidR="007B2F59" w:rsidRDefault="007B2F59" w:rsidP="007B2F59">
            <w:pPr>
              <w:rPr>
                <w:ins w:id="2900" w:author="user" w:date="2018-05-25T08:29:00Z"/>
                <w:rFonts w:ascii="宋体" w:hAnsi="宋体" w:cs="宋体"/>
                <w:sz w:val="24"/>
                <w:szCs w:val="24"/>
              </w:rPr>
            </w:pPr>
            <w:ins w:id="2901" w:author="user" w:date="2018-05-25T08:29:00Z">
              <w:r>
                <w:rPr>
                  <w:rFonts w:cs="Arial"/>
                  <w:color w:val="000000"/>
                </w:rPr>
                <w:t>ClOrdID</w:t>
              </w:r>
              <w:r>
                <w:t xml:space="preserve"> </w:t>
              </w:r>
            </w:ins>
          </w:p>
        </w:tc>
        <w:tc>
          <w:tcPr>
            <w:tcW w:w="3686" w:type="dxa"/>
            <w:tcBorders>
              <w:top w:val="single" w:sz="4" w:space="0" w:color="000000"/>
              <w:left w:val="single" w:sz="4" w:space="0" w:color="000000"/>
              <w:bottom w:val="single" w:sz="4" w:space="0" w:color="000000"/>
              <w:right w:val="nil"/>
            </w:tcBorders>
            <w:hideMark/>
          </w:tcPr>
          <w:p w:rsidR="007B2F59" w:rsidRDefault="007B2F59" w:rsidP="007B2F59">
            <w:pPr>
              <w:snapToGrid w:val="0"/>
              <w:jc w:val="both"/>
              <w:rPr>
                <w:ins w:id="2902" w:author="user" w:date="2018-05-25T08:29:00Z"/>
                <w:rFonts w:cs="Arial"/>
                <w:color w:val="000000"/>
                <w:lang w:eastAsia="zh-CN"/>
              </w:rPr>
            </w:pPr>
            <w:ins w:id="2903" w:author="user" w:date="2018-05-25T08:29:00Z">
              <w:r>
                <w:rPr>
                  <w:rFonts w:cs="Arial" w:hint="eastAsia"/>
                  <w:color w:val="000000"/>
                  <w:lang w:eastAsia="zh-CN"/>
                </w:rPr>
                <w:t>会员内部编号，该笔订单所对应的原始客户内部编号</w:t>
              </w:r>
            </w:ins>
          </w:p>
        </w:tc>
        <w:tc>
          <w:tcPr>
            <w:tcW w:w="1134" w:type="dxa"/>
            <w:tcBorders>
              <w:top w:val="single" w:sz="4" w:space="0" w:color="000000"/>
              <w:left w:val="single" w:sz="4" w:space="0" w:color="000000"/>
              <w:bottom w:val="single" w:sz="4" w:space="0" w:color="000000"/>
              <w:right w:val="single" w:sz="4" w:space="0" w:color="000000"/>
            </w:tcBorders>
            <w:hideMark/>
          </w:tcPr>
          <w:p w:rsidR="007B2F59" w:rsidRDefault="007B2F59" w:rsidP="007B2F59">
            <w:pPr>
              <w:jc w:val="center"/>
              <w:rPr>
                <w:ins w:id="2904" w:author="user" w:date="2018-05-25T08:29:00Z"/>
                <w:rFonts w:cs="Arial"/>
                <w:color w:val="000000"/>
                <w:lang w:val="en-US" w:eastAsia="zh-CN"/>
              </w:rPr>
            </w:pPr>
            <w:ins w:id="2905" w:author="user" w:date="2018-05-25T08:29:00Z">
              <w:r>
                <w:rPr>
                  <w:lang w:eastAsia="zh-CN"/>
                </w:rPr>
                <w:t>C10</w:t>
              </w:r>
            </w:ins>
          </w:p>
        </w:tc>
      </w:tr>
      <w:tr w:rsidR="007B2F59" w:rsidTr="0073326A">
        <w:trPr>
          <w:ins w:id="2906" w:author="user" w:date="2018-05-25T08:29:00Z"/>
        </w:trPr>
        <w:tc>
          <w:tcPr>
            <w:tcW w:w="851" w:type="dxa"/>
            <w:tcBorders>
              <w:top w:val="single" w:sz="4" w:space="0" w:color="000000"/>
              <w:left w:val="single" w:sz="4" w:space="0" w:color="000000"/>
              <w:bottom w:val="single" w:sz="4" w:space="0" w:color="000000"/>
              <w:right w:val="nil"/>
            </w:tcBorders>
          </w:tcPr>
          <w:p w:rsidR="007B2F59" w:rsidRDefault="007B2F59" w:rsidP="007B2F59">
            <w:pPr>
              <w:jc w:val="center"/>
              <w:rPr>
                <w:ins w:id="2907" w:author="user" w:date="2018-05-25T08:29:00Z"/>
              </w:rPr>
            </w:pPr>
            <w:ins w:id="2908" w:author="user" w:date="2018-05-28T18:27:00Z">
              <w:r w:rsidRPr="00C256FF">
                <w:rPr>
                  <w:rFonts w:ascii="宋体" w:hAnsi="宋体" w:cs="宋体" w:hint="eastAsia"/>
                  <w:color w:val="000000"/>
                  <w:lang w:val="en-US" w:eastAsia="zh-CN"/>
                </w:rPr>
                <w:t>→</w:t>
              </w:r>
            </w:ins>
          </w:p>
        </w:tc>
        <w:tc>
          <w:tcPr>
            <w:tcW w:w="851" w:type="dxa"/>
            <w:tcBorders>
              <w:top w:val="single" w:sz="4" w:space="0" w:color="000000"/>
              <w:left w:val="single" w:sz="4" w:space="0" w:color="000000"/>
              <w:bottom w:val="single" w:sz="4" w:space="0" w:color="000000"/>
              <w:right w:val="single" w:sz="4" w:space="0" w:color="000000"/>
            </w:tcBorders>
          </w:tcPr>
          <w:p w:rsidR="007B2F59" w:rsidRDefault="00795A4B" w:rsidP="007B2F59">
            <w:pPr>
              <w:rPr>
                <w:ins w:id="2909" w:author="user" w:date="2018-05-28T18:25:00Z"/>
              </w:rPr>
            </w:pPr>
            <w:ins w:id="2910" w:author="user" w:date="2018-05-28T18:26:00Z">
              <w:r>
                <w:fldChar w:fldCharType="begin"/>
              </w:r>
              <w:r w:rsidR="007B2F59">
                <w:instrText xml:space="preserve"> HYPERLINK "file:///Z:\\04%20FSP\\04.03%20BTP\\Task\\fast%20cs\\fiximate\\en\\FIX.5.0SP2\\tag297.html" \t "tagFrame" </w:instrText>
              </w:r>
              <w:r>
                <w:fldChar w:fldCharType="separate"/>
              </w:r>
              <w:r w:rsidR="007B2F59">
                <w:rPr>
                  <w:rStyle w:val="a6"/>
                </w:rPr>
                <w:t>297</w:t>
              </w:r>
              <w:r>
                <w:fldChar w:fldCharType="end"/>
              </w:r>
            </w:ins>
          </w:p>
        </w:tc>
        <w:tc>
          <w:tcPr>
            <w:tcW w:w="1842" w:type="dxa"/>
            <w:tcBorders>
              <w:top w:val="single" w:sz="4" w:space="0" w:color="000000"/>
              <w:left w:val="single" w:sz="4" w:space="0" w:color="000000"/>
              <w:bottom w:val="single" w:sz="4" w:space="0" w:color="000000"/>
              <w:right w:val="nil"/>
            </w:tcBorders>
            <w:hideMark/>
          </w:tcPr>
          <w:p w:rsidR="007B2F59" w:rsidRDefault="00795A4B" w:rsidP="007B2F59">
            <w:pPr>
              <w:rPr>
                <w:ins w:id="2911" w:author="user" w:date="2018-05-25T08:29:00Z"/>
              </w:rPr>
            </w:pPr>
            <w:ins w:id="2912" w:author="user" w:date="2018-05-25T08:29:00Z">
              <w:r>
                <w:fldChar w:fldCharType="begin"/>
              </w:r>
              <w:r w:rsidR="007B2F59">
                <w:instrText xml:space="preserve"> HYPERLINK "file:///Z:\\04%20FSP\\04.03%20BTP\\Task\\fast%20cs\\fiximate\\en\\FIX.5.0SP2\\tag297.html" \t "tagFrame" </w:instrText>
              </w:r>
              <w:r>
                <w:fldChar w:fldCharType="separate"/>
              </w:r>
              <w:r w:rsidR="007B2F59">
                <w:rPr>
                  <w:rStyle w:val="a6"/>
                </w:rPr>
                <w:t>QuoteStatus</w:t>
              </w:r>
              <w:r>
                <w:fldChar w:fldCharType="end"/>
              </w:r>
            </w:ins>
          </w:p>
        </w:tc>
        <w:tc>
          <w:tcPr>
            <w:tcW w:w="3686" w:type="dxa"/>
            <w:tcBorders>
              <w:top w:val="single" w:sz="4" w:space="0" w:color="000000"/>
              <w:left w:val="single" w:sz="4" w:space="0" w:color="000000"/>
              <w:bottom w:val="single" w:sz="4" w:space="0" w:color="000000"/>
              <w:right w:val="nil"/>
            </w:tcBorders>
            <w:hideMark/>
          </w:tcPr>
          <w:p w:rsidR="007B2F59" w:rsidRDefault="007B2F59" w:rsidP="007B2F59">
            <w:pPr>
              <w:jc w:val="both"/>
              <w:rPr>
                <w:ins w:id="2913" w:author="user" w:date="2018-05-28T19:12:00Z"/>
                <w:rFonts w:cs="Arial"/>
                <w:color w:val="000000"/>
                <w:lang w:val="en-US" w:eastAsia="zh-CN"/>
              </w:rPr>
            </w:pPr>
            <w:ins w:id="2914" w:author="user" w:date="2018-05-25T08:29:00Z">
              <w:r>
                <w:rPr>
                  <w:rFonts w:cs="Arial" w:hint="eastAsia"/>
                  <w:color w:val="000000"/>
                  <w:lang w:val="en-US" w:eastAsia="zh-CN"/>
                </w:rPr>
                <w:t>报价状态，取值：</w:t>
              </w:r>
            </w:ins>
          </w:p>
          <w:p w:rsidR="007A047A" w:rsidRDefault="007A047A" w:rsidP="007B2F59">
            <w:pPr>
              <w:jc w:val="both"/>
              <w:rPr>
                <w:ins w:id="2915" w:author="user" w:date="2018-05-25T08:29:00Z"/>
                <w:rFonts w:cs="Arial"/>
                <w:color w:val="000000"/>
                <w:lang w:val="en-US" w:eastAsia="zh-CN"/>
              </w:rPr>
            </w:pPr>
            <w:ins w:id="2916" w:author="user" w:date="2018-05-28T19:13:00Z">
              <w:r>
                <w:rPr>
                  <w:rFonts w:cs="Arial" w:hint="eastAsia"/>
                  <w:color w:val="000000"/>
                  <w:lang w:val="en-US" w:eastAsia="zh-CN"/>
                </w:rPr>
                <w:t>对手方拒绝</w:t>
              </w:r>
              <w:r>
                <w:rPr>
                  <w:rFonts w:cs="Arial" w:hint="eastAsia"/>
                  <w:color w:val="000000"/>
                  <w:lang w:val="en-US" w:eastAsia="zh-CN"/>
                </w:rPr>
                <w:t>=</w:t>
              </w:r>
              <w:r>
                <w:rPr>
                  <w:rFonts w:cs="Arial"/>
                  <w:color w:val="000000"/>
                  <w:lang w:val="en-US" w:eastAsia="zh-CN"/>
                </w:rPr>
                <w:t>5</w:t>
              </w:r>
            </w:ins>
          </w:p>
          <w:p w:rsidR="007B2F59" w:rsidRDefault="007A047A" w:rsidP="007B2F59">
            <w:pPr>
              <w:jc w:val="both"/>
              <w:rPr>
                <w:ins w:id="2917" w:author="user" w:date="2018-05-25T08:29:00Z"/>
                <w:rFonts w:cs="Arial"/>
                <w:color w:val="000000"/>
                <w:lang w:val="en-US" w:eastAsia="zh-CN"/>
              </w:rPr>
            </w:pPr>
            <w:ins w:id="2918" w:author="user" w:date="2018-05-28T19:13:00Z">
              <w:r>
                <w:rPr>
                  <w:rFonts w:cs="Arial" w:hint="eastAsia"/>
                  <w:color w:val="000000"/>
                  <w:lang w:val="en-US" w:eastAsia="zh-CN"/>
                </w:rPr>
                <w:t>本方</w:t>
              </w:r>
            </w:ins>
            <w:ins w:id="2919" w:author="user" w:date="2018-05-25T08:29:00Z">
              <w:r w:rsidR="007B2F59">
                <w:rPr>
                  <w:rFonts w:cs="Arial" w:hint="eastAsia"/>
                  <w:color w:val="000000"/>
                  <w:lang w:val="en-US" w:eastAsia="zh-CN"/>
                </w:rPr>
                <w:t>撤单</w:t>
              </w:r>
              <w:r w:rsidR="007B2F59">
                <w:rPr>
                  <w:rFonts w:cs="Arial"/>
                  <w:color w:val="000000"/>
                  <w:lang w:val="en-US" w:eastAsia="zh-CN"/>
                </w:rPr>
                <w:t>=6</w:t>
              </w:r>
            </w:ins>
          </w:p>
        </w:tc>
        <w:tc>
          <w:tcPr>
            <w:tcW w:w="1134" w:type="dxa"/>
            <w:tcBorders>
              <w:top w:val="single" w:sz="4" w:space="0" w:color="000000"/>
              <w:left w:val="single" w:sz="4" w:space="0" w:color="000000"/>
              <w:bottom w:val="single" w:sz="4" w:space="0" w:color="000000"/>
              <w:right w:val="single" w:sz="4" w:space="0" w:color="000000"/>
            </w:tcBorders>
            <w:hideMark/>
          </w:tcPr>
          <w:p w:rsidR="007B2F59" w:rsidRDefault="007B2F59" w:rsidP="007B2F59">
            <w:pPr>
              <w:jc w:val="center"/>
              <w:rPr>
                <w:ins w:id="2920" w:author="user" w:date="2018-05-25T08:29:00Z"/>
                <w:rFonts w:cs="Arial"/>
                <w:color w:val="000000"/>
                <w:lang w:val="en-US" w:eastAsia="zh-CN"/>
              </w:rPr>
            </w:pPr>
            <w:ins w:id="2921" w:author="user" w:date="2018-05-25T08:29:00Z">
              <w:r>
                <w:rPr>
                  <w:rFonts w:cs="Arial"/>
                  <w:color w:val="000000"/>
                  <w:lang w:val="en-US" w:eastAsia="zh-CN"/>
                </w:rPr>
                <w:t>C2</w:t>
              </w:r>
            </w:ins>
          </w:p>
        </w:tc>
      </w:tr>
    </w:tbl>
    <w:p w:rsidR="00CE54BA" w:rsidRDefault="00CE54BA" w:rsidP="00CE54BA">
      <w:pPr>
        <w:spacing w:before="0" w:after="0"/>
        <w:rPr>
          <w:ins w:id="2922" w:author="user" w:date="2018-05-25T08:29:00Z"/>
          <w:vanish/>
        </w:rPr>
      </w:pPr>
    </w:p>
    <w:p w:rsidR="00CE54BA" w:rsidRDefault="00CE54BA" w:rsidP="00CE54BA">
      <w:pPr>
        <w:spacing w:before="0" w:after="0"/>
        <w:rPr>
          <w:ins w:id="2923" w:author="user" w:date="2018-05-25T08:29:00Z"/>
          <w:vanish/>
        </w:rPr>
      </w:pPr>
    </w:p>
    <w:p w:rsidR="00CE54BA" w:rsidRDefault="00CE54BA" w:rsidP="000744DC">
      <w:pPr>
        <w:rPr>
          <w:lang w:eastAsia="zh-CN"/>
        </w:rPr>
      </w:pPr>
    </w:p>
    <w:p w:rsidR="00690FAD" w:rsidRDefault="00690FAD">
      <w:pPr>
        <w:pStyle w:val="1"/>
        <w:rPr>
          <w:ins w:id="2924" w:author="user" w:date="2018-03-26T10:50:00Z"/>
          <w:lang w:eastAsia="zh-CN"/>
        </w:rPr>
      </w:pPr>
      <w:bookmarkStart w:id="2925" w:name="_Toc525648628"/>
      <w:ins w:id="2926" w:author="user" w:date="2018-03-26T10:49:00Z">
        <w:r>
          <w:rPr>
            <w:rFonts w:hint="eastAsia"/>
            <w:lang w:eastAsia="zh-CN"/>
          </w:rPr>
          <w:lastRenderedPageBreak/>
          <w:t>落地</w:t>
        </w:r>
        <w:r>
          <w:rPr>
            <w:lang w:eastAsia="zh-CN"/>
          </w:rPr>
          <w:t>文件</w:t>
        </w:r>
      </w:ins>
      <w:bookmarkEnd w:id="2925"/>
    </w:p>
    <w:p w:rsidR="00690FAD" w:rsidRDefault="00690FAD" w:rsidP="006D5CD3">
      <w:pPr>
        <w:pStyle w:val="affffff"/>
        <w:keepLines w:val="0"/>
        <w:widowControl w:val="0"/>
        <w:suppressAutoHyphens w:val="0"/>
        <w:spacing w:before="0" w:after="0" w:line="240" w:lineRule="auto"/>
        <w:ind w:left="420" w:firstLineChars="0" w:firstLine="0"/>
        <w:jc w:val="both"/>
        <w:rPr>
          <w:ins w:id="2927" w:author="user" w:date="2018-03-26T10:50:00Z"/>
        </w:rPr>
      </w:pPr>
    </w:p>
    <w:p w:rsidR="00690FAD" w:rsidRDefault="00690FAD" w:rsidP="00690FAD">
      <w:pPr>
        <w:pStyle w:val="affffff"/>
        <w:keepLines w:val="0"/>
        <w:widowControl w:val="0"/>
        <w:numPr>
          <w:ilvl w:val="1"/>
          <w:numId w:val="45"/>
        </w:numPr>
        <w:suppressAutoHyphens w:val="0"/>
        <w:spacing w:before="0" w:after="0" w:line="240" w:lineRule="auto"/>
        <w:ind w:firstLineChars="0"/>
        <w:jc w:val="both"/>
        <w:rPr>
          <w:ins w:id="2928" w:author="user" w:date="2018-03-26T10:50:00Z"/>
        </w:rPr>
      </w:pPr>
      <w:ins w:id="2929" w:author="user" w:date="2018-03-26T10:50:00Z">
        <w:r>
          <w:rPr>
            <w:rFonts w:hint="eastAsia"/>
          </w:rPr>
          <w:t>定时刷新的数据文件如下：</w:t>
        </w:r>
      </w:ins>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6"/>
        <w:gridCol w:w="2268"/>
        <w:gridCol w:w="2410"/>
        <w:gridCol w:w="1814"/>
      </w:tblGrid>
      <w:tr w:rsidR="00690FAD" w:rsidRPr="00C315DF" w:rsidTr="006D5CD3">
        <w:trPr>
          <w:ins w:id="2930" w:author="user" w:date="2018-03-26T10:50:00Z"/>
        </w:trPr>
        <w:tc>
          <w:tcPr>
            <w:tcW w:w="1156" w:type="dxa"/>
            <w:shd w:val="clear" w:color="auto" w:fill="A6A6A6" w:themeFill="background1" w:themeFillShade="A6"/>
          </w:tcPr>
          <w:p w:rsidR="00690FAD" w:rsidRPr="006F3C21" w:rsidRDefault="00690FAD" w:rsidP="00690FAD">
            <w:pPr>
              <w:pStyle w:val="affffff"/>
              <w:ind w:firstLineChars="0" w:firstLine="0"/>
              <w:rPr>
                <w:ins w:id="2931" w:author="user" w:date="2018-03-26T10:50:00Z"/>
                <w:color w:val="FFFFFF" w:themeColor="background1"/>
              </w:rPr>
            </w:pPr>
            <w:ins w:id="2932" w:author="user" w:date="2018-03-26T10:50:00Z">
              <w:r w:rsidRPr="006F3C21">
                <w:rPr>
                  <w:rFonts w:hint="eastAsia"/>
                  <w:color w:val="FFFFFF" w:themeColor="background1"/>
                </w:rPr>
                <w:t>数据类型</w:t>
              </w:r>
            </w:ins>
          </w:p>
        </w:tc>
        <w:tc>
          <w:tcPr>
            <w:tcW w:w="2268" w:type="dxa"/>
            <w:shd w:val="clear" w:color="auto" w:fill="A6A6A6" w:themeFill="background1" w:themeFillShade="A6"/>
          </w:tcPr>
          <w:p w:rsidR="00690FAD" w:rsidRPr="006F3C21" w:rsidRDefault="00690FAD" w:rsidP="00690FAD">
            <w:pPr>
              <w:pStyle w:val="affffff"/>
              <w:ind w:firstLineChars="0" w:firstLine="0"/>
              <w:rPr>
                <w:ins w:id="2933" w:author="user" w:date="2018-03-26T10:50:00Z"/>
                <w:color w:val="FFFFFF" w:themeColor="background1"/>
              </w:rPr>
            </w:pPr>
            <w:ins w:id="2934" w:author="user" w:date="2018-03-26T10:50:00Z">
              <w:r w:rsidRPr="006F3C21">
                <w:rPr>
                  <w:rFonts w:hint="eastAsia"/>
                  <w:color w:val="FFFFFF" w:themeColor="background1"/>
                </w:rPr>
                <w:t>文件名称</w:t>
              </w:r>
            </w:ins>
          </w:p>
        </w:tc>
        <w:tc>
          <w:tcPr>
            <w:tcW w:w="2410" w:type="dxa"/>
            <w:shd w:val="clear" w:color="auto" w:fill="A6A6A6" w:themeFill="background1" w:themeFillShade="A6"/>
          </w:tcPr>
          <w:p w:rsidR="00690FAD" w:rsidRPr="006F3C21" w:rsidRDefault="00690FAD" w:rsidP="00690FAD">
            <w:pPr>
              <w:pStyle w:val="affffff"/>
              <w:tabs>
                <w:tab w:val="right" w:pos="2329"/>
              </w:tabs>
              <w:ind w:firstLineChars="0" w:firstLine="0"/>
              <w:rPr>
                <w:ins w:id="2935" w:author="user" w:date="2018-03-26T10:50:00Z"/>
                <w:color w:val="FFFFFF" w:themeColor="background1"/>
              </w:rPr>
            </w:pPr>
            <w:ins w:id="2936" w:author="user" w:date="2018-03-26T10:50:00Z">
              <w:r w:rsidRPr="006F3C21">
                <w:rPr>
                  <w:rFonts w:hint="eastAsia"/>
                  <w:color w:val="FFFFFF" w:themeColor="background1"/>
                </w:rPr>
                <w:t>说明</w:t>
              </w:r>
              <w:r>
                <w:rPr>
                  <w:color w:val="FFFFFF" w:themeColor="background1"/>
                </w:rPr>
                <w:tab/>
              </w:r>
            </w:ins>
          </w:p>
        </w:tc>
        <w:tc>
          <w:tcPr>
            <w:tcW w:w="1814" w:type="dxa"/>
            <w:shd w:val="clear" w:color="auto" w:fill="A6A6A6" w:themeFill="background1" w:themeFillShade="A6"/>
          </w:tcPr>
          <w:p w:rsidR="00690FAD" w:rsidRPr="006F3C21" w:rsidRDefault="00690FAD" w:rsidP="00690FAD">
            <w:pPr>
              <w:pStyle w:val="affffff"/>
              <w:tabs>
                <w:tab w:val="right" w:pos="2329"/>
              </w:tabs>
              <w:ind w:firstLineChars="0" w:firstLine="0"/>
              <w:rPr>
                <w:ins w:id="2937" w:author="user" w:date="2018-03-26T10:50:00Z"/>
                <w:color w:val="FFFFFF" w:themeColor="background1"/>
                <w:lang w:eastAsia="zh-CN"/>
              </w:rPr>
            </w:pPr>
            <w:ins w:id="2938" w:author="user" w:date="2018-03-26T10:50:00Z">
              <w:r>
                <w:rPr>
                  <w:rFonts w:hint="eastAsia"/>
                  <w:color w:val="FFFFFF" w:themeColor="background1"/>
                </w:rPr>
                <w:t>定时刷新</w:t>
              </w:r>
            </w:ins>
            <w:ins w:id="2939" w:author="user" w:date="2018-03-26T10:51:00Z">
              <w:r>
                <w:rPr>
                  <w:rFonts w:hint="eastAsia"/>
                  <w:color w:val="FFFFFF" w:themeColor="background1"/>
                  <w:lang w:eastAsia="zh-CN"/>
                </w:rPr>
                <w:t>（</w:t>
              </w:r>
              <w:r>
                <w:rPr>
                  <w:color w:val="FFFFFF" w:themeColor="background1"/>
                  <w:lang w:eastAsia="zh-CN"/>
                </w:rPr>
                <w:t>时间可配置）</w:t>
              </w:r>
            </w:ins>
          </w:p>
        </w:tc>
      </w:tr>
      <w:tr w:rsidR="00690FAD" w:rsidRPr="00C315DF" w:rsidTr="006D5CD3">
        <w:trPr>
          <w:ins w:id="2940" w:author="user" w:date="2018-03-26T10:50:00Z"/>
        </w:trPr>
        <w:tc>
          <w:tcPr>
            <w:tcW w:w="1156" w:type="dxa"/>
          </w:tcPr>
          <w:p w:rsidR="00690FAD" w:rsidRPr="00C315DF" w:rsidRDefault="00690FAD" w:rsidP="00690FAD">
            <w:pPr>
              <w:spacing w:line="300" w:lineRule="auto"/>
              <w:rPr>
                <w:ins w:id="2941" w:author="user" w:date="2018-03-26T10:50:00Z"/>
                <w:rFonts w:ascii="Cambria" w:hAnsi="Cambria"/>
              </w:rPr>
            </w:pPr>
            <w:ins w:id="2942" w:author="user" w:date="2018-03-26T10:50:00Z">
              <w:r w:rsidRPr="00C315DF">
                <w:rPr>
                  <w:rFonts w:ascii="Cambria" w:hAnsi="Cambria" w:hint="eastAsia"/>
                </w:rPr>
                <w:t>确定报价</w:t>
              </w:r>
            </w:ins>
          </w:p>
        </w:tc>
        <w:tc>
          <w:tcPr>
            <w:tcW w:w="2268" w:type="dxa"/>
          </w:tcPr>
          <w:p w:rsidR="00690FAD" w:rsidRPr="00C315DF" w:rsidRDefault="00690FAD" w:rsidP="00690FAD">
            <w:pPr>
              <w:spacing w:line="300" w:lineRule="auto"/>
              <w:rPr>
                <w:ins w:id="2943" w:author="user" w:date="2018-03-26T10:50:00Z"/>
                <w:rFonts w:ascii="Cambria" w:hAnsi="Cambria"/>
              </w:rPr>
            </w:pPr>
            <w:ins w:id="2944" w:author="user" w:date="2018-03-26T10:50:00Z">
              <w:r w:rsidRPr="00C315DF">
                <w:rPr>
                  <w:rFonts w:ascii="Cambria" w:hAnsi="Cambria" w:hint="eastAsia"/>
                </w:rPr>
                <w:t>ZQ_QDBJyyyymmdd.txt</w:t>
              </w:r>
            </w:ins>
          </w:p>
        </w:tc>
        <w:tc>
          <w:tcPr>
            <w:tcW w:w="2410" w:type="dxa"/>
          </w:tcPr>
          <w:p w:rsidR="00690FAD" w:rsidRPr="00C315DF" w:rsidRDefault="00690FAD" w:rsidP="00690FAD">
            <w:pPr>
              <w:spacing w:line="300" w:lineRule="auto"/>
              <w:rPr>
                <w:ins w:id="2945" w:author="user" w:date="2018-03-26T10:50:00Z"/>
                <w:rFonts w:ascii="Cambria" w:hAnsi="Cambria"/>
              </w:rPr>
            </w:pPr>
            <w:ins w:id="2946" w:author="user" w:date="2018-03-26T10:50:00Z">
              <w:r>
                <w:rPr>
                  <w:rFonts w:ascii="Cambria" w:hAnsi="Cambria" w:hint="eastAsia"/>
                </w:rPr>
                <w:t>yyyymmdd</w:t>
              </w:r>
              <w:r>
                <w:rPr>
                  <w:rFonts w:ascii="Cambria" w:hAnsi="Cambria" w:hint="eastAsia"/>
                </w:rPr>
                <w:t>为当前日期</w:t>
              </w:r>
            </w:ins>
          </w:p>
        </w:tc>
        <w:tc>
          <w:tcPr>
            <w:tcW w:w="1814" w:type="dxa"/>
          </w:tcPr>
          <w:p w:rsidR="00690FAD" w:rsidRDefault="00690FAD" w:rsidP="00690FAD">
            <w:pPr>
              <w:spacing w:line="300" w:lineRule="auto"/>
              <w:rPr>
                <w:ins w:id="2947" w:author="user" w:date="2018-03-26T10:50:00Z"/>
                <w:rFonts w:ascii="Cambria" w:hAnsi="Cambria"/>
              </w:rPr>
            </w:pPr>
            <w:ins w:id="2948" w:author="user" w:date="2018-03-26T10:50:00Z">
              <w:r>
                <w:rPr>
                  <w:rFonts w:ascii="Cambria" w:hAnsi="Cambria" w:hint="eastAsia"/>
                </w:rPr>
                <w:t>5</w:t>
              </w:r>
              <w:r>
                <w:rPr>
                  <w:rFonts w:ascii="Cambria" w:hAnsi="Cambria" w:hint="eastAsia"/>
                </w:rPr>
                <w:t>秒</w:t>
              </w:r>
            </w:ins>
          </w:p>
        </w:tc>
      </w:tr>
      <w:tr w:rsidR="00690FAD" w:rsidRPr="00C315DF" w:rsidTr="006D5CD3">
        <w:trPr>
          <w:ins w:id="2949" w:author="user" w:date="2018-03-26T10:50:00Z"/>
        </w:trPr>
        <w:tc>
          <w:tcPr>
            <w:tcW w:w="1156" w:type="dxa"/>
          </w:tcPr>
          <w:p w:rsidR="00690FAD" w:rsidRPr="00C315DF" w:rsidRDefault="00690FAD" w:rsidP="00690FAD">
            <w:pPr>
              <w:spacing w:line="300" w:lineRule="auto"/>
              <w:rPr>
                <w:ins w:id="2950" w:author="user" w:date="2018-03-26T10:50:00Z"/>
                <w:rFonts w:ascii="Cambria" w:hAnsi="Cambria"/>
              </w:rPr>
            </w:pPr>
            <w:ins w:id="2951" w:author="user" w:date="2018-03-26T10:50:00Z">
              <w:r w:rsidRPr="00C315DF">
                <w:rPr>
                  <w:rFonts w:ascii="Cambria" w:hAnsi="Cambria" w:hint="eastAsia"/>
                </w:rPr>
                <w:t>成交行情</w:t>
              </w:r>
            </w:ins>
          </w:p>
        </w:tc>
        <w:tc>
          <w:tcPr>
            <w:tcW w:w="2268" w:type="dxa"/>
          </w:tcPr>
          <w:p w:rsidR="00690FAD" w:rsidRPr="00C315DF" w:rsidRDefault="00690FAD" w:rsidP="00690FAD">
            <w:pPr>
              <w:spacing w:line="300" w:lineRule="auto"/>
              <w:rPr>
                <w:ins w:id="2952" w:author="user" w:date="2018-03-26T10:50:00Z"/>
                <w:rFonts w:ascii="Cambria" w:hAnsi="Cambria"/>
              </w:rPr>
            </w:pPr>
            <w:ins w:id="2953" w:author="user" w:date="2018-03-26T10:50:00Z">
              <w:r w:rsidRPr="00C315DF">
                <w:rPr>
                  <w:rFonts w:ascii="Cambria" w:hAnsi="Cambria" w:hint="eastAsia"/>
                </w:rPr>
                <w:t>ZQ_CJHQyyyymmdd.txt</w:t>
              </w:r>
            </w:ins>
          </w:p>
        </w:tc>
        <w:tc>
          <w:tcPr>
            <w:tcW w:w="2410" w:type="dxa"/>
          </w:tcPr>
          <w:p w:rsidR="00690FAD" w:rsidRPr="00C315DF" w:rsidRDefault="00690FAD" w:rsidP="00690FAD">
            <w:pPr>
              <w:spacing w:line="300" w:lineRule="auto"/>
              <w:rPr>
                <w:ins w:id="2954" w:author="user" w:date="2018-03-26T10:50:00Z"/>
                <w:rFonts w:ascii="Cambria" w:hAnsi="Cambria"/>
              </w:rPr>
            </w:pPr>
            <w:ins w:id="2955" w:author="user" w:date="2018-03-26T10:50:00Z">
              <w:r>
                <w:rPr>
                  <w:rFonts w:ascii="Cambria" w:hAnsi="Cambria" w:hint="eastAsia"/>
                </w:rPr>
                <w:t>yyyymmdd</w:t>
              </w:r>
              <w:r>
                <w:rPr>
                  <w:rFonts w:ascii="Cambria" w:hAnsi="Cambria" w:hint="eastAsia"/>
                </w:rPr>
                <w:t>为当前日期</w:t>
              </w:r>
            </w:ins>
          </w:p>
        </w:tc>
        <w:tc>
          <w:tcPr>
            <w:tcW w:w="1814" w:type="dxa"/>
          </w:tcPr>
          <w:p w:rsidR="00690FAD" w:rsidRDefault="00690FAD" w:rsidP="00690FAD">
            <w:pPr>
              <w:spacing w:line="300" w:lineRule="auto"/>
              <w:rPr>
                <w:ins w:id="2956" w:author="user" w:date="2018-03-26T10:50:00Z"/>
                <w:rFonts w:ascii="Cambria" w:hAnsi="Cambria"/>
              </w:rPr>
            </w:pPr>
            <w:ins w:id="2957" w:author="user" w:date="2018-03-26T10:50:00Z">
              <w:r>
                <w:rPr>
                  <w:rFonts w:ascii="Cambria" w:hAnsi="Cambria" w:hint="eastAsia"/>
                </w:rPr>
                <w:t>5</w:t>
              </w:r>
              <w:r>
                <w:rPr>
                  <w:rFonts w:ascii="Cambria" w:hAnsi="Cambria" w:hint="eastAsia"/>
                </w:rPr>
                <w:t>秒</w:t>
              </w:r>
            </w:ins>
          </w:p>
        </w:tc>
      </w:tr>
      <w:tr w:rsidR="00690FAD" w:rsidRPr="00C315DF" w:rsidTr="006D5CD3">
        <w:trPr>
          <w:ins w:id="2958" w:author="user" w:date="2018-03-26T10:50:00Z"/>
        </w:trPr>
        <w:tc>
          <w:tcPr>
            <w:tcW w:w="1156" w:type="dxa"/>
          </w:tcPr>
          <w:p w:rsidR="00690FAD" w:rsidRPr="00C315DF" w:rsidRDefault="00690FAD" w:rsidP="00690FAD">
            <w:pPr>
              <w:spacing w:line="300" w:lineRule="auto"/>
              <w:rPr>
                <w:ins w:id="2959" w:author="user" w:date="2018-03-26T10:50:00Z"/>
                <w:rFonts w:ascii="Cambria" w:hAnsi="Cambria"/>
              </w:rPr>
            </w:pPr>
            <w:ins w:id="2960" w:author="user" w:date="2018-03-26T10:50:00Z">
              <w:r w:rsidRPr="00C315DF">
                <w:rPr>
                  <w:rFonts w:ascii="Cambria" w:hAnsi="Cambria" w:hint="eastAsia"/>
                </w:rPr>
                <w:t>成交明细</w:t>
              </w:r>
            </w:ins>
          </w:p>
        </w:tc>
        <w:tc>
          <w:tcPr>
            <w:tcW w:w="2268" w:type="dxa"/>
          </w:tcPr>
          <w:p w:rsidR="00690FAD" w:rsidRPr="00C315DF" w:rsidRDefault="00690FAD" w:rsidP="00690FAD">
            <w:pPr>
              <w:spacing w:line="300" w:lineRule="auto"/>
              <w:rPr>
                <w:ins w:id="2961" w:author="user" w:date="2018-03-26T10:50:00Z"/>
                <w:rFonts w:ascii="Cambria" w:hAnsi="Cambria"/>
              </w:rPr>
            </w:pPr>
            <w:ins w:id="2962" w:author="user" w:date="2018-03-26T10:50:00Z">
              <w:r w:rsidRPr="00C315DF">
                <w:rPr>
                  <w:rFonts w:ascii="Cambria" w:hAnsi="Cambria" w:hint="eastAsia"/>
                </w:rPr>
                <w:t>ZQ_CJMXyyyymmdd.txt</w:t>
              </w:r>
            </w:ins>
          </w:p>
        </w:tc>
        <w:tc>
          <w:tcPr>
            <w:tcW w:w="2410" w:type="dxa"/>
          </w:tcPr>
          <w:p w:rsidR="00690FAD" w:rsidRPr="00C315DF" w:rsidRDefault="00690FAD" w:rsidP="00690FAD">
            <w:pPr>
              <w:spacing w:line="300" w:lineRule="auto"/>
              <w:rPr>
                <w:ins w:id="2963" w:author="user" w:date="2018-03-26T10:50:00Z"/>
                <w:rFonts w:ascii="Cambria" w:hAnsi="Cambria"/>
              </w:rPr>
            </w:pPr>
            <w:ins w:id="2964" w:author="user" w:date="2018-03-26T10:50:00Z">
              <w:r>
                <w:rPr>
                  <w:rFonts w:ascii="Cambria" w:hAnsi="Cambria" w:hint="eastAsia"/>
                </w:rPr>
                <w:t>yyyymmdd</w:t>
              </w:r>
              <w:r>
                <w:rPr>
                  <w:rFonts w:ascii="Cambria" w:hAnsi="Cambria" w:hint="eastAsia"/>
                </w:rPr>
                <w:t>为当前日期</w:t>
              </w:r>
            </w:ins>
          </w:p>
        </w:tc>
        <w:tc>
          <w:tcPr>
            <w:tcW w:w="1814" w:type="dxa"/>
          </w:tcPr>
          <w:p w:rsidR="00690FAD" w:rsidRDefault="00690FAD" w:rsidP="00690FAD">
            <w:pPr>
              <w:spacing w:line="300" w:lineRule="auto"/>
              <w:rPr>
                <w:ins w:id="2965" w:author="user" w:date="2018-03-26T10:50:00Z"/>
                <w:rFonts w:ascii="Cambria" w:hAnsi="Cambria"/>
              </w:rPr>
            </w:pPr>
            <w:ins w:id="2966" w:author="user" w:date="2018-03-26T10:50:00Z">
              <w:r>
                <w:rPr>
                  <w:rFonts w:ascii="Cambria" w:hAnsi="Cambria" w:hint="eastAsia"/>
                </w:rPr>
                <w:t>5</w:t>
              </w:r>
              <w:r>
                <w:rPr>
                  <w:rFonts w:ascii="Cambria" w:hAnsi="Cambria" w:hint="eastAsia"/>
                </w:rPr>
                <w:t>秒</w:t>
              </w:r>
            </w:ins>
          </w:p>
        </w:tc>
      </w:tr>
      <w:tr w:rsidR="00690FAD" w:rsidRPr="00C315DF" w:rsidTr="006D5CD3">
        <w:trPr>
          <w:ins w:id="2967" w:author="user" w:date="2018-03-26T10:50:00Z"/>
        </w:trPr>
        <w:tc>
          <w:tcPr>
            <w:tcW w:w="1156" w:type="dxa"/>
          </w:tcPr>
          <w:p w:rsidR="00690FAD" w:rsidRPr="00C315DF" w:rsidRDefault="00690FAD" w:rsidP="00690FAD">
            <w:pPr>
              <w:spacing w:line="300" w:lineRule="auto"/>
              <w:rPr>
                <w:ins w:id="2968" w:author="user" w:date="2018-03-26T10:50:00Z"/>
                <w:rFonts w:ascii="Cambria" w:hAnsi="Cambria"/>
              </w:rPr>
            </w:pPr>
            <w:ins w:id="2969" w:author="user" w:date="2018-03-26T10:50:00Z">
              <w:r w:rsidRPr="00C315DF">
                <w:rPr>
                  <w:rFonts w:ascii="Cambria" w:hAnsi="Cambria" w:hint="eastAsia"/>
                </w:rPr>
                <w:t>证券信息</w:t>
              </w:r>
            </w:ins>
          </w:p>
        </w:tc>
        <w:tc>
          <w:tcPr>
            <w:tcW w:w="2268" w:type="dxa"/>
          </w:tcPr>
          <w:p w:rsidR="00690FAD" w:rsidRPr="00C315DF" w:rsidRDefault="00690FAD" w:rsidP="00690FAD">
            <w:pPr>
              <w:spacing w:line="300" w:lineRule="auto"/>
              <w:rPr>
                <w:ins w:id="2970" w:author="user" w:date="2018-03-26T10:50:00Z"/>
                <w:rFonts w:ascii="Cambria" w:hAnsi="Cambria"/>
              </w:rPr>
            </w:pPr>
            <w:ins w:id="2971" w:author="user" w:date="2018-03-26T10:50:00Z">
              <w:r w:rsidRPr="00C315DF">
                <w:rPr>
                  <w:rFonts w:ascii="Cambria" w:hAnsi="Cambria" w:hint="eastAsia"/>
                </w:rPr>
                <w:t>ZQ_ZQXXyyyymmdd.txt</w:t>
              </w:r>
            </w:ins>
          </w:p>
        </w:tc>
        <w:tc>
          <w:tcPr>
            <w:tcW w:w="2410" w:type="dxa"/>
          </w:tcPr>
          <w:p w:rsidR="00690FAD" w:rsidRPr="00C315DF" w:rsidRDefault="00690FAD" w:rsidP="00690FAD">
            <w:pPr>
              <w:spacing w:line="300" w:lineRule="auto"/>
              <w:rPr>
                <w:ins w:id="2972" w:author="user" w:date="2018-03-26T10:50:00Z"/>
                <w:rFonts w:ascii="Cambria" w:hAnsi="Cambria"/>
              </w:rPr>
            </w:pPr>
            <w:ins w:id="2973" w:author="user" w:date="2018-03-26T10:50:00Z">
              <w:r>
                <w:rPr>
                  <w:rFonts w:ascii="Cambria" w:hAnsi="Cambria" w:hint="eastAsia"/>
                </w:rPr>
                <w:t>yyyymmdd</w:t>
              </w:r>
              <w:r>
                <w:rPr>
                  <w:rFonts w:ascii="Cambria" w:hAnsi="Cambria" w:hint="eastAsia"/>
                </w:rPr>
                <w:t>为当前日期</w:t>
              </w:r>
            </w:ins>
          </w:p>
        </w:tc>
        <w:tc>
          <w:tcPr>
            <w:tcW w:w="1814" w:type="dxa"/>
          </w:tcPr>
          <w:p w:rsidR="00690FAD" w:rsidRDefault="00690FAD" w:rsidP="00690FAD">
            <w:pPr>
              <w:spacing w:line="300" w:lineRule="auto"/>
              <w:rPr>
                <w:ins w:id="2974" w:author="user" w:date="2018-03-26T10:50:00Z"/>
                <w:rFonts w:ascii="Cambria" w:hAnsi="Cambria"/>
              </w:rPr>
            </w:pPr>
            <w:ins w:id="2975" w:author="user" w:date="2018-03-26T10:50:00Z">
              <w:r>
                <w:rPr>
                  <w:rFonts w:ascii="Cambria" w:hAnsi="Cambria" w:hint="eastAsia"/>
                </w:rPr>
                <w:t>5</w:t>
              </w:r>
              <w:r>
                <w:rPr>
                  <w:rFonts w:ascii="Cambria" w:hAnsi="Cambria" w:hint="eastAsia"/>
                </w:rPr>
                <w:t>分钟</w:t>
              </w:r>
            </w:ins>
          </w:p>
        </w:tc>
      </w:tr>
      <w:tr w:rsidR="00690FAD" w:rsidRPr="00C315DF" w:rsidTr="006D5CD3">
        <w:trPr>
          <w:ins w:id="2976" w:author="user" w:date="2018-03-26T10:50:00Z"/>
        </w:trPr>
        <w:tc>
          <w:tcPr>
            <w:tcW w:w="1156" w:type="dxa"/>
          </w:tcPr>
          <w:p w:rsidR="00690FAD" w:rsidRPr="00C315DF" w:rsidRDefault="00690FAD" w:rsidP="00690FAD">
            <w:pPr>
              <w:spacing w:line="300" w:lineRule="auto"/>
              <w:rPr>
                <w:ins w:id="2977" w:author="user" w:date="2018-03-26T10:50:00Z"/>
                <w:rFonts w:ascii="Cambria" w:hAnsi="Cambria"/>
              </w:rPr>
            </w:pPr>
            <w:ins w:id="2978" w:author="user" w:date="2018-03-26T10:50:00Z">
              <w:r>
                <w:rPr>
                  <w:rFonts w:ascii="Cambria" w:hAnsi="Cambria" w:hint="eastAsia"/>
                </w:rPr>
                <w:t>过户数据</w:t>
              </w:r>
            </w:ins>
          </w:p>
        </w:tc>
        <w:tc>
          <w:tcPr>
            <w:tcW w:w="2268" w:type="dxa"/>
          </w:tcPr>
          <w:p w:rsidR="00690FAD" w:rsidRPr="00C315DF" w:rsidRDefault="00690FAD" w:rsidP="00690FAD">
            <w:pPr>
              <w:spacing w:line="300" w:lineRule="auto"/>
              <w:rPr>
                <w:ins w:id="2979" w:author="user" w:date="2018-03-26T10:50:00Z"/>
                <w:rFonts w:ascii="Cambria" w:hAnsi="Cambria"/>
              </w:rPr>
            </w:pPr>
            <w:ins w:id="2980" w:author="user" w:date="2018-03-26T10:50:00Z">
              <w:r>
                <w:rPr>
                  <w:rFonts w:ascii="Cambria" w:hAnsi="Cambria" w:hint="eastAsia"/>
                </w:rPr>
                <w:t>zghxxx.txt</w:t>
              </w:r>
            </w:ins>
          </w:p>
        </w:tc>
        <w:tc>
          <w:tcPr>
            <w:tcW w:w="2410" w:type="dxa"/>
          </w:tcPr>
          <w:p w:rsidR="00690FAD" w:rsidRDefault="00690FAD" w:rsidP="00690FAD">
            <w:pPr>
              <w:spacing w:line="300" w:lineRule="auto"/>
              <w:rPr>
                <w:ins w:id="2981" w:author="user" w:date="2018-03-26T10:50:00Z"/>
                <w:rFonts w:ascii="Cambria" w:hAnsi="Cambria"/>
              </w:rPr>
            </w:pPr>
            <w:ins w:id="2982" w:author="user" w:date="2018-03-26T10:50:00Z">
              <w:r>
                <w:rPr>
                  <w:rFonts w:ascii="Cambria" w:hAnsi="Cambria" w:hint="eastAsia"/>
                </w:rPr>
                <w:t xml:space="preserve">xxx </w:t>
              </w:r>
              <w:r>
                <w:rPr>
                  <w:rFonts w:ascii="Cambria" w:hAnsi="Cambria" w:hint="eastAsia"/>
                </w:rPr>
                <w:t>为该交易商代码</w:t>
              </w:r>
            </w:ins>
          </w:p>
        </w:tc>
        <w:tc>
          <w:tcPr>
            <w:tcW w:w="1814" w:type="dxa"/>
          </w:tcPr>
          <w:p w:rsidR="00690FAD" w:rsidRDefault="00690FAD" w:rsidP="00690FAD">
            <w:pPr>
              <w:spacing w:line="300" w:lineRule="auto"/>
              <w:rPr>
                <w:ins w:id="2983" w:author="user" w:date="2018-03-26T10:50:00Z"/>
                <w:rFonts w:ascii="Cambria" w:hAnsi="Cambria"/>
              </w:rPr>
            </w:pPr>
            <w:ins w:id="2984" w:author="user" w:date="2018-03-26T10:50:00Z">
              <w:r>
                <w:rPr>
                  <w:rFonts w:ascii="Cambria" w:hAnsi="Cambria" w:hint="eastAsia"/>
                </w:rPr>
                <w:t>10</w:t>
              </w:r>
              <w:r>
                <w:rPr>
                  <w:rFonts w:ascii="Cambria" w:hAnsi="Cambria" w:hint="eastAsia"/>
                </w:rPr>
                <w:t>秒</w:t>
              </w:r>
            </w:ins>
          </w:p>
        </w:tc>
      </w:tr>
    </w:tbl>
    <w:p w:rsidR="00690FAD" w:rsidRDefault="00690FAD" w:rsidP="00690FAD">
      <w:pPr>
        <w:pStyle w:val="affffff"/>
        <w:keepLines w:val="0"/>
        <w:widowControl w:val="0"/>
        <w:numPr>
          <w:ilvl w:val="1"/>
          <w:numId w:val="45"/>
        </w:numPr>
        <w:suppressAutoHyphens w:val="0"/>
        <w:spacing w:before="0" w:after="0" w:line="240" w:lineRule="auto"/>
        <w:ind w:firstLineChars="0"/>
        <w:jc w:val="both"/>
        <w:rPr>
          <w:ins w:id="2985" w:author="user" w:date="2018-03-26T10:50:00Z"/>
        </w:rPr>
      </w:pPr>
      <w:ins w:id="2986" w:author="user" w:date="2018-03-26T10:50:00Z">
        <w:r>
          <w:rPr>
            <w:rFonts w:hint="eastAsia"/>
          </w:rPr>
          <w:t>非定时刷新的数据文件如下：</w:t>
        </w:r>
      </w:ins>
    </w:p>
    <w:tbl>
      <w:tblPr>
        <w:tblW w:w="767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2207"/>
        <w:gridCol w:w="2418"/>
        <w:gridCol w:w="1835"/>
      </w:tblGrid>
      <w:tr w:rsidR="00690FAD" w:rsidRPr="00C315DF" w:rsidTr="006D5CD3">
        <w:trPr>
          <w:ins w:id="2987" w:author="user" w:date="2018-03-26T10:50:00Z"/>
        </w:trPr>
        <w:tc>
          <w:tcPr>
            <w:tcW w:w="1217" w:type="dxa"/>
            <w:shd w:val="clear" w:color="auto" w:fill="A6A6A6" w:themeFill="background1" w:themeFillShade="A6"/>
          </w:tcPr>
          <w:p w:rsidR="00690FAD" w:rsidRPr="006F3C21" w:rsidRDefault="00690FAD" w:rsidP="00690FAD">
            <w:pPr>
              <w:pStyle w:val="affffff"/>
              <w:ind w:firstLineChars="0" w:firstLine="0"/>
              <w:rPr>
                <w:ins w:id="2988" w:author="user" w:date="2018-03-26T10:50:00Z"/>
                <w:color w:val="FFFFFF" w:themeColor="background1"/>
              </w:rPr>
            </w:pPr>
            <w:ins w:id="2989" w:author="user" w:date="2018-03-26T10:50:00Z">
              <w:r w:rsidRPr="006F3C21">
                <w:rPr>
                  <w:rFonts w:hint="eastAsia"/>
                  <w:color w:val="FFFFFF" w:themeColor="background1"/>
                </w:rPr>
                <w:t>数据类型</w:t>
              </w:r>
            </w:ins>
          </w:p>
        </w:tc>
        <w:tc>
          <w:tcPr>
            <w:tcW w:w="2207" w:type="dxa"/>
            <w:shd w:val="clear" w:color="auto" w:fill="A6A6A6" w:themeFill="background1" w:themeFillShade="A6"/>
          </w:tcPr>
          <w:p w:rsidR="00690FAD" w:rsidRPr="006F3C21" w:rsidRDefault="00690FAD" w:rsidP="00690FAD">
            <w:pPr>
              <w:pStyle w:val="affffff"/>
              <w:ind w:firstLineChars="0" w:firstLine="0"/>
              <w:rPr>
                <w:ins w:id="2990" w:author="user" w:date="2018-03-26T10:50:00Z"/>
                <w:color w:val="FFFFFF" w:themeColor="background1"/>
              </w:rPr>
            </w:pPr>
            <w:ins w:id="2991" w:author="user" w:date="2018-03-26T10:50:00Z">
              <w:r w:rsidRPr="006F3C21">
                <w:rPr>
                  <w:rFonts w:hint="eastAsia"/>
                  <w:color w:val="FFFFFF" w:themeColor="background1"/>
                </w:rPr>
                <w:t>文件名称</w:t>
              </w:r>
            </w:ins>
          </w:p>
        </w:tc>
        <w:tc>
          <w:tcPr>
            <w:tcW w:w="2418" w:type="dxa"/>
            <w:shd w:val="clear" w:color="auto" w:fill="A6A6A6" w:themeFill="background1" w:themeFillShade="A6"/>
          </w:tcPr>
          <w:p w:rsidR="00690FAD" w:rsidRPr="006F3C21" w:rsidRDefault="00690FAD" w:rsidP="00690FAD">
            <w:pPr>
              <w:pStyle w:val="affffff"/>
              <w:ind w:firstLineChars="0" w:firstLine="0"/>
              <w:rPr>
                <w:ins w:id="2992" w:author="user" w:date="2018-03-26T10:50:00Z"/>
                <w:color w:val="FFFFFF" w:themeColor="background1"/>
              </w:rPr>
            </w:pPr>
            <w:ins w:id="2993" w:author="user" w:date="2018-03-26T10:50:00Z">
              <w:r w:rsidRPr="006F3C21">
                <w:rPr>
                  <w:rFonts w:hint="eastAsia"/>
                  <w:color w:val="FFFFFF" w:themeColor="background1"/>
                </w:rPr>
                <w:t>说明</w:t>
              </w:r>
            </w:ins>
          </w:p>
        </w:tc>
        <w:tc>
          <w:tcPr>
            <w:tcW w:w="1835" w:type="dxa"/>
            <w:shd w:val="clear" w:color="auto" w:fill="A6A6A6" w:themeFill="background1" w:themeFillShade="A6"/>
          </w:tcPr>
          <w:p w:rsidR="00690FAD" w:rsidRPr="006F3C21" w:rsidRDefault="00690FAD" w:rsidP="00690FAD">
            <w:pPr>
              <w:pStyle w:val="affffff"/>
              <w:ind w:firstLineChars="0" w:firstLine="0"/>
              <w:rPr>
                <w:ins w:id="2994" w:author="user" w:date="2018-03-26T10:50:00Z"/>
                <w:color w:val="FFFFFF" w:themeColor="background1"/>
              </w:rPr>
            </w:pPr>
            <w:ins w:id="2995" w:author="user" w:date="2018-03-26T10:50:00Z">
              <w:r>
                <w:rPr>
                  <w:rFonts w:hint="eastAsia"/>
                  <w:color w:val="FFFFFF" w:themeColor="background1"/>
                </w:rPr>
                <w:t>落地时间</w:t>
              </w:r>
            </w:ins>
          </w:p>
        </w:tc>
      </w:tr>
      <w:tr w:rsidR="00690FAD" w:rsidRPr="00C315DF" w:rsidTr="006D5CD3">
        <w:trPr>
          <w:ins w:id="2996" w:author="user" w:date="2018-03-26T10:50:00Z"/>
        </w:trPr>
        <w:tc>
          <w:tcPr>
            <w:tcW w:w="1217" w:type="dxa"/>
          </w:tcPr>
          <w:p w:rsidR="00690FAD" w:rsidRPr="00C315DF" w:rsidRDefault="00690FAD" w:rsidP="00690FAD">
            <w:pPr>
              <w:spacing w:line="300" w:lineRule="auto"/>
              <w:rPr>
                <w:ins w:id="2997" w:author="user" w:date="2018-03-26T10:50:00Z"/>
                <w:rFonts w:ascii="Cambria" w:hAnsi="Cambria"/>
              </w:rPr>
            </w:pPr>
            <w:ins w:id="2998" w:author="user" w:date="2018-03-26T10:50:00Z">
              <w:r>
                <w:rPr>
                  <w:rFonts w:ascii="Cambria" w:hAnsi="Cambria" w:hint="eastAsia"/>
                </w:rPr>
                <w:t>过户数据</w:t>
              </w:r>
            </w:ins>
          </w:p>
        </w:tc>
        <w:tc>
          <w:tcPr>
            <w:tcW w:w="2207" w:type="dxa"/>
          </w:tcPr>
          <w:p w:rsidR="00690FAD" w:rsidRPr="00C315DF" w:rsidRDefault="00690FAD" w:rsidP="00690FAD">
            <w:pPr>
              <w:spacing w:line="300" w:lineRule="auto"/>
              <w:rPr>
                <w:ins w:id="2999" w:author="user" w:date="2018-03-26T10:50:00Z"/>
                <w:rFonts w:ascii="Cambria" w:hAnsi="Cambria"/>
              </w:rPr>
            </w:pPr>
            <w:ins w:id="3000" w:author="user" w:date="2018-03-26T10:50:00Z">
              <w:r>
                <w:rPr>
                  <w:rFonts w:ascii="Cambria" w:hAnsi="Cambria" w:hint="eastAsia"/>
                </w:rPr>
                <w:t>zghxxx.dbf</w:t>
              </w:r>
            </w:ins>
          </w:p>
        </w:tc>
        <w:tc>
          <w:tcPr>
            <w:tcW w:w="2418" w:type="dxa"/>
          </w:tcPr>
          <w:p w:rsidR="00690FAD" w:rsidRDefault="00690FAD" w:rsidP="00690FAD">
            <w:pPr>
              <w:spacing w:line="300" w:lineRule="auto"/>
              <w:rPr>
                <w:ins w:id="3001" w:author="user" w:date="2018-03-26T10:50:00Z"/>
                <w:rFonts w:ascii="Cambria" w:hAnsi="Cambria"/>
              </w:rPr>
            </w:pPr>
            <w:ins w:id="3002" w:author="user" w:date="2018-03-26T10:50:00Z">
              <w:r>
                <w:rPr>
                  <w:rFonts w:ascii="Cambria" w:hAnsi="Cambria" w:hint="eastAsia"/>
                </w:rPr>
                <w:t xml:space="preserve">xxx </w:t>
              </w:r>
              <w:r>
                <w:rPr>
                  <w:rFonts w:ascii="Cambria" w:hAnsi="Cambria" w:hint="eastAsia"/>
                </w:rPr>
                <w:t>为该交易商代码</w:t>
              </w:r>
            </w:ins>
          </w:p>
        </w:tc>
        <w:tc>
          <w:tcPr>
            <w:tcW w:w="1835" w:type="dxa"/>
          </w:tcPr>
          <w:p w:rsidR="00690FAD" w:rsidRDefault="00690FAD" w:rsidP="00690FAD">
            <w:pPr>
              <w:pStyle w:val="affffff"/>
              <w:keepLines w:val="0"/>
              <w:widowControl w:val="0"/>
              <w:numPr>
                <w:ilvl w:val="0"/>
                <w:numId w:val="46"/>
              </w:numPr>
              <w:suppressAutoHyphens w:val="0"/>
              <w:spacing w:before="0" w:after="0" w:line="300" w:lineRule="auto"/>
              <w:ind w:firstLineChars="0"/>
              <w:jc w:val="both"/>
              <w:rPr>
                <w:ins w:id="3003" w:author="user" w:date="2018-03-26T10:50:00Z"/>
              </w:rPr>
            </w:pPr>
            <w:ins w:id="3004" w:author="user" w:date="2018-03-26T10:50:00Z">
              <w:r w:rsidRPr="00FD58F0">
                <w:rPr>
                  <w:rFonts w:hint="eastAsia"/>
                </w:rPr>
                <w:t>系统状态：收盘</w:t>
              </w:r>
            </w:ins>
          </w:p>
          <w:p w:rsidR="00690FAD" w:rsidRPr="00FD58F0" w:rsidRDefault="00690FAD" w:rsidP="00690FAD">
            <w:pPr>
              <w:pStyle w:val="affffff"/>
              <w:keepLines w:val="0"/>
              <w:widowControl w:val="0"/>
              <w:numPr>
                <w:ilvl w:val="0"/>
                <w:numId w:val="46"/>
              </w:numPr>
              <w:suppressAutoHyphens w:val="0"/>
              <w:spacing w:before="0" w:after="0" w:line="300" w:lineRule="auto"/>
              <w:ind w:firstLineChars="0"/>
              <w:jc w:val="both"/>
              <w:rPr>
                <w:ins w:id="3005" w:author="user" w:date="2018-03-26T10:50:00Z"/>
              </w:rPr>
            </w:pPr>
            <w:ins w:id="3006" w:author="user" w:date="2018-03-26T10:50:00Z">
              <w:r>
                <w:rPr>
                  <w:rFonts w:hint="eastAsia"/>
                </w:rPr>
                <w:t>界面发起</w:t>
              </w:r>
            </w:ins>
          </w:p>
        </w:tc>
      </w:tr>
    </w:tbl>
    <w:p w:rsidR="007D5DA1" w:rsidRDefault="007D5DA1" w:rsidP="006D5CD3">
      <w:pPr>
        <w:keepLines w:val="0"/>
        <w:widowControl w:val="0"/>
        <w:rPr>
          <w:ins w:id="3007" w:author="user" w:date="2018-04-09T09:59:00Z"/>
        </w:rPr>
      </w:pPr>
    </w:p>
    <w:p w:rsidR="006D5CD3" w:rsidRPr="007D5DA1" w:rsidRDefault="006D5CD3" w:rsidP="009A50BE">
      <w:pPr>
        <w:pStyle w:val="affffff"/>
        <w:keepLines w:val="0"/>
        <w:widowControl w:val="0"/>
        <w:numPr>
          <w:ilvl w:val="1"/>
          <w:numId w:val="45"/>
        </w:numPr>
        <w:suppressAutoHyphens w:val="0"/>
        <w:spacing w:before="0" w:after="0" w:line="240" w:lineRule="auto"/>
        <w:ind w:firstLineChars="0"/>
        <w:jc w:val="both"/>
        <w:rPr>
          <w:ins w:id="3008" w:author="user" w:date="2018-03-27T09:23:00Z"/>
          <w:lang w:eastAsia="zh-CN"/>
        </w:rPr>
      </w:pPr>
      <w:ins w:id="3009" w:author="user" w:date="2018-04-09T10:03:00Z">
        <w:r w:rsidRPr="00F4305D">
          <w:rPr>
            <w:rFonts w:hint="eastAsia"/>
          </w:rPr>
          <w:t>详细内容参见</w:t>
        </w:r>
      </w:ins>
      <w:ins w:id="3010" w:author="user" w:date="2018-04-09T10:09:00Z">
        <w:r>
          <w:rPr>
            <w:rFonts w:hint="eastAsia"/>
            <w:lang w:eastAsia="zh-CN"/>
          </w:rPr>
          <w:t>《</w:t>
        </w:r>
      </w:ins>
      <w:ins w:id="3011" w:author="user" w:date="2018-04-09T10:03:00Z">
        <w:r w:rsidRPr="007A7E1F">
          <w:rPr>
            <w:rFonts w:hint="eastAsia"/>
          </w:rPr>
          <w:t xml:space="preserve">IS109 </w:t>
        </w:r>
        <w:r w:rsidRPr="007A7E1F">
          <w:rPr>
            <w:rFonts w:hint="eastAsia"/>
          </w:rPr>
          <w:t>固定收益平台外部数据接口规范</w:t>
        </w:r>
      </w:ins>
      <w:ins w:id="3012" w:author="user" w:date="2018-04-09T10:09:00Z">
        <w:r>
          <w:rPr>
            <w:rFonts w:hint="eastAsia"/>
            <w:lang w:eastAsia="zh-CN"/>
          </w:rPr>
          <w:t>》。</w:t>
        </w:r>
      </w:ins>
    </w:p>
    <w:sectPr w:rsidR="006D5CD3" w:rsidRPr="007D5DA1" w:rsidSect="00A553C6">
      <w:headerReference w:type="even" r:id="rId37"/>
      <w:headerReference w:type="default" r:id="rId38"/>
      <w:footerReference w:type="default" r:id="rId39"/>
      <w:headerReference w:type="first" r:id="rId40"/>
      <w:footerReference w:type="first" r:id="rId41"/>
      <w:footnotePr>
        <w:pos w:val="beneathText"/>
      </w:footnotePr>
      <w:pgSz w:w="11905" w:h="16837"/>
      <w:pgMar w:top="1440" w:right="1797" w:bottom="1135" w:left="1797"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19" w:author="AmigoLee" w:date="2013-07-03T21:33:00Z" w:initials="amigolee">
    <w:p w:rsidR="003D2B1C" w:rsidRDefault="003D2B1C" w:rsidP="008B006E">
      <w:pPr>
        <w:pStyle w:val="afffffd"/>
      </w:pPr>
      <w:r>
        <w:rPr>
          <w:rStyle w:val="afffffc"/>
        </w:rPr>
        <w:annotationRef/>
      </w:r>
      <w:r>
        <w:rPr>
          <w:rFonts w:hint="eastAsia"/>
          <w:lang w:eastAsia="zh-CN"/>
        </w:rPr>
        <w:t>同</w:t>
      </w:r>
      <w:r>
        <w:rPr>
          <w:rFonts w:hint="eastAsia"/>
          <w:lang w:eastAsia="zh-CN"/>
        </w:rPr>
        <w:t>FIX</w:t>
      </w:r>
      <w:r>
        <w:rPr>
          <w:rFonts w:hint="eastAsia"/>
          <w:lang w:eastAsia="zh-CN"/>
        </w:rPr>
        <w:t>协议中的</w:t>
      </w:r>
      <w:bookmarkStart w:id="920" w:name="_Toc227923197"/>
      <w:r>
        <w:t>Restricted Tradeable Quote Model</w:t>
      </w:r>
      <w:bookmarkEnd w:id="920"/>
      <w:r>
        <w:rPr>
          <w:rFonts w:hint="eastAsia"/>
          <w:lang w:eastAsia="zh-CN"/>
        </w:rPr>
        <w:t>流程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0F1A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053" w:rsidRDefault="00A26053">
      <w:r>
        <w:separator/>
      </w:r>
    </w:p>
  </w:endnote>
  <w:endnote w:type="continuationSeparator" w:id="0">
    <w:p w:rsidR="00A26053" w:rsidRDefault="00A260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
    <w:altName w:val="PMingLiU"/>
    <w:panose1 w:val="00000000000000000000"/>
    <w:charset w:val="00"/>
    <w:family w:val="roman"/>
    <w:notTrueType/>
    <w:pitch w:val="default"/>
    <w:sig w:usb0="00000001" w:usb1="08080000" w:usb2="00000010" w:usb3="00000000" w:csb0="00100000" w:csb1="00000000"/>
  </w:font>
  <w:font w:name="NewsGoth Lt BT">
    <w:altName w:val="Arial Unicode MS"/>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pPr>
      <w:pStyle w:val="af1"/>
      <w:tabs>
        <w:tab w:val="clear" w:pos="8505"/>
        <w:tab w:val="center" w:pos="4200"/>
        <w:tab w:val="right" w:pos="8300"/>
      </w:tabs>
      <w:rPr>
        <w:rStyle w:val="a3"/>
        <w:rFonts w:ascii="宋体" w:hAnsi="宋体"/>
      </w:rPr>
    </w:pPr>
    <w:r>
      <w:rPr>
        <w:rFonts w:ascii="Symbol" w:hAnsi="Symbol"/>
        <w:lang w:eastAsia="zh-CN"/>
      </w:rPr>
      <w:t>固定收益平台</w:t>
    </w:r>
    <w:r>
      <w:tab/>
    </w:r>
    <w:r>
      <w:rPr>
        <w:rFonts w:hint="eastAsia"/>
        <w:lang w:eastAsia="zh-CN"/>
      </w:rPr>
      <w:t>STEP</w:t>
    </w:r>
    <w:r>
      <w:rPr>
        <w:rFonts w:hint="eastAsia"/>
        <w:lang w:eastAsia="zh-CN"/>
      </w:rPr>
      <w:t>协议报盘</w:t>
    </w:r>
    <w:r>
      <w:t>接口规格说明书</w:t>
    </w:r>
    <w:r>
      <w:tab/>
    </w:r>
    <w:r>
      <w:t>第</w:t>
    </w:r>
    <w:r w:rsidR="00795A4B">
      <w:rPr>
        <w:rStyle w:val="a3"/>
      </w:rPr>
      <w:fldChar w:fldCharType="begin"/>
    </w:r>
    <w:r>
      <w:rPr>
        <w:rStyle w:val="a3"/>
      </w:rPr>
      <w:instrText xml:space="preserve"> PAGE </w:instrText>
    </w:r>
    <w:r w:rsidR="00795A4B">
      <w:rPr>
        <w:rStyle w:val="a3"/>
      </w:rPr>
      <w:fldChar w:fldCharType="separate"/>
    </w:r>
    <w:r w:rsidR="00D8233E">
      <w:rPr>
        <w:rStyle w:val="a3"/>
        <w:noProof/>
      </w:rPr>
      <w:t>45</w:t>
    </w:r>
    <w:r w:rsidR="00795A4B">
      <w:rPr>
        <w:rStyle w:val="a3"/>
      </w:rPr>
      <w:fldChar w:fldCharType="end"/>
    </w:r>
    <w:r>
      <w:rPr>
        <w:rStyle w:val="a3"/>
        <w:rFonts w:ascii="宋体" w:hAnsi="宋体"/>
      </w:rPr>
      <w:t>页 共</w:t>
    </w:r>
    <w:r w:rsidR="00795A4B">
      <w:rPr>
        <w:rStyle w:val="a3"/>
      </w:rPr>
      <w:fldChar w:fldCharType="begin"/>
    </w:r>
    <w:r>
      <w:rPr>
        <w:rStyle w:val="a3"/>
      </w:rPr>
      <w:instrText xml:space="preserve"> NUMPAGES \*Arabic </w:instrText>
    </w:r>
    <w:r w:rsidR="00795A4B">
      <w:rPr>
        <w:rStyle w:val="a3"/>
      </w:rPr>
      <w:fldChar w:fldCharType="separate"/>
    </w:r>
    <w:r w:rsidR="00D8233E">
      <w:rPr>
        <w:rStyle w:val="a3"/>
        <w:noProof/>
      </w:rPr>
      <w:t>52</w:t>
    </w:r>
    <w:r w:rsidR="00795A4B">
      <w:rPr>
        <w:rStyle w:val="a3"/>
      </w:rPr>
      <w:fldChar w:fldCharType="end"/>
    </w:r>
    <w:r>
      <w:rPr>
        <w:rStyle w:val="a3"/>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053" w:rsidRDefault="00A26053">
      <w:r>
        <w:separator/>
      </w:r>
    </w:p>
  </w:footnote>
  <w:footnote w:type="continuationSeparator" w:id="0">
    <w:p w:rsidR="00A26053" w:rsidRDefault="00A26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rsidP="00086FD7">
    <w:pPr>
      <w:pStyle w:val="af0"/>
      <w:spacing w:before="0" w:after="0"/>
      <w:ind w:left="0" w:right="965"/>
      <w:jc w:val="left"/>
      <w:rPr>
        <w:lang w:eastAsia="zh-CN"/>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rsidP="00837C35">
    <w:pPr>
      <w:pStyle w:val="af0"/>
      <w:ind w:left="0"/>
      <w:jc w:val="left"/>
      <w:rPr>
        <w:lang w:eastAsia="zh-CN"/>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B1C" w:rsidRDefault="003D2B1C">
    <w:pPr>
      <w:pStyle w:val="af0"/>
      <w:pBdr>
        <w:bottom w:val="single" w:sz="4" w:space="3" w:color="000000"/>
      </w:pBdr>
      <w:tabs>
        <w:tab w:val="center" w:pos="4200"/>
        <w:tab w:val="right" w:pos="8300"/>
      </w:tabs>
      <w:ind w:left="0" w:right="-1"/>
      <w:jc w:val="both"/>
    </w:pPr>
    <w:r>
      <w:rPr>
        <w:noProof/>
        <w:lang w:eastAsia="zh-CN"/>
      </w:rPr>
      <w:drawing>
        <wp:anchor distT="0" distB="0" distL="114935" distR="114935" simplePos="0" relativeHeight="251657728"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tab/>
    </w:r>
    <w:r>
      <w:tab/>
    </w:r>
    <w:r>
      <w:t>技术文档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filled="t">
        <v:fill color2="black"/>
        <v:imagedata r:id="rId1" o:title=""/>
      </v:shape>
    </w:pict>
  </w:numPicBullet>
  <w:abstractNum w:abstractNumId="0">
    <w:nsid w:val="00000001"/>
    <w:multiLevelType w:val="multilevel"/>
    <w:tmpl w:val="CFCAFBD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宋体" w:eastAsia="宋体" w:hAnsi="宋体" w:hint="eastAsia"/>
        <w:b/>
        <w:bCs/>
        <w:sz w:val="24"/>
        <w:szCs w:val="24"/>
      </w:rPr>
    </w:lvl>
    <w:lvl w:ilvl="2">
      <w:start w:val="1"/>
      <w:numFmt w:val="decimal"/>
      <w:pStyle w:val="3"/>
      <w:lvlText w:val="%1.%2.%3"/>
      <w:lvlJc w:val="left"/>
      <w:pPr>
        <w:ind w:left="720" w:hanging="720"/>
      </w:pPr>
      <w:rPr>
        <w:rFonts w:ascii="宋体" w:eastAsia="宋体" w:hAnsi="宋体" w:hint="eastAsia"/>
        <w:b/>
      </w:rPr>
    </w:lvl>
    <w:lvl w:ilvl="3">
      <w:start w:val="1"/>
      <w:numFmt w:val="decimal"/>
      <w:pStyle w:val="4"/>
      <w:lvlText w:val="%1.%2.%3.%4"/>
      <w:lvlJc w:val="left"/>
      <w:pPr>
        <w:ind w:left="864" w:hanging="864"/>
      </w:pPr>
      <w:rPr>
        <w:rFonts w:hint="eastAsia"/>
        <w:b/>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5"/>
    <w:multiLevelType w:val="singleLevel"/>
    <w:tmpl w:val="00000005"/>
    <w:lvl w:ilvl="0">
      <w:start w:val="1"/>
      <w:numFmt w:val="bullet"/>
      <w:lvlText w:val="-"/>
      <w:lvlJc w:val="left"/>
      <w:pPr>
        <w:tabs>
          <w:tab w:val="num" w:pos="2491"/>
        </w:tabs>
        <w:ind w:left="2491" w:hanging="360"/>
      </w:pPr>
      <w:rPr>
        <w:rFonts w:ascii="Arial" w:hAnsi="Arial" w:cs="Arial"/>
      </w:rPr>
    </w:lvl>
  </w:abstractNum>
  <w:abstractNum w:abstractNumId="2">
    <w:nsid w:val="00000006"/>
    <w:multiLevelType w:val="multilevel"/>
    <w:tmpl w:val="00000006"/>
    <w:name w:val="WW8Num2"/>
    <w:lvl w:ilvl="0">
      <w:start w:val="1"/>
      <w:numFmt w:val="decimal"/>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7"/>
    <w:multiLevelType w:val="singleLevel"/>
    <w:tmpl w:val="00000007"/>
    <w:name w:val="WW8Num3"/>
    <w:lvl w:ilvl="0">
      <w:start w:val="1"/>
      <w:numFmt w:val="decimal"/>
      <w:lvlText w:val="%1."/>
      <w:lvlJc w:val="left"/>
      <w:pPr>
        <w:tabs>
          <w:tab w:val="num" w:pos="360"/>
        </w:tabs>
        <w:ind w:left="360" w:hanging="360"/>
      </w:pPr>
    </w:lvl>
  </w:abstractNum>
  <w:abstractNum w:abstractNumId="4">
    <w:nsid w:val="00000008"/>
    <w:multiLevelType w:val="singleLevel"/>
    <w:tmpl w:val="00000008"/>
    <w:name w:val="WW8Num4"/>
    <w:lvl w:ilvl="0">
      <w:start w:val="1"/>
      <w:numFmt w:val="bullet"/>
      <w:lvlText w:val=""/>
      <w:lvlJc w:val="left"/>
      <w:pPr>
        <w:tabs>
          <w:tab w:val="num" w:pos="720"/>
        </w:tabs>
        <w:ind w:left="720" w:hanging="360"/>
      </w:pPr>
      <w:rPr>
        <w:rFonts w:ascii="Symbol" w:hAnsi="Symbol"/>
      </w:rPr>
    </w:lvl>
  </w:abstractNum>
  <w:abstractNum w:abstractNumId="5">
    <w:nsid w:val="00000009"/>
    <w:multiLevelType w:val="singleLevel"/>
    <w:tmpl w:val="00000009"/>
    <w:name w:val="WW8Num5"/>
    <w:lvl w:ilvl="0">
      <w:start w:val="1"/>
      <w:numFmt w:val="decimal"/>
      <w:lvlText w:val="%1."/>
      <w:lvlJc w:val="left"/>
      <w:pPr>
        <w:tabs>
          <w:tab w:val="num" w:pos="562"/>
        </w:tabs>
        <w:ind w:left="562" w:hanging="420"/>
      </w:pPr>
    </w:lvl>
  </w:abstractNum>
  <w:abstractNum w:abstractNumId="6">
    <w:nsid w:val="0000000A"/>
    <w:multiLevelType w:val="multilevel"/>
    <w:tmpl w:val="0000000A"/>
    <w:name w:val="WW8Num8"/>
    <w:lvl w:ilvl="0">
      <w:start w:val="1"/>
      <w:numFmt w:val="bullet"/>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7">
    <w:nsid w:val="0000000B"/>
    <w:multiLevelType w:val="singleLevel"/>
    <w:tmpl w:val="0000000B"/>
    <w:name w:val="WW8Num9"/>
    <w:lvl w:ilvl="0">
      <w:start w:val="1"/>
      <w:numFmt w:val="bullet"/>
      <w:lvlText w:val=""/>
      <w:lvlJc w:val="left"/>
      <w:pPr>
        <w:tabs>
          <w:tab w:val="num" w:pos="3256"/>
        </w:tabs>
        <w:ind w:left="3256" w:hanging="420"/>
      </w:pPr>
      <w:rPr>
        <w:rFonts w:ascii="Wingdings" w:hAnsi="Wingdings"/>
      </w:rPr>
    </w:lvl>
  </w:abstractNum>
  <w:abstractNum w:abstractNumId="8">
    <w:nsid w:val="0000000D"/>
    <w:multiLevelType w:val="singleLevel"/>
    <w:tmpl w:val="0000000D"/>
    <w:name w:val="WW8Num11"/>
    <w:lvl w:ilvl="0">
      <w:start w:val="1"/>
      <w:numFmt w:val="decimal"/>
      <w:lvlText w:val="（%1）"/>
      <w:lvlJc w:val="left"/>
      <w:pPr>
        <w:tabs>
          <w:tab w:val="num" w:pos="1080"/>
        </w:tabs>
        <w:ind w:left="1080" w:hanging="720"/>
      </w:pPr>
    </w:lvl>
  </w:abstractNum>
  <w:abstractNum w:abstractNumId="9">
    <w:nsid w:val="0000000E"/>
    <w:multiLevelType w:val="singleLevel"/>
    <w:tmpl w:val="0000000E"/>
    <w:name w:val="WW8Num12"/>
    <w:lvl w:ilvl="0">
      <w:start w:val="1"/>
      <w:numFmt w:val="bullet"/>
      <w:lvlText w:val=""/>
      <w:lvlJc w:val="left"/>
      <w:pPr>
        <w:tabs>
          <w:tab w:val="num" w:pos="2950"/>
        </w:tabs>
        <w:ind w:left="2950" w:hanging="420"/>
      </w:pPr>
      <w:rPr>
        <w:rFonts w:ascii="Symbol" w:hAnsi="Symbol"/>
      </w:rPr>
    </w:lvl>
  </w:abstractNum>
  <w:abstractNum w:abstractNumId="10">
    <w:nsid w:val="0000000F"/>
    <w:multiLevelType w:val="multilevel"/>
    <w:tmpl w:val="0000000F"/>
    <w:name w:val="WW8Num13"/>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1">
    <w:nsid w:val="00000010"/>
    <w:multiLevelType w:val="singleLevel"/>
    <w:tmpl w:val="00000010"/>
    <w:name w:val="WW8Num14"/>
    <w:lvl w:ilvl="0">
      <w:start w:val="1"/>
      <w:numFmt w:val="decimal"/>
      <w:lvlText w:val="（%1）"/>
      <w:lvlJc w:val="left"/>
      <w:pPr>
        <w:tabs>
          <w:tab w:val="num" w:pos="1080"/>
        </w:tabs>
        <w:ind w:left="1080" w:hanging="720"/>
      </w:pPr>
    </w:lvl>
  </w:abstractNum>
  <w:abstractNum w:abstractNumId="12">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3">
    <w:nsid w:val="00000012"/>
    <w:multiLevelType w:val="singleLevel"/>
    <w:tmpl w:val="00000012"/>
    <w:name w:val="WW8Num18"/>
    <w:lvl w:ilvl="0">
      <w:start w:val="1"/>
      <w:numFmt w:val="decimal"/>
      <w:lvlText w:val="（%1）"/>
      <w:lvlJc w:val="left"/>
      <w:pPr>
        <w:tabs>
          <w:tab w:val="num" w:pos="720"/>
        </w:tabs>
        <w:ind w:left="720" w:hanging="720"/>
      </w:pPr>
    </w:lvl>
  </w:abstractNum>
  <w:abstractNum w:abstractNumId="14">
    <w:nsid w:val="00000013"/>
    <w:multiLevelType w:val="multilevel"/>
    <w:tmpl w:val="C148813C"/>
    <w:name w:val="WW8Num19"/>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00000014"/>
    <w:multiLevelType w:val="singleLevel"/>
    <w:tmpl w:val="00000014"/>
    <w:name w:val="WW8Num20"/>
    <w:lvl w:ilvl="0">
      <w:start w:val="1"/>
      <w:numFmt w:val="bullet"/>
      <w:lvlText w:val=""/>
      <w:lvlJc w:val="left"/>
      <w:pPr>
        <w:tabs>
          <w:tab w:val="num" w:pos="922"/>
        </w:tabs>
        <w:ind w:left="1138" w:hanging="216"/>
      </w:pPr>
      <w:rPr>
        <w:rFonts w:ascii="Symbol" w:hAnsi="Symbol"/>
      </w:rPr>
    </w:lvl>
  </w:abstractNum>
  <w:abstractNum w:abstractNumId="16">
    <w:nsid w:val="00000015"/>
    <w:multiLevelType w:val="multilevel"/>
    <w:tmpl w:val="00000015"/>
    <w:name w:val="WW8Num21"/>
    <w:lvl w:ilvl="0">
      <w:start w:val="1"/>
      <w:numFmt w:val="bullet"/>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17">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8">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19">
    <w:nsid w:val="00000018"/>
    <w:multiLevelType w:val="multilevel"/>
    <w:tmpl w:val="00000018"/>
    <w:name w:val="WW8Num24"/>
    <w:lvl w:ilvl="0">
      <w:start w:val="1"/>
      <w:numFmt w:val="none"/>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0">
    <w:nsid w:val="00000019"/>
    <w:multiLevelType w:val="singleLevel"/>
    <w:tmpl w:val="00000019"/>
    <w:name w:val="WW8Num26"/>
    <w:lvl w:ilvl="0">
      <w:start w:val="1"/>
      <w:numFmt w:val="bullet"/>
      <w:lvlText w:val=""/>
      <w:lvlJc w:val="left"/>
      <w:pPr>
        <w:tabs>
          <w:tab w:val="num" w:pos="360"/>
        </w:tabs>
        <w:ind w:left="576" w:hanging="216"/>
      </w:pPr>
      <w:rPr>
        <w:rFonts w:ascii="Symbol" w:hAnsi="Symbol"/>
      </w:rPr>
    </w:lvl>
  </w:abstractNum>
  <w:abstractNum w:abstractNumId="21">
    <w:nsid w:val="0000001A"/>
    <w:multiLevelType w:val="singleLevel"/>
    <w:tmpl w:val="0000001A"/>
    <w:name w:val="WW8Num28"/>
    <w:lvl w:ilvl="0">
      <w:start w:val="1"/>
      <w:numFmt w:val="decimal"/>
      <w:lvlText w:val="%1."/>
      <w:lvlJc w:val="left"/>
      <w:pPr>
        <w:tabs>
          <w:tab w:val="num" w:pos="644"/>
        </w:tabs>
        <w:ind w:left="644" w:hanging="360"/>
      </w:pPr>
    </w:lvl>
  </w:abstractNum>
  <w:abstractNum w:abstractNumId="22">
    <w:nsid w:val="0000001B"/>
    <w:multiLevelType w:val="multilevel"/>
    <w:tmpl w:val="0000001B"/>
    <w:name w:val="WW8Num29"/>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C"/>
    <w:multiLevelType w:val="singleLevel"/>
    <w:tmpl w:val="0000001C"/>
    <w:name w:val="WW8Num32"/>
    <w:lvl w:ilvl="0">
      <w:start w:val="1"/>
      <w:numFmt w:val="decimal"/>
      <w:lvlText w:val="（%1）"/>
      <w:lvlJc w:val="left"/>
      <w:pPr>
        <w:tabs>
          <w:tab w:val="num" w:pos="720"/>
        </w:tabs>
        <w:ind w:left="720" w:hanging="720"/>
      </w:pPr>
    </w:lvl>
  </w:abstractNum>
  <w:abstractNum w:abstractNumId="24">
    <w:nsid w:val="0000001D"/>
    <w:multiLevelType w:val="singleLevel"/>
    <w:tmpl w:val="0000001D"/>
    <w:name w:val="WW8Num33"/>
    <w:lvl w:ilvl="0">
      <w:start w:val="1"/>
      <w:numFmt w:val="bullet"/>
      <w:lvlText w:val=""/>
      <w:lvlJc w:val="left"/>
      <w:pPr>
        <w:tabs>
          <w:tab w:val="num" w:pos="3256"/>
        </w:tabs>
        <w:ind w:left="3256" w:hanging="420"/>
      </w:pPr>
      <w:rPr>
        <w:rFonts w:ascii="Wingdings" w:hAnsi="Wingdings"/>
      </w:rPr>
    </w:lvl>
  </w:abstractNum>
  <w:abstractNum w:abstractNumId="25">
    <w:nsid w:val="0000001E"/>
    <w:multiLevelType w:val="multilevel"/>
    <w:tmpl w:val="0000001E"/>
    <w:name w:val="WW8Num35"/>
    <w:lvl w:ilvl="0">
      <w:start w:val="1"/>
      <w:numFmt w:val="none"/>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F"/>
    <w:multiLevelType w:val="multilevel"/>
    <w:tmpl w:val="0000001F"/>
    <w:name w:val="WW8Num36"/>
    <w:lvl w:ilvl="0">
      <w:start w:val="1"/>
      <w:numFmt w:val="bullet"/>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5F7230"/>
    <w:multiLevelType w:val="hybridMultilevel"/>
    <w:tmpl w:val="F63CF490"/>
    <w:lvl w:ilvl="0" w:tplc="6AFA5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2C448D7"/>
    <w:multiLevelType w:val="hybridMultilevel"/>
    <w:tmpl w:val="73FE471A"/>
    <w:lvl w:ilvl="0" w:tplc="20908A76">
      <w:start w:val="1"/>
      <w:numFmt w:val="decimal"/>
      <w:lvlText w:val="%1、"/>
      <w:lvlJc w:val="left"/>
      <w:pPr>
        <w:ind w:left="720" w:hanging="72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795D3C"/>
    <w:multiLevelType w:val="hybridMultilevel"/>
    <w:tmpl w:val="2C400404"/>
    <w:name w:val="WW8Num37"/>
    <w:lvl w:ilvl="0" w:tplc="589CC268">
      <w:start w:val="1"/>
      <w:numFmt w:val="decimal"/>
      <w:lvlText w:val="%1）"/>
      <w:lvlJc w:val="left"/>
      <w:pPr>
        <w:ind w:left="360" w:hanging="360"/>
      </w:pPr>
      <w:rPr>
        <w:rFonts w:hint="default"/>
      </w:rPr>
    </w:lvl>
    <w:lvl w:ilvl="1" w:tplc="8174BBCA" w:tentative="1">
      <w:start w:val="1"/>
      <w:numFmt w:val="lowerLetter"/>
      <w:lvlText w:val="%2)"/>
      <w:lvlJc w:val="left"/>
      <w:pPr>
        <w:ind w:left="840" w:hanging="420"/>
      </w:pPr>
    </w:lvl>
    <w:lvl w:ilvl="2" w:tplc="EBDCFD62" w:tentative="1">
      <w:start w:val="1"/>
      <w:numFmt w:val="lowerRoman"/>
      <w:lvlText w:val="%3."/>
      <w:lvlJc w:val="right"/>
      <w:pPr>
        <w:ind w:left="1260" w:hanging="420"/>
      </w:pPr>
    </w:lvl>
    <w:lvl w:ilvl="3" w:tplc="534023AA" w:tentative="1">
      <w:start w:val="1"/>
      <w:numFmt w:val="decimal"/>
      <w:lvlText w:val="%4."/>
      <w:lvlJc w:val="left"/>
      <w:pPr>
        <w:ind w:left="1680" w:hanging="420"/>
      </w:pPr>
    </w:lvl>
    <w:lvl w:ilvl="4" w:tplc="B858A9A2" w:tentative="1">
      <w:start w:val="1"/>
      <w:numFmt w:val="lowerLetter"/>
      <w:lvlText w:val="%5)"/>
      <w:lvlJc w:val="left"/>
      <w:pPr>
        <w:ind w:left="2100" w:hanging="420"/>
      </w:pPr>
    </w:lvl>
    <w:lvl w:ilvl="5" w:tplc="29D6529C" w:tentative="1">
      <w:start w:val="1"/>
      <w:numFmt w:val="lowerRoman"/>
      <w:lvlText w:val="%6."/>
      <w:lvlJc w:val="right"/>
      <w:pPr>
        <w:ind w:left="2520" w:hanging="420"/>
      </w:pPr>
    </w:lvl>
    <w:lvl w:ilvl="6" w:tplc="878A3E34" w:tentative="1">
      <w:start w:val="1"/>
      <w:numFmt w:val="decimal"/>
      <w:lvlText w:val="%7."/>
      <w:lvlJc w:val="left"/>
      <w:pPr>
        <w:ind w:left="2940" w:hanging="420"/>
      </w:pPr>
    </w:lvl>
    <w:lvl w:ilvl="7" w:tplc="C618230E" w:tentative="1">
      <w:start w:val="1"/>
      <w:numFmt w:val="lowerLetter"/>
      <w:lvlText w:val="%8)"/>
      <w:lvlJc w:val="left"/>
      <w:pPr>
        <w:ind w:left="3360" w:hanging="420"/>
      </w:pPr>
    </w:lvl>
    <w:lvl w:ilvl="8" w:tplc="32369DE8" w:tentative="1">
      <w:start w:val="1"/>
      <w:numFmt w:val="lowerRoman"/>
      <w:lvlText w:val="%9."/>
      <w:lvlJc w:val="right"/>
      <w:pPr>
        <w:ind w:left="3780" w:hanging="420"/>
      </w:pPr>
    </w:lvl>
  </w:abstractNum>
  <w:abstractNum w:abstractNumId="30">
    <w:nsid w:val="0F305627"/>
    <w:multiLevelType w:val="hybridMultilevel"/>
    <w:tmpl w:val="50123632"/>
    <w:lvl w:ilvl="0" w:tplc="75D4ADC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44E19F8"/>
    <w:multiLevelType w:val="multilevel"/>
    <w:tmpl w:val="79A2A21E"/>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2">
    <w:nsid w:val="15797DE8"/>
    <w:multiLevelType w:val="hybridMultilevel"/>
    <w:tmpl w:val="FE907CCC"/>
    <w:name w:val="WW8Num38"/>
    <w:lvl w:ilvl="0" w:tplc="37681720">
      <w:start w:val="1"/>
      <w:numFmt w:val="decimal"/>
      <w:lvlText w:val="%1."/>
      <w:lvlJc w:val="left"/>
      <w:pPr>
        <w:tabs>
          <w:tab w:val="num" w:pos="420"/>
        </w:tabs>
        <w:ind w:left="420" w:hanging="420"/>
      </w:pPr>
    </w:lvl>
    <w:lvl w:ilvl="1" w:tplc="8C96D67C" w:tentative="1">
      <w:start w:val="1"/>
      <w:numFmt w:val="lowerLetter"/>
      <w:lvlText w:val="%2)"/>
      <w:lvlJc w:val="left"/>
      <w:pPr>
        <w:tabs>
          <w:tab w:val="num" w:pos="840"/>
        </w:tabs>
        <w:ind w:left="840" w:hanging="420"/>
      </w:pPr>
    </w:lvl>
    <w:lvl w:ilvl="2" w:tplc="0FA6D600" w:tentative="1">
      <w:start w:val="1"/>
      <w:numFmt w:val="lowerRoman"/>
      <w:lvlText w:val="%3."/>
      <w:lvlJc w:val="right"/>
      <w:pPr>
        <w:tabs>
          <w:tab w:val="num" w:pos="1260"/>
        </w:tabs>
        <w:ind w:left="1260" w:hanging="420"/>
      </w:pPr>
    </w:lvl>
    <w:lvl w:ilvl="3" w:tplc="4CB0557A" w:tentative="1">
      <w:start w:val="1"/>
      <w:numFmt w:val="decimal"/>
      <w:lvlText w:val="%4."/>
      <w:lvlJc w:val="left"/>
      <w:pPr>
        <w:tabs>
          <w:tab w:val="num" w:pos="1680"/>
        </w:tabs>
        <w:ind w:left="1680" w:hanging="420"/>
      </w:pPr>
    </w:lvl>
    <w:lvl w:ilvl="4" w:tplc="A2F4EBD6" w:tentative="1">
      <w:start w:val="1"/>
      <w:numFmt w:val="lowerLetter"/>
      <w:lvlText w:val="%5)"/>
      <w:lvlJc w:val="left"/>
      <w:pPr>
        <w:tabs>
          <w:tab w:val="num" w:pos="2100"/>
        </w:tabs>
        <w:ind w:left="2100" w:hanging="420"/>
      </w:pPr>
    </w:lvl>
    <w:lvl w:ilvl="5" w:tplc="F702A0FA" w:tentative="1">
      <w:start w:val="1"/>
      <w:numFmt w:val="lowerRoman"/>
      <w:lvlText w:val="%6."/>
      <w:lvlJc w:val="right"/>
      <w:pPr>
        <w:tabs>
          <w:tab w:val="num" w:pos="2520"/>
        </w:tabs>
        <w:ind w:left="2520" w:hanging="420"/>
      </w:pPr>
    </w:lvl>
    <w:lvl w:ilvl="6" w:tplc="32262382" w:tentative="1">
      <w:start w:val="1"/>
      <w:numFmt w:val="decimal"/>
      <w:lvlText w:val="%7."/>
      <w:lvlJc w:val="left"/>
      <w:pPr>
        <w:tabs>
          <w:tab w:val="num" w:pos="2940"/>
        </w:tabs>
        <w:ind w:left="2940" w:hanging="420"/>
      </w:pPr>
    </w:lvl>
    <w:lvl w:ilvl="7" w:tplc="8E5832F0" w:tentative="1">
      <w:start w:val="1"/>
      <w:numFmt w:val="lowerLetter"/>
      <w:lvlText w:val="%8)"/>
      <w:lvlJc w:val="left"/>
      <w:pPr>
        <w:tabs>
          <w:tab w:val="num" w:pos="3360"/>
        </w:tabs>
        <w:ind w:left="3360" w:hanging="420"/>
      </w:pPr>
    </w:lvl>
    <w:lvl w:ilvl="8" w:tplc="78B059E0" w:tentative="1">
      <w:start w:val="1"/>
      <w:numFmt w:val="lowerRoman"/>
      <w:lvlText w:val="%9."/>
      <w:lvlJc w:val="right"/>
      <w:pPr>
        <w:tabs>
          <w:tab w:val="num" w:pos="3780"/>
        </w:tabs>
        <w:ind w:left="3780" w:hanging="420"/>
      </w:pPr>
    </w:lvl>
  </w:abstractNum>
  <w:abstractNum w:abstractNumId="33">
    <w:nsid w:val="17C10F7B"/>
    <w:multiLevelType w:val="hybridMultilevel"/>
    <w:tmpl w:val="2E3C407C"/>
    <w:lvl w:ilvl="0" w:tplc="F80682C4">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F4A2377"/>
    <w:multiLevelType w:val="hybridMultilevel"/>
    <w:tmpl w:val="0EEEFC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3023834"/>
    <w:multiLevelType w:val="hybridMultilevel"/>
    <w:tmpl w:val="297ABA96"/>
    <w:lvl w:ilvl="0" w:tplc="D542F7A6">
      <w:start w:val="1"/>
      <w:numFmt w:val="decimal"/>
      <w:lvlText w:val="%1、"/>
      <w:lvlJc w:val="left"/>
      <w:pPr>
        <w:ind w:left="1162" w:hanging="360"/>
      </w:pPr>
      <w:rPr>
        <w:rFonts w:hint="default"/>
      </w:r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36">
    <w:nsid w:val="237A306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292B21BA"/>
    <w:multiLevelType w:val="multilevel"/>
    <w:tmpl w:val="16A4DE48"/>
    <w:name w:val="WW8StyleNum"/>
    <w:lvl w:ilvl="0">
      <w:start w:val="1"/>
      <w:numFmt w:val="japaneseCounting"/>
      <w:lvlText w:val="（%1）"/>
      <w:lvlJc w:val="left"/>
      <w:pPr>
        <w:ind w:left="420" w:hanging="420"/>
      </w:pPr>
      <w:rPr>
        <w:rFonts w:ascii="宋体" w:eastAsia="宋体" w:hAnsi="Times New Roman" w:cs="Times New Roman" w:hint="eastAsia"/>
      </w:rPr>
    </w:lvl>
    <w:lvl w:ilvl="1">
      <w:start w:val="1"/>
      <w:numFmt w:val="decimal"/>
      <w:lvlText w:val="%2）"/>
      <w:lvlJc w:val="left"/>
      <w:pPr>
        <w:ind w:left="1095" w:hanging="675"/>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8">
    <w:nsid w:val="37487493"/>
    <w:multiLevelType w:val="hybridMultilevel"/>
    <w:tmpl w:val="207A2DE4"/>
    <w:name w:val="WW8StyleNum1"/>
    <w:lvl w:ilvl="0" w:tplc="00B0CDD2">
      <w:start w:val="1"/>
      <w:numFmt w:val="decimal"/>
      <w:lvlText w:val="%1."/>
      <w:lvlJc w:val="left"/>
      <w:pPr>
        <w:tabs>
          <w:tab w:val="num" w:pos="420"/>
        </w:tabs>
        <w:ind w:left="420" w:hanging="420"/>
      </w:pPr>
    </w:lvl>
    <w:lvl w:ilvl="1" w:tplc="AC8E5A66" w:tentative="1">
      <w:start w:val="1"/>
      <w:numFmt w:val="lowerLetter"/>
      <w:lvlText w:val="%2)"/>
      <w:lvlJc w:val="left"/>
      <w:pPr>
        <w:tabs>
          <w:tab w:val="num" w:pos="840"/>
        </w:tabs>
        <w:ind w:left="840" w:hanging="420"/>
      </w:pPr>
    </w:lvl>
    <w:lvl w:ilvl="2" w:tplc="6CDCC410" w:tentative="1">
      <w:start w:val="1"/>
      <w:numFmt w:val="lowerRoman"/>
      <w:lvlText w:val="%3."/>
      <w:lvlJc w:val="right"/>
      <w:pPr>
        <w:tabs>
          <w:tab w:val="num" w:pos="1260"/>
        </w:tabs>
        <w:ind w:left="1260" w:hanging="420"/>
      </w:pPr>
    </w:lvl>
    <w:lvl w:ilvl="3" w:tplc="289C339C" w:tentative="1">
      <w:start w:val="1"/>
      <w:numFmt w:val="decimal"/>
      <w:lvlText w:val="%4."/>
      <w:lvlJc w:val="left"/>
      <w:pPr>
        <w:tabs>
          <w:tab w:val="num" w:pos="1680"/>
        </w:tabs>
        <w:ind w:left="1680" w:hanging="420"/>
      </w:pPr>
    </w:lvl>
    <w:lvl w:ilvl="4" w:tplc="345AB398" w:tentative="1">
      <w:start w:val="1"/>
      <w:numFmt w:val="lowerLetter"/>
      <w:lvlText w:val="%5)"/>
      <w:lvlJc w:val="left"/>
      <w:pPr>
        <w:tabs>
          <w:tab w:val="num" w:pos="2100"/>
        </w:tabs>
        <w:ind w:left="2100" w:hanging="420"/>
      </w:pPr>
    </w:lvl>
    <w:lvl w:ilvl="5" w:tplc="4E3CE484" w:tentative="1">
      <w:start w:val="1"/>
      <w:numFmt w:val="lowerRoman"/>
      <w:lvlText w:val="%6."/>
      <w:lvlJc w:val="right"/>
      <w:pPr>
        <w:tabs>
          <w:tab w:val="num" w:pos="2520"/>
        </w:tabs>
        <w:ind w:left="2520" w:hanging="420"/>
      </w:pPr>
    </w:lvl>
    <w:lvl w:ilvl="6" w:tplc="5CBAB558" w:tentative="1">
      <w:start w:val="1"/>
      <w:numFmt w:val="decimal"/>
      <w:lvlText w:val="%7."/>
      <w:lvlJc w:val="left"/>
      <w:pPr>
        <w:tabs>
          <w:tab w:val="num" w:pos="2940"/>
        </w:tabs>
        <w:ind w:left="2940" w:hanging="420"/>
      </w:pPr>
    </w:lvl>
    <w:lvl w:ilvl="7" w:tplc="A658286C" w:tentative="1">
      <w:start w:val="1"/>
      <w:numFmt w:val="lowerLetter"/>
      <w:lvlText w:val="%8)"/>
      <w:lvlJc w:val="left"/>
      <w:pPr>
        <w:tabs>
          <w:tab w:val="num" w:pos="3360"/>
        </w:tabs>
        <w:ind w:left="3360" w:hanging="420"/>
      </w:pPr>
    </w:lvl>
    <w:lvl w:ilvl="8" w:tplc="34BC93C2" w:tentative="1">
      <w:start w:val="1"/>
      <w:numFmt w:val="lowerRoman"/>
      <w:lvlText w:val="%9."/>
      <w:lvlJc w:val="right"/>
      <w:pPr>
        <w:tabs>
          <w:tab w:val="num" w:pos="3780"/>
        </w:tabs>
        <w:ind w:left="3780" w:hanging="420"/>
      </w:pPr>
    </w:lvl>
  </w:abstractNum>
  <w:abstractNum w:abstractNumId="39">
    <w:nsid w:val="37C115CD"/>
    <w:multiLevelType w:val="hybridMultilevel"/>
    <w:tmpl w:val="116A6C10"/>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E6C7650"/>
    <w:multiLevelType w:val="hybridMultilevel"/>
    <w:tmpl w:val="50123632"/>
    <w:lvl w:ilvl="0" w:tplc="54581C42">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3FFD7D1E"/>
    <w:multiLevelType w:val="hybridMultilevel"/>
    <w:tmpl w:val="297ABA96"/>
    <w:lvl w:ilvl="0" w:tplc="D542F7A6">
      <w:start w:val="1"/>
      <w:numFmt w:val="decimal"/>
      <w:lvlText w:val="%1、"/>
      <w:lvlJc w:val="left"/>
      <w:pPr>
        <w:ind w:left="1162" w:hanging="360"/>
      </w:pPr>
      <w:rPr>
        <w:rFonts w:hint="default"/>
      </w:r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42">
    <w:nsid w:val="435E2BB0"/>
    <w:multiLevelType w:val="hybridMultilevel"/>
    <w:tmpl w:val="8D78C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EF96053"/>
    <w:multiLevelType w:val="hybridMultilevel"/>
    <w:tmpl w:val="608A0F78"/>
    <w:lvl w:ilvl="0" w:tplc="C0867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B0101A"/>
    <w:multiLevelType w:val="hybridMultilevel"/>
    <w:tmpl w:val="6CAEBD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62954B5"/>
    <w:multiLevelType w:val="hybridMultilevel"/>
    <w:tmpl w:val="C338F16E"/>
    <w:lvl w:ilvl="0" w:tplc="DD64F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C00325"/>
    <w:multiLevelType w:val="hybridMultilevel"/>
    <w:tmpl w:val="8F2E4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9"/>
  </w:num>
  <w:num w:numId="3">
    <w:abstractNumId w:val="42"/>
  </w:num>
  <w:num w:numId="4">
    <w:abstractNumId w:val="0"/>
  </w:num>
  <w:num w:numId="5">
    <w:abstractNumId w:val="0"/>
  </w:num>
  <w:num w:numId="6">
    <w:abstractNumId w:val="0"/>
  </w:num>
  <w:num w:numId="7">
    <w:abstractNumId w:val="0"/>
  </w:num>
  <w:num w:numId="8">
    <w:abstractNumId w:val="40"/>
  </w:num>
  <w:num w:numId="9">
    <w:abstractNumId w:val="38"/>
  </w:num>
  <w:num w:numId="10">
    <w:abstractNumId w:val="34"/>
  </w:num>
  <w:num w:numId="11">
    <w:abstractNumId w:val="39"/>
  </w:num>
  <w:num w:numId="12">
    <w:abstractNumId w:val="32"/>
  </w:num>
  <w:num w:numId="13">
    <w:abstractNumId w:val="3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41"/>
  </w:num>
  <w:num w:numId="39">
    <w:abstractNumId w:val="28"/>
  </w:num>
  <w:num w:numId="40">
    <w:abstractNumId w:val="35"/>
  </w:num>
  <w:num w:numId="41">
    <w:abstractNumId w:val="0"/>
  </w:num>
  <w:num w:numId="42">
    <w:abstractNumId w:val="0"/>
  </w:num>
  <w:num w:numId="43">
    <w:abstractNumId w:val="0"/>
  </w:num>
  <w:num w:numId="44">
    <w:abstractNumId w:val="0"/>
  </w:num>
  <w:num w:numId="45">
    <w:abstractNumId w:val="44"/>
  </w:num>
  <w:num w:numId="46">
    <w:abstractNumId w:val="27"/>
  </w:num>
  <w:num w:numId="47">
    <w:abstractNumId w:val="33"/>
  </w:num>
  <w:num w:numId="48">
    <w:abstractNumId w:val="45"/>
  </w:num>
  <w:num w:numId="49">
    <w:abstractNumId w:val="43"/>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46"/>
  </w:num>
  <w:numIdMacAtCleanup w:val="5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User">
    <w15:presenceInfo w15:providerId="None" w15:userId="User"/>
  </w15:person>
  <w15:person w15:author="mjxie">
    <w15:presenceInfo w15:providerId="None" w15:userId="mjxi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attachedTemplate r:id="rId1"/>
  <w:stylePaneFormatFilter w:val="3F01"/>
  <w:trackRevisions/>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CF2"/>
    <w:rsid w:val="0000038B"/>
    <w:rsid w:val="000003F6"/>
    <w:rsid w:val="00000A3A"/>
    <w:rsid w:val="00001140"/>
    <w:rsid w:val="000047BA"/>
    <w:rsid w:val="00004A8B"/>
    <w:rsid w:val="00005666"/>
    <w:rsid w:val="00006379"/>
    <w:rsid w:val="000069C0"/>
    <w:rsid w:val="00007523"/>
    <w:rsid w:val="00007EF5"/>
    <w:rsid w:val="0001075F"/>
    <w:rsid w:val="00011F54"/>
    <w:rsid w:val="000127D8"/>
    <w:rsid w:val="0001313B"/>
    <w:rsid w:val="000134C9"/>
    <w:rsid w:val="000137D5"/>
    <w:rsid w:val="000138C1"/>
    <w:rsid w:val="00013AE2"/>
    <w:rsid w:val="0001409A"/>
    <w:rsid w:val="00014F96"/>
    <w:rsid w:val="000151C2"/>
    <w:rsid w:val="00015509"/>
    <w:rsid w:val="0001560C"/>
    <w:rsid w:val="00015E1C"/>
    <w:rsid w:val="00015E72"/>
    <w:rsid w:val="00016C71"/>
    <w:rsid w:val="00020286"/>
    <w:rsid w:val="00020743"/>
    <w:rsid w:val="000217B6"/>
    <w:rsid w:val="00021B20"/>
    <w:rsid w:val="00021BF9"/>
    <w:rsid w:val="00021C64"/>
    <w:rsid w:val="00021EED"/>
    <w:rsid w:val="00022697"/>
    <w:rsid w:val="00022E41"/>
    <w:rsid w:val="00023874"/>
    <w:rsid w:val="00024CBA"/>
    <w:rsid w:val="00025A13"/>
    <w:rsid w:val="00025B46"/>
    <w:rsid w:val="00026778"/>
    <w:rsid w:val="000307AE"/>
    <w:rsid w:val="00030A99"/>
    <w:rsid w:val="00030F31"/>
    <w:rsid w:val="00031B83"/>
    <w:rsid w:val="00031C44"/>
    <w:rsid w:val="00032587"/>
    <w:rsid w:val="00033205"/>
    <w:rsid w:val="00033211"/>
    <w:rsid w:val="00034421"/>
    <w:rsid w:val="00034F12"/>
    <w:rsid w:val="00035FBB"/>
    <w:rsid w:val="00037129"/>
    <w:rsid w:val="00037436"/>
    <w:rsid w:val="00037465"/>
    <w:rsid w:val="00037771"/>
    <w:rsid w:val="00037F7B"/>
    <w:rsid w:val="00037F7C"/>
    <w:rsid w:val="000401EA"/>
    <w:rsid w:val="0004159B"/>
    <w:rsid w:val="00042224"/>
    <w:rsid w:val="000422F3"/>
    <w:rsid w:val="0004244A"/>
    <w:rsid w:val="00042AE3"/>
    <w:rsid w:val="00042E7C"/>
    <w:rsid w:val="00044495"/>
    <w:rsid w:val="0004497F"/>
    <w:rsid w:val="00044B71"/>
    <w:rsid w:val="00044BC8"/>
    <w:rsid w:val="00044D18"/>
    <w:rsid w:val="0004504A"/>
    <w:rsid w:val="00045149"/>
    <w:rsid w:val="00045A79"/>
    <w:rsid w:val="00045C56"/>
    <w:rsid w:val="00045C7F"/>
    <w:rsid w:val="00045E70"/>
    <w:rsid w:val="00046E0A"/>
    <w:rsid w:val="00047309"/>
    <w:rsid w:val="00047748"/>
    <w:rsid w:val="0005242D"/>
    <w:rsid w:val="0005263E"/>
    <w:rsid w:val="00052DD2"/>
    <w:rsid w:val="00053272"/>
    <w:rsid w:val="0005408C"/>
    <w:rsid w:val="00054CE6"/>
    <w:rsid w:val="00055669"/>
    <w:rsid w:val="0005577A"/>
    <w:rsid w:val="00057947"/>
    <w:rsid w:val="000579B8"/>
    <w:rsid w:val="00060A1E"/>
    <w:rsid w:val="00060CA5"/>
    <w:rsid w:val="00060E23"/>
    <w:rsid w:val="00061DA2"/>
    <w:rsid w:val="00061FA7"/>
    <w:rsid w:val="000630F2"/>
    <w:rsid w:val="0006323D"/>
    <w:rsid w:val="000644A8"/>
    <w:rsid w:val="00064973"/>
    <w:rsid w:val="00065AD9"/>
    <w:rsid w:val="000671E5"/>
    <w:rsid w:val="0006742B"/>
    <w:rsid w:val="000676A3"/>
    <w:rsid w:val="00067D04"/>
    <w:rsid w:val="00070A92"/>
    <w:rsid w:val="00070C3C"/>
    <w:rsid w:val="00072138"/>
    <w:rsid w:val="00072532"/>
    <w:rsid w:val="000727DA"/>
    <w:rsid w:val="00073060"/>
    <w:rsid w:val="000744DC"/>
    <w:rsid w:val="00074AC3"/>
    <w:rsid w:val="00074E0C"/>
    <w:rsid w:val="000777C6"/>
    <w:rsid w:val="00077983"/>
    <w:rsid w:val="00077FDE"/>
    <w:rsid w:val="0008061B"/>
    <w:rsid w:val="00080AF1"/>
    <w:rsid w:val="00080BF6"/>
    <w:rsid w:val="00081116"/>
    <w:rsid w:val="00081332"/>
    <w:rsid w:val="000819A0"/>
    <w:rsid w:val="000827D2"/>
    <w:rsid w:val="00084ED8"/>
    <w:rsid w:val="00085C84"/>
    <w:rsid w:val="00085F20"/>
    <w:rsid w:val="00086B1C"/>
    <w:rsid w:val="00086FD7"/>
    <w:rsid w:val="0008724B"/>
    <w:rsid w:val="00090A00"/>
    <w:rsid w:val="00090E50"/>
    <w:rsid w:val="00091163"/>
    <w:rsid w:val="00092CC7"/>
    <w:rsid w:val="00092E86"/>
    <w:rsid w:val="00094211"/>
    <w:rsid w:val="0009464E"/>
    <w:rsid w:val="00094BD7"/>
    <w:rsid w:val="000952D9"/>
    <w:rsid w:val="00095627"/>
    <w:rsid w:val="00095A1C"/>
    <w:rsid w:val="00095A43"/>
    <w:rsid w:val="00095C6B"/>
    <w:rsid w:val="0009629B"/>
    <w:rsid w:val="000968AC"/>
    <w:rsid w:val="00096A84"/>
    <w:rsid w:val="00096B0B"/>
    <w:rsid w:val="000A02AA"/>
    <w:rsid w:val="000A0BB3"/>
    <w:rsid w:val="000A1491"/>
    <w:rsid w:val="000A1C30"/>
    <w:rsid w:val="000A279A"/>
    <w:rsid w:val="000A3A74"/>
    <w:rsid w:val="000A3CF1"/>
    <w:rsid w:val="000A4D1C"/>
    <w:rsid w:val="000B0AC1"/>
    <w:rsid w:val="000B10CC"/>
    <w:rsid w:val="000B15A4"/>
    <w:rsid w:val="000B1E7C"/>
    <w:rsid w:val="000B1F97"/>
    <w:rsid w:val="000B289D"/>
    <w:rsid w:val="000B36AD"/>
    <w:rsid w:val="000B3DA6"/>
    <w:rsid w:val="000B41FB"/>
    <w:rsid w:val="000B47EF"/>
    <w:rsid w:val="000B54B0"/>
    <w:rsid w:val="000B5512"/>
    <w:rsid w:val="000B5DC5"/>
    <w:rsid w:val="000B6485"/>
    <w:rsid w:val="000B658C"/>
    <w:rsid w:val="000B67B8"/>
    <w:rsid w:val="000B685C"/>
    <w:rsid w:val="000B6918"/>
    <w:rsid w:val="000B6E69"/>
    <w:rsid w:val="000B7049"/>
    <w:rsid w:val="000B7AA5"/>
    <w:rsid w:val="000C0098"/>
    <w:rsid w:val="000C0983"/>
    <w:rsid w:val="000C1E9A"/>
    <w:rsid w:val="000C201F"/>
    <w:rsid w:val="000C2469"/>
    <w:rsid w:val="000C30C9"/>
    <w:rsid w:val="000C3C63"/>
    <w:rsid w:val="000C4681"/>
    <w:rsid w:val="000C54B9"/>
    <w:rsid w:val="000D0712"/>
    <w:rsid w:val="000D08CB"/>
    <w:rsid w:val="000D0B92"/>
    <w:rsid w:val="000D172B"/>
    <w:rsid w:val="000D17ED"/>
    <w:rsid w:val="000D18E5"/>
    <w:rsid w:val="000D2323"/>
    <w:rsid w:val="000D2E81"/>
    <w:rsid w:val="000D3431"/>
    <w:rsid w:val="000D344B"/>
    <w:rsid w:val="000D4324"/>
    <w:rsid w:val="000D44C6"/>
    <w:rsid w:val="000D590A"/>
    <w:rsid w:val="000D6A6A"/>
    <w:rsid w:val="000D7EBD"/>
    <w:rsid w:val="000E02FB"/>
    <w:rsid w:val="000E0718"/>
    <w:rsid w:val="000E17FF"/>
    <w:rsid w:val="000E1E6E"/>
    <w:rsid w:val="000E22E1"/>
    <w:rsid w:val="000E2415"/>
    <w:rsid w:val="000E298A"/>
    <w:rsid w:val="000E33CD"/>
    <w:rsid w:val="000E357F"/>
    <w:rsid w:val="000E3B1F"/>
    <w:rsid w:val="000E42DC"/>
    <w:rsid w:val="000E4D9D"/>
    <w:rsid w:val="000E57E4"/>
    <w:rsid w:val="000E5BEE"/>
    <w:rsid w:val="000E6A22"/>
    <w:rsid w:val="000E7A01"/>
    <w:rsid w:val="000F0046"/>
    <w:rsid w:val="000F0050"/>
    <w:rsid w:val="000F01A7"/>
    <w:rsid w:val="000F0481"/>
    <w:rsid w:val="000F06E6"/>
    <w:rsid w:val="000F0B7C"/>
    <w:rsid w:val="000F0C3C"/>
    <w:rsid w:val="000F1942"/>
    <w:rsid w:val="000F1BE6"/>
    <w:rsid w:val="000F2150"/>
    <w:rsid w:val="000F2915"/>
    <w:rsid w:val="000F2A6F"/>
    <w:rsid w:val="000F351D"/>
    <w:rsid w:val="000F36FA"/>
    <w:rsid w:val="000F3A60"/>
    <w:rsid w:val="000F4141"/>
    <w:rsid w:val="000F4937"/>
    <w:rsid w:val="000F4949"/>
    <w:rsid w:val="000F4F87"/>
    <w:rsid w:val="000F6E51"/>
    <w:rsid w:val="000F7AC3"/>
    <w:rsid w:val="000F7E76"/>
    <w:rsid w:val="00100308"/>
    <w:rsid w:val="001016A4"/>
    <w:rsid w:val="00101BA0"/>
    <w:rsid w:val="00102DA9"/>
    <w:rsid w:val="001045C9"/>
    <w:rsid w:val="001050BD"/>
    <w:rsid w:val="001056E5"/>
    <w:rsid w:val="00106E90"/>
    <w:rsid w:val="00111551"/>
    <w:rsid w:val="00112119"/>
    <w:rsid w:val="00112A29"/>
    <w:rsid w:val="00112C41"/>
    <w:rsid w:val="00112F83"/>
    <w:rsid w:val="00112F89"/>
    <w:rsid w:val="0011388F"/>
    <w:rsid w:val="00113952"/>
    <w:rsid w:val="00114957"/>
    <w:rsid w:val="00114F2F"/>
    <w:rsid w:val="00115483"/>
    <w:rsid w:val="001156B7"/>
    <w:rsid w:val="00115ACD"/>
    <w:rsid w:val="00116883"/>
    <w:rsid w:val="00117032"/>
    <w:rsid w:val="00117E3F"/>
    <w:rsid w:val="00120883"/>
    <w:rsid w:val="00120976"/>
    <w:rsid w:val="00121221"/>
    <w:rsid w:val="001217E2"/>
    <w:rsid w:val="00121915"/>
    <w:rsid w:val="00121BCC"/>
    <w:rsid w:val="00122410"/>
    <w:rsid w:val="001235AF"/>
    <w:rsid w:val="00123DAB"/>
    <w:rsid w:val="00123F05"/>
    <w:rsid w:val="00123F73"/>
    <w:rsid w:val="00124517"/>
    <w:rsid w:val="00125D10"/>
    <w:rsid w:val="001261D0"/>
    <w:rsid w:val="00126743"/>
    <w:rsid w:val="0012716C"/>
    <w:rsid w:val="001273BB"/>
    <w:rsid w:val="001276CC"/>
    <w:rsid w:val="00127EE8"/>
    <w:rsid w:val="001300F4"/>
    <w:rsid w:val="00130CD3"/>
    <w:rsid w:val="00131AA1"/>
    <w:rsid w:val="00132A0E"/>
    <w:rsid w:val="0013362D"/>
    <w:rsid w:val="00133A3F"/>
    <w:rsid w:val="00133B54"/>
    <w:rsid w:val="0013401C"/>
    <w:rsid w:val="00134626"/>
    <w:rsid w:val="0013615B"/>
    <w:rsid w:val="001362CC"/>
    <w:rsid w:val="00136F85"/>
    <w:rsid w:val="00137257"/>
    <w:rsid w:val="0014051A"/>
    <w:rsid w:val="00140973"/>
    <w:rsid w:val="00140B10"/>
    <w:rsid w:val="0014142B"/>
    <w:rsid w:val="00141770"/>
    <w:rsid w:val="00141DE2"/>
    <w:rsid w:val="0014259F"/>
    <w:rsid w:val="00143692"/>
    <w:rsid w:val="00143D1F"/>
    <w:rsid w:val="00143E25"/>
    <w:rsid w:val="0014580A"/>
    <w:rsid w:val="00145833"/>
    <w:rsid w:val="00146B1C"/>
    <w:rsid w:val="00147916"/>
    <w:rsid w:val="00150201"/>
    <w:rsid w:val="00150385"/>
    <w:rsid w:val="00150798"/>
    <w:rsid w:val="00150996"/>
    <w:rsid w:val="00151813"/>
    <w:rsid w:val="00151D9B"/>
    <w:rsid w:val="001531D0"/>
    <w:rsid w:val="00154438"/>
    <w:rsid w:val="001560D4"/>
    <w:rsid w:val="00160954"/>
    <w:rsid w:val="0016136A"/>
    <w:rsid w:val="001621C7"/>
    <w:rsid w:val="00162651"/>
    <w:rsid w:val="00163553"/>
    <w:rsid w:val="0016427A"/>
    <w:rsid w:val="0016540D"/>
    <w:rsid w:val="0016759D"/>
    <w:rsid w:val="001715ED"/>
    <w:rsid w:val="00172319"/>
    <w:rsid w:val="001725E1"/>
    <w:rsid w:val="0017292E"/>
    <w:rsid w:val="00173E31"/>
    <w:rsid w:val="001744C9"/>
    <w:rsid w:val="001748F9"/>
    <w:rsid w:val="00174DCB"/>
    <w:rsid w:val="00176A86"/>
    <w:rsid w:val="00176CF4"/>
    <w:rsid w:val="001774F6"/>
    <w:rsid w:val="00177573"/>
    <w:rsid w:val="00177B44"/>
    <w:rsid w:val="00177C2D"/>
    <w:rsid w:val="00177CF6"/>
    <w:rsid w:val="0018126D"/>
    <w:rsid w:val="0018153D"/>
    <w:rsid w:val="001821E8"/>
    <w:rsid w:val="00182D67"/>
    <w:rsid w:val="00183A15"/>
    <w:rsid w:val="001844EA"/>
    <w:rsid w:val="00185096"/>
    <w:rsid w:val="00185106"/>
    <w:rsid w:val="001854B7"/>
    <w:rsid w:val="001854C2"/>
    <w:rsid w:val="00187181"/>
    <w:rsid w:val="0018721B"/>
    <w:rsid w:val="001900E9"/>
    <w:rsid w:val="00191486"/>
    <w:rsid w:val="001925B1"/>
    <w:rsid w:val="00193131"/>
    <w:rsid w:val="0019379D"/>
    <w:rsid w:val="001943D7"/>
    <w:rsid w:val="00194438"/>
    <w:rsid w:val="0019480B"/>
    <w:rsid w:val="00194BCC"/>
    <w:rsid w:val="00195606"/>
    <w:rsid w:val="00195E49"/>
    <w:rsid w:val="001966BA"/>
    <w:rsid w:val="00196D13"/>
    <w:rsid w:val="001970EA"/>
    <w:rsid w:val="00197636"/>
    <w:rsid w:val="001A033A"/>
    <w:rsid w:val="001A09FA"/>
    <w:rsid w:val="001A0D22"/>
    <w:rsid w:val="001A23F4"/>
    <w:rsid w:val="001A240D"/>
    <w:rsid w:val="001A2788"/>
    <w:rsid w:val="001A2890"/>
    <w:rsid w:val="001A5AD9"/>
    <w:rsid w:val="001A6038"/>
    <w:rsid w:val="001A6698"/>
    <w:rsid w:val="001A6988"/>
    <w:rsid w:val="001A69AF"/>
    <w:rsid w:val="001A6AEC"/>
    <w:rsid w:val="001A77FB"/>
    <w:rsid w:val="001A7911"/>
    <w:rsid w:val="001B0A06"/>
    <w:rsid w:val="001B16F4"/>
    <w:rsid w:val="001B1FC1"/>
    <w:rsid w:val="001B2071"/>
    <w:rsid w:val="001B286B"/>
    <w:rsid w:val="001B2A57"/>
    <w:rsid w:val="001B486B"/>
    <w:rsid w:val="001B6345"/>
    <w:rsid w:val="001B7112"/>
    <w:rsid w:val="001B71C4"/>
    <w:rsid w:val="001B7706"/>
    <w:rsid w:val="001B78E9"/>
    <w:rsid w:val="001B7CF2"/>
    <w:rsid w:val="001B7E48"/>
    <w:rsid w:val="001C0F12"/>
    <w:rsid w:val="001C1157"/>
    <w:rsid w:val="001C1253"/>
    <w:rsid w:val="001C1F7D"/>
    <w:rsid w:val="001C24AE"/>
    <w:rsid w:val="001C32E4"/>
    <w:rsid w:val="001C49A8"/>
    <w:rsid w:val="001C4B39"/>
    <w:rsid w:val="001C58F3"/>
    <w:rsid w:val="001C6137"/>
    <w:rsid w:val="001C6150"/>
    <w:rsid w:val="001C6979"/>
    <w:rsid w:val="001C6B3F"/>
    <w:rsid w:val="001C700C"/>
    <w:rsid w:val="001D0660"/>
    <w:rsid w:val="001D1022"/>
    <w:rsid w:val="001D192C"/>
    <w:rsid w:val="001D1D6A"/>
    <w:rsid w:val="001D21E3"/>
    <w:rsid w:val="001D280C"/>
    <w:rsid w:val="001D28F2"/>
    <w:rsid w:val="001D36F2"/>
    <w:rsid w:val="001D3AD2"/>
    <w:rsid w:val="001D3D40"/>
    <w:rsid w:val="001D3E7E"/>
    <w:rsid w:val="001D403D"/>
    <w:rsid w:val="001D4631"/>
    <w:rsid w:val="001D4B0A"/>
    <w:rsid w:val="001D4C29"/>
    <w:rsid w:val="001D5482"/>
    <w:rsid w:val="001D5F88"/>
    <w:rsid w:val="001D632D"/>
    <w:rsid w:val="001D675F"/>
    <w:rsid w:val="001D7941"/>
    <w:rsid w:val="001D7FFA"/>
    <w:rsid w:val="001E0177"/>
    <w:rsid w:val="001E0355"/>
    <w:rsid w:val="001E0A7B"/>
    <w:rsid w:val="001E11FF"/>
    <w:rsid w:val="001E1848"/>
    <w:rsid w:val="001E1C50"/>
    <w:rsid w:val="001E1F44"/>
    <w:rsid w:val="001E24CB"/>
    <w:rsid w:val="001E27C2"/>
    <w:rsid w:val="001E2A20"/>
    <w:rsid w:val="001E2BCA"/>
    <w:rsid w:val="001E3C9D"/>
    <w:rsid w:val="001E3FB4"/>
    <w:rsid w:val="001E4E5E"/>
    <w:rsid w:val="001E595A"/>
    <w:rsid w:val="001E5C34"/>
    <w:rsid w:val="001E5DDC"/>
    <w:rsid w:val="001E5F80"/>
    <w:rsid w:val="001E61EA"/>
    <w:rsid w:val="001E6AAE"/>
    <w:rsid w:val="001E6F5B"/>
    <w:rsid w:val="001E71A8"/>
    <w:rsid w:val="001F1493"/>
    <w:rsid w:val="001F1718"/>
    <w:rsid w:val="001F2D4D"/>
    <w:rsid w:val="001F3408"/>
    <w:rsid w:val="001F4038"/>
    <w:rsid w:val="001F41E6"/>
    <w:rsid w:val="001F4394"/>
    <w:rsid w:val="001F55BD"/>
    <w:rsid w:val="001F58A6"/>
    <w:rsid w:val="001F5CCD"/>
    <w:rsid w:val="001F758A"/>
    <w:rsid w:val="001F7616"/>
    <w:rsid w:val="001F7C95"/>
    <w:rsid w:val="00200CA1"/>
    <w:rsid w:val="002010D9"/>
    <w:rsid w:val="002011BB"/>
    <w:rsid w:val="0020193A"/>
    <w:rsid w:val="002022BD"/>
    <w:rsid w:val="00202D1C"/>
    <w:rsid w:val="00203DA7"/>
    <w:rsid w:val="00204440"/>
    <w:rsid w:val="00205087"/>
    <w:rsid w:val="0020510D"/>
    <w:rsid w:val="002051D1"/>
    <w:rsid w:val="00205B5C"/>
    <w:rsid w:val="00206046"/>
    <w:rsid w:val="0020632F"/>
    <w:rsid w:val="00206DC4"/>
    <w:rsid w:val="002073D8"/>
    <w:rsid w:val="00207867"/>
    <w:rsid w:val="00207D9B"/>
    <w:rsid w:val="002103B4"/>
    <w:rsid w:val="0021073F"/>
    <w:rsid w:val="00210C4C"/>
    <w:rsid w:val="0021506B"/>
    <w:rsid w:val="00215DD7"/>
    <w:rsid w:val="002164AC"/>
    <w:rsid w:val="002166A1"/>
    <w:rsid w:val="00220A27"/>
    <w:rsid w:val="00220B35"/>
    <w:rsid w:val="00220DF3"/>
    <w:rsid w:val="00222232"/>
    <w:rsid w:val="00222993"/>
    <w:rsid w:val="002230C2"/>
    <w:rsid w:val="00223198"/>
    <w:rsid w:val="002242C5"/>
    <w:rsid w:val="00224640"/>
    <w:rsid w:val="00224D3A"/>
    <w:rsid w:val="00224F9B"/>
    <w:rsid w:val="00225541"/>
    <w:rsid w:val="00225EA7"/>
    <w:rsid w:val="0022608C"/>
    <w:rsid w:val="00226891"/>
    <w:rsid w:val="00230433"/>
    <w:rsid w:val="00231080"/>
    <w:rsid w:val="00232268"/>
    <w:rsid w:val="00232623"/>
    <w:rsid w:val="00232B40"/>
    <w:rsid w:val="00232EC5"/>
    <w:rsid w:val="002332DB"/>
    <w:rsid w:val="002336E2"/>
    <w:rsid w:val="00234FE8"/>
    <w:rsid w:val="00235398"/>
    <w:rsid w:val="002354BD"/>
    <w:rsid w:val="002365E6"/>
    <w:rsid w:val="00236824"/>
    <w:rsid w:val="00240918"/>
    <w:rsid w:val="00240E57"/>
    <w:rsid w:val="00242187"/>
    <w:rsid w:val="0024276F"/>
    <w:rsid w:val="002436D8"/>
    <w:rsid w:val="0024449D"/>
    <w:rsid w:val="00244AC0"/>
    <w:rsid w:val="00245186"/>
    <w:rsid w:val="00246762"/>
    <w:rsid w:val="00246ADA"/>
    <w:rsid w:val="00246B98"/>
    <w:rsid w:val="00246DD9"/>
    <w:rsid w:val="0024758D"/>
    <w:rsid w:val="00247C96"/>
    <w:rsid w:val="00247F5C"/>
    <w:rsid w:val="00250BA2"/>
    <w:rsid w:val="00251160"/>
    <w:rsid w:val="00251265"/>
    <w:rsid w:val="0025142F"/>
    <w:rsid w:val="00251F7D"/>
    <w:rsid w:val="00252806"/>
    <w:rsid w:val="00252C00"/>
    <w:rsid w:val="00252F93"/>
    <w:rsid w:val="002534D0"/>
    <w:rsid w:val="00253888"/>
    <w:rsid w:val="0025523B"/>
    <w:rsid w:val="00255244"/>
    <w:rsid w:val="00255774"/>
    <w:rsid w:val="00255E99"/>
    <w:rsid w:val="00256071"/>
    <w:rsid w:val="00256778"/>
    <w:rsid w:val="002569BD"/>
    <w:rsid w:val="002571F9"/>
    <w:rsid w:val="002572E6"/>
    <w:rsid w:val="002573A7"/>
    <w:rsid w:val="002578B8"/>
    <w:rsid w:val="00260712"/>
    <w:rsid w:val="00261942"/>
    <w:rsid w:val="00261C8A"/>
    <w:rsid w:val="00261CD7"/>
    <w:rsid w:val="00261E42"/>
    <w:rsid w:val="00262020"/>
    <w:rsid w:val="0026205A"/>
    <w:rsid w:val="00262548"/>
    <w:rsid w:val="00262AAD"/>
    <w:rsid w:val="00262D03"/>
    <w:rsid w:val="00263C02"/>
    <w:rsid w:val="00265A27"/>
    <w:rsid w:val="00265C72"/>
    <w:rsid w:val="002664A7"/>
    <w:rsid w:val="00266836"/>
    <w:rsid w:val="002669A2"/>
    <w:rsid w:val="002676E1"/>
    <w:rsid w:val="00267DAD"/>
    <w:rsid w:val="0027087D"/>
    <w:rsid w:val="0027099D"/>
    <w:rsid w:val="0027132A"/>
    <w:rsid w:val="00273F3E"/>
    <w:rsid w:val="002755C3"/>
    <w:rsid w:val="0027596E"/>
    <w:rsid w:val="0028003A"/>
    <w:rsid w:val="002802F9"/>
    <w:rsid w:val="00280D52"/>
    <w:rsid w:val="00282913"/>
    <w:rsid w:val="00282E0D"/>
    <w:rsid w:val="00283232"/>
    <w:rsid w:val="002832BB"/>
    <w:rsid w:val="002833DD"/>
    <w:rsid w:val="00283C06"/>
    <w:rsid w:val="002840E4"/>
    <w:rsid w:val="002846A3"/>
    <w:rsid w:val="00284BC0"/>
    <w:rsid w:val="002850F5"/>
    <w:rsid w:val="00285106"/>
    <w:rsid w:val="00286288"/>
    <w:rsid w:val="002863C0"/>
    <w:rsid w:val="00286A67"/>
    <w:rsid w:val="00286E10"/>
    <w:rsid w:val="002873CF"/>
    <w:rsid w:val="002911A0"/>
    <w:rsid w:val="00291735"/>
    <w:rsid w:val="00291E3A"/>
    <w:rsid w:val="00293D66"/>
    <w:rsid w:val="002943E9"/>
    <w:rsid w:val="00294A62"/>
    <w:rsid w:val="002950B7"/>
    <w:rsid w:val="0029607B"/>
    <w:rsid w:val="00296607"/>
    <w:rsid w:val="002971FD"/>
    <w:rsid w:val="0029722B"/>
    <w:rsid w:val="002974E8"/>
    <w:rsid w:val="0029768B"/>
    <w:rsid w:val="00297F43"/>
    <w:rsid w:val="002A0900"/>
    <w:rsid w:val="002A0FE7"/>
    <w:rsid w:val="002A116C"/>
    <w:rsid w:val="002A1A7C"/>
    <w:rsid w:val="002A1DB9"/>
    <w:rsid w:val="002A1F57"/>
    <w:rsid w:val="002A214B"/>
    <w:rsid w:val="002A25B5"/>
    <w:rsid w:val="002A2D31"/>
    <w:rsid w:val="002A3046"/>
    <w:rsid w:val="002A374C"/>
    <w:rsid w:val="002A3F8D"/>
    <w:rsid w:val="002A4743"/>
    <w:rsid w:val="002A65A6"/>
    <w:rsid w:val="002A6B62"/>
    <w:rsid w:val="002A7B56"/>
    <w:rsid w:val="002B0CA0"/>
    <w:rsid w:val="002B176A"/>
    <w:rsid w:val="002B1C1E"/>
    <w:rsid w:val="002B231B"/>
    <w:rsid w:val="002B2429"/>
    <w:rsid w:val="002B26E6"/>
    <w:rsid w:val="002B3E9F"/>
    <w:rsid w:val="002B6880"/>
    <w:rsid w:val="002B6C19"/>
    <w:rsid w:val="002B6C57"/>
    <w:rsid w:val="002B6DF6"/>
    <w:rsid w:val="002B6FBC"/>
    <w:rsid w:val="002B7B30"/>
    <w:rsid w:val="002C0498"/>
    <w:rsid w:val="002C0DFF"/>
    <w:rsid w:val="002C1DB4"/>
    <w:rsid w:val="002C25DF"/>
    <w:rsid w:val="002C2EDA"/>
    <w:rsid w:val="002C36F9"/>
    <w:rsid w:val="002C3E1E"/>
    <w:rsid w:val="002C41B4"/>
    <w:rsid w:val="002C42B2"/>
    <w:rsid w:val="002C4796"/>
    <w:rsid w:val="002C55A1"/>
    <w:rsid w:val="002C5DF6"/>
    <w:rsid w:val="002D0AE4"/>
    <w:rsid w:val="002D0CBF"/>
    <w:rsid w:val="002D157B"/>
    <w:rsid w:val="002D1712"/>
    <w:rsid w:val="002D220F"/>
    <w:rsid w:val="002D2B05"/>
    <w:rsid w:val="002D41CB"/>
    <w:rsid w:val="002D6416"/>
    <w:rsid w:val="002D682E"/>
    <w:rsid w:val="002D7B40"/>
    <w:rsid w:val="002E0965"/>
    <w:rsid w:val="002E130D"/>
    <w:rsid w:val="002E229B"/>
    <w:rsid w:val="002E26B0"/>
    <w:rsid w:val="002E2DF4"/>
    <w:rsid w:val="002E2FA3"/>
    <w:rsid w:val="002E3054"/>
    <w:rsid w:val="002E3421"/>
    <w:rsid w:val="002E4408"/>
    <w:rsid w:val="002E450A"/>
    <w:rsid w:val="002E484E"/>
    <w:rsid w:val="002E57F6"/>
    <w:rsid w:val="002E5D8E"/>
    <w:rsid w:val="002E63BE"/>
    <w:rsid w:val="002E6DEC"/>
    <w:rsid w:val="002E73C4"/>
    <w:rsid w:val="002E7D6B"/>
    <w:rsid w:val="002E7ED8"/>
    <w:rsid w:val="002E7F69"/>
    <w:rsid w:val="002F1EE1"/>
    <w:rsid w:val="002F2156"/>
    <w:rsid w:val="002F2AF4"/>
    <w:rsid w:val="002F3A4F"/>
    <w:rsid w:val="002F4285"/>
    <w:rsid w:val="002F5D29"/>
    <w:rsid w:val="002F63CF"/>
    <w:rsid w:val="002F65C2"/>
    <w:rsid w:val="002F6C10"/>
    <w:rsid w:val="002F714A"/>
    <w:rsid w:val="002F75D6"/>
    <w:rsid w:val="002F7B14"/>
    <w:rsid w:val="0030024A"/>
    <w:rsid w:val="00300312"/>
    <w:rsid w:val="00304714"/>
    <w:rsid w:val="00305523"/>
    <w:rsid w:val="0030672C"/>
    <w:rsid w:val="0030680D"/>
    <w:rsid w:val="00307C89"/>
    <w:rsid w:val="003114E5"/>
    <w:rsid w:val="0031168C"/>
    <w:rsid w:val="00311C07"/>
    <w:rsid w:val="003120AF"/>
    <w:rsid w:val="00312FEC"/>
    <w:rsid w:val="003141EF"/>
    <w:rsid w:val="00314668"/>
    <w:rsid w:val="00314D7B"/>
    <w:rsid w:val="00315236"/>
    <w:rsid w:val="00315D8D"/>
    <w:rsid w:val="00316501"/>
    <w:rsid w:val="00316C54"/>
    <w:rsid w:val="00316EBE"/>
    <w:rsid w:val="00317418"/>
    <w:rsid w:val="0031748F"/>
    <w:rsid w:val="00317860"/>
    <w:rsid w:val="00320294"/>
    <w:rsid w:val="003208F3"/>
    <w:rsid w:val="003212DE"/>
    <w:rsid w:val="003223E6"/>
    <w:rsid w:val="00323EAA"/>
    <w:rsid w:val="0032454E"/>
    <w:rsid w:val="00324992"/>
    <w:rsid w:val="003250C8"/>
    <w:rsid w:val="003252C3"/>
    <w:rsid w:val="00326074"/>
    <w:rsid w:val="003265E9"/>
    <w:rsid w:val="00327898"/>
    <w:rsid w:val="00327DF6"/>
    <w:rsid w:val="0033028D"/>
    <w:rsid w:val="003308C6"/>
    <w:rsid w:val="00330AC3"/>
    <w:rsid w:val="00331F40"/>
    <w:rsid w:val="00333DBE"/>
    <w:rsid w:val="003341EA"/>
    <w:rsid w:val="00334537"/>
    <w:rsid w:val="003352F4"/>
    <w:rsid w:val="00335408"/>
    <w:rsid w:val="00335985"/>
    <w:rsid w:val="00336400"/>
    <w:rsid w:val="00336727"/>
    <w:rsid w:val="00337126"/>
    <w:rsid w:val="0033762B"/>
    <w:rsid w:val="0034057F"/>
    <w:rsid w:val="0034068A"/>
    <w:rsid w:val="00340C92"/>
    <w:rsid w:val="003417A7"/>
    <w:rsid w:val="00341A56"/>
    <w:rsid w:val="003424C9"/>
    <w:rsid w:val="00342780"/>
    <w:rsid w:val="0034288B"/>
    <w:rsid w:val="003428F8"/>
    <w:rsid w:val="0034319E"/>
    <w:rsid w:val="003432D1"/>
    <w:rsid w:val="003437B3"/>
    <w:rsid w:val="00343B3C"/>
    <w:rsid w:val="003443A5"/>
    <w:rsid w:val="0034569A"/>
    <w:rsid w:val="00345BB4"/>
    <w:rsid w:val="0034617E"/>
    <w:rsid w:val="00346676"/>
    <w:rsid w:val="00346CAC"/>
    <w:rsid w:val="00346F1F"/>
    <w:rsid w:val="00346F21"/>
    <w:rsid w:val="003518F9"/>
    <w:rsid w:val="00351BB6"/>
    <w:rsid w:val="00352D3C"/>
    <w:rsid w:val="00353B37"/>
    <w:rsid w:val="00353D63"/>
    <w:rsid w:val="00353EAC"/>
    <w:rsid w:val="0035541F"/>
    <w:rsid w:val="00355CC7"/>
    <w:rsid w:val="00355E5D"/>
    <w:rsid w:val="00356B6E"/>
    <w:rsid w:val="00356C90"/>
    <w:rsid w:val="003571DB"/>
    <w:rsid w:val="00357791"/>
    <w:rsid w:val="0036025D"/>
    <w:rsid w:val="003605A0"/>
    <w:rsid w:val="00360763"/>
    <w:rsid w:val="00360CE1"/>
    <w:rsid w:val="00360D77"/>
    <w:rsid w:val="00361125"/>
    <w:rsid w:val="00361776"/>
    <w:rsid w:val="00361A1E"/>
    <w:rsid w:val="00362BF8"/>
    <w:rsid w:val="00362D8B"/>
    <w:rsid w:val="00362EBD"/>
    <w:rsid w:val="00363B9F"/>
    <w:rsid w:val="00363E34"/>
    <w:rsid w:val="003641FE"/>
    <w:rsid w:val="00364481"/>
    <w:rsid w:val="003652DF"/>
    <w:rsid w:val="00365703"/>
    <w:rsid w:val="00366772"/>
    <w:rsid w:val="00367585"/>
    <w:rsid w:val="00370A76"/>
    <w:rsid w:val="00370DAB"/>
    <w:rsid w:val="00371795"/>
    <w:rsid w:val="00371B91"/>
    <w:rsid w:val="00372567"/>
    <w:rsid w:val="003728F0"/>
    <w:rsid w:val="00372FCD"/>
    <w:rsid w:val="003730C9"/>
    <w:rsid w:val="0037333C"/>
    <w:rsid w:val="003737B9"/>
    <w:rsid w:val="00373BF3"/>
    <w:rsid w:val="00375D41"/>
    <w:rsid w:val="00375ED8"/>
    <w:rsid w:val="00377177"/>
    <w:rsid w:val="003771F1"/>
    <w:rsid w:val="00377A98"/>
    <w:rsid w:val="0038108C"/>
    <w:rsid w:val="00381ED7"/>
    <w:rsid w:val="0038239B"/>
    <w:rsid w:val="0038355E"/>
    <w:rsid w:val="00383BDA"/>
    <w:rsid w:val="003848CE"/>
    <w:rsid w:val="0038528B"/>
    <w:rsid w:val="0038534C"/>
    <w:rsid w:val="00385455"/>
    <w:rsid w:val="003856A1"/>
    <w:rsid w:val="003858BF"/>
    <w:rsid w:val="003862EE"/>
    <w:rsid w:val="00386670"/>
    <w:rsid w:val="00386BF8"/>
    <w:rsid w:val="00386C9E"/>
    <w:rsid w:val="00386E0E"/>
    <w:rsid w:val="00386E90"/>
    <w:rsid w:val="003874F3"/>
    <w:rsid w:val="00387645"/>
    <w:rsid w:val="00387B63"/>
    <w:rsid w:val="003904F2"/>
    <w:rsid w:val="003911C7"/>
    <w:rsid w:val="003918AE"/>
    <w:rsid w:val="00391C43"/>
    <w:rsid w:val="00391ED6"/>
    <w:rsid w:val="00392133"/>
    <w:rsid w:val="00392307"/>
    <w:rsid w:val="003923D0"/>
    <w:rsid w:val="00392488"/>
    <w:rsid w:val="003926FD"/>
    <w:rsid w:val="0039282E"/>
    <w:rsid w:val="0039336A"/>
    <w:rsid w:val="003941B6"/>
    <w:rsid w:val="00394845"/>
    <w:rsid w:val="00395292"/>
    <w:rsid w:val="00395378"/>
    <w:rsid w:val="00395401"/>
    <w:rsid w:val="00395CBA"/>
    <w:rsid w:val="00396D08"/>
    <w:rsid w:val="00397CE0"/>
    <w:rsid w:val="003A05B8"/>
    <w:rsid w:val="003A0E33"/>
    <w:rsid w:val="003A1753"/>
    <w:rsid w:val="003A1FEE"/>
    <w:rsid w:val="003A2885"/>
    <w:rsid w:val="003A2A41"/>
    <w:rsid w:val="003A2F21"/>
    <w:rsid w:val="003A35FA"/>
    <w:rsid w:val="003A368C"/>
    <w:rsid w:val="003A40C8"/>
    <w:rsid w:val="003A46B7"/>
    <w:rsid w:val="003A4EB3"/>
    <w:rsid w:val="003A611F"/>
    <w:rsid w:val="003A6286"/>
    <w:rsid w:val="003A662F"/>
    <w:rsid w:val="003A698B"/>
    <w:rsid w:val="003A6D59"/>
    <w:rsid w:val="003A6E93"/>
    <w:rsid w:val="003A6FDA"/>
    <w:rsid w:val="003A7AC9"/>
    <w:rsid w:val="003B02AD"/>
    <w:rsid w:val="003B0C65"/>
    <w:rsid w:val="003B2341"/>
    <w:rsid w:val="003B247D"/>
    <w:rsid w:val="003B2B24"/>
    <w:rsid w:val="003B2E46"/>
    <w:rsid w:val="003B2F96"/>
    <w:rsid w:val="003B33A6"/>
    <w:rsid w:val="003B4A82"/>
    <w:rsid w:val="003B4C8E"/>
    <w:rsid w:val="003B59BF"/>
    <w:rsid w:val="003B6766"/>
    <w:rsid w:val="003B6E1B"/>
    <w:rsid w:val="003C0397"/>
    <w:rsid w:val="003C05DD"/>
    <w:rsid w:val="003C0631"/>
    <w:rsid w:val="003C22B2"/>
    <w:rsid w:val="003C2365"/>
    <w:rsid w:val="003C2459"/>
    <w:rsid w:val="003C24DD"/>
    <w:rsid w:val="003C2D0E"/>
    <w:rsid w:val="003C3571"/>
    <w:rsid w:val="003C3A39"/>
    <w:rsid w:val="003C4ADE"/>
    <w:rsid w:val="003C5BB1"/>
    <w:rsid w:val="003C5D95"/>
    <w:rsid w:val="003C7036"/>
    <w:rsid w:val="003D0106"/>
    <w:rsid w:val="003D043E"/>
    <w:rsid w:val="003D130D"/>
    <w:rsid w:val="003D18D1"/>
    <w:rsid w:val="003D1B76"/>
    <w:rsid w:val="003D1EAE"/>
    <w:rsid w:val="003D1EE0"/>
    <w:rsid w:val="003D2420"/>
    <w:rsid w:val="003D2556"/>
    <w:rsid w:val="003D281D"/>
    <w:rsid w:val="003D2908"/>
    <w:rsid w:val="003D2B1C"/>
    <w:rsid w:val="003D2D2B"/>
    <w:rsid w:val="003D4193"/>
    <w:rsid w:val="003D4E8B"/>
    <w:rsid w:val="003D5EBA"/>
    <w:rsid w:val="003D5FFE"/>
    <w:rsid w:val="003D6880"/>
    <w:rsid w:val="003D6B62"/>
    <w:rsid w:val="003D72EB"/>
    <w:rsid w:val="003D7B2C"/>
    <w:rsid w:val="003E0385"/>
    <w:rsid w:val="003E1741"/>
    <w:rsid w:val="003E1A80"/>
    <w:rsid w:val="003E1BE1"/>
    <w:rsid w:val="003E1E44"/>
    <w:rsid w:val="003E22B7"/>
    <w:rsid w:val="003E28CA"/>
    <w:rsid w:val="003E2C27"/>
    <w:rsid w:val="003E2D50"/>
    <w:rsid w:val="003E3790"/>
    <w:rsid w:val="003E411C"/>
    <w:rsid w:val="003E4B64"/>
    <w:rsid w:val="003E51F6"/>
    <w:rsid w:val="003E5866"/>
    <w:rsid w:val="003E64EB"/>
    <w:rsid w:val="003E6553"/>
    <w:rsid w:val="003E78DF"/>
    <w:rsid w:val="003E7BCB"/>
    <w:rsid w:val="003F0285"/>
    <w:rsid w:val="003F03DC"/>
    <w:rsid w:val="003F045B"/>
    <w:rsid w:val="003F12E8"/>
    <w:rsid w:val="003F1EDC"/>
    <w:rsid w:val="003F2696"/>
    <w:rsid w:val="003F2A80"/>
    <w:rsid w:val="003F2C75"/>
    <w:rsid w:val="003F3194"/>
    <w:rsid w:val="003F5A0F"/>
    <w:rsid w:val="003F5E13"/>
    <w:rsid w:val="003F6710"/>
    <w:rsid w:val="003F6F19"/>
    <w:rsid w:val="003F7729"/>
    <w:rsid w:val="003F79BF"/>
    <w:rsid w:val="0040096D"/>
    <w:rsid w:val="00400999"/>
    <w:rsid w:val="00400C1E"/>
    <w:rsid w:val="00400D64"/>
    <w:rsid w:val="00401572"/>
    <w:rsid w:val="00401733"/>
    <w:rsid w:val="0040312F"/>
    <w:rsid w:val="004034E1"/>
    <w:rsid w:val="004039C1"/>
    <w:rsid w:val="00404BB8"/>
    <w:rsid w:val="0040695A"/>
    <w:rsid w:val="0040695C"/>
    <w:rsid w:val="004101B0"/>
    <w:rsid w:val="004101FE"/>
    <w:rsid w:val="00410601"/>
    <w:rsid w:val="00411596"/>
    <w:rsid w:val="0041298F"/>
    <w:rsid w:val="00414533"/>
    <w:rsid w:val="00414C89"/>
    <w:rsid w:val="0041550C"/>
    <w:rsid w:val="00415550"/>
    <w:rsid w:val="0041669A"/>
    <w:rsid w:val="00416BA4"/>
    <w:rsid w:val="0042248C"/>
    <w:rsid w:val="00422DAB"/>
    <w:rsid w:val="004232DB"/>
    <w:rsid w:val="00423AC9"/>
    <w:rsid w:val="0042492C"/>
    <w:rsid w:val="00424D6A"/>
    <w:rsid w:val="004261E4"/>
    <w:rsid w:val="00426B99"/>
    <w:rsid w:val="00430403"/>
    <w:rsid w:val="00430903"/>
    <w:rsid w:val="00430A87"/>
    <w:rsid w:val="00430D21"/>
    <w:rsid w:val="00431227"/>
    <w:rsid w:val="004320CB"/>
    <w:rsid w:val="00432332"/>
    <w:rsid w:val="0043266E"/>
    <w:rsid w:val="00432866"/>
    <w:rsid w:val="00432B10"/>
    <w:rsid w:val="00433684"/>
    <w:rsid w:val="004340BA"/>
    <w:rsid w:val="00434550"/>
    <w:rsid w:val="004353BA"/>
    <w:rsid w:val="00435D86"/>
    <w:rsid w:val="00435F73"/>
    <w:rsid w:val="00436801"/>
    <w:rsid w:val="00440AA5"/>
    <w:rsid w:val="00440ACA"/>
    <w:rsid w:val="00441405"/>
    <w:rsid w:val="004422BC"/>
    <w:rsid w:val="0044282D"/>
    <w:rsid w:val="00442DB2"/>
    <w:rsid w:val="0044416E"/>
    <w:rsid w:val="004465AE"/>
    <w:rsid w:val="004476FC"/>
    <w:rsid w:val="00447F2E"/>
    <w:rsid w:val="004506B4"/>
    <w:rsid w:val="004507EB"/>
    <w:rsid w:val="00452704"/>
    <w:rsid w:val="00452FE7"/>
    <w:rsid w:val="00453008"/>
    <w:rsid w:val="0045316A"/>
    <w:rsid w:val="00453815"/>
    <w:rsid w:val="004543BD"/>
    <w:rsid w:val="00454D68"/>
    <w:rsid w:val="00455228"/>
    <w:rsid w:val="0045541F"/>
    <w:rsid w:val="00456764"/>
    <w:rsid w:val="00457564"/>
    <w:rsid w:val="00457B51"/>
    <w:rsid w:val="004600A7"/>
    <w:rsid w:val="004601AA"/>
    <w:rsid w:val="00460A66"/>
    <w:rsid w:val="00460B55"/>
    <w:rsid w:val="0046117F"/>
    <w:rsid w:val="004611D0"/>
    <w:rsid w:val="004615D4"/>
    <w:rsid w:val="004619BE"/>
    <w:rsid w:val="00461B3F"/>
    <w:rsid w:val="00462DAE"/>
    <w:rsid w:val="004632F4"/>
    <w:rsid w:val="004634AA"/>
    <w:rsid w:val="00463929"/>
    <w:rsid w:val="0046448B"/>
    <w:rsid w:val="0046569F"/>
    <w:rsid w:val="004664CB"/>
    <w:rsid w:val="00466D3A"/>
    <w:rsid w:val="0046710F"/>
    <w:rsid w:val="00467AC7"/>
    <w:rsid w:val="00467D44"/>
    <w:rsid w:val="00467FB3"/>
    <w:rsid w:val="004705A4"/>
    <w:rsid w:val="0047064E"/>
    <w:rsid w:val="00471AFA"/>
    <w:rsid w:val="00471EA7"/>
    <w:rsid w:val="00472597"/>
    <w:rsid w:val="00472ED0"/>
    <w:rsid w:val="004745B7"/>
    <w:rsid w:val="00474D78"/>
    <w:rsid w:val="00474E36"/>
    <w:rsid w:val="004750CD"/>
    <w:rsid w:val="00476471"/>
    <w:rsid w:val="004770C6"/>
    <w:rsid w:val="00477451"/>
    <w:rsid w:val="004800FA"/>
    <w:rsid w:val="00481079"/>
    <w:rsid w:val="0048115C"/>
    <w:rsid w:val="00481D75"/>
    <w:rsid w:val="00481ED0"/>
    <w:rsid w:val="004823A1"/>
    <w:rsid w:val="0048331A"/>
    <w:rsid w:val="004834F4"/>
    <w:rsid w:val="0048375E"/>
    <w:rsid w:val="00483A49"/>
    <w:rsid w:val="00484725"/>
    <w:rsid w:val="00484763"/>
    <w:rsid w:val="00484C17"/>
    <w:rsid w:val="00485819"/>
    <w:rsid w:val="004862BC"/>
    <w:rsid w:val="0048630C"/>
    <w:rsid w:val="004867B2"/>
    <w:rsid w:val="00486C8D"/>
    <w:rsid w:val="00486D1A"/>
    <w:rsid w:val="00487A95"/>
    <w:rsid w:val="00490DF2"/>
    <w:rsid w:val="00490E2C"/>
    <w:rsid w:val="004914E7"/>
    <w:rsid w:val="0049201F"/>
    <w:rsid w:val="0049322E"/>
    <w:rsid w:val="004932F5"/>
    <w:rsid w:val="00493490"/>
    <w:rsid w:val="00493686"/>
    <w:rsid w:val="00493930"/>
    <w:rsid w:val="00493980"/>
    <w:rsid w:val="00493E03"/>
    <w:rsid w:val="0049402E"/>
    <w:rsid w:val="004943F0"/>
    <w:rsid w:val="00495F6D"/>
    <w:rsid w:val="00496124"/>
    <w:rsid w:val="0049658D"/>
    <w:rsid w:val="0049717B"/>
    <w:rsid w:val="004974BF"/>
    <w:rsid w:val="004A0074"/>
    <w:rsid w:val="004A04C8"/>
    <w:rsid w:val="004A1284"/>
    <w:rsid w:val="004A1824"/>
    <w:rsid w:val="004A1D40"/>
    <w:rsid w:val="004A2308"/>
    <w:rsid w:val="004A2BFC"/>
    <w:rsid w:val="004A3A7B"/>
    <w:rsid w:val="004A41A1"/>
    <w:rsid w:val="004A428E"/>
    <w:rsid w:val="004A4307"/>
    <w:rsid w:val="004A4ADE"/>
    <w:rsid w:val="004A4B1A"/>
    <w:rsid w:val="004A60A0"/>
    <w:rsid w:val="004A66E3"/>
    <w:rsid w:val="004A6868"/>
    <w:rsid w:val="004A7763"/>
    <w:rsid w:val="004B041A"/>
    <w:rsid w:val="004B0D76"/>
    <w:rsid w:val="004B0F21"/>
    <w:rsid w:val="004B12A4"/>
    <w:rsid w:val="004B1491"/>
    <w:rsid w:val="004B197D"/>
    <w:rsid w:val="004B1C93"/>
    <w:rsid w:val="004B2A79"/>
    <w:rsid w:val="004B2CC3"/>
    <w:rsid w:val="004B4232"/>
    <w:rsid w:val="004B57A4"/>
    <w:rsid w:val="004B5B18"/>
    <w:rsid w:val="004B5C39"/>
    <w:rsid w:val="004B5D95"/>
    <w:rsid w:val="004B6429"/>
    <w:rsid w:val="004B698E"/>
    <w:rsid w:val="004B7C9C"/>
    <w:rsid w:val="004C0428"/>
    <w:rsid w:val="004C0EB7"/>
    <w:rsid w:val="004C2020"/>
    <w:rsid w:val="004C386F"/>
    <w:rsid w:val="004C556D"/>
    <w:rsid w:val="004C5BBC"/>
    <w:rsid w:val="004C6582"/>
    <w:rsid w:val="004C6924"/>
    <w:rsid w:val="004C7E83"/>
    <w:rsid w:val="004D1D1A"/>
    <w:rsid w:val="004D20A8"/>
    <w:rsid w:val="004D21B3"/>
    <w:rsid w:val="004D373D"/>
    <w:rsid w:val="004D440B"/>
    <w:rsid w:val="004D47FF"/>
    <w:rsid w:val="004D4967"/>
    <w:rsid w:val="004D549C"/>
    <w:rsid w:val="004D5F12"/>
    <w:rsid w:val="004D612E"/>
    <w:rsid w:val="004E03A5"/>
    <w:rsid w:val="004E0990"/>
    <w:rsid w:val="004E09E5"/>
    <w:rsid w:val="004E231F"/>
    <w:rsid w:val="004E27D6"/>
    <w:rsid w:val="004E3BEF"/>
    <w:rsid w:val="004E48E7"/>
    <w:rsid w:val="004E49BD"/>
    <w:rsid w:val="004E4FA9"/>
    <w:rsid w:val="004E5D63"/>
    <w:rsid w:val="004E6591"/>
    <w:rsid w:val="004E6821"/>
    <w:rsid w:val="004E6F13"/>
    <w:rsid w:val="004E6FC1"/>
    <w:rsid w:val="004E787B"/>
    <w:rsid w:val="004F1C46"/>
    <w:rsid w:val="004F213E"/>
    <w:rsid w:val="004F3236"/>
    <w:rsid w:val="004F3579"/>
    <w:rsid w:val="004F43AC"/>
    <w:rsid w:val="004F482B"/>
    <w:rsid w:val="004F4A54"/>
    <w:rsid w:val="004F55F7"/>
    <w:rsid w:val="004F56BF"/>
    <w:rsid w:val="004F5CF2"/>
    <w:rsid w:val="004F6696"/>
    <w:rsid w:val="004F7436"/>
    <w:rsid w:val="004F7D2D"/>
    <w:rsid w:val="00501006"/>
    <w:rsid w:val="00501079"/>
    <w:rsid w:val="005014DE"/>
    <w:rsid w:val="005016EC"/>
    <w:rsid w:val="0050177E"/>
    <w:rsid w:val="0050180C"/>
    <w:rsid w:val="00501918"/>
    <w:rsid w:val="00503606"/>
    <w:rsid w:val="00503867"/>
    <w:rsid w:val="005040A8"/>
    <w:rsid w:val="005041C7"/>
    <w:rsid w:val="00505341"/>
    <w:rsid w:val="00505485"/>
    <w:rsid w:val="00505F6E"/>
    <w:rsid w:val="00507D05"/>
    <w:rsid w:val="005109CE"/>
    <w:rsid w:val="00511319"/>
    <w:rsid w:val="00511AE2"/>
    <w:rsid w:val="00511D5E"/>
    <w:rsid w:val="00513761"/>
    <w:rsid w:val="00513D8B"/>
    <w:rsid w:val="00513E72"/>
    <w:rsid w:val="00513EA1"/>
    <w:rsid w:val="005140F8"/>
    <w:rsid w:val="00514B56"/>
    <w:rsid w:val="0051605A"/>
    <w:rsid w:val="0051626E"/>
    <w:rsid w:val="005165A0"/>
    <w:rsid w:val="00516665"/>
    <w:rsid w:val="005167B0"/>
    <w:rsid w:val="0051697C"/>
    <w:rsid w:val="00516DC4"/>
    <w:rsid w:val="00516EDB"/>
    <w:rsid w:val="00516EEE"/>
    <w:rsid w:val="0051758C"/>
    <w:rsid w:val="00517C49"/>
    <w:rsid w:val="005204D6"/>
    <w:rsid w:val="0052087E"/>
    <w:rsid w:val="00521373"/>
    <w:rsid w:val="005219DA"/>
    <w:rsid w:val="00521CDC"/>
    <w:rsid w:val="00522D7A"/>
    <w:rsid w:val="00522DA4"/>
    <w:rsid w:val="00522E09"/>
    <w:rsid w:val="00523258"/>
    <w:rsid w:val="00523496"/>
    <w:rsid w:val="005237B1"/>
    <w:rsid w:val="005238E9"/>
    <w:rsid w:val="0052470A"/>
    <w:rsid w:val="005279F3"/>
    <w:rsid w:val="00527F79"/>
    <w:rsid w:val="005305A8"/>
    <w:rsid w:val="00530910"/>
    <w:rsid w:val="005317AD"/>
    <w:rsid w:val="00531C1C"/>
    <w:rsid w:val="00531E97"/>
    <w:rsid w:val="00531EB1"/>
    <w:rsid w:val="005326B2"/>
    <w:rsid w:val="00533777"/>
    <w:rsid w:val="00533D25"/>
    <w:rsid w:val="00535DE8"/>
    <w:rsid w:val="00536050"/>
    <w:rsid w:val="0053690B"/>
    <w:rsid w:val="00537139"/>
    <w:rsid w:val="0054184C"/>
    <w:rsid w:val="00541F28"/>
    <w:rsid w:val="005428E8"/>
    <w:rsid w:val="00544484"/>
    <w:rsid w:val="005444BE"/>
    <w:rsid w:val="005446A8"/>
    <w:rsid w:val="00544876"/>
    <w:rsid w:val="00544C22"/>
    <w:rsid w:val="00544CB7"/>
    <w:rsid w:val="00544CF3"/>
    <w:rsid w:val="00544F2E"/>
    <w:rsid w:val="0054514B"/>
    <w:rsid w:val="00545382"/>
    <w:rsid w:val="00546147"/>
    <w:rsid w:val="0054660C"/>
    <w:rsid w:val="00546D3E"/>
    <w:rsid w:val="005502B1"/>
    <w:rsid w:val="005507D9"/>
    <w:rsid w:val="00550A29"/>
    <w:rsid w:val="00550C53"/>
    <w:rsid w:val="00551887"/>
    <w:rsid w:val="005527F8"/>
    <w:rsid w:val="005529F5"/>
    <w:rsid w:val="00552C54"/>
    <w:rsid w:val="00553B72"/>
    <w:rsid w:val="00553CA8"/>
    <w:rsid w:val="00553D97"/>
    <w:rsid w:val="00555298"/>
    <w:rsid w:val="005552E8"/>
    <w:rsid w:val="00555675"/>
    <w:rsid w:val="005574EF"/>
    <w:rsid w:val="00557551"/>
    <w:rsid w:val="00560CFB"/>
    <w:rsid w:val="005623BA"/>
    <w:rsid w:val="00563402"/>
    <w:rsid w:val="0056352A"/>
    <w:rsid w:val="00563C34"/>
    <w:rsid w:val="00563C4D"/>
    <w:rsid w:val="005642BA"/>
    <w:rsid w:val="00564722"/>
    <w:rsid w:val="005648AE"/>
    <w:rsid w:val="005648CD"/>
    <w:rsid w:val="00564C25"/>
    <w:rsid w:val="005652A2"/>
    <w:rsid w:val="0056597C"/>
    <w:rsid w:val="005659E2"/>
    <w:rsid w:val="00565D80"/>
    <w:rsid w:val="0056644F"/>
    <w:rsid w:val="00566776"/>
    <w:rsid w:val="0056763A"/>
    <w:rsid w:val="0056795A"/>
    <w:rsid w:val="00570C84"/>
    <w:rsid w:val="005720E4"/>
    <w:rsid w:val="005721F1"/>
    <w:rsid w:val="00572514"/>
    <w:rsid w:val="005725F2"/>
    <w:rsid w:val="00572C3C"/>
    <w:rsid w:val="0057346D"/>
    <w:rsid w:val="00573B3B"/>
    <w:rsid w:val="005746DA"/>
    <w:rsid w:val="0057480E"/>
    <w:rsid w:val="00575D0B"/>
    <w:rsid w:val="00575E74"/>
    <w:rsid w:val="00576A8B"/>
    <w:rsid w:val="005775E7"/>
    <w:rsid w:val="0058031F"/>
    <w:rsid w:val="0058115E"/>
    <w:rsid w:val="00581682"/>
    <w:rsid w:val="00581790"/>
    <w:rsid w:val="005821C3"/>
    <w:rsid w:val="0058267B"/>
    <w:rsid w:val="005832EB"/>
    <w:rsid w:val="00583A3E"/>
    <w:rsid w:val="00584E7D"/>
    <w:rsid w:val="00585075"/>
    <w:rsid w:val="00585546"/>
    <w:rsid w:val="005860F7"/>
    <w:rsid w:val="00586700"/>
    <w:rsid w:val="00586FB8"/>
    <w:rsid w:val="00587017"/>
    <w:rsid w:val="00587B8C"/>
    <w:rsid w:val="0059012E"/>
    <w:rsid w:val="00590648"/>
    <w:rsid w:val="00590CEB"/>
    <w:rsid w:val="00591976"/>
    <w:rsid w:val="00592340"/>
    <w:rsid w:val="00592F99"/>
    <w:rsid w:val="0059505C"/>
    <w:rsid w:val="00595C92"/>
    <w:rsid w:val="0059769A"/>
    <w:rsid w:val="005A01F6"/>
    <w:rsid w:val="005A0AD8"/>
    <w:rsid w:val="005A1354"/>
    <w:rsid w:val="005A17AA"/>
    <w:rsid w:val="005A1F56"/>
    <w:rsid w:val="005A22B1"/>
    <w:rsid w:val="005A2436"/>
    <w:rsid w:val="005A25D0"/>
    <w:rsid w:val="005A3149"/>
    <w:rsid w:val="005A3B94"/>
    <w:rsid w:val="005A3C73"/>
    <w:rsid w:val="005A645B"/>
    <w:rsid w:val="005A6830"/>
    <w:rsid w:val="005A6EAC"/>
    <w:rsid w:val="005A7492"/>
    <w:rsid w:val="005A7A58"/>
    <w:rsid w:val="005B0D5D"/>
    <w:rsid w:val="005B0E05"/>
    <w:rsid w:val="005B0F3F"/>
    <w:rsid w:val="005B1CEC"/>
    <w:rsid w:val="005B2E42"/>
    <w:rsid w:val="005B300A"/>
    <w:rsid w:val="005B4123"/>
    <w:rsid w:val="005B5B1B"/>
    <w:rsid w:val="005B678C"/>
    <w:rsid w:val="005B6D84"/>
    <w:rsid w:val="005B6ECF"/>
    <w:rsid w:val="005C0CB9"/>
    <w:rsid w:val="005C1E76"/>
    <w:rsid w:val="005C253B"/>
    <w:rsid w:val="005C2611"/>
    <w:rsid w:val="005C2679"/>
    <w:rsid w:val="005C2DB8"/>
    <w:rsid w:val="005C2E3A"/>
    <w:rsid w:val="005C365E"/>
    <w:rsid w:val="005C4FEA"/>
    <w:rsid w:val="005C5808"/>
    <w:rsid w:val="005C5A17"/>
    <w:rsid w:val="005C5D1F"/>
    <w:rsid w:val="005C6915"/>
    <w:rsid w:val="005C74EE"/>
    <w:rsid w:val="005C76CD"/>
    <w:rsid w:val="005C7F58"/>
    <w:rsid w:val="005D1A2A"/>
    <w:rsid w:val="005D2578"/>
    <w:rsid w:val="005D2755"/>
    <w:rsid w:val="005D3229"/>
    <w:rsid w:val="005D38B8"/>
    <w:rsid w:val="005D3ADC"/>
    <w:rsid w:val="005D3F0E"/>
    <w:rsid w:val="005D485C"/>
    <w:rsid w:val="005D492D"/>
    <w:rsid w:val="005D5953"/>
    <w:rsid w:val="005D6CD3"/>
    <w:rsid w:val="005D7968"/>
    <w:rsid w:val="005D7A53"/>
    <w:rsid w:val="005E1968"/>
    <w:rsid w:val="005E1AB4"/>
    <w:rsid w:val="005E20CB"/>
    <w:rsid w:val="005E221E"/>
    <w:rsid w:val="005E2CBF"/>
    <w:rsid w:val="005E34B7"/>
    <w:rsid w:val="005E3503"/>
    <w:rsid w:val="005E35D5"/>
    <w:rsid w:val="005E3839"/>
    <w:rsid w:val="005E4046"/>
    <w:rsid w:val="005E4391"/>
    <w:rsid w:val="005E4CF9"/>
    <w:rsid w:val="005E50F1"/>
    <w:rsid w:val="005E5A44"/>
    <w:rsid w:val="005E5B45"/>
    <w:rsid w:val="005E6032"/>
    <w:rsid w:val="005E68EE"/>
    <w:rsid w:val="005E7ADC"/>
    <w:rsid w:val="005F0D3A"/>
    <w:rsid w:val="005F122D"/>
    <w:rsid w:val="005F1B61"/>
    <w:rsid w:val="005F2951"/>
    <w:rsid w:val="005F2F4F"/>
    <w:rsid w:val="005F2F77"/>
    <w:rsid w:val="005F326D"/>
    <w:rsid w:val="005F3BA8"/>
    <w:rsid w:val="005F3E73"/>
    <w:rsid w:val="005F5A87"/>
    <w:rsid w:val="005F5AB5"/>
    <w:rsid w:val="005F771B"/>
    <w:rsid w:val="0060092E"/>
    <w:rsid w:val="006020EC"/>
    <w:rsid w:val="006022A1"/>
    <w:rsid w:val="00603B7E"/>
    <w:rsid w:val="00604921"/>
    <w:rsid w:val="0060564A"/>
    <w:rsid w:val="00606E99"/>
    <w:rsid w:val="00607A6E"/>
    <w:rsid w:val="006109AE"/>
    <w:rsid w:val="0061122E"/>
    <w:rsid w:val="006119A1"/>
    <w:rsid w:val="0061263E"/>
    <w:rsid w:val="006127D4"/>
    <w:rsid w:val="006129F6"/>
    <w:rsid w:val="006131A2"/>
    <w:rsid w:val="006148A5"/>
    <w:rsid w:val="00614CF2"/>
    <w:rsid w:val="00615010"/>
    <w:rsid w:val="006159CF"/>
    <w:rsid w:val="00616909"/>
    <w:rsid w:val="00616F3B"/>
    <w:rsid w:val="006200B3"/>
    <w:rsid w:val="00620DFE"/>
    <w:rsid w:val="0062179D"/>
    <w:rsid w:val="00621FD3"/>
    <w:rsid w:val="006228A6"/>
    <w:rsid w:val="00622E74"/>
    <w:rsid w:val="0062391A"/>
    <w:rsid w:val="00625131"/>
    <w:rsid w:val="00625C4B"/>
    <w:rsid w:val="00626FBF"/>
    <w:rsid w:val="00627EE5"/>
    <w:rsid w:val="006313C3"/>
    <w:rsid w:val="006314F0"/>
    <w:rsid w:val="00631BC4"/>
    <w:rsid w:val="00631D62"/>
    <w:rsid w:val="006328A4"/>
    <w:rsid w:val="00632904"/>
    <w:rsid w:val="0063367F"/>
    <w:rsid w:val="00633FE7"/>
    <w:rsid w:val="00635B48"/>
    <w:rsid w:val="00635DD2"/>
    <w:rsid w:val="00636EF8"/>
    <w:rsid w:val="00640070"/>
    <w:rsid w:val="006406B6"/>
    <w:rsid w:val="00640B61"/>
    <w:rsid w:val="00640E80"/>
    <w:rsid w:val="0064291D"/>
    <w:rsid w:val="006430E5"/>
    <w:rsid w:val="006456BA"/>
    <w:rsid w:val="00645E92"/>
    <w:rsid w:val="00646732"/>
    <w:rsid w:val="00646A10"/>
    <w:rsid w:val="00646B57"/>
    <w:rsid w:val="006475D5"/>
    <w:rsid w:val="00647721"/>
    <w:rsid w:val="00647A63"/>
    <w:rsid w:val="00647A7E"/>
    <w:rsid w:val="006504E1"/>
    <w:rsid w:val="00650D4E"/>
    <w:rsid w:val="0065197F"/>
    <w:rsid w:val="00651B3B"/>
    <w:rsid w:val="00651B59"/>
    <w:rsid w:val="00651F7E"/>
    <w:rsid w:val="0065204C"/>
    <w:rsid w:val="006521B8"/>
    <w:rsid w:val="00652784"/>
    <w:rsid w:val="006528CB"/>
    <w:rsid w:val="00652C18"/>
    <w:rsid w:val="006550EE"/>
    <w:rsid w:val="006574A1"/>
    <w:rsid w:val="0065796F"/>
    <w:rsid w:val="00661D18"/>
    <w:rsid w:val="00662CB0"/>
    <w:rsid w:val="00662D06"/>
    <w:rsid w:val="006630B6"/>
    <w:rsid w:val="006632A8"/>
    <w:rsid w:val="00663CF7"/>
    <w:rsid w:val="00663F93"/>
    <w:rsid w:val="006652C9"/>
    <w:rsid w:val="00665CBA"/>
    <w:rsid w:val="006663FB"/>
    <w:rsid w:val="00667CD4"/>
    <w:rsid w:val="00667D8E"/>
    <w:rsid w:val="00667F39"/>
    <w:rsid w:val="00670801"/>
    <w:rsid w:val="0067186B"/>
    <w:rsid w:val="00671A86"/>
    <w:rsid w:val="006739CB"/>
    <w:rsid w:val="00673EDA"/>
    <w:rsid w:val="006746E6"/>
    <w:rsid w:val="0067487C"/>
    <w:rsid w:val="00674C4E"/>
    <w:rsid w:val="00676006"/>
    <w:rsid w:val="00676DC0"/>
    <w:rsid w:val="00677D54"/>
    <w:rsid w:val="00680056"/>
    <w:rsid w:val="006802F0"/>
    <w:rsid w:val="006807FB"/>
    <w:rsid w:val="00680DE2"/>
    <w:rsid w:val="00681820"/>
    <w:rsid w:val="006829F2"/>
    <w:rsid w:val="00683033"/>
    <w:rsid w:val="00683B9C"/>
    <w:rsid w:val="00683C73"/>
    <w:rsid w:val="00684EBB"/>
    <w:rsid w:val="006861FD"/>
    <w:rsid w:val="00686E4D"/>
    <w:rsid w:val="00687D13"/>
    <w:rsid w:val="00687EB5"/>
    <w:rsid w:val="0069042E"/>
    <w:rsid w:val="00690633"/>
    <w:rsid w:val="00690A68"/>
    <w:rsid w:val="00690BA9"/>
    <w:rsid w:val="00690CF9"/>
    <w:rsid w:val="00690F4D"/>
    <w:rsid w:val="00690FAD"/>
    <w:rsid w:val="00691070"/>
    <w:rsid w:val="0069120E"/>
    <w:rsid w:val="006913EA"/>
    <w:rsid w:val="006926C9"/>
    <w:rsid w:val="006929B5"/>
    <w:rsid w:val="00692B8A"/>
    <w:rsid w:val="00693744"/>
    <w:rsid w:val="00694812"/>
    <w:rsid w:val="00694A3F"/>
    <w:rsid w:val="00696595"/>
    <w:rsid w:val="00697E11"/>
    <w:rsid w:val="006A0069"/>
    <w:rsid w:val="006A1A1C"/>
    <w:rsid w:val="006A1D59"/>
    <w:rsid w:val="006A1E65"/>
    <w:rsid w:val="006A227D"/>
    <w:rsid w:val="006A2BB9"/>
    <w:rsid w:val="006A3749"/>
    <w:rsid w:val="006A4245"/>
    <w:rsid w:val="006A43E4"/>
    <w:rsid w:val="006A47E4"/>
    <w:rsid w:val="006A5094"/>
    <w:rsid w:val="006A5538"/>
    <w:rsid w:val="006A5BBB"/>
    <w:rsid w:val="006A5E4B"/>
    <w:rsid w:val="006A60E8"/>
    <w:rsid w:val="006A6E38"/>
    <w:rsid w:val="006A7162"/>
    <w:rsid w:val="006A7918"/>
    <w:rsid w:val="006A7EEA"/>
    <w:rsid w:val="006B037C"/>
    <w:rsid w:val="006B0551"/>
    <w:rsid w:val="006B07D3"/>
    <w:rsid w:val="006B12B1"/>
    <w:rsid w:val="006B1BFC"/>
    <w:rsid w:val="006B2241"/>
    <w:rsid w:val="006B2410"/>
    <w:rsid w:val="006B296F"/>
    <w:rsid w:val="006B2F20"/>
    <w:rsid w:val="006B380E"/>
    <w:rsid w:val="006B4156"/>
    <w:rsid w:val="006B4311"/>
    <w:rsid w:val="006B46C6"/>
    <w:rsid w:val="006B500E"/>
    <w:rsid w:val="006B5495"/>
    <w:rsid w:val="006B6430"/>
    <w:rsid w:val="006B72B8"/>
    <w:rsid w:val="006C1457"/>
    <w:rsid w:val="006C1A1B"/>
    <w:rsid w:val="006C1A80"/>
    <w:rsid w:val="006C1F80"/>
    <w:rsid w:val="006C2253"/>
    <w:rsid w:val="006C298D"/>
    <w:rsid w:val="006C3095"/>
    <w:rsid w:val="006C3DBE"/>
    <w:rsid w:val="006C4261"/>
    <w:rsid w:val="006C4501"/>
    <w:rsid w:val="006C453A"/>
    <w:rsid w:val="006C5567"/>
    <w:rsid w:val="006C64FE"/>
    <w:rsid w:val="006C6DC2"/>
    <w:rsid w:val="006C6E68"/>
    <w:rsid w:val="006D09BE"/>
    <w:rsid w:val="006D0AF7"/>
    <w:rsid w:val="006D19B9"/>
    <w:rsid w:val="006D27B7"/>
    <w:rsid w:val="006D299F"/>
    <w:rsid w:val="006D2A0F"/>
    <w:rsid w:val="006D2C41"/>
    <w:rsid w:val="006D2EC7"/>
    <w:rsid w:val="006D31D6"/>
    <w:rsid w:val="006D3EAB"/>
    <w:rsid w:val="006D4168"/>
    <w:rsid w:val="006D42EF"/>
    <w:rsid w:val="006D4301"/>
    <w:rsid w:val="006D50F0"/>
    <w:rsid w:val="006D5CA3"/>
    <w:rsid w:val="006D5CD3"/>
    <w:rsid w:val="006D5F5A"/>
    <w:rsid w:val="006D66AC"/>
    <w:rsid w:val="006D6F0D"/>
    <w:rsid w:val="006D76CC"/>
    <w:rsid w:val="006D7791"/>
    <w:rsid w:val="006D7815"/>
    <w:rsid w:val="006D7BF1"/>
    <w:rsid w:val="006D7F1B"/>
    <w:rsid w:val="006E0CBB"/>
    <w:rsid w:val="006E1640"/>
    <w:rsid w:val="006E182E"/>
    <w:rsid w:val="006E3F75"/>
    <w:rsid w:val="006E4243"/>
    <w:rsid w:val="006E5411"/>
    <w:rsid w:val="006E54DF"/>
    <w:rsid w:val="006E594E"/>
    <w:rsid w:val="006E5D32"/>
    <w:rsid w:val="006E5F6A"/>
    <w:rsid w:val="006E621F"/>
    <w:rsid w:val="006E664B"/>
    <w:rsid w:val="006E7094"/>
    <w:rsid w:val="006E7B58"/>
    <w:rsid w:val="006E7C3C"/>
    <w:rsid w:val="006E7CB5"/>
    <w:rsid w:val="006F18B6"/>
    <w:rsid w:val="006F224C"/>
    <w:rsid w:val="006F24C4"/>
    <w:rsid w:val="006F26EA"/>
    <w:rsid w:val="006F2B8B"/>
    <w:rsid w:val="006F2DD1"/>
    <w:rsid w:val="006F3811"/>
    <w:rsid w:val="006F3812"/>
    <w:rsid w:val="006F54E2"/>
    <w:rsid w:val="006F6850"/>
    <w:rsid w:val="006F6978"/>
    <w:rsid w:val="006F6B7F"/>
    <w:rsid w:val="006F773C"/>
    <w:rsid w:val="006F7AD3"/>
    <w:rsid w:val="00700066"/>
    <w:rsid w:val="00700701"/>
    <w:rsid w:val="00700DFC"/>
    <w:rsid w:val="00700E75"/>
    <w:rsid w:val="0070136E"/>
    <w:rsid w:val="0070157A"/>
    <w:rsid w:val="007018A6"/>
    <w:rsid w:val="007018DE"/>
    <w:rsid w:val="00703532"/>
    <w:rsid w:val="007038D4"/>
    <w:rsid w:val="0070406A"/>
    <w:rsid w:val="007041C7"/>
    <w:rsid w:val="00704CF6"/>
    <w:rsid w:val="00704E9B"/>
    <w:rsid w:val="00705BFC"/>
    <w:rsid w:val="007063EE"/>
    <w:rsid w:val="007101FB"/>
    <w:rsid w:val="00710481"/>
    <w:rsid w:val="007104B9"/>
    <w:rsid w:val="00710B81"/>
    <w:rsid w:val="00710E75"/>
    <w:rsid w:val="00710FDE"/>
    <w:rsid w:val="0071174D"/>
    <w:rsid w:val="00712E36"/>
    <w:rsid w:val="007139AF"/>
    <w:rsid w:val="007147BA"/>
    <w:rsid w:val="007147C2"/>
    <w:rsid w:val="00717D35"/>
    <w:rsid w:val="007214AD"/>
    <w:rsid w:val="007223AA"/>
    <w:rsid w:val="00723F2F"/>
    <w:rsid w:val="00724108"/>
    <w:rsid w:val="0072410D"/>
    <w:rsid w:val="00724351"/>
    <w:rsid w:val="00724DD9"/>
    <w:rsid w:val="007256C9"/>
    <w:rsid w:val="00725904"/>
    <w:rsid w:val="00725EA6"/>
    <w:rsid w:val="0072600C"/>
    <w:rsid w:val="007265AA"/>
    <w:rsid w:val="0072782B"/>
    <w:rsid w:val="00730A8C"/>
    <w:rsid w:val="00731410"/>
    <w:rsid w:val="00731A01"/>
    <w:rsid w:val="00731B9D"/>
    <w:rsid w:val="0073283F"/>
    <w:rsid w:val="00733140"/>
    <w:rsid w:val="0073326A"/>
    <w:rsid w:val="007335B6"/>
    <w:rsid w:val="00733C52"/>
    <w:rsid w:val="0073434F"/>
    <w:rsid w:val="00734D27"/>
    <w:rsid w:val="00734DD8"/>
    <w:rsid w:val="00735D11"/>
    <w:rsid w:val="0073610E"/>
    <w:rsid w:val="007361C9"/>
    <w:rsid w:val="007400A4"/>
    <w:rsid w:val="00740DAB"/>
    <w:rsid w:val="00741015"/>
    <w:rsid w:val="00741E83"/>
    <w:rsid w:val="0074258F"/>
    <w:rsid w:val="007427EA"/>
    <w:rsid w:val="00742912"/>
    <w:rsid w:val="0074330F"/>
    <w:rsid w:val="00743646"/>
    <w:rsid w:val="007437CD"/>
    <w:rsid w:val="00743852"/>
    <w:rsid w:val="00743D23"/>
    <w:rsid w:val="00744AA7"/>
    <w:rsid w:val="007456AA"/>
    <w:rsid w:val="00745FA9"/>
    <w:rsid w:val="007462B5"/>
    <w:rsid w:val="00747854"/>
    <w:rsid w:val="00747E0B"/>
    <w:rsid w:val="00750FCE"/>
    <w:rsid w:val="00751341"/>
    <w:rsid w:val="0075141C"/>
    <w:rsid w:val="007514FF"/>
    <w:rsid w:val="007518F6"/>
    <w:rsid w:val="00751BAD"/>
    <w:rsid w:val="00751DEF"/>
    <w:rsid w:val="00752365"/>
    <w:rsid w:val="007554EA"/>
    <w:rsid w:val="00756D6F"/>
    <w:rsid w:val="00756E72"/>
    <w:rsid w:val="007602B8"/>
    <w:rsid w:val="007604B3"/>
    <w:rsid w:val="00761788"/>
    <w:rsid w:val="00761FAA"/>
    <w:rsid w:val="00762309"/>
    <w:rsid w:val="00762423"/>
    <w:rsid w:val="00762542"/>
    <w:rsid w:val="007626FE"/>
    <w:rsid w:val="0076289B"/>
    <w:rsid w:val="007628D6"/>
    <w:rsid w:val="00762F6B"/>
    <w:rsid w:val="00763141"/>
    <w:rsid w:val="007650F8"/>
    <w:rsid w:val="00765C52"/>
    <w:rsid w:val="0076680B"/>
    <w:rsid w:val="00766CC6"/>
    <w:rsid w:val="00766D77"/>
    <w:rsid w:val="00767058"/>
    <w:rsid w:val="00767204"/>
    <w:rsid w:val="0076783D"/>
    <w:rsid w:val="00770F4C"/>
    <w:rsid w:val="00772DA5"/>
    <w:rsid w:val="00772F03"/>
    <w:rsid w:val="0077376C"/>
    <w:rsid w:val="0077466F"/>
    <w:rsid w:val="00774F1C"/>
    <w:rsid w:val="0077533B"/>
    <w:rsid w:val="0077601F"/>
    <w:rsid w:val="0077630E"/>
    <w:rsid w:val="00776A80"/>
    <w:rsid w:val="007773E1"/>
    <w:rsid w:val="0078014E"/>
    <w:rsid w:val="0078074D"/>
    <w:rsid w:val="00780A88"/>
    <w:rsid w:val="00781450"/>
    <w:rsid w:val="00781E28"/>
    <w:rsid w:val="00783042"/>
    <w:rsid w:val="007832FA"/>
    <w:rsid w:val="007836A4"/>
    <w:rsid w:val="00785199"/>
    <w:rsid w:val="00785736"/>
    <w:rsid w:val="007861AB"/>
    <w:rsid w:val="00786376"/>
    <w:rsid w:val="00786760"/>
    <w:rsid w:val="00786D54"/>
    <w:rsid w:val="007873A6"/>
    <w:rsid w:val="00790B8E"/>
    <w:rsid w:val="007913B1"/>
    <w:rsid w:val="0079147D"/>
    <w:rsid w:val="00791830"/>
    <w:rsid w:val="00791B5A"/>
    <w:rsid w:val="00791BAF"/>
    <w:rsid w:val="00791F1B"/>
    <w:rsid w:val="007926E4"/>
    <w:rsid w:val="00792F01"/>
    <w:rsid w:val="00793EC3"/>
    <w:rsid w:val="007941F0"/>
    <w:rsid w:val="007949A7"/>
    <w:rsid w:val="00794F71"/>
    <w:rsid w:val="00795419"/>
    <w:rsid w:val="00795A4B"/>
    <w:rsid w:val="00795ABB"/>
    <w:rsid w:val="00796AF7"/>
    <w:rsid w:val="007972CE"/>
    <w:rsid w:val="00797D90"/>
    <w:rsid w:val="007A047A"/>
    <w:rsid w:val="007A15C4"/>
    <w:rsid w:val="007A19F6"/>
    <w:rsid w:val="007A1DA2"/>
    <w:rsid w:val="007A1F72"/>
    <w:rsid w:val="007A20FF"/>
    <w:rsid w:val="007A440B"/>
    <w:rsid w:val="007A4615"/>
    <w:rsid w:val="007A47BC"/>
    <w:rsid w:val="007A53E9"/>
    <w:rsid w:val="007A5A43"/>
    <w:rsid w:val="007A6662"/>
    <w:rsid w:val="007A7338"/>
    <w:rsid w:val="007B0860"/>
    <w:rsid w:val="007B0862"/>
    <w:rsid w:val="007B0E6E"/>
    <w:rsid w:val="007B0F1F"/>
    <w:rsid w:val="007B2E3C"/>
    <w:rsid w:val="007B2F59"/>
    <w:rsid w:val="007B3C63"/>
    <w:rsid w:val="007B3FA8"/>
    <w:rsid w:val="007B460C"/>
    <w:rsid w:val="007B5160"/>
    <w:rsid w:val="007B54AB"/>
    <w:rsid w:val="007B59BF"/>
    <w:rsid w:val="007B5C2C"/>
    <w:rsid w:val="007B5DE8"/>
    <w:rsid w:val="007B61D0"/>
    <w:rsid w:val="007B642E"/>
    <w:rsid w:val="007B6B8E"/>
    <w:rsid w:val="007B6FC5"/>
    <w:rsid w:val="007B7A32"/>
    <w:rsid w:val="007B7FF0"/>
    <w:rsid w:val="007C1FDF"/>
    <w:rsid w:val="007C23CA"/>
    <w:rsid w:val="007C2A24"/>
    <w:rsid w:val="007C2FC5"/>
    <w:rsid w:val="007C3A40"/>
    <w:rsid w:val="007C6E29"/>
    <w:rsid w:val="007C7600"/>
    <w:rsid w:val="007C7F9B"/>
    <w:rsid w:val="007D08BA"/>
    <w:rsid w:val="007D0F1B"/>
    <w:rsid w:val="007D12F2"/>
    <w:rsid w:val="007D182C"/>
    <w:rsid w:val="007D1B80"/>
    <w:rsid w:val="007D1BF5"/>
    <w:rsid w:val="007D3412"/>
    <w:rsid w:val="007D4F7F"/>
    <w:rsid w:val="007D570B"/>
    <w:rsid w:val="007D57ED"/>
    <w:rsid w:val="007D58DC"/>
    <w:rsid w:val="007D5DA1"/>
    <w:rsid w:val="007D6646"/>
    <w:rsid w:val="007D7041"/>
    <w:rsid w:val="007D771D"/>
    <w:rsid w:val="007D7A7D"/>
    <w:rsid w:val="007E01B6"/>
    <w:rsid w:val="007E0D3F"/>
    <w:rsid w:val="007E0DDA"/>
    <w:rsid w:val="007E1399"/>
    <w:rsid w:val="007E1694"/>
    <w:rsid w:val="007E179B"/>
    <w:rsid w:val="007E2937"/>
    <w:rsid w:val="007E2D94"/>
    <w:rsid w:val="007E2DAC"/>
    <w:rsid w:val="007E3151"/>
    <w:rsid w:val="007E380D"/>
    <w:rsid w:val="007E40C3"/>
    <w:rsid w:val="007E4209"/>
    <w:rsid w:val="007E45EA"/>
    <w:rsid w:val="007E46E1"/>
    <w:rsid w:val="007E5A5B"/>
    <w:rsid w:val="007F10A6"/>
    <w:rsid w:val="007F3007"/>
    <w:rsid w:val="007F3302"/>
    <w:rsid w:val="007F47EA"/>
    <w:rsid w:val="007F553E"/>
    <w:rsid w:val="007F71E8"/>
    <w:rsid w:val="007F74A5"/>
    <w:rsid w:val="007F778F"/>
    <w:rsid w:val="0080053C"/>
    <w:rsid w:val="00800BAA"/>
    <w:rsid w:val="00801D26"/>
    <w:rsid w:val="008022D9"/>
    <w:rsid w:val="008049E8"/>
    <w:rsid w:val="008050B9"/>
    <w:rsid w:val="00806A2C"/>
    <w:rsid w:val="00806A8E"/>
    <w:rsid w:val="00806ABE"/>
    <w:rsid w:val="00807116"/>
    <w:rsid w:val="008079D5"/>
    <w:rsid w:val="00807AB2"/>
    <w:rsid w:val="008102B7"/>
    <w:rsid w:val="0081078B"/>
    <w:rsid w:val="00811114"/>
    <w:rsid w:val="00811956"/>
    <w:rsid w:val="00811A3D"/>
    <w:rsid w:val="0081212C"/>
    <w:rsid w:val="008130C6"/>
    <w:rsid w:val="00814565"/>
    <w:rsid w:val="00815526"/>
    <w:rsid w:val="00817058"/>
    <w:rsid w:val="0081724A"/>
    <w:rsid w:val="00817C81"/>
    <w:rsid w:val="008204E3"/>
    <w:rsid w:val="008212DA"/>
    <w:rsid w:val="00821A5D"/>
    <w:rsid w:val="00822850"/>
    <w:rsid w:val="00822C7C"/>
    <w:rsid w:val="008231E5"/>
    <w:rsid w:val="00823D8A"/>
    <w:rsid w:val="00824043"/>
    <w:rsid w:val="00824533"/>
    <w:rsid w:val="0082467F"/>
    <w:rsid w:val="00824ADD"/>
    <w:rsid w:val="00824D8A"/>
    <w:rsid w:val="00824E6D"/>
    <w:rsid w:val="00825CCD"/>
    <w:rsid w:val="0082656E"/>
    <w:rsid w:val="0082692B"/>
    <w:rsid w:val="008273E8"/>
    <w:rsid w:val="00830A24"/>
    <w:rsid w:val="00831802"/>
    <w:rsid w:val="00831F76"/>
    <w:rsid w:val="008322B6"/>
    <w:rsid w:val="008330B5"/>
    <w:rsid w:val="00833CD1"/>
    <w:rsid w:val="00833F09"/>
    <w:rsid w:val="008340E0"/>
    <w:rsid w:val="00834CE2"/>
    <w:rsid w:val="00835793"/>
    <w:rsid w:val="008357BC"/>
    <w:rsid w:val="00835D62"/>
    <w:rsid w:val="00836143"/>
    <w:rsid w:val="00836403"/>
    <w:rsid w:val="00837141"/>
    <w:rsid w:val="0083722C"/>
    <w:rsid w:val="00837391"/>
    <w:rsid w:val="00837449"/>
    <w:rsid w:val="008376C6"/>
    <w:rsid w:val="00837B24"/>
    <w:rsid w:val="00837C35"/>
    <w:rsid w:val="00837C83"/>
    <w:rsid w:val="008403B5"/>
    <w:rsid w:val="00840AD3"/>
    <w:rsid w:val="00841CD1"/>
    <w:rsid w:val="008424DD"/>
    <w:rsid w:val="0084259E"/>
    <w:rsid w:val="0084392E"/>
    <w:rsid w:val="00843BEF"/>
    <w:rsid w:val="00844735"/>
    <w:rsid w:val="008447F8"/>
    <w:rsid w:val="0084498E"/>
    <w:rsid w:val="00844C76"/>
    <w:rsid w:val="0084518E"/>
    <w:rsid w:val="00845637"/>
    <w:rsid w:val="008458C8"/>
    <w:rsid w:val="008459C5"/>
    <w:rsid w:val="00845BC1"/>
    <w:rsid w:val="008461AB"/>
    <w:rsid w:val="00846C49"/>
    <w:rsid w:val="008474AF"/>
    <w:rsid w:val="008505AC"/>
    <w:rsid w:val="00850AB1"/>
    <w:rsid w:val="00850F79"/>
    <w:rsid w:val="008511F3"/>
    <w:rsid w:val="00851CFF"/>
    <w:rsid w:val="00852115"/>
    <w:rsid w:val="00853AEA"/>
    <w:rsid w:val="00854116"/>
    <w:rsid w:val="00854DE3"/>
    <w:rsid w:val="00855F84"/>
    <w:rsid w:val="00857426"/>
    <w:rsid w:val="00857804"/>
    <w:rsid w:val="00857BAC"/>
    <w:rsid w:val="00857FF2"/>
    <w:rsid w:val="008605EF"/>
    <w:rsid w:val="00860DB8"/>
    <w:rsid w:val="008625AA"/>
    <w:rsid w:val="008625E7"/>
    <w:rsid w:val="008627A9"/>
    <w:rsid w:val="00862903"/>
    <w:rsid w:val="00862E32"/>
    <w:rsid w:val="00863F22"/>
    <w:rsid w:val="00864495"/>
    <w:rsid w:val="0086450C"/>
    <w:rsid w:val="00864897"/>
    <w:rsid w:val="00865001"/>
    <w:rsid w:val="00865161"/>
    <w:rsid w:val="008656AF"/>
    <w:rsid w:val="00865C90"/>
    <w:rsid w:val="008669A2"/>
    <w:rsid w:val="00867F4D"/>
    <w:rsid w:val="00870016"/>
    <w:rsid w:val="0087041B"/>
    <w:rsid w:val="0087118B"/>
    <w:rsid w:val="00871260"/>
    <w:rsid w:val="00872ED5"/>
    <w:rsid w:val="0087319E"/>
    <w:rsid w:val="0087359C"/>
    <w:rsid w:val="00873F11"/>
    <w:rsid w:val="008741A4"/>
    <w:rsid w:val="00874511"/>
    <w:rsid w:val="0087547E"/>
    <w:rsid w:val="008756F7"/>
    <w:rsid w:val="00875805"/>
    <w:rsid w:val="00875853"/>
    <w:rsid w:val="008761B3"/>
    <w:rsid w:val="00876C23"/>
    <w:rsid w:val="00876CA4"/>
    <w:rsid w:val="00877236"/>
    <w:rsid w:val="008801A6"/>
    <w:rsid w:val="008809EF"/>
    <w:rsid w:val="0088151B"/>
    <w:rsid w:val="00882A62"/>
    <w:rsid w:val="008830E8"/>
    <w:rsid w:val="0088337A"/>
    <w:rsid w:val="0088575A"/>
    <w:rsid w:val="00886158"/>
    <w:rsid w:val="00886996"/>
    <w:rsid w:val="00887168"/>
    <w:rsid w:val="00887DFC"/>
    <w:rsid w:val="00887EFC"/>
    <w:rsid w:val="00890146"/>
    <w:rsid w:val="00890902"/>
    <w:rsid w:val="00891A8C"/>
    <w:rsid w:val="00891D37"/>
    <w:rsid w:val="00891F0F"/>
    <w:rsid w:val="008922CE"/>
    <w:rsid w:val="00893B09"/>
    <w:rsid w:val="0089435A"/>
    <w:rsid w:val="0089500B"/>
    <w:rsid w:val="00895D43"/>
    <w:rsid w:val="00896A0A"/>
    <w:rsid w:val="00897105"/>
    <w:rsid w:val="008972BA"/>
    <w:rsid w:val="008978CD"/>
    <w:rsid w:val="008979A6"/>
    <w:rsid w:val="008A0608"/>
    <w:rsid w:val="008A0A04"/>
    <w:rsid w:val="008A11BA"/>
    <w:rsid w:val="008A1307"/>
    <w:rsid w:val="008A2022"/>
    <w:rsid w:val="008A41BE"/>
    <w:rsid w:val="008A479E"/>
    <w:rsid w:val="008A5017"/>
    <w:rsid w:val="008A5520"/>
    <w:rsid w:val="008A5607"/>
    <w:rsid w:val="008A6FD9"/>
    <w:rsid w:val="008A727A"/>
    <w:rsid w:val="008A7667"/>
    <w:rsid w:val="008A7D8D"/>
    <w:rsid w:val="008B006E"/>
    <w:rsid w:val="008B22C1"/>
    <w:rsid w:val="008B276E"/>
    <w:rsid w:val="008B3102"/>
    <w:rsid w:val="008B3527"/>
    <w:rsid w:val="008B38EF"/>
    <w:rsid w:val="008B39A3"/>
    <w:rsid w:val="008B3A14"/>
    <w:rsid w:val="008B432F"/>
    <w:rsid w:val="008B4830"/>
    <w:rsid w:val="008B4A13"/>
    <w:rsid w:val="008B4B4F"/>
    <w:rsid w:val="008B5A64"/>
    <w:rsid w:val="008B5DCE"/>
    <w:rsid w:val="008C01A5"/>
    <w:rsid w:val="008C0599"/>
    <w:rsid w:val="008C12D8"/>
    <w:rsid w:val="008C197C"/>
    <w:rsid w:val="008C2099"/>
    <w:rsid w:val="008C211E"/>
    <w:rsid w:val="008C4E27"/>
    <w:rsid w:val="008C55B9"/>
    <w:rsid w:val="008C55DF"/>
    <w:rsid w:val="008D0C51"/>
    <w:rsid w:val="008D1C59"/>
    <w:rsid w:val="008D1EC3"/>
    <w:rsid w:val="008D36BC"/>
    <w:rsid w:val="008D46FB"/>
    <w:rsid w:val="008D4CCD"/>
    <w:rsid w:val="008D4F3F"/>
    <w:rsid w:val="008D53ED"/>
    <w:rsid w:val="008D5C76"/>
    <w:rsid w:val="008D5ECE"/>
    <w:rsid w:val="008D619A"/>
    <w:rsid w:val="008D636A"/>
    <w:rsid w:val="008D6E0A"/>
    <w:rsid w:val="008D6F59"/>
    <w:rsid w:val="008D70C3"/>
    <w:rsid w:val="008D715D"/>
    <w:rsid w:val="008D78A2"/>
    <w:rsid w:val="008E07CD"/>
    <w:rsid w:val="008E0BA8"/>
    <w:rsid w:val="008E121F"/>
    <w:rsid w:val="008E1393"/>
    <w:rsid w:val="008E1650"/>
    <w:rsid w:val="008E4495"/>
    <w:rsid w:val="008E4D3A"/>
    <w:rsid w:val="008E4F42"/>
    <w:rsid w:val="008E6ED5"/>
    <w:rsid w:val="008E7088"/>
    <w:rsid w:val="008E7183"/>
    <w:rsid w:val="008E75A2"/>
    <w:rsid w:val="008E794B"/>
    <w:rsid w:val="008E7AA7"/>
    <w:rsid w:val="008E7FA3"/>
    <w:rsid w:val="008F0CD1"/>
    <w:rsid w:val="008F1451"/>
    <w:rsid w:val="008F1494"/>
    <w:rsid w:val="008F17AD"/>
    <w:rsid w:val="008F17B7"/>
    <w:rsid w:val="008F1FDA"/>
    <w:rsid w:val="008F21CF"/>
    <w:rsid w:val="008F2C8D"/>
    <w:rsid w:val="008F2EE8"/>
    <w:rsid w:val="008F37DC"/>
    <w:rsid w:val="008F3C9C"/>
    <w:rsid w:val="008F40D2"/>
    <w:rsid w:val="008F4344"/>
    <w:rsid w:val="008F4942"/>
    <w:rsid w:val="008F4F5F"/>
    <w:rsid w:val="008F5DED"/>
    <w:rsid w:val="008F7207"/>
    <w:rsid w:val="008F75EC"/>
    <w:rsid w:val="008F7990"/>
    <w:rsid w:val="009000AB"/>
    <w:rsid w:val="009002BB"/>
    <w:rsid w:val="009009D5"/>
    <w:rsid w:val="00900EEC"/>
    <w:rsid w:val="00901AB9"/>
    <w:rsid w:val="00902A0D"/>
    <w:rsid w:val="009030C7"/>
    <w:rsid w:val="00903C52"/>
    <w:rsid w:val="009040BE"/>
    <w:rsid w:val="00905172"/>
    <w:rsid w:val="009053BC"/>
    <w:rsid w:val="00905432"/>
    <w:rsid w:val="009056EF"/>
    <w:rsid w:val="00905A6E"/>
    <w:rsid w:val="00906A6E"/>
    <w:rsid w:val="0090710F"/>
    <w:rsid w:val="009074FD"/>
    <w:rsid w:val="00907CA4"/>
    <w:rsid w:val="00907D9E"/>
    <w:rsid w:val="00910DB3"/>
    <w:rsid w:val="00911436"/>
    <w:rsid w:val="0091175C"/>
    <w:rsid w:val="00911B9F"/>
    <w:rsid w:val="00911D35"/>
    <w:rsid w:val="00911D62"/>
    <w:rsid w:val="009128E9"/>
    <w:rsid w:val="00912B10"/>
    <w:rsid w:val="00912D23"/>
    <w:rsid w:val="0091348D"/>
    <w:rsid w:val="009149E4"/>
    <w:rsid w:val="00915E30"/>
    <w:rsid w:val="00915FAB"/>
    <w:rsid w:val="00916811"/>
    <w:rsid w:val="009202D1"/>
    <w:rsid w:val="00920AB8"/>
    <w:rsid w:val="0092134E"/>
    <w:rsid w:val="009224EF"/>
    <w:rsid w:val="009230CB"/>
    <w:rsid w:val="00923D01"/>
    <w:rsid w:val="00924493"/>
    <w:rsid w:val="0092455B"/>
    <w:rsid w:val="009246B4"/>
    <w:rsid w:val="0092518A"/>
    <w:rsid w:val="0092663A"/>
    <w:rsid w:val="0092708D"/>
    <w:rsid w:val="00927B8F"/>
    <w:rsid w:val="00927D02"/>
    <w:rsid w:val="00927FF9"/>
    <w:rsid w:val="0093013F"/>
    <w:rsid w:val="00930605"/>
    <w:rsid w:val="009311A3"/>
    <w:rsid w:val="009319B6"/>
    <w:rsid w:val="00931E6B"/>
    <w:rsid w:val="00932822"/>
    <w:rsid w:val="00933C17"/>
    <w:rsid w:val="00933FB0"/>
    <w:rsid w:val="0093419E"/>
    <w:rsid w:val="009343CA"/>
    <w:rsid w:val="0093474A"/>
    <w:rsid w:val="00934D3A"/>
    <w:rsid w:val="00934F2B"/>
    <w:rsid w:val="00935B90"/>
    <w:rsid w:val="00940514"/>
    <w:rsid w:val="00941E5E"/>
    <w:rsid w:val="00941F9A"/>
    <w:rsid w:val="009421B1"/>
    <w:rsid w:val="00942267"/>
    <w:rsid w:val="00942B19"/>
    <w:rsid w:val="00942CC8"/>
    <w:rsid w:val="00943212"/>
    <w:rsid w:val="00943674"/>
    <w:rsid w:val="00943BED"/>
    <w:rsid w:val="00944A7D"/>
    <w:rsid w:val="00945971"/>
    <w:rsid w:val="00945BF2"/>
    <w:rsid w:val="00945FCA"/>
    <w:rsid w:val="009464DC"/>
    <w:rsid w:val="00946A5E"/>
    <w:rsid w:val="00947BCD"/>
    <w:rsid w:val="00950952"/>
    <w:rsid w:val="00950979"/>
    <w:rsid w:val="009517E5"/>
    <w:rsid w:val="00951B40"/>
    <w:rsid w:val="00951D15"/>
    <w:rsid w:val="00951F99"/>
    <w:rsid w:val="009541FE"/>
    <w:rsid w:val="00954F70"/>
    <w:rsid w:val="00955443"/>
    <w:rsid w:val="0095565C"/>
    <w:rsid w:val="00956421"/>
    <w:rsid w:val="00956422"/>
    <w:rsid w:val="0095719D"/>
    <w:rsid w:val="009578F1"/>
    <w:rsid w:val="00957E9E"/>
    <w:rsid w:val="009602C6"/>
    <w:rsid w:val="009606ED"/>
    <w:rsid w:val="009639CC"/>
    <w:rsid w:val="00963CA6"/>
    <w:rsid w:val="00963F9A"/>
    <w:rsid w:val="00964CF9"/>
    <w:rsid w:val="0096519D"/>
    <w:rsid w:val="00965E09"/>
    <w:rsid w:val="00966919"/>
    <w:rsid w:val="00966984"/>
    <w:rsid w:val="00966B23"/>
    <w:rsid w:val="00966FF7"/>
    <w:rsid w:val="009679CA"/>
    <w:rsid w:val="009703A4"/>
    <w:rsid w:val="00971A68"/>
    <w:rsid w:val="00972B18"/>
    <w:rsid w:val="00972B6D"/>
    <w:rsid w:val="00972F8C"/>
    <w:rsid w:val="00973000"/>
    <w:rsid w:val="009732EF"/>
    <w:rsid w:val="0097346F"/>
    <w:rsid w:val="00973E94"/>
    <w:rsid w:val="00974749"/>
    <w:rsid w:val="00974E3C"/>
    <w:rsid w:val="0097551C"/>
    <w:rsid w:val="0097563B"/>
    <w:rsid w:val="009769E5"/>
    <w:rsid w:val="00976CFE"/>
    <w:rsid w:val="00976EB6"/>
    <w:rsid w:val="009804B2"/>
    <w:rsid w:val="00981107"/>
    <w:rsid w:val="009825E5"/>
    <w:rsid w:val="00982803"/>
    <w:rsid w:val="0098426E"/>
    <w:rsid w:val="00984E8B"/>
    <w:rsid w:val="0098580F"/>
    <w:rsid w:val="00986822"/>
    <w:rsid w:val="0098709E"/>
    <w:rsid w:val="00990A81"/>
    <w:rsid w:val="00993E18"/>
    <w:rsid w:val="009948E7"/>
    <w:rsid w:val="00994A6C"/>
    <w:rsid w:val="00995745"/>
    <w:rsid w:val="009958CD"/>
    <w:rsid w:val="00995D41"/>
    <w:rsid w:val="0099624A"/>
    <w:rsid w:val="009969F2"/>
    <w:rsid w:val="00996E33"/>
    <w:rsid w:val="009970D0"/>
    <w:rsid w:val="009A0FF5"/>
    <w:rsid w:val="009A18C6"/>
    <w:rsid w:val="009A20F4"/>
    <w:rsid w:val="009A241F"/>
    <w:rsid w:val="009A2B31"/>
    <w:rsid w:val="009A34BC"/>
    <w:rsid w:val="009A3A74"/>
    <w:rsid w:val="009A3FEC"/>
    <w:rsid w:val="009A4EEA"/>
    <w:rsid w:val="009A50BE"/>
    <w:rsid w:val="009A6286"/>
    <w:rsid w:val="009A6E61"/>
    <w:rsid w:val="009B001E"/>
    <w:rsid w:val="009B074B"/>
    <w:rsid w:val="009B09D3"/>
    <w:rsid w:val="009B0D26"/>
    <w:rsid w:val="009B142A"/>
    <w:rsid w:val="009B1B6F"/>
    <w:rsid w:val="009B2333"/>
    <w:rsid w:val="009B24A5"/>
    <w:rsid w:val="009B2BBB"/>
    <w:rsid w:val="009B3954"/>
    <w:rsid w:val="009B3B03"/>
    <w:rsid w:val="009B3FAA"/>
    <w:rsid w:val="009B4D85"/>
    <w:rsid w:val="009B53E4"/>
    <w:rsid w:val="009B7068"/>
    <w:rsid w:val="009B7AFA"/>
    <w:rsid w:val="009C0058"/>
    <w:rsid w:val="009C0257"/>
    <w:rsid w:val="009C1D85"/>
    <w:rsid w:val="009C244C"/>
    <w:rsid w:val="009C4FFA"/>
    <w:rsid w:val="009C5F04"/>
    <w:rsid w:val="009C676B"/>
    <w:rsid w:val="009C7039"/>
    <w:rsid w:val="009C748F"/>
    <w:rsid w:val="009D09B5"/>
    <w:rsid w:val="009D0DE1"/>
    <w:rsid w:val="009D1864"/>
    <w:rsid w:val="009D1B95"/>
    <w:rsid w:val="009D1CC6"/>
    <w:rsid w:val="009D20F4"/>
    <w:rsid w:val="009D2394"/>
    <w:rsid w:val="009D2FC9"/>
    <w:rsid w:val="009D3725"/>
    <w:rsid w:val="009D3BA2"/>
    <w:rsid w:val="009D3E37"/>
    <w:rsid w:val="009D4718"/>
    <w:rsid w:val="009D54E2"/>
    <w:rsid w:val="009D5597"/>
    <w:rsid w:val="009D58C8"/>
    <w:rsid w:val="009D5DED"/>
    <w:rsid w:val="009D5FD1"/>
    <w:rsid w:val="009D7FB7"/>
    <w:rsid w:val="009E0693"/>
    <w:rsid w:val="009E0BA7"/>
    <w:rsid w:val="009E12BC"/>
    <w:rsid w:val="009E1667"/>
    <w:rsid w:val="009E2BD7"/>
    <w:rsid w:val="009E2C4B"/>
    <w:rsid w:val="009E3B33"/>
    <w:rsid w:val="009E3EF5"/>
    <w:rsid w:val="009E691F"/>
    <w:rsid w:val="009E69E5"/>
    <w:rsid w:val="009E6C39"/>
    <w:rsid w:val="009E7977"/>
    <w:rsid w:val="009F07B4"/>
    <w:rsid w:val="009F1163"/>
    <w:rsid w:val="009F14DD"/>
    <w:rsid w:val="009F19FA"/>
    <w:rsid w:val="009F27AA"/>
    <w:rsid w:val="009F29F0"/>
    <w:rsid w:val="009F2EA3"/>
    <w:rsid w:val="009F3449"/>
    <w:rsid w:val="009F352F"/>
    <w:rsid w:val="009F3752"/>
    <w:rsid w:val="009F38D6"/>
    <w:rsid w:val="009F4E08"/>
    <w:rsid w:val="009F5028"/>
    <w:rsid w:val="009F6306"/>
    <w:rsid w:val="009F642D"/>
    <w:rsid w:val="009F6D52"/>
    <w:rsid w:val="009F74FE"/>
    <w:rsid w:val="009F7856"/>
    <w:rsid w:val="009F7C70"/>
    <w:rsid w:val="00A000E1"/>
    <w:rsid w:val="00A00516"/>
    <w:rsid w:val="00A00BFA"/>
    <w:rsid w:val="00A012FD"/>
    <w:rsid w:val="00A01302"/>
    <w:rsid w:val="00A02DA2"/>
    <w:rsid w:val="00A032FD"/>
    <w:rsid w:val="00A034F4"/>
    <w:rsid w:val="00A0522E"/>
    <w:rsid w:val="00A052AE"/>
    <w:rsid w:val="00A0714C"/>
    <w:rsid w:val="00A071C2"/>
    <w:rsid w:val="00A071CA"/>
    <w:rsid w:val="00A07500"/>
    <w:rsid w:val="00A07EF3"/>
    <w:rsid w:val="00A1004D"/>
    <w:rsid w:val="00A10F05"/>
    <w:rsid w:val="00A1206F"/>
    <w:rsid w:val="00A1336E"/>
    <w:rsid w:val="00A142E7"/>
    <w:rsid w:val="00A148B1"/>
    <w:rsid w:val="00A14D42"/>
    <w:rsid w:val="00A151F6"/>
    <w:rsid w:val="00A153EE"/>
    <w:rsid w:val="00A15B3B"/>
    <w:rsid w:val="00A165A0"/>
    <w:rsid w:val="00A17217"/>
    <w:rsid w:val="00A20E27"/>
    <w:rsid w:val="00A2182C"/>
    <w:rsid w:val="00A2198A"/>
    <w:rsid w:val="00A22060"/>
    <w:rsid w:val="00A221A5"/>
    <w:rsid w:val="00A22DDD"/>
    <w:rsid w:val="00A2392D"/>
    <w:rsid w:val="00A23CA4"/>
    <w:rsid w:val="00A23D95"/>
    <w:rsid w:val="00A23F8E"/>
    <w:rsid w:val="00A23FBF"/>
    <w:rsid w:val="00A240EB"/>
    <w:rsid w:val="00A24464"/>
    <w:rsid w:val="00A249A4"/>
    <w:rsid w:val="00A249FD"/>
    <w:rsid w:val="00A24BD9"/>
    <w:rsid w:val="00A26053"/>
    <w:rsid w:val="00A260BF"/>
    <w:rsid w:val="00A260F7"/>
    <w:rsid w:val="00A26463"/>
    <w:rsid w:val="00A26A29"/>
    <w:rsid w:val="00A2733C"/>
    <w:rsid w:val="00A312E1"/>
    <w:rsid w:val="00A31409"/>
    <w:rsid w:val="00A32937"/>
    <w:rsid w:val="00A32B1F"/>
    <w:rsid w:val="00A34A4F"/>
    <w:rsid w:val="00A35636"/>
    <w:rsid w:val="00A3789D"/>
    <w:rsid w:val="00A401B6"/>
    <w:rsid w:val="00A4023C"/>
    <w:rsid w:val="00A40CBF"/>
    <w:rsid w:val="00A41724"/>
    <w:rsid w:val="00A41F31"/>
    <w:rsid w:val="00A435E7"/>
    <w:rsid w:val="00A43671"/>
    <w:rsid w:val="00A43E90"/>
    <w:rsid w:val="00A446F3"/>
    <w:rsid w:val="00A44E9D"/>
    <w:rsid w:val="00A44F95"/>
    <w:rsid w:val="00A452B2"/>
    <w:rsid w:val="00A479B1"/>
    <w:rsid w:val="00A47E5B"/>
    <w:rsid w:val="00A47FBC"/>
    <w:rsid w:val="00A504A1"/>
    <w:rsid w:val="00A50F08"/>
    <w:rsid w:val="00A514C9"/>
    <w:rsid w:val="00A52242"/>
    <w:rsid w:val="00A52769"/>
    <w:rsid w:val="00A52EA3"/>
    <w:rsid w:val="00A53ED0"/>
    <w:rsid w:val="00A54B86"/>
    <w:rsid w:val="00A54C3D"/>
    <w:rsid w:val="00A54F13"/>
    <w:rsid w:val="00A553C6"/>
    <w:rsid w:val="00A564E6"/>
    <w:rsid w:val="00A569BD"/>
    <w:rsid w:val="00A56DF0"/>
    <w:rsid w:val="00A57A6E"/>
    <w:rsid w:val="00A602A5"/>
    <w:rsid w:val="00A6055F"/>
    <w:rsid w:val="00A60F13"/>
    <w:rsid w:val="00A6183D"/>
    <w:rsid w:val="00A61ACF"/>
    <w:rsid w:val="00A61C8F"/>
    <w:rsid w:val="00A620AA"/>
    <w:rsid w:val="00A623D6"/>
    <w:rsid w:val="00A63857"/>
    <w:rsid w:val="00A6398B"/>
    <w:rsid w:val="00A63C00"/>
    <w:rsid w:val="00A63CD2"/>
    <w:rsid w:val="00A64242"/>
    <w:rsid w:val="00A64A44"/>
    <w:rsid w:val="00A6597D"/>
    <w:rsid w:val="00A65F86"/>
    <w:rsid w:val="00A678A4"/>
    <w:rsid w:val="00A679A0"/>
    <w:rsid w:val="00A7096C"/>
    <w:rsid w:val="00A709F6"/>
    <w:rsid w:val="00A70A0F"/>
    <w:rsid w:val="00A71262"/>
    <w:rsid w:val="00A71264"/>
    <w:rsid w:val="00A716D3"/>
    <w:rsid w:val="00A720B5"/>
    <w:rsid w:val="00A72ACF"/>
    <w:rsid w:val="00A72B63"/>
    <w:rsid w:val="00A731C6"/>
    <w:rsid w:val="00A749FF"/>
    <w:rsid w:val="00A74D97"/>
    <w:rsid w:val="00A763C2"/>
    <w:rsid w:val="00A77A67"/>
    <w:rsid w:val="00A80086"/>
    <w:rsid w:val="00A817DE"/>
    <w:rsid w:val="00A81C77"/>
    <w:rsid w:val="00A823DC"/>
    <w:rsid w:val="00A827E0"/>
    <w:rsid w:val="00A83F47"/>
    <w:rsid w:val="00A840D7"/>
    <w:rsid w:val="00A85224"/>
    <w:rsid w:val="00A8592E"/>
    <w:rsid w:val="00A86160"/>
    <w:rsid w:val="00A865E5"/>
    <w:rsid w:val="00A86F66"/>
    <w:rsid w:val="00A90514"/>
    <w:rsid w:val="00A9068F"/>
    <w:rsid w:val="00A91618"/>
    <w:rsid w:val="00A92162"/>
    <w:rsid w:val="00A9221C"/>
    <w:rsid w:val="00A92383"/>
    <w:rsid w:val="00A92DD8"/>
    <w:rsid w:val="00A92E04"/>
    <w:rsid w:val="00A92F5A"/>
    <w:rsid w:val="00A93A49"/>
    <w:rsid w:val="00A9426F"/>
    <w:rsid w:val="00A94AB5"/>
    <w:rsid w:val="00A94CAF"/>
    <w:rsid w:val="00A96B1E"/>
    <w:rsid w:val="00AA0666"/>
    <w:rsid w:val="00AA0776"/>
    <w:rsid w:val="00AA0823"/>
    <w:rsid w:val="00AA09F1"/>
    <w:rsid w:val="00AA0E1A"/>
    <w:rsid w:val="00AA1847"/>
    <w:rsid w:val="00AA1A36"/>
    <w:rsid w:val="00AA20C1"/>
    <w:rsid w:val="00AA3062"/>
    <w:rsid w:val="00AA339D"/>
    <w:rsid w:val="00AA348C"/>
    <w:rsid w:val="00AA3C44"/>
    <w:rsid w:val="00AA3C7E"/>
    <w:rsid w:val="00AA3FDA"/>
    <w:rsid w:val="00AA4862"/>
    <w:rsid w:val="00AA4AC7"/>
    <w:rsid w:val="00AA5707"/>
    <w:rsid w:val="00AA5C71"/>
    <w:rsid w:val="00AA5DB5"/>
    <w:rsid w:val="00AA649A"/>
    <w:rsid w:val="00AA6717"/>
    <w:rsid w:val="00AB0DD1"/>
    <w:rsid w:val="00AB1F98"/>
    <w:rsid w:val="00AB2A55"/>
    <w:rsid w:val="00AB3D87"/>
    <w:rsid w:val="00AB4195"/>
    <w:rsid w:val="00AB48AE"/>
    <w:rsid w:val="00AB48E4"/>
    <w:rsid w:val="00AB63AF"/>
    <w:rsid w:val="00AC048C"/>
    <w:rsid w:val="00AC06B0"/>
    <w:rsid w:val="00AC0A17"/>
    <w:rsid w:val="00AC1919"/>
    <w:rsid w:val="00AC1A2E"/>
    <w:rsid w:val="00AC2A92"/>
    <w:rsid w:val="00AC2FD1"/>
    <w:rsid w:val="00AC342A"/>
    <w:rsid w:val="00AC3502"/>
    <w:rsid w:val="00AC3987"/>
    <w:rsid w:val="00AC4DEF"/>
    <w:rsid w:val="00AC4EA1"/>
    <w:rsid w:val="00AC4FAD"/>
    <w:rsid w:val="00AC5041"/>
    <w:rsid w:val="00AC56FC"/>
    <w:rsid w:val="00AC597E"/>
    <w:rsid w:val="00AC62E0"/>
    <w:rsid w:val="00AC6878"/>
    <w:rsid w:val="00AC69DE"/>
    <w:rsid w:val="00AC7A54"/>
    <w:rsid w:val="00AD04C9"/>
    <w:rsid w:val="00AD31B8"/>
    <w:rsid w:val="00AD42CC"/>
    <w:rsid w:val="00AD45A8"/>
    <w:rsid w:val="00AD525F"/>
    <w:rsid w:val="00AD601D"/>
    <w:rsid w:val="00AD7408"/>
    <w:rsid w:val="00AD74A6"/>
    <w:rsid w:val="00AD75CB"/>
    <w:rsid w:val="00AD787A"/>
    <w:rsid w:val="00AD78B4"/>
    <w:rsid w:val="00AD7D97"/>
    <w:rsid w:val="00AE0754"/>
    <w:rsid w:val="00AE1AEB"/>
    <w:rsid w:val="00AE2895"/>
    <w:rsid w:val="00AE2AF5"/>
    <w:rsid w:val="00AE341B"/>
    <w:rsid w:val="00AE3653"/>
    <w:rsid w:val="00AE3CEB"/>
    <w:rsid w:val="00AE444B"/>
    <w:rsid w:val="00AE46AF"/>
    <w:rsid w:val="00AE4C6C"/>
    <w:rsid w:val="00AE5480"/>
    <w:rsid w:val="00AE599C"/>
    <w:rsid w:val="00AE5D68"/>
    <w:rsid w:val="00AE782E"/>
    <w:rsid w:val="00AF0726"/>
    <w:rsid w:val="00AF118E"/>
    <w:rsid w:val="00AF1298"/>
    <w:rsid w:val="00AF1B2D"/>
    <w:rsid w:val="00AF1E53"/>
    <w:rsid w:val="00AF2B41"/>
    <w:rsid w:val="00AF302A"/>
    <w:rsid w:val="00AF33F6"/>
    <w:rsid w:val="00AF44FE"/>
    <w:rsid w:val="00AF5536"/>
    <w:rsid w:val="00AF57F6"/>
    <w:rsid w:val="00AF644F"/>
    <w:rsid w:val="00AF64CF"/>
    <w:rsid w:val="00AF6913"/>
    <w:rsid w:val="00AF6BF2"/>
    <w:rsid w:val="00AF717A"/>
    <w:rsid w:val="00AF7576"/>
    <w:rsid w:val="00B01217"/>
    <w:rsid w:val="00B01522"/>
    <w:rsid w:val="00B0169E"/>
    <w:rsid w:val="00B01F12"/>
    <w:rsid w:val="00B023BE"/>
    <w:rsid w:val="00B02CB1"/>
    <w:rsid w:val="00B0359E"/>
    <w:rsid w:val="00B03692"/>
    <w:rsid w:val="00B0393E"/>
    <w:rsid w:val="00B03EEF"/>
    <w:rsid w:val="00B04C0B"/>
    <w:rsid w:val="00B04C7D"/>
    <w:rsid w:val="00B056B7"/>
    <w:rsid w:val="00B05A18"/>
    <w:rsid w:val="00B0661E"/>
    <w:rsid w:val="00B0699D"/>
    <w:rsid w:val="00B0747E"/>
    <w:rsid w:val="00B1080A"/>
    <w:rsid w:val="00B1099F"/>
    <w:rsid w:val="00B113B3"/>
    <w:rsid w:val="00B11791"/>
    <w:rsid w:val="00B12AB7"/>
    <w:rsid w:val="00B13C60"/>
    <w:rsid w:val="00B14021"/>
    <w:rsid w:val="00B143E7"/>
    <w:rsid w:val="00B14626"/>
    <w:rsid w:val="00B1645F"/>
    <w:rsid w:val="00B16615"/>
    <w:rsid w:val="00B16933"/>
    <w:rsid w:val="00B17A24"/>
    <w:rsid w:val="00B20061"/>
    <w:rsid w:val="00B204C9"/>
    <w:rsid w:val="00B20BBF"/>
    <w:rsid w:val="00B2172F"/>
    <w:rsid w:val="00B23144"/>
    <w:rsid w:val="00B233E7"/>
    <w:rsid w:val="00B23D19"/>
    <w:rsid w:val="00B240A3"/>
    <w:rsid w:val="00B24A60"/>
    <w:rsid w:val="00B25444"/>
    <w:rsid w:val="00B25547"/>
    <w:rsid w:val="00B25A7D"/>
    <w:rsid w:val="00B26627"/>
    <w:rsid w:val="00B266E6"/>
    <w:rsid w:val="00B2723F"/>
    <w:rsid w:val="00B2746C"/>
    <w:rsid w:val="00B27632"/>
    <w:rsid w:val="00B27657"/>
    <w:rsid w:val="00B279D9"/>
    <w:rsid w:val="00B27BE9"/>
    <w:rsid w:val="00B3122F"/>
    <w:rsid w:val="00B312B1"/>
    <w:rsid w:val="00B31628"/>
    <w:rsid w:val="00B31B58"/>
    <w:rsid w:val="00B31CDC"/>
    <w:rsid w:val="00B322B6"/>
    <w:rsid w:val="00B3257E"/>
    <w:rsid w:val="00B33CE3"/>
    <w:rsid w:val="00B34C54"/>
    <w:rsid w:val="00B36EBD"/>
    <w:rsid w:val="00B36ED8"/>
    <w:rsid w:val="00B36FF8"/>
    <w:rsid w:val="00B372A4"/>
    <w:rsid w:val="00B37B01"/>
    <w:rsid w:val="00B40433"/>
    <w:rsid w:val="00B40629"/>
    <w:rsid w:val="00B4137E"/>
    <w:rsid w:val="00B4236F"/>
    <w:rsid w:val="00B434BE"/>
    <w:rsid w:val="00B43744"/>
    <w:rsid w:val="00B43B80"/>
    <w:rsid w:val="00B442BB"/>
    <w:rsid w:val="00B44F88"/>
    <w:rsid w:val="00B45630"/>
    <w:rsid w:val="00B46754"/>
    <w:rsid w:val="00B477DD"/>
    <w:rsid w:val="00B4793C"/>
    <w:rsid w:val="00B50898"/>
    <w:rsid w:val="00B50C5C"/>
    <w:rsid w:val="00B51195"/>
    <w:rsid w:val="00B51A96"/>
    <w:rsid w:val="00B51D14"/>
    <w:rsid w:val="00B52302"/>
    <w:rsid w:val="00B52737"/>
    <w:rsid w:val="00B54069"/>
    <w:rsid w:val="00B54130"/>
    <w:rsid w:val="00B543FE"/>
    <w:rsid w:val="00B54428"/>
    <w:rsid w:val="00B5444A"/>
    <w:rsid w:val="00B54564"/>
    <w:rsid w:val="00B552DF"/>
    <w:rsid w:val="00B556FE"/>
    <w:rsid w:val="00B55787"/>
    <w:rsid w:val="00B55972"/>
    <w:rsid w:val="00B55989"/>
    <w:rsid w:val="00B55F9B"/>
    <w:rsid w:val="00B5743E"/>
    <w:rsid w:val="00B604C8"/>
    <w:rsid w:val="00B60B59"/>
    <w:rsid w:val="00B61552"/>
    <w:rsid w:val="00B61844"/>
    <w:rsid w:val="00B62120"/>
    <w:rsid w:val="00B637A7"/>
    <w:rsid w:val="00B63B5E"/>
    <w:rsid w:val="00B64A37"/>
    <w:rsid w:val="00B64AFB"/>
    <w:rsid w:val="00B65458"/>
    <w:rsid w:val="00B656AD"/>
    <w:rsid w:val="00B65BE4"/>
    <w:rsid w:val="00B66005"/>
    <w:rsid w:val="00B66A0C"/>
    <w:rsid w:val="00B66E56"/>
    <w:rsid w:val="00B67F0C"/>
    <w:rsid w:val="00B710A9"/>
    <w:rsid w:val="00B71E1E"/>
    <w:rsid w:val="00B72888"/>
    <w:rsid w:val="00B72948"/>
    <w:rsid w:val="00B73AAC"/>
    <w:rsid w:val="00B73D95"/>
    <w:rsid w:val="00B77032"/>
    <w:rsid w:val="00B80358"/>
    <w:rsid w:val="00B803BB"/>
    <w:rsid w:val="00B813FA"/>
    <w:rsid w:val="00B81E87"/>
    <w:rsid w:val="00B81FA7"/>
    <w:rsid w:val="00B8225C"/>
    <w:rsid w:val="00B8386F"/>
    <w:rsid w:val="00B83A16"/>
    <w:rsid w:val="00B83D3B"/>
    <w:rsid w:val="00B83F99"/>
    <w:rsid w:val="00B842A2"/>
    <w:rsid w:val="00B855C8"/>
    <w:rsid w:val="00B8592C"/>
    <w:rsid w:val="00B85B49"/>
    <w:rsid w:val="00B85D8B"/>
    <w:rsid w:val="00B86268"/>
    <w:rsid w:val="00B862C0"/>
    <w:rsid w:val="00B8631E"/>
    <w:rsid w:val="00B8636B"/>
    <w:rsid w:val="00B8639A"/>
    <w:rsid w:val="00B86ACC"/>
    <w:rsid w:val="00B86FAF"/>
    <w:rsid w:val="00B87168"/>
    <w:rsid w:val="00B87402"/>
    <w:rsid w:val="00B876A6"/>
    <w:rsid w:val="00B87B04"/>
    <w:rsid w:val="00B908F5"/>
    <w:rsid w:val="00B92205"/>
    <w:rsid w:val="00B92314"/>
    <w:rsid w:val="00B9282C"/>
    <w:rsid w:val="00B929CC"/>
    <w:rsid w:val="00B92B5C"/>
    <w:rsid w:val="00B936E9"/>
    <w:rsid w:val="00B9371C"/>
    <w:rsid w:val="00B93FE2"/>
    <w:rsid w:val="00B94418"/>
    <w:rsid w:val="00B95547"/>
    <w:rsid w:val="00B95723"/>
    <w:rsid w:val="00B9587A"/>
    <w:rsid w:val="00B966F7"/>
    <w:rsid w:val="00BA0E09"/>
    <w:rsid w:val="00BA199E"/>
    <w:rsid w:val="00BA1E7B"/>
    <w:rsid w:val="00BA322B"/>
    <w:rsid w:val="00BA37F6"/>
    <w:rsid w:val="00BA39FF"/>
    <w:rsid w:val="00BA3A3C"/>
    <w:rsid w:val="00BA47D8"/>
    <w:rsid w:val="00BA5838"/>
    <w:rsid w:val="00BA687E"/>
    <w:rsid w:val="00BA71F1"/>
    <w:rsid w:val="00BA79FE"/>
    <w:rsid w:val="00BB0198"/>
    <w:rsid w:val="00BB0F96"/>
    <w:rsid w:val="00BB10DA"/>
    <w:rsid w:val="00BB145D"/>
    <w:rsid w:val="00BB17FE"/>
    <w:rsid w:val="00BB1AD6"/>
    <w:rsid w:val="00BB1C9F"/>
    <w:rsid w:val="00BB2AF8"/>
    <w:rsid w:val="00BB3802"/>
    <w:rsid w:val="00BB3909"/>
    <w:rsid w:val="00BB3D6E"/>
    <w:rsid w:val="00BB4065"/>
    <w:rsid w:val="00BB5011"/>
    <w:rsid w:val="00BB53D8"/>
    <w:rsid w:val="00BB5585"/>
    <w:rsid w:val="00BB56EC"/>
    <w:rsid w:val="00BB63F3"/>
    <w:rsid w:val="00BB6E79"/>
    <w:rsid w:val="00BB6F51"/>
    <w:rsid w:val="00BB6F72"/>
    <w:rsid w:val="00BC0109"/>
    <w:rsid w:val="00BC013B"/>
    <w:rsid w:val="00BC1160"/>
    <w:rsid w:val="00BC1334"/>
    <w:rsid w:val="00BC2145"/>
    <w:rsid w:val="00BC21D9"/>
    <w:rsid w:val="00BC2D55"/>
    <w:rsid w:val="00BC33C9"/>
    <w:rsid w:val="00BC3C29"/>
    <w:rsid w:val="00BC42A1"/>
    <w:rsid w:val="00BC47C5"/>
    <w:rsid w:val="00BC4B67"/>
    <w:rsid w:val="00BC512B"/>
    <w:rsid w:val="00BC5C0F"/>
    <w:rsid w:val="00BC6339"/>
    <w:rsid w:val="00BC6822"/>
    <w:rsid w:val="00BD1AA3"/>
    <w:rsid w:val="00BD33B9"/>
    <w:rsid w:val="00BD3584"/>
    <w:rsid w:val="00BD4643"/>
    <w:rsid w:val="00BD497C"/>
    <w:rsid w:val="00BD53BE"/>
    <w:rsid w:val="00BD720E"/>
    <w:rsid w:val="00BE0038"/>
    <w:rsid w:val="00BE0719"/>
    <w:rsid w:val="00BE1D03"/>
    <w:rsid w:val="00BE1E6A"/>
    <w:rsid w:val="00BE1EDA"/>
    <w:rsid w:val="00BE2572"/>
    <w:rsid w:val="00BE2DBE"/>
    <w:rsid w:val="00BE3396"/>
    <w:rsid w:val="00BE4440"/>
    <w:rsid w:val="00BE4811"/>
    <w:rsid w:val="00BE5100"/>
    <w:rsid w:val="00BE56EE"/>
    <w:rsid w:val="00BE5AC2"/>
    <w:rsid w:val="00BE72E3"/>
    <w:rsid w:val="00BF07C6"/>
    <w:rsid w:val="00BF0EC4"/>
    <w:rsid w:val="00BF173B"/>
    <w:rsid w:val="00BF1CFE"/>
    <w:rsid w:val="00BF26D5"/>
    <w:rsid w:val="00BF2903"/>
    <w:rsid w:val="00BF4359"/>
    <w:rsid w:val="00BF64D3"/>
    <w:rsid w:val="00BF678C"/>
    <w:rsid w:val="00BF7A7F"/>
    <w:rsid w:val="00C001F8"/>
    <w:rsid w:val="00C00666"/>
    <w:rsid w:val="00C00CA3"/>
    <w:rsid w:val="00C0181D"/>
    <w:rsid w:val="00C0188E"/>
    <w:rsid w:val="00C018D1"/>
    <w:rsid w:val="00C02ACA"/>
    <w:rsid w:val="00C0391E"/>
    <w:rsid w:val="00C04144"/>
    <w:rsid w:val="00C0433F"/>
    <w:rsid w:val="00C04D31"/>
    <w:rsid w:val="00C04E3B"/>
    <w:rsid w:val="00C0577C"/>
    <w:rsid w:val="00C05A04"/>
    <w:rsid w:val="00C05DF8"/>
    <w:rsid w:val="00C05E07"/>
    <w:rsid w:val="00C0733E"/>
    <w:rsid w:val="00C07580"/>
    <w:rsid w:val="00C10533"/>
    <w:rsid w:val="00C10D3C"/>
    <w:rsid w:val="00C1190F"/>
    <w:rsid w:val="00C13384"/>
    <w:rsid w:val="00C139DE"/>
    <w:rsid w:val="00C13C02"/>
    <w:rsid w:val="00C1445D"/>
    <w:rsid w:val="00C14647"/>
    <w:rsid w:val="00C14778"/>
    <w:rsid w:val="00C1553A"/>
    <w:rsid w:val="00C15611"/>
    <w:rsid w:val="00C1584F"/>
    <w:rsid w:val="00C1647F"/>
    <w:rsid w:val="00C164D1"/>
    <w:rsid w:val="00C16ABD"/>
    <w:rsid w:val="00C17071"/>
    <w:rsid w:val="00C17BB6"/>
    <w:rsid w:val="00C203D9"/>
    <w:rsid w:val="00C20C61"/>
    <w:rsid w:val="00C20CDA"/>
    <w:rsid w:val="00C20F03"/>
    <w:rsid w:val="00C20FB5"/>
    <w:rsid w:val="00C21235"/>
    <w:rsid w:val="00C2146E"/>
    <w:rsid w:val="00C21C70"/>
    <w:rsid w:val="00C22246"/>
    <w:rsid w:val="00C224F5"/>
    <w:rsid w:val="00C225F3"/>
    <w:rsid w:val="00C22614"/>
    <w:rsid w:val="00C229C4"/>
    <w:rsid w:val="00C22C64"/>
    <w:rsid w:val="00C22DAB"/>
    <w:rsid w:val="00C246C7"/>
    <w:rsid w:val="00C24A60"/>
    <w:rsid w:val="00C24C3D"/>
    <w:rsid w:val="00C250FF"/>
    <w:rsid w:val="00C256FF"/>
    <w:rsid w:val="00C25D9F"/>
    <w:rsid w:val="00C25FF1"/>
    <w:rsid w:val="00C262E7"/>
    <w:rsid w:val="00C266B8"/>
    <w:rsid w:val="00C2766C"/>
    <w:rsid w:val="00C27E2D"/>
    <w:rsid w:val="00C27E31"/>
    <w:rsid w:val="00C27EAC"/>
    <w:rsid w:val="00C306CC"/>
    <w:rsid w:val="00C3071E"/>
    <w:rsid w:val="00C309C5"/>
    <w:rsid w:val="00C30BC5"/>
    <w:rsid w:val="00C3192C"/>
    <w:rsid w:val="00C31E21"/>
    <w:rsid w:val="00C3207C"/>
    <w:rsid w:val="00C32BFD"/>
    <w:rsid w:val="00C33EAB"/>
    <w:rsid w:val="00C3419B"/>
    <w:rsid w:val="00C343DB"/>
    <w:rsid w:val="00C347C3"/>
    <w:rsid w:val="00C35184"/>
    <w:rsid w:val="00C356CE"/>
    <w:rsid w:val="00C3591F"/>
    <w:rsid w:val="00C35AF1"/>
    <w:rsid w:val="00C36599"/>
    <w:rsid w:val="00C366AB"/>
    <w:rsid w:val="00C36DBE"/>
    <w:rsid w:val="00C407A9"/>
    <w:rsid w:val="00C4084C"/>
    <w:rsid w:val="00C410B9"/>
    <w:rsid w:val="00C410E9"/>
    <w:rsid w:val="00C42591"/>
    <w:rsid w:val="00C429A5"/>
    <w:rsid w:val="00C437CB"/>
    <w:rsid w:val="00C43949"/>
    <w:rsid w:val="00C43A5D"/>
    <w:rsid w:val="00C443E5"/>
    <w:rsid w:val="00C449B0"/>
    <w:rsid w:val="00C44AF3"/>
    <w:rsid w:val="00C44F4C"/>
    <w:rsid w:val="00C455C9"/>
    <w:rsid w:val="00C45A30"/>
    <w:rsid w:val="00C463A5"/>
    <w:rsid w:val="00C47093"/>
    <w:rsid w:val="00C5031A"/>
    <w:rsid w:val="00C503A9"/>
    <w:rsid w:val="00C5069F"/>
    <w:rsid w:val="00C50C45"/>
    <w:rsid w:val="00C50D22"/>
    <w:rsid w:val="00C51CC1"/>
    <w:rsid w:val="00C52E0E"/>
    <w:rsid w:val="00C53285"/>
    <w:rsid w:val="00C53338"/>
    <w:rsid w:val="00C53474"/>
    <w:rsid w:val="00C53BC6"/>
    <w:rsid w:val="00C54082"/>
    <w:rsid w:val="00C541B1"/>
    <w:rsid w:val="00C56387"/>
    <w:rsid w:val="00C56471"/>
    <w:rsid w:val="00C56587"/>
    <w:rsid w:val="00C5687F"/>
    <w:rsid w:val="00C56CD6"/>
    <w:rsid w:val="00C56E62"/>
    <w:rsid w:val="00C57A5C"/>
    <w:rsid w:val="00C608B3"/>
    <w:rsid w:val="00C60964"/>
    <w:rsid w:val="00C60FDC"/>
    <w:rsid w:val="00C61754"/>
    <w:rsid w:val="00C630D5"/>
    <w:rsid w:val="00C6471A"/>
    <w:rsid w:val="00C65225"/>
    <w:rsid w:val="00C6522E"/>
    <w:rsid w:val="00C652A2"/>
    <w:rsid w:val="00C6575E"/>
    <w:rsid w:val="00C65EC6"/>
    <w:rsid w:val="00C65FF4"/>
    <w:rsid w:val="00C6630D"/>
    <w:rsid w:val="00C66EC7"/>
    <w:rsid w:val="00C67048"/>
    <w:rsid w:val="00C671B2"/>
    <w:rsid w:val="00C7008E"/>
    <w:rsid w:val="00C70EDB"/>
    <w:rsid w:val="00C710F2"/>
    <w:rsid w:val="00C716D1"/>
    <w:rsid w:val="00C7194E"/>
    <w:rsid w:val="00C7257A"/>
    <w:rsid w:val="00C72CA5"/>
    <w:rsid w:val="00C73AA5"/>
    <w:rsid w:val="00C73CB9"/>
    <w:rsid w:val="00C74312"/>
    <w:rsid w:val="00C761E4"/>
    <w:rsid w:val="00C7780B"/>
    <w:rsid w:val="00C77DEA"/>
    <w:rsid w:val="00C80B9C"/>
    <w:rsid w:val="00C81880"/>
    <w:rsid w:val="00C82601"/>
    <w:rsid w:val="00C83AB4"/>
    <w:rsid w:val="00C84751"/>
    <w:rsid w:val="00C84910"/>
    <w:rsid w:val="00C84E5B"/>
    <w:rsid w:val="00C85973"/>
    <w:rsid w:val="00C87E9E"/>
    <w:rsid w:val="00C90ABD"/>
    <w:rsid w:val="00C910E2"/>
    <w:rsid w:val="00C91700"/>
    <w:rsid w:val="00C9371F"/>
    <w:rsid w:val="00C93C5A"/>
    <w:rsid w:val="00C94949"/>
    <w:rsid w:val="00C955DB"/>
    <w:rsid w:val="00C960A4"/>
    <w:rsid w:val="00C9611C"/>
    <w:rsid w:val="00C96CEF"/>
    <w:rsid w:val="00C9773D"/>
    <w:rsid w:val="00C97D53"/>
    <w:rsid w:val="00C97DC9"/>
    <w:rsid w:val="00CA0017"/>
    <w:rsid w:val="00CA137E"/>
    <w:rsid w:val="00CA2E8A"/>
    <w:rsid w:val="00CA367F"/>
    <w:rsid w:val="00CA3ACA"/>
    <w:rsid w:val="00CA42AE"/>
    <w:rsid w:val="00CA4AD8"/>
    <w:rsid w:val="00CA5CA7"/>
    <w:rsid w:val="00CA623E"/>
    <w:rsid w:val="00CA6709"/>
    <w:rsid w:val="00CA78F6"/>
    <w:rsid w:val="00CB01E8"/>
    <w:rsid w:val="00CB0BC8"/>
    <w:rsid w:val="00CB1A8E"/>
    <w:rsid w:val="00CB1AB4"/>
    <w:rsid w:val="00CB25FD"/>
    <w:rsid w:val="00CB31B0"/>
    <w:rsid w:val="00CB35CF"/>
    <w:rsid w:val="00CB378A"/>
    <w:rsid w:val="00CB4084"/>
    <w:rsid w:val="00CB43C1"/>
    <w:rsid w:val="00CB44C1"/>
    <w:rsid w:val="00CB5A7D"/>
    <w:rsid w:val="00CB6698"/>
    <w:rsid w:val="00CB6862"/>
    <w:rsid w:val="00CB6A63"/>
    <w:rsid w:val="00CB7C92"/>
    <w:rsid w:val="00CC1113"/>
    <w:rsid w:val="00CC2D96"/>
    <w:rsid w:val="00CC2E26"/>
    <w:rsid w:val="00CC317F"/>
    <w:rsid w:val="00CC3620"/>
    <w:rsid w:val="00CC43CB"/>
    <w:rsid w:val="00CC4C59"/>
    <w:rsid w:val="00CC4DAC"/>
    <w:rsid w:val="00CC5349"/>
    <w:rsid w:val="00CC5B9D"/>
    <w:rsid w:val="00CC60C3"/>
    <w:rsid w:val="00CC60D1"/>
    <w:rsid w:val="00CC6D23"/>
    <w:rsid w:val="00CC7B5D"/>
    <w:rsid w:val="00CC7E65"/>
    <w:rsid w:val="00CD0049"/>
    <w:rsid w:val="00CD09AF"/>
    <w:rsid w:val="00CD0A5F"/>
    <w:rsid w:val="00CD0C0F"/>
    <w:rsid w:val="00CD1042"/>
    <w:rsid w:val="00CD1204"/>
    <w:rsid w:val="00CD1238"/>
    <w:rsid w:val="00CD2211"/>
    <w:rsid w:val="00CD2CE4"/>
    <w:rsid w:val="00CD3EBF"/>
    <w:rsid w:val="00CD3FF2"/>
    <w:rsid w:val="00CD40F7"/>
    <w:rsid w:val="00CD4AAD"/>
    <w:rsid w:val="00CD5686"/>
    <w:rsid w:val="00CD56CA"/>
    <w:rsid w:val="00CD69B5"/>
    <w:rsid w:val="00CD7054"/>
    <w:rsid w:val="00CD70FC"/>
    <w:rsid w:val="00CD78A9"/>
    <w:rsid w:val="00CD7A7F"/>
    <w:rsid w:val="00CE0748"/>
    <w:rsid w:val="00CE0A89"/>
    <w:rsid w:val="00CE16F9"/>
    <w:rsid w:val="00CE18BC"/>
    <w:rsid w:val="00CE1CF1"/>
    <w:rsid w:val="00CE26EF"/>
    <w:rsid w:val="00CE3CF7"/>
    <w:rsid w:val="00CE3F8E"/>
    <w:rsid w:val="00CE4E2C"/>
    <w:rsid w:val="00CE54BA"/>
    <w:rsid w:val="00CE5758"/>
    <w:rsid w:val="00CE586F"/>
    <w:rsid w:val="00CE5E28"/>
    <w:rsid w:val="00CE6D6F"/>
    <w:rsid w:val="00CE7FB4"/>
    <w:rsid w:val="00CF0E54"/>
    <w:rsid w:val="00CF1C88"/>
    <w:rsid w:val="00CF2517"/>
    <w:rsid w:val="00CF2A21"/>
    <w:rsid w:val="00CF2C98"/>
    <w:rsid w:val="00CF32C4"/>
    <w:rsid w:val="00CF466C"/>
    <w:rsid w:val="00CF475B"/>
    <w:rsid w:val="00CF47FA"/>
    <w:rsid w:val="00CF4BF8"/>
    <w:rsid w:val="00D001C8"/>
    <w:rsid w:val="00D00A20"/>
    <w:rsid w:val="00D00A52"/>
    <w:rsid w:val="00D011BF"/>
    <w:rsid w:val="00D0192C"/>
    <w:rsid w:val="00D01CB3"/>
    <w:rsid w:val="00D01FDD"/>
    <w:rsid w:val="00D0298F"/>
    <w:rsid w:val="00D02C12"/>
    <w:rsid w:val="00D0342E"/>
    <w:rsid w:val="00D040CE"/>
    <w:rsid w:val="00D047DF"/>
    <w:rsid w:val="00D053D1"/>
    <w:rsid w:val="00D0544B"/>
    <w:rsid w:val="00D05993"/>
    <w:rsid w:val="00D05C5D"/>
    <w:rsid w:val="00D0616B"/>
    <w:rsid w:val="00D0631C"/>
    <w:rsid w:val="00D06E80"/>
    <w:rsid w:val="00D077C6"/>
    <w:rsid w:val="00D07F1D"/>
    <w:rsid w:val="00D1034E"/>
    <w:rsid w:val="00D109AA"/>
    <w:rsid w:val="00D10A18"/>
    <w:rsid w:val="00D10EC8"/>
    <w:rsid w:val="00D11339"/>
    <w:rsid w:val="00D1358A"/>
    <w:rsid w:val="00D1528E"/>
    <w:rsid w:val="00D15D09"/>
    <w:rsid w:val="00D169B2"/>
    <w:rsid w:val="00D16CA6"/>
    <w:rsid w:val="00D17940"/>
    <w:rsid w:val="00D17BF2"/>
    <w:rsid w:val="00D208F5"/>
    <w:rsid w:val="00D2235A"/>
    <w:rsid w:val="00D225EF"/>
    <w:rsid w:val="00D227B0"/>
    <w:rsid w:val="00D2400A"/>
    <w:rsid w:val="00D24637"/>
    <w:rsid w:val="00D24D16"/>
    <w:rsid w:val="00D25AD6"/>
    <w:rsid w:val="00D25BC6"/>
    <w:rsid w:val="00D270EE"/>
    <w:rsid w:val="00D2736F"/>
    <w:rsid w:val="00D27B16"/>
    <w:rsid w:val="00D30535"/>
    <w:rsid w:val="00D306A9"/>
    <w:rsid w:val="00D3073B"/>
    <w:rsid w:val="00D30B42"/>
    <w:rsid w:val="00D31C69"/>
    <w:rsid w:val="00D3211F"/>
    <w:rsid w:val="00D3474C"/>
    <w:rsid w:val="00D354A1"/>
    <w:rsid w:val="00D3622D"/>
    <w:rsid w:val="00D363C3"/>
    <w:rsid w:val="00D36410"/>
    <w:rsid w:val="00D36BB2"/>
    <w:rsid w:val="00D40159"/>
    <w:rsid w:val="00D40480"/>
    <w:rsid w:val="00D40BC7"/>
    <w:rsid w:val="00D40FBA"/>
    <w:rsid w:val="00D413C5"/>
    <w:rsid w:val="00D4174B"/>
    <w:rsid w:val="00D42244"/>
    <w:rsid w:val="00D43C4C"/>
    <w:rsid w:val="00D43ED6"/>
    <w:rsid w:val="00D445E7"/>
    <w:rsid w:val="00D44859"/>
    <w:rsid w:val="00D448F6"/>
    <w:rsid w:val="00D454C0"/>
    <w:rsid w:val="00D46998"/>
    <w:rsid w:val="00D4709A"/>
    <w:rsid w:val="00D47BA4"/>
    <w:rsid w:val="00D50D0A"/>
    <w:rsid w:val="00D50EBE"/>
    <w:rsid w:val="00D51A54"/>
    <w:rsid w:val="00D51DB9"/>
    <w:rsid w:val="00D52175"/>
    <w:rsid w:val="00D526E8"/>
    <w:rsid w:val="00D536DE"/>
    <w:rsid w:val="00D54B9E"/>
    <w:rsid w:val="00D54F41"/>
    <w:rsid w:val="00D555AE"/>
    <w:rsid w:val="00D570C7"/>
    <w:rsid w:val="00D572F5"/>
    <w:rsid w:val="00D577B6"/>
    <w:rsid w:val="00D578CD"/>
    <w:rsid w:val="00D60763"/>
    <w:rsid w:val="00D60B00"/>
    <w:rsid w:val="00D615B1"/>
    <w:rsid w:val="00D616CF"/>
    <w:rsid w:val="00D62097"/>
    <w:rsid w:val="00D6249A"/>
    <w:rsid w:val="00D62770"/>
    <w:rsid w:val="00D6299A"/>
    <w:rsid w:val="00D66004"/>
    <w:rsid w:val="00D66545"/>
    <w:rsid w:val="00D66A3A"/>
    <w:rsid w:val="00D66A57"/>
    <w:rsid w:val="00D672DE"/>
    <w:rsid w:val="00D6768A"/>
    <w:rsid w:val="00D713D9"/>
    <w:rsid w:val="00D713E7"/>
    <w:rsid w:val="00D71F30"/>
    <w:rsid w:val="00D7253A"/>
    <w:rsid w:val="00D73C3A"/>
    <w:rsid w:val="00D74B00"/>
    <w:rsid w:val="00D74D13"/>
    <w:rsid w:val="00D74F0C"/>
    <w:rsid w:val="00D74F38"/>
    <w:rsid w:val="00D752C6"/>
    <w:rsid w:val="00D76296"/>
    <w:rsid w:val="00D77C58"/>
    <w:rsid w:val="00D8029E"/>
    <w:rsid w:val="00D80691"/>
    <w:rsid w:val="00D81469"/>
    <w:rsid w:val="00D81B48"/>
    <w:rsid w:val="00D8233E"/>
    <w:rsid w:val="00D83F02"/>
    <w:rsid w:val="00D85D8D"/>
    <w:rsid w:val="00D86830"/>
    <w:rsid w:val="00D87280"/>
    <w:rsid w:val="00D87769"/>
    <w:rsid w:val="00D87924"/>
    <w:rsid w:val="00D87977"/>
    <w:rsid w:val="00D87A60"/>
    <w:rsid w:val="00D87B0C"/>
    <w:rsid w:val="00D907F3"/>
    <w:rsid w:val="00D9207E"/>
    <w:rsid w:val="00D920E0"/>
    <w:rsid w:val="00D9339D"/>
    <w:rsid w:val="00D934B3"/>
    <w:rsid w:val="00D93518"/>
    <w:rsid w:val="00D93581"/>
    <w:rsid w:val="00D94A48"/>
    <w:rsid w:val="00D94A9B"/>
    <w:rsid w:val="00D954EF"/>
    <w:rsid w:val="00D96230"/>
    <w:rsid w:val="00D96630"/>
    <w:rsid w:val="00D968BB"/>
    <w:rsid w:val="00D973F5"/>
    <w:rsid w:val="00D975BE"/>
    <w:rsid w:val="00D97830"/>
    <w:rsid w:val="00D97B3B"/>
    <w:rsid w:val="00DA0337"/>
    <w:rsid w:val="00DA048E"/>
    <w:rsid w:val="00DA1E4B"/>
    <w:rsid w:val="00DA2F15"/>
    <w:rsid w:val="00DA3AB6"/>
    <w:rsid w:val="00DA3C73"/>
    <w:rsid w:val="00DA4442"/>
    <w:rsid w:val="00DA5E02"/>
    <w:rsid w:val="00DA5F16"/>
    <w:rsid w:val="00DA69BB"/>
    <w:rsid w:val="00DA6B83"/>
    <w:rsid w:val="00DA6EEE"/>
    <w:rsid w:val="00DA74C5"/>
    <w:rsid w:val="00DA76BE"/>
    <w:rsid w:val="00DB0545"/>
    <w:rsid w:val="00DB1052"/>
    <w:rsid w:val="00DB2578"/>
    <w:rsid w:val="00DB26B4"/>
    <w:rsid w:val="00DB28A7"/>
    <w:rsid w:val="00DB442F"/>
    <w:rsid w:val="00DB5215"/>
    <w:rsid w:val="00DB54C2"/>
    <w:rsid w:val="00DB7631"/>
    <w:rsid w:val="00DC044F"/>
    <w:rsid w:val="00DC0869"/>
    <w:rsid w:val="00DC1A35"/>
    <w:rsid w:val="00DC2206"/>
    <w:rsid w:val="00DC22D3"/>
    <w:rsid w:val="00DC3410"/>
    <w:rsid w:val="00DC39BB"/>
    <w:rsid w:val="00DC48A5"/>
    <w:rsid w:val="00DC5006"/>
    <w:rsid w:val="00DC6938"/>
    <w:rsid w:val="00DC6939"/>
    <w:rsid w:val="00DC6A37"/>
    <w:rsid w:val="00DD0F66"/>
    <w:rsid w:val="00DD10A3"/>
    <w:rsid w:val="00DD1619"/>
    <w:rsid w:val="00DD1815"/>
    <w:rsid w:val="00DD2142"/>
    <w:rsid w:val="00DD2A93"/>
    <w:rsid w:val="00DD2CDB"/>
    <w:rsid w:val="00DD35F5"/>
    <w:rsid w:val="00DD4B6B"/>
    <w:rsid w:val="00DD4C65"/>
    <w:rsid w:val="00DD5F9F"/>
    <w:rsid w:val="00DD5FE2"/>
    <w:rsid w:val="00DD655F"/>
    <w:rsid w:val="00DD71FD"/>
    <w:rsid w:val="00DE2694"/>
    <w:rsid w:val="00DE2CD2"/>
    <w:rsid w:val="00DE2CDB"/>
    <w:rsid w:val="00DE2FF7"/>
    <w:rsid w:val="00DE31EE"/>
    <w:rsid w:val="00DE37D3"/>
    <w:rsid w:val="00DE388F"/>
    <w:rsid w:val="00DE5D66"/>
    <w:rsid w:val="00DE6350"/>
    <w:rsid w:val="00DE65D1"/>
    <w:rsid w:val="00DE726A"/>
    <w:rsid w:val="00DE7DB3"/>
    <w:rsid w:val="00DF00C0"/>
    <w:rsid w:val="00DF0249"/>
    <w:rsid w:val="00DF0A00"/>
    <w:rsid w:val="00DF1ACA"/>
    <w:rsid w:val="00DF1BD7"/>
    <w:rsid w:val="00DF1F2B"/>
    <w:rsid w:val="00DF2263"/>
    <w:rsid w:val="00DF24A2"/>
    <w:rsid w:val="00DF2973"/>
    <w:rsid w:val="00DF306C"/>
    <w:rsid w:val="00DF33C8"/>
    <w:rsid w:val="00DF4EEB"/>
    <w:rsid w:val="00DF5082"/>
    <w:rsid w:val="00DF560F"/>
    <w:rsid w:val="00DF5EE7"/>
    <w:rsid w:val="00DF699F"/>
    <w:rsid w:val="00E0024A"/>
    <w:rsid w:val="00E0054D"/>
    <w:rsid w:val="00E00DB9"/>
    <w:rsid w:val="00E00EA7"/>
    <w:rsid w:val="00E03129"/>
    <w:rsid w:val="00E03621"/>
    <w:rsid w:val="00E049DC"/>
    <w:rsid w:val="00E05ABC"/>
    <w:rsid w:val="00E068D0"/>
    <w:rsid w:val="00E06FE7"/>
    <w:rsid w:val="00E07682"/>
    <w:rsid w:val="00E07FB4"/>
    <w:rsid w:val="00E107C8"/>
    <w:rsid w:val="00E10F6F"/>
    <w:rsid w:val="00E149DE"/>
    <w:rsid w:val="00E14AEA"/>
    <w:rsid w:val="00E15188"/>
    <w:rsid w:val="00E15252"/>
    <w:rsid w:val="00E15451"/>
    <w:rsid w:val="00E158BE"/>
    <w:rsid w:val="00E160DF"/>
    <w:rsid w:val="00E167B4"/>
    <w:rsid w:val="00E168F0"/>
    <w:rsid w:val="00E16AAC"/>
    <w:rsid w:val="00E16CA5"/>
    <w:rsid w:val="00E17C43"/>
    <w:rsid w:val="00E20AAD"/>
    <w:rsid w:val="00E20D6B"/>
    <w:rsid w:val="00E20F4A"/>
    <w:rsid w:val="00E23109"/>
    <w:rsid w:val="00E2355B"/>
    <w:rsid w:val="00E23872"/>
    <w:rsid w:val="00E2450C"/>
    <w:rsid w:val="00E25466"/>
    <w:rsid w:val="00E25507"/>
    <w:rsid w:val="00E25515"/>
    <w:rsid w:val="00E255E5"/>
    <w:rsid w:val="00E25994"/>
    <w:rsid w:val="00E259C5"/>
    <w:rsid w:val="00E2609A"/>
    <w:rsid w:val="00E2682A"/>
    <w:rsid w:val="00E301A8"/>
    <w:rsid w:val="00E326B1"/>
    <w:rsid w:val="00E32835"/>
    <w:rsid w:val="00E32909"/>
    <w:rsid w:val="00E32CDC"/>
    <w:rsid w:val="00E32E25"/>
    <w:rsid w:val="00E333E1"/>
    <w:rsid w:val="00E33AFB"/>
    <w:rsid w:val="00E34002"/>
    <w:rsid w:val="00E34614"/>
    <w:rsid w:val="00E360F5"/>
    <w:rsid w:val="00E3613D"/>
    <w:rsid w:val="00E36345"/>
    <w:rsid w:val="00E36B8F"/>
    <w:rsid w:val="00E401D0"/>
    <w:rsid w:val="00E419F8"/>
    <w:rsid w:val="00E41B20"/>
    <w:rsid w:val="00E42487"/>
    <w:rsid w:val="00E428CF"/>
    <w:rsid w:val="00E42A7F"/>
    <w:rsid w:val="00E433E8"/>
    <w:rsid w:val="00E43943"/>
    <w:rsid w:val="00E43BA6"/>
    <w:rsid w:val="00E44243"/>
    <w:rsid w:val="00E4527C"/>
    <w:rsid w:val="00E470A1"/>
    <w:rsid w:val="00E506BE"/>
    <w:rsid w:val="00E51AC1"/>
    <w:rsid w:val="00E51E54"/>
    <w:rsid w:val="00E52258"/>
    <w:rsid w:val="00E5244D"/>
    <w:rsid w:val="00E52607"/>
    <w:rsid w:val="00E52687"/>
    <w:rsid w:val="00E53095"/>
    <w:rsid w:val="00E534AD"/>
    <w:rsid w:val="00E53BB8"/>
    <w:rsid w:val="00E53DD9"/>
    <w:rsid w:val="00E549C5"/>
    <w:rsid w:val="00E54EEF"/>
    <w:rsid w:val="00E56D00"/>
    <w:rsid w:val="00E604FF"/>
    <w:rsid w:val="00E643BA"/>
    <w:rsid w:val="00E64A48"/>
    <w:rsid w:val="00E65195"/>
    <w:rsid w:val="00E6545D"/>
    <w:rsid w:val="00E657BA"/>
    <w:rsid w:val="00E660D7"/>
    <w:rsid w:val="00E672C6"/>
    <w:rsid w:val="00E67491"/>
    <w:rsid w:val="00E6790F"/>
    <w:rsid w:val="00E67C81"/>
    <w:rsid w:val="00E70760"/>
    <w:rsid w:val="00E71C4C"/>
    <w:rsid w:val="00E71FE9"/>
    <w:rsid w:val="00E72656"/>
    <w:rsid w:val="00E726B6"/>
    <w:rsid w:val="00E7383E"/>
    <w:rsid w:val="00E73BA6"/>
    <w:rsid w:val="00E73DBB"/>
    <w:rsid w:val="00E74C42"/>
    <w:rsid w:val="00E7565E"/>
    <w:rsid w:val="00E757F9"/>
    <w:rsid w:val="00E759FD"/>
    <w:rsid w:val="00E76B1E"/>
    <w:rsid w:val="00E7729B"/>
    <w:rsid w:val="00E778F6"/>
    <w:rsid w:val="00E77B46"/>
    <w:rsid w:val="00E77DB0"/>
    <w:rsid w:val="00E808A2"/>
    <w:rsid w:val="00E81AC0"/>
    <w:rsid w:val="00E8258E"/>
    <w:rsid w:val="00E8293E"/>
    <w:rsid w:val="00E82BC7"/>
    <w:rsid w:val="00E82E29"/>
    <w:rsid w:val="00E83028"/>
    <w:rsid w:val="00E8344A"/>
    <w:rsid w:val="00E8388B"/>
    <w:rsid w:val="00E8403C"/>
    <w:rsid w:val="00E84307"/>
    <w:rsid w:val="00E848EE"/>
    <w:rsid w:val="00E84D59"/>
    <w:rsid w:val="00E84EBB"/>
    <w:rsid w:val="00E8532C"/>
    <w:rsid w:val="00E854CB"/>
    <w:rsid w:val="00E85CEF"/>
    <w:rsid w:val="00E85DCA"/>
    <w:rsid w:val="00E86842"/>
    <w:rsid w:val="00E900FE"/>
    <w:rsid w:val="00E90B73"/>
    <w:rsid w:val="00E9155D"/>
    <w:rsid w:val="00E936CC"/>
    <w:rsid w:val="00E95B98"/>
    <w:rsid w:val="00E971E0"/>
    <w:rsid w:val="00E97EED"/>
    <w:rsid w:val="00EA009D"/>
    <w:rsid w:val="00EA08A4"/>
    <w:rsid w:val="00EA1785"/>
    <w:rsid w:val="00EA2050"/>
    <w:rsid w:val="00EA26C6"/>
    <w:rsid w:val="00EA285E"/>
    <w:rsid w:val="00EA286F"/>
    <w:rsid w:val="00EA295C"/>
    <w:rsid w:val="00EA30F9"/>
    <w:rsid w:val="00EA3DA1"/>
    <w:rsid w:val="00EA42EE"/>
    <w:rsid w:val="00EA45D9"/>
    <w:rsid w:val="00EA5511"/>
    <w:rsid w:val="00EA5741"/>
    <w:rsid w:val="00EA59DE"/>
    <w:rsid w:val="00EA67E7"/>
    <w:rsid w:val="00EA7E5E"/>
    <w:rsid w:val="00EA7F56"/>
    <w:rsid w:val="00EB05E3"/>
    <w:rsid w:val="00EB0A32"/>
    <w:rsid w:val="00EB0C51"/>
    <w:rsid w:val="00EB369F"/>
    <w:rsid w:val="00EB3CFA"/>
    <w:rsid w:val="00EB4016"/>
    <w:rsid w:val="00EB469A"/>
    <w:rsid w:val="00EB46C3"/>
    <w:rsid w:val="00EB4BB8"/>
    <w:rsid w:val="00EB607D"/>
    <w:rsid w:val="00EB625E"/>
    <w:rsid w:val="00EB64F8"/>
    <w:rsid w:val="00EB6724"/>
    <w:rsid w:val="00EB6C34"/>
    <w:rsid w:val="00EB7734"/>
    <w:rsid w:val="00EC19D9"/>
    <w:rsid w:val="00EC1A33"/>
    <w:rsid w:val="00EC1DCA"/>
    <w:rsid w:val="00EC1FF9"/>
    <w:rsid w:val="00EC2543"/>
    <w:rsid w:val="00EC2C2F"/>
    <w:rsid w:val="00EC471F"/>
    <w:rsid w:val="00EC4860"/>
    <w:rsid w:val="00EC50D1"/>
    <w:rsid w:val="00EC6042"/>
    <w:rsid w:val="00EC61DB"/>
    <w:rsid w:val="00EC73D0"/>
    <w:rsid w:val="00EC7A2E"/>
    <w:rsid w:val="00EC7B55"/>
    <w:rsid w:val="00ED06AE"/>
    <w:rsid w:val="00ED074B"/>
    <w:rsid w:val="00ED1DB7"/>
    <w:rsid w:val="00ED233C"/>
    <w:rsid w:val="00ED2858"/>
    <w:rsid w:val="00ED2C95"/>
    <w:rsid w:val="00ED332D"/>
    <w:rsid w:val="00ED35CF"/>
    <w:rsid w:val="00ED3734"/>
    <w:rsid w:val="00ED40F5"/>
    <w:rsid w:val="00ED45C4"/>
    <w:rsid w:val="00ED4F31"/>
    <w:rsid w:val="00ED5F32"/>
    <w:rsid w:val="00ED622F"/>
    <w:rsid w:val="00ED6767"/>
    <w:rsid w:val="00ED6D3D"/>
    <w:rsid w:val="00ED72A6"/>
    <w:rsid w:val="00ED7E57"/>
    <w:rsid w:val="00ED7EA8"/>
    <w:rsid w:val="00EE0601"/>
    <w:rsid w:val="00EE07EB"/>
    <w:rsid w:val="00EE1A2C"/>
    <w:rsid w:val="00EE1DBE"/>
    <w:rsid w:val="00EE272E"/>
    <w:rsid w:val="00EE3259"/>
    <w:rsid w:val="00EE55CF"/>
    <w:rsid w:val="00EE56E5"/>
    <w:rsid w:val="00EE5B09"/>
    <w:rsid w:val="00EE5F75"/>
    <w:rsid w:val="00EE6DF4"/>
    <w:rsid w:val="00EE76F6"/>
    <w:rsid w:val="00EF278C"/>
    <w:rsid w:val="00EF2F62"/>
    <w:rsid w:val="00EF3149"/>
    <w:rsid w:val="00EF3176"/>
    <w:rsid w:val="00EF35D7"/>
    <w:rsid w:val="00EF39BA"/>
    <w:rsid w:val="00EF3C81"/>
    <w:rsid w:val="00EF3FBC"/>
    <w:rsid w:val="00EF41A2"/>
    <w:rsid w:val="00EF49F1"/>
    <w:rsid w:val="00EF604A"/>
    <w:rsid w:val="00EF6111"/>
    <w:rsid w:val="00EF63E9"/>
    <w:rsid w:val="00EF6BFC"/>
    <w:rsid w:val="00EF6CCF"/>
    <w:rsid w:val="00EF7967"/>
    <w:rsid w:val="00F00A06"/>
    <w:rsid w:val="00F01BA0"/>
    <w:rsid w:val="00F01F80"/>
    <w:rsid w:val="00F02337"/>
    <w:rsid w:val="00F028E2"/>
    <w:rsid w:val="00F02E6E"/>
    <w:rsid w:val="00F02F78"/>
    <w:rsid w:val="00F0399D"/>
    <w:rsid w:val="00F06BDE"/>
    <w:rsid w:val="00F108DD"/>
    <w:rsid w:val="00F11083"/>
    <w:rsid w:val="00F11D01"/>
    <w:rsid w:val="00F127FD"/>
    <w:rsid w:val="00F12B94"/>
    <w:rsid w:val="00F139B8"/>
    <w:rsid w:val="00F14B00"/>
    <w:rsid w:val="00F14D65"/>
    <w:rsid w:val="00F1511D"/>
    <w:rsid w:val="00F16C99"/>
    <w:rsid w:val="00F170BD"/>
    <w:rsid w:val="00F21341"/>
    <w:rsid w:val="00F216E7"/>
    <w:rsid w:val="00F21C56"/>
    <w:rsid w:val="00F22106"/>
    <w:rsid w:val="00F226C5"/>
    <w:rsid w:val="00F22935"/>
    <w:rsid w:val="00F22E79"/>
    <w:rsid w:val="00F2332D"/>
    <w:rsid w:val="00F23502"/>
    <w:rsid w:val="00F23677"/>
    <w:rsid w:val="00F2428D"/>
    <w:rsid w:val="00F2474A"/>
    <w:rsid w:val="00F254AE"/>
    <w:rsid w:val="00F25FBA"/>
    <w:rsid w:val="00F26273"/>
    <w:rsid w:val="00F264B4"/>
    <w:rsid w:val="00F26849"/>
    <w:rsid w:val="00F307E0"/>
    <w:rsid w:val="00F30D5D"/>
    <w:rsid w:val="00F3146B"/>
    <w:rsid w:val="00F316D6"/>
    <w:rsid w:val="00F32577"/>
    <w:rsid w:val="00F32710"/>
    <w:rsid w:val="00F3335F"/>
    <w:rsid w:val="00F33AA1"/>
    <w:rsid w:val="00F35D8B"/>
    <w:rsid w:val="00F36101"/>
    <w:rsid w:val="00F365FF"/>
    <w:rsid w:val="00F373AA"/>
    <w:rsid w:val="00F4009E"/>
    <w:rsid w:val="00F405D4"/>
    <w:rsid w:val="00F41A04"/>
    <w:rsid w:val="00F41D0B"/>
    <w:rsid w:val="00F41D77"/>
    <w:rsid w:val="00F42100"/>
    <w:rsid w:val="00F421F9"/>
    <w:rsid w:val="00F43026"/>
    <w:rsid w:val="00F435A9"/>
    <w:rsid w:val="00F43773"/>
    <w:rsid w:val="00F453A7"/>
    <w:rsid w:val="00F46252"/>
    <w:rsid w:val="00F46423"/>
    <w:rsid w:val="00F4665B"/>
    <w:rsid w:val="00F46746"/>
    <w:rsid w:val="00F46862"/>
    <w:rsid w:val="00F4692E"/>
    <w:rsid w:val="00F47A3D"/>
    <w:rsid w:val="00F47AA3"/>
    <w:rsid w:val="00F47E02"/>
    <w:rsid w:val="00F50A84"/>
    <w:rsid w:val="00F51275"/>
    <w:rsid w:val="00F512E4"/>
    <w:rsid w:val="00F514E9"/>
    <w:rsid w:val="00F51BD7"/>
    <w:rsid w:val="00F54954"/>
    <w:rsid w:val="00F56848"/>
    <w:rsid w:val="00F56FBA"/>
    <w:rsid w:val="00F57408"/>
    <w:rsid w:val="00F5743C"/>
    <w:rsid w:val="00F6007E"/>
    <w:rsid w:val="00F60483"/>
    <w:rsid w:val="00F60734"/>
    <w:rsid w:val="00F60FA4"/>
    <w:rsid w:val="00F61A9A"/>
    <w:rsid w:val="00F61E15"/>
    <w:rsid w:val="00F624B9"/>
    <w:rsid w:val="00F625DB"/>
    <w:rsid w:val="00F62852"/>
    <w:rsid w:val="00F62E5F"/>
    <w:rsid w:val="00F631D2"/>
    <w:rsid w:val="00F63399"/>
    <w:rsid w:val="00F63F39"/>
    <w:rsid w:val="00F64019"/>
    <w:rsid w:val="00F6463B"/>
    <w:rsid w:val="00F648E5"/>
    <w:rsid w:val="00F66D34"/>
    <w:rsid w:val="00F672E7"/>
    <w:rsid w:val="00F70D23"/>
    <w:rsid w:val="00F71679"/>
    <w:rsid w:val="00F72295"/>
    <w:rsid w:val="00F72A3D"/>
    <w:rsid w:val="00F73FBB"/>
    <w:rsid w:val="00F758A7"/>
    <w:rsid w:val="00F773F6"/>
    <w:rsid w:val="00F77889"/>
    <w:rsid w:val="00F77C01"/>
    <w:rsid w:val="00F77FDA"/>
    <w:rsid w:val="00F831CD"/>
    <w:rsid w:val="00F83922"/>
    <w:rsid w:val="00F83930"/>
    <w:rsid w:val="00F8431C"/>
    <w:rsid w:val="00F84999"/>
    <w:rsid w:val="00F852EA"/>
    <w:rsid w:val="00F856FB"/>
    <w:rsid w:val="00F85857"/>
    <w:rsid w:val="00F85CC3"/>
    <w:rsid w:val="00F86641"/>
    <w:rsid w:val="00F86B00"/>
    <w:rsid w:val="00F86F3A"/>
    <w:rsid w:val="00F87B59"/>
    <w:rsid w:val="00F90939"/>
    <w:rsid w:val="00F9189C"/>
    <w:rsid w:val="00F918FB"/>
    <w:rsid w:val="00F919F7"/>
    <w:rsid w:val="00F91DC6"/>
    <w:rsid w:val="00F927A1"/>
    <w:rsid w:val="00F934C8"/>
    <w:rsid w:val="00F93C1A"/>
    <w:rsid w:val="00F94208"/>
    <w:rsid w:val="00F94355"/>
    <w:rsid w:val="00F94C5D"/>
    <w:rsid w:val="00F95856"/>
    <w:rsid w:val="00F95FBD"/>
    <w:rsid w:val="00F96424"/>
    <w:rsid w:val="00F96C1A"/>
    <w:rsid w:val="00F97485"/>
    <w:rsid w:val="00FA0C0A"/>
    <w:rsid w:val="00FA11FA"/>
    <w:rsid w:val="00FA1522"/>
    <w:rsid w:val="00FA15FF"/>
    <w:rsid w:val="00FA184E"/>
    <w:rsid w:val="00FA1877"/>
    <w:rsid w:val="00FA231B"/>
    <w:rsid w:val="00FA234B"/>
    <w:rsid w:val="00FA2864"/>
    <w:rsid w:val="00FA2AB0"/>
    <w:rsid w:val="00FA3A80"/>
    <w:rsid w:val="00FA45C0"/>
    <w:rsid w:val="00FA4BA3"/>
    <w:rsid w:val="00FA4D1F"/>
    <w:rsid w:val="00FA4DC3"/>
    <w:rsid w:val="00FA5210"/>
    <w:rsid w:val="00FA655F"/>
    <w:rsid w:val="00FA737F"/>
    <w:rsid w:val="00FA7485"/>
    <w:rsid w:val="00FB04E9"/>
    <w:rsid w:val="00FB0C80"/>
    <w:rsid w:val="00FB1603"/>
    <w:rsid w:val="00FB1EA3"/>
    <w:rsid w:val="00FB235C"/>
    <w:rsid w:val="00FB259D"/>
    <w:rsid w:val="00FB2BF9"/>
    <w:rsid w:val="00FB3289"/>
    <w:rsid w:val="00FB385B"/>
    <w:rsid w:val="00FB3D28"/>
    <w:rsid w:val="00FB3D97"/>
    <w:rsid w:val="00FB3EEC"/>
    <w:rsid w:val="00FB41D0"/>
    <w:rsid w:val="00FB4744"/>
    <w:rsid w:val="00FB4893"/>
    <w:rsid w:val="00FB59DD"/>
    <w:rsid w:val="00FB5EB1"/>
    <w:rsid w:val="00FB6218"/>
    <w:rsid w:val="00FB6389"/>
    <w:rsid w:val="00FB63DF"/>
    <w:rsid w:val="00FB677D"/>
    <w:rsid w:val="00FB7626"/>
    <w:rsid w:val="00FB7A8C"/>
    <w:rsid w:val="00FB7DDB"/>
    <w:rsid w:val="00FC022A"/>
    <w:rsid w:val="00FC0776"/>
    <w:rsid w:val="00FC0E06"/>
    <w:rsid w:val="00FC166E"/>
    <w:rsid w:val="00FC1E8A"/>
    <w:rsid w:val="00FC2580"/>
    <w:rsid w:val="00FC3229"/>
    <w:rsid w:val="00FC444C"/>
    <w:rsid w:val="00FC4CAA"/>
    <w:rsid w:val="00FC6F62"/>
    <w:rsid w:val="00FC77E7"/>
    <w:rsid w:val="00FC78A2"/>
    <w:rsid w:val="00FD0B39"/>
    <w:rsid w:val="00FD0B4C"/>
    <w:rsid w:val="00FD1293"/>
    <w:rsid w:val="00FD27B6"/>
    <w:rsid w:val="00FD34F0"/>
    <w:rsid w:val="00FD439B"/>
    <w:rsid w:val="00FD55D0"/>
    <w:rsid w:val="00FD6B1E"/>
    <w:rsid w:val="00FD6D77"/>
    <w:rsid w:val="00FD6E5D"/>
    <w:rsid w:val="00FD7582"/>
    <w:rsid w:val="00FD79A8"/>
    <w:rsid w:val="00FE2035"/>
    <w:rsid w:val="00FE2B60"/>
    <w:rsid w:val="00FE39C0"/>
    <w:rsid w:val="00FE3CDB"/>
    <w:rsid w:val="00FE41D5"/>
    <w:rsid w:val="00FE4985"/>
    <w:rsid w:val="00FE4F25"/>
    <w:rsid w:val="00FE61EA"/>
    <w:rsid w:val="00FE67D4"/>
    <w:rsid w:val="00FE6A42"/>
    <w:rsid w:val="00FE7172"/>
    <w:rsid w:val="00FE7846"/>
    <w:rsid w:val="00FE78E2"/>
    <w:rsid w:val="00FE79D8"/>
    <w:rsid w:val="00FE7EF8"/>
    <w:rsid w:val="00FF024F"/>
    <w:rsid w:val="00FF0B3F"/>
    <w:rsid w:val="00FF1588"/>
    <w:rsid w:val="00FF19ED"/>
    <w:rsid w:val="00FF1A65"/>
    <w:rsid w:val="00FF2640"/>
    <w:rsid w:val="00FF290C"/>
    <w:rsid w:val="00FF2CDF"/>
    <w:rsid w:val="00FF4EAE"/>
    <w:rsid w:val="00FF547A"/>
    <w:rsid w:val="00FF65E6"/>
    <w:rsid w:val="00FF6D90"/>
    <w:rsid w:val="00FF71B7"/>
    <w:rsid w:val="00FF7C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D87"/>
    <w:pPr>
      <w:keepLines/>
      <w:suppressAutoHyphens/>
      <w:spacing w:before="60" w:after="60" w:line="360" w:lineRule="auto"/>
    </w:pPr>
    <w:rPr>
      <w:rFonts w:ascii="Arial" w:hAnsi="Arial"/>
      <w:lang w:val="en-GB" w:eastAsia="ar-SA"/>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
    <w:next w:val="a"/>
    <w:link w:val="1Char"/>
    <w:qFormat/>
    <w:rsid w:val="00AB3D87"/>
    <w:pPr>
      <w:keepNext/>
      <w:pageBreakBefore/>
      <w:numPr>
        <w:numId w:val="1"/>
      </w:numPr>
      <w:spacing w:after="200" w:line="270" w:lineRule="atLeast"/>
      <w:outlineLvl w:val="0"/>
    </w:pPr>
    <w:rPr>
      <w:b/>
      <w:bCs/>
      <w:kern w:val="1"/>
      <w:sz w:val="24"/>
      <w:szCs w:val="24"/>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
    <w:next w:val="a"/>
    <w:link w:val="2Char"/>
    <w:qFormat/>
    <w:rsid w:val="00AB3D87"/>
    <w:pPr>
      <w:keepNext/>
      <w:numPr>
        <w:ilvl w:val="1"/>
        <w:numId w:val="1"/>
      </w:numPr>
      <w:spacing w:after="200" w:line="270" w:lineRule="atLeast"/>
      <w:outlineLvl w:val="1"/>
    </w:pPr>
    <w:rPr>
      <w:b/>
      <w:bCs/>
      <w:sz w:val="24"/>
      <w:szCs w:val="24"/>
    </w:rPr>
  </w:style>
  <w:style w:type="paragraph" w:styleId="3">
    <w:name w:val="heading 3"/>
    <w:aliases w:val="Level 3 Head,H3,t3,Para3,h3,EuroNext - Title 3,heading 3,Chapter X.X.X.,3,Heading 3 - old,3rd level,l3,CT,PRTM Heading 3,BOD 0,Bold Head,bh,level_3,PIM 3,sect1.2.3,sect1.2.31,sect1.2.32,sect1.2.311,sect1.2.33,sect1.2.312,C Sub-Sub/Italic,Head "/>
    <w:basedOn w:val="a"/>
    <w:next w:val="a"/>
    <w:link w:val="3Char"/>
    <w:qFormat/>
    <w:rsid w:val="00AB3D87"/>
    <w:pPr>
      <w:keepNext/>
      <w:numPr>
        <w:ilvl w:val="2"/>
        <w:numId w:val="1"/>
      </w:numPr>
      <w:spacing w:after="200" w:line="270" w:lineRule="atLeast"/>
      <w:outlineLvl w:val="2"/>
    </w:pPr>
    <w:rPr>
      <w:b/>
      <w:bCs/>
      <w:sz w:val="22"/>
      <w:szCs w:val="22"/>
    </w:rPr>
  </w:style>
  <w:style w:type="paragraph" w:styleId="4">
    <w:name w:val="heading 4"/>
    <w:aliases w:val="Heading 4 Char2,Heading 4 Char Char,Heading 4 Char2 Char Char,Heading 4 Char Char1 Char Char,Heading 4 Char1 Char Char Char Char,Heading 4 Char Char Char Char Char Char,Heading 4 Char1 Char1 Char Char,Heading 4 Char Char Char1 Char Char"/>
    <w:basedOn w:val="a"/>
    <w:next w:val="a"/>
    <w:qFormat/>
    <w:rsid w:val="00AB3D87"/>
    <w:pPr>
      <w:keepNext/>
      <w:numPr>
        <w:ilvl w:val="3"/>
        <w:numId w:val="1"/>
      </w:numPr>
      <w:spacing w:after="200" w:line="270" w:lineRule="atLeast"/>
      <w:outlineLvl w:val="3"/>
    </w:pPr>
    <w:rPr>
      <w:rFonts w:ascii="NewsGoth BT" w:hAnsi="NewsGoth BT"/>
      <w:b/>
      <w:bCs/>
    </w:rPr>
  </w:style>
  <w:style w:type="paragraph" w:styleId="5">
    <w:name w:val="heading 5"/>
    <w:basedOn w:val="a"/>
    <w:next w:val="a"/>
    <w:qFormat/>
    <w:rsid w:val="00AB3D87"/>
    <w:pPr>
      <w:numPr>
        <w:ilvl w:val="4"/>
        <w:numId w:val="1"/>
      </w:numPr>
      <w:spacing w:after="120" w:line="270" w:lineRule="atLeast"/>
      <w:outlineLvl w:val="4"/>
    </w:pPr>
    <w:rPr>
      <w:rFonts w:ascii="NewsGoth Dm BT" w:hAnsi="NewsGoth Dm BT"/>
    </w:rPr>
  </w:style>
  <w:style w:type="paragraph" w:styleId="6">
    <w:name w:val="heading 6"/>
    <w:basedOn w:val="a"/>
    <w:next w:val="a"/>
    <w:qFormat/>
    <w:rsid w:val="00AB3D87"/>
    <w:pPr>
      <w:numPr>
        <w:ilvl w:val="5"/>
        <w:numId w:val="1"/>
      </w:numPr>
      <w:outlineLvl w:val="5"/>
    </w:pPr>
    <w:rPr>
      <w:rFonts w:ascii="NewsGoth Dm BT" w:hAnsi="NewsGoth Dm BT"/>
    </w:rPr>
  </w:style>
  <w:style w:type="paragraph" w:styleId="7">
    <w:name w:val="heading 7"/>
    <w:basedOn w:val="a"/>
    <w:next w:val="a"/>
    <w:qFormat/>
    <w:rsid w:val="00AB3D87"/>
    <w:pPr>
      <w:numPr>
        <w:ilvl w:val="6"/>
        <w:numId w:val="1"/>
      </w:numPr>
      <w:spacing w:before="240"/>
      <w:outlineLvl w:val="6"/>
    </w:pPr>
    <w:rPr>
      <w:rFonts w:ascii="NewsGoth Dm BT" w:hAnsi="NewsGoth Dm BT"/>
    </w:rPr>
  </w:style>
  <w:style w:type="paragraph" w:styleId="8">
    <w:name w:val="heading 8"/>
    <w:basedOn w:val="a"/>
    <w:next w:val="a"/>
    <w:qFormat/>
    <w:rsid w:val="00AB3D87"/>
    <w:pPr>
      <w:numPr>
        <w:ilvl w:val="7"/>
        <w:numId w:val="1"/>
      </w:numPr>
      <w:spacing w:before="240"/>
      <w:outlineLvl w:val="7"/>
    </w:pPr>
    <w:rPr>
      <w:rFonts w:ascii="NewsGoth Dm BT" w:hAnsi="NewsGoth Dm BT"/>
    </w:rPr>
  </w:style>
  <w:style w:type="paragraph" w:styleId="9">
    <w:name w:val="heading 9"/>
    <w:basedOn w:val="a"/>
    <w:next w:val="a"/>
    <w:qFormat/>
    <w:rsid w:val="00AB3D87"/>
    <w:pPr>
      <w:numPr>
        <w:ilvl w:val="8"/>
        <w:numId w:val="1"/>
      </w:numPr>
      <w:spacing w:before="240"/>
      <w:outlineLvl w:val="8"/>
    </w:pPr>
    <w:rPr>
      <w:rFonts w:ascii="NewsGoth Dm BT" w:hAnsi="NewsGoth Dm B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sid w:val="00AB3D87"/>
    <w:rPr>
      <w:rFonts w:ascii="????" w:eastAsia="????" w:hAnsi="????"/>
      <w:b/>
      <w:bCs/>
      <w:sz w:val="24"/>
      <w:szCs w:val="24"/>
    </w:rPr>
  </w:style>
  <w:style w:type="character" w:customStyle="1" w:styleId="WW8Num1z3">
    <w:name w:val="WW8Num1z3"/>
    <w:rsid w:val="00AB3D87"/>
    <w:rPr>
      <w:b/>
    </w:rPr>
  </w:style>
  <w:style w:type="character" w:customStyle="1" w:styleId="WW8Num2z0">
    <w:name w:val="WW8Num2z0"/>
    <w:rsid w:val="00AB3D87"/>
    <w:rPr>
      <w:rFonts w:ascii="Wingdings" w:hAnsi="Wingdings"/>
    </w:rPr>
  </w:style>
  <w:style w:type="character" w:customStyle="1" w:styleId="WW8Num3z1">
    <w:name w:val="WW8Num3z1"/>
    <w:rsid w:val="00AB3D87"/>
    <w:rPr>
      <w:rFonts w:ascii="Symbol" w:hAnsi="Symbol"/>
    </w:rPr>
  </w:style>
  <w:style w:type="character" w:customStyle="1" w:styleId="WW8Num5z0">
    <w:name w:val="WW8Num5z0"/>
    <w:rsid w:val="00AB3D87"/>
    <w:rPr>
      <w:rFonts w:ascii="Arial" w:eastAsia="Arial" w:hAnsi="Arial" w:cs="Arial"/>
    </w:rPr>
  </w:style>
  <w:style w:type="character" w:customStyle="1" w:styleId="WW8Num5z1">
    <w:name w:val="WW8Num5z1"/>
    <w:rsid w:val="00AB3D87"/>
    <w:rPr>
      <w:rFonts w:ascii="Wingdings" w:hAnsi="Wingdings"/>
    </w:rPr>
  </w:style>
  <w:style w:type="character" w:customStyle="1" w:styleId="WW8Num6z1">
    <w:name w:val="WW8Num6z1"/>
    <w:rsid w:val="00AB3D87"/>
    <w:rPr>
      <w:rFonts w:ascii="Courier New" w:hAnsi="Courier New" w:cs="Courier New"/>
    </w:rPr>
  </w:style>
  <w:style w:type="character" w:customStyle="1" w:styleId="WW8Num6z2">
    <w:name w:val="WW8Num6z2"/>
    <w:rsid w:val="00AB3D87"/>
    <w:rPr>
      <w:rFonts w:ascii="Wingdings" w:hAnsi="Wingdings"/>
    </w:rPr>
  </w:style>
  <w:style w:type="character" w:customStyle="1" w:styleId="WW8Num6z3">
    <w:name w:val="WW8Num6z3"/>
    <w:rsid w:val="00AB3D87"/>
    <w:rPr>
      <w:rFonts w:ascii="Symbol" w:hAnsi="Symbol"/>
    </w:rPr>
  </w:style>
  <w:style w:type="character" w:customStyle="1" w:styleId="WW8Num8z0">
    <w:name w:val="WW8Num8z0"/>
    <w:rsid w:val="00AB3D87"/>
    <w:rPr>
      <w:rFonts w:ascii="Arial" w:hAnsi="Arial"/>
      <w:b w:val="0"/>
      <w:i w:val="0"/>
      <w:color w:val="000000"/>
      <w:sz w:val="20"/>
      <w:szCs w:val="20"/>
    </w:rPr>
  </w:style>
  <w:style w:type="character" w:customStyle="1" w:styleId="WW8Num11z0">
    <w:name w:val="WW8Num11z0"/>
    <w:rsid w:val="00AB3D87"/>
    <w:rPr>
      <w:rFonts w:ascii="Symbol" w:hAnsi="Symbol"/>
    </w:rPr>
  </w:style>
  <w:style w:type="character" w:customStyle="1" w:styleId="WW8Num11z1">
    <w:name w:val="WW8Num11z1"/>
    <w:rsid w:val="00AB3D87"/>
    <w:rPr>
      <w:rFonts w:ascii="Courier New" w:hAnsi="Courier New" w:cs="Courier New"/>
    </w:rPr>
  </w:style>
  <w:style w:type="character" w:customStyle="1" w:styleId="WW8Num11z2">
    <w:name w:val="WW8Num11z2"/>
    <w:rsid w:val="00AB3D87"/>
    <w:rPr>
      <w:rFonts w:ascii="Wingdings" w:hAnsi="Wingdings"/>
    </w:rPr>
  </w:style>
  <w:style w:type="character" w:customStyle="1" w:styleId="WW8Num13z0">
    <w:name w:val="WW8Num13z0"/>
    <w:rsid w:val="00AB3D87"/>
    <w:rPr>
      <w:rFonts w:ascii="Symbol" w:eastAsia="Arial" w:hAnsi="Symbol"/>
    </w:rPr>
  </w:style>
  <w:style w:type="character" w:customStyle="1" w:styleId="WW8Num13z1">
    <w:name w:val="WW8Num13z1"/>
    <w:rsid w:val="00AB3D87"/>
    <w:rPr>
      <w:rFonts w:ascii="Symbol" w:hAnsi="Symbol"/>
      <w:sz w:val="20"/>
    </w:rPr>
  </w:style>
  <w:style w:type="character" w:customStyle="1" w:styleId="WW8Num13z2">
    <w:name w:val="WW8Num13z2"/>
    <w:rsid w:val="00AB3D87"/>
    <w:rPr>
      <w:rFonts w:ascii="Arial" w:hAnsi="Arial"/>
      <w:sz w:val="20"/>
    </w:rPr>
  </w:style>
  <w:style w:type="character" w:customStyle="1" w:styleId="WW8Num13z3">
    <w:name w:val="WW8Num13z3"/>
    <w:rsid w:val="00AB3D87"/>
    <w:rPr>
      <w:rFonts w:ascii="Wingdings 3" w:hAnsi="Wingdings 3"/>
      <w:sz w:val="20"/>
    </w:rPr>
  </w:style>
  <w:style w:type="character" w:customStyle="1" w:styleId="WW8Num13z4">
    <w:name w:val="WW8Num13z4"/>
    <w:rsid w:val="00AB3D87"/>
    <w:rPr>
      <w:rFonts w:ascii="Courier New" w:hAnsi="Courier New" w:cs="Courier New"/>
    </w:rPr>
  </w:style>
  <w:style w:type="character" w:customStyle="1" w:styleId="WW8Num13z5">
    <w:name w:val="WW8Num13z5"/>
    <w:rsid w:val="00AB3D87"/>
    <w:rPr>
      <w:rFonts w:ascii="Wingdings" w:hAnsi="Wingdings"/>
    </w:rPr>
  </w:style>
  <w:style w:type="character" w:customStyle="1" w:styleId="WW8Num13z6">
    <w:name w:val="WW8Num13z6"/>
    <w:rsid w:val="00AB3D87"/>
    <w:rPr>
      <w:rFonts w:ascii="Symbol" w:hAnsi="Symbol"/>
    </w:rPr>
  </w:style>
  <w:style w:type="character" w:customStyle="1" w:styleId="WW8Num14z0">
    <w:name w:val="WW8Num14z0"/>
    <w:rsid w:val="00AB3D87"/>
    <w:rPr>
      <w:rFonts w:ascii="Wingdings" w:hAnsi="Wingdings"/>
    </w:rPr>
  </w:style>
  <w:style w:type="character" w:customStyle="1" w:styleId="WW8Num15z0">
    <w:name w:val="WW8Num15z0"/>
    <w:rsid w:val="00AB3D87"/>
    <w:rPr>
      <w:rFonts w:ascii="Symbol" w:hAnsi="Symbol"/>
    </w:rPr>
  </w:style>
  <w:style w:type="character" w:customStyle="1" w:styleId="WW8Num15z1">
    <w:name w:val="WW8Num15z1"/>
    <w:rsid w:val="00AB3D87"/>
    <w:rPr>
      <w:rFonts w:ascii="Courier New" w:hAnsi="Courier New" w:cs="Courier New"/>
    </w:rPr>
  </w:style>
  <w:style w:type="character" w:customStyle="1" w:styleId="WW8Num15z2">
    <w:name w:val="WW8Num15z2"/>
    <w:rsid w:val="00AB3D87"/>
    <w:rPr>
      <w:rFonts w:ascii="Wingdings" w:hAnsi="Wingdings"/>
    </w:rPr>
  </w:style>
  <w:style w:type="character" w:customStyle="1" w:styleId="WW8Num16z0">
    <w:name w:val="WW8Num16z0"/>
    <w:rsid w:val="00AB3D87"/>
    <w:rPr>
      <w:rFonts w:ascii="Symbol" w:eastAsia="Arial" w:hAnsi="Symbol"/>
    </w:rPr>
  </w:style>
  <w:style w:type="character" w:customStyle="1" w:styleId="WW8Num16z1">
    <w:name w:val="WW8Num16z1"/>
    <w:rsid w:val="00AB3D87"/>
    <w:rPr>
      <w:rFonts w:ascii="Symbol" w:hAnsi="Symbol"/>
      <w:sz w:val="20"/>
    </w:rPr>
  </w:style>
  <w:style w:type="character" w:customStyle="1" w:styleId="WW8Num16z2">
    <w:name w:val="WW8Num16z2"/>
    <w:rsid w:val="00AB3D87"/>
    <w:rPr>
      <w:rFonts w:ascii="Arial" w:hAnsi="Arial"/>
      <w:sz w:val="20"/>
    </w:rPr>
  </w:style>
  <w:style w:type="character" w:customStyle="1" w:styleId="WW8Num16z3">
    <w:name w:val="WW8Num16z3"/>
    <w:rsid w:val="00AB3D87"/>
    <w:rPr>
      <w:rFonts w:ascii="Wingdings 3" w:hAnsi="Wingdings 3"/>
      <w:sz w:val="20"/>
    </w:rPr>
  </w:style>
  <w:style w:type="character" w:customStyle="1" w:styleId="WW8Num16z4">
    <w:name w:val="WW8Num16z4"/>
    <w:rsid w:val="00AB3D87"/>
    <w:rPr>
      <w:rFonts w:ascii="Courier New" w:hAnsi="Courier New" w:cs="Courier New"/>
    </w:rPr>
  </w:style>
  <w:style w:type="character" w:customStyle="1" w:styleId="WW8Num16z5">
    <w:name w:val="WW8Num16z5"/>
    <w:rsid w:val="00AB3D87"/>
    <w:rPr>
      <w:rFonts w:ascii="Wingdings" w:hAnsi="Wingdings"/>
    </w:rPr>
  </w:style>
  <w:style w:type="character" w:customStyle="1" w:styleId="WW8Num16z6">
    <w:name w:val="WW8Num16z6"/>
    <w:rsid w:val="00AB3D87"/>
    <w:rPr>
      <w:rFonts w:ascii="Symbol" w:hAnsi="Symbol"/>
    </w:rPr>
  </w:style>
  <w:style w:type="character" w:customStyle="1" w:styleId="WW8Num18z0">
    <w:name w:val="WW8Num18z0"/>
    <w:rsid w:val="00AB3D87"/>
    <w:rPr>
      <w:rFonts w:ascii="Symbol" w:hAnsi="Symbol"/>
    </w:rPr>
  </w:style>
  <w:style w:type="character" w:customStyle="1" w:styleId="WW8Num18z1">
    <w:name w:val="WW8Num18z1"/>
    <w:rsid w:val="00AB3D87"/>
    <w:rPr>
      <w:rFonts w:ascii="Wingdings" w:hAnsi="Wingdings"/>
    </w:rPr>
  </w:style>
  <w:style w:type="character" w:customStyle="1" w:styleId="WW8Num21z0">
    <w:name w:val="WW8Num21z0"/>
    <w:rsid w:val="00AB3D87"/>
    <w:rPr>
      <w:rFonts w:ascii="Symbol" w:hAnsi="Symbol"/>
    </w:rPr>
  </w:style>
  <w:style w:type="character" w:customStyle="1" w:styleId="WW8Num21z1">
    <w:name w:val="WW8Num21z1"/>
    <w:rsid w:val="00AB3D87"/>
    <w:rPr>
      <w:rFonts w:ascii="Courier New" w:hAnsi="Courier New" w:cs="Courier New"/>
    </w:rPr>
  </w:style>
  <w:style w:type="character" w:customStyle="1" w:styleId="WW8Num21z2">
    <w:name w:val="WW8Num21z2"/>
    <w:rsid w:val="00AB3D87"/>
    <w:rPr>
      <w:rFonts w:ascii="Wingdings" w:hAnsi="Wingdings"/>
    </w:rPr>
  </w:style>
  <w:style w:type="character" w:customStyle="1" w:styleId="WW8Num23z1">
    <w:name w:val="WW8Num23z1"/>
    <w:rsid w:val="00AB3D87"/>
    <w:rPr>
      <w:rFonts w:ascii="Symbol" w:hAnsi="Symbol"/>
    </w:rPr>
  </w:style>
  <w:style w:type="character" w:customStyle="1" w:styleId="WW8Num24z0">
    <w:name w:val="WW8Num24z0"/>
    <w:rsid w:val="00AB3D87"/>
    <w:rPr>
      <w:rFonts w:ascii="Symbol" w:hAnsi="Symbol"/>
    </w:rPr>
  </w:style>
  <w:style w:type="character" w:customStyle="1" w:styleId="WW8Num24z1">
    <w:name w:val="WW8Num24z1"/>
    <w:rsid w:val="00AB3D87"/>
    <w:rPr>
      <w:rFonts w:ascii="Courier New" w:hAnsi="Courier New" w:cs="Courier New"/>
    </w:rPr>
  </w:style>
  <w:style w:type="character" w:customStyle="1" w:styleId="WW8Num24z2">
    <w:name w:val="WW8Num24z2"/>
    <w:rsid w:val="00AB3D87"/>
    <w:rPr>
      <w:rFonts w:ascii="Wingdings" w:hAnsi="Wingdings"/>
    </w:rPr>
  </w:style>
  <w:style w:type="character" w:customStyle="1" w:styleId="WW8Num26z0">
    <w:name w:val="WW8Num26z0"/>
    <w:rsid w:val="00AB3D87"/>
    <w:rPr>
      <w:rFonts w:ascii="Symbol" w:hAnsi="Symbol"/>
    </w:rPr>
  </w:style>
  <w:style w:type="character" w:customStyle="1" w:styleId="WW8Num26z2">
    <w:name w:val="WW8Num26z2"/>
    <w:rsid w:val="00AB3D87"/>
    <w:rPr>
      <w:rFonts w:ascii="Arial" w:hAnsi="Arial"/>
      <w:sz w:val="20"/>
    </w:rPr>
  </w:style>
  <w:style w:type="character" w:customStyle="1" w:styleId="WW8Num26z3">
    <w:name w:val="WW8Num26z3"/>
    <w:rsid w:val="00AB3D87"/>
    <w:rPr>
      <w:rFonts w:ascii="Wingdings 3" w:hAnsi="Wingdings 3"/>
      <w:sz w:val="20"/>
    </w:rPr>
  </w:style>
  <w:style w:type="character" w:customStyle="1" w:styleId="WW8Num26z4">
    <w:name w:val="WW8Num26z4"/>
    <w:rsid w:val="00AB3D87"/>
    <w:rPr>
      <w:rFonts w:ascii="Courier New" w:hAnsi="Courier New" w:cs="Courier New"/>
    </w:rPr>
  </w:style>
  <w:style w:type="character" w:customStyle="1" w:styleId="WW8Num26z5">
    <w:name w:val="WW8Num26z5"/>
    <w:rsid w:val="00AB3D87"/>
    <w:rPr>
      <w:rFonts w:ascii="Wingdings" w:hAnsi="Wingdings"/>
    </w:rPr>
  </w:style>
  <w:style w:type="character" w:customStyle="1" w:styleId="WW8Num28z0">
    <w:name w:val="WW8Num28z0"/>
    <w:rsid w:val="00AB3D87"/>
    <w:rPr>
      <w:rFonts w:ascii="Symbol" w:hAnsi="Symbol"/>
    </w:rPr>
  </w:style>
  <w:style w:type="character" w:customStyle="1" w:styleId="WW8Num28z1">
    <w:name w:val="WW8Num28z1"/>
    <w:rsid w:val="00AB3D87"/>
    <w:rPr>
      <w:rFonts w:ascii="Courier New" w:hAnsi="Courier New" w:cs="Courier New"/>
    </w:rPr>
  </w:style>
  <w:style w:type="character" w:customStyle="1" w:styleId="WW8Num28z2">
    <w:name w:val="WW8Num28z2"/>
    <w:rsid w:val="00AB3D87"/>
    <w:rPr>
      <w:rFonts w:ascii="Wingdings" w:hAnsi="Wingdings"/>
    </w:rPr>
  </w:style>
  <w:style w:type="character" w:customStyle="1" w:styleId="WW8Num29z0">
    <w:name w:val="WW8Num29z0"/>
    <w:rsid w:val="00AB3D87"/>
    <w:rPr>
      <w:rFonts w:ascii="Symbol" w:hAnsi="Symbol"/>
    </w:rPr>
  </w:style>
  <w:style w:type="character" w:customStyle="1" w:styleId="WW8Num29z1">
    <w:name w:val="WW8Num29z1"/>
    <w:rsid w:val="00AB3D87"/>
    <w:rPr>
      <w:rFonts w:ascii="Courier New" w:hAnsi="Courier New" w:cs="Courier New"/>
    </w:rPr>
  </w:style>
  <w:style w:type="character" w:customStyle="1" w:styleId="WW8Num29z2">
    <w:name w:val="WW8Num29z2"/>
    <w:rsid w:val="00AB3D87"/>
    <w:rPr>
      <w:rFonts w:ascii="Wingdings" w:hAnsi="Wingdings"/>
    </w:rPr>
  </w:style>
  <w:style w:type="character" w:customStyle="1" w:styleId="WW8Num32z0">
    <w:name w:val="WW8Num32z0"/>
    <w:rsid w:val="00AB3D87"/>
    <w:rPr>
      <w:rFonts w:ascii="Times New Roman" w:hAnsi="Times New Roman"/>
      <w:b/>
      <w:i w:val="0"/>
      <w:sz w:val="21"/>
    </w:rPr>
  </w:style>
  <w:style w:type="character" w:customStyle="1" w:styleId="WW8Num32z1">
    <w:name w:val="WW8Num32z1"/>
    <w:rsid w:val="00AB3D87"/>
    <w:rPr>
      <w:rFonts w:ascii="黑体" w:eastAsia="黑体" w:hAnsi="黑体"/>
      <w:b w:val="0"/>
      <w:i w:val="0"/>
      <w:sz w:val="21"/>
    </w:rPr>
  </w:style>
  <w:style w:type="character" w:customStyle="1" w:styleId="WW8Num33z0">
    <w:name w:val="WW8Num33z0"/>
    <w:rsid w:val="00AB3D87"/>
    <w:rPr>
      <w:rFonts w:ascii="Symbol" w:hAnsi="Symbol"/>
    </w:rPr>
  </w:style>
  <w:style w:type="character" w:customStyle="1" w:styleId="WW8Num38z0">
    <w:name w:val="WW8Num38z0"/>
    <w:rsid w:val="00AB3D87"/>
    <w:rPr>
      <w:rFonts w:ascii="Wingdings" w:hAnsi="Wingdings"/>
    </w:rPr>
  </w:style>
  <w:style w:type="character" w:customStyle="1" w:styleId="10">
    <w:name w:val="默认段落字体1"/>
    <w:rsid w:val="00AB3D87"/>
  </w:style>
  <w:style w:type="character" w:styleId="a3">
    <w:name w:val="page number"/>
    <w:basedOn w:val="10"/>
    <w:rsid w:val="00AB3D87"/>
  </w:style>
  <w:style w:type="character" w:customStyle="1" w:styleId="StdName">
    <w:name w:val="Std Name"/>
    <w:rsid w:val="00AB3D87"/>
    <w:rPr>
      <w:rFonts w:ascii="NewsGoth Lt BT" w:hAnsi="NewsGoth Lt BT"/>
      <w:i/>
      <w:iCs/>
      <w:sz w:val="20"/>
      <w:szCs w:val="20"/>
    </w:rPr>
  </w:style>
  <w:style w:type="character" w:customStyle="1" w:styleId="StdReference">
    <w:name w:val="Std Reference"/>
    <w:rsid w:val="00AB3D87"/>
    <w:rPr>
      <w:rFonts w:ascii="NewsGoth Lt BT" w:hAnsi="NewsGoth Lt BT"/>
      <w:sz w:val="20"/>
      <w:szCs w:val="20"/>
      <w:u w:val="single"/>
    </w:rPr>
  </w:style>
  <w:style w:type="character" w:customStyle="1" w:styleId="a4">
    <w:name w:val="脚注符"/>
    <w:rsid w:val="00AB3D87"/>
    <w:rPr>
      <w:rFonts w:ascii="NewsGoth Lt BT" w:hAnsi="NewsGoth Lt BT"/>
      <w:sz w:val="16"/>
      <w:szCs w:val="16"/>
      <w:vertAlign w:val="superscript"/>
    </w:rPr>
  </w:style>
  <w:style w:type="character" w:customStyle="1" w:styleId="XetraStdReference">
    <w:name w:val="Xetra Std Reference"/>
    <w:basedOn w:val="StdReference"/>
    <w:rsid w:val="00AB3D87"/>
    <w:rPr>
      <w:rFonts w:ascii="NewsGoth Lt BT" w:hAnsi="NewsGoth Lt BT"/>
      <w:sz w:val="20"/>
      <w:szCs w:val="20"/>
      <w:u w:val="single"/>
    </w:rPr>
  </w:style>
  <w:style w:type="character" w:customStyle="1" w:styleId="XetraWindowName">
    <w:name w:val="Xetra Window Name"/>
    <w:basedOn w:val="StdName"/>
    <w:rsid w:val="00AB3D87"/>
    <w:rPr>
      <w:rFonts w:ascii="NewsGoth Lt BT" w:hAnsi="NewsGoth Lt BT"/>
      <w:i/>
      <w:iCs/>
      <w:sz w:val="20"/>
      <w:szCs w:val="20"/>
    </w:rPr>
  </w:style>
  <w:style w:type="character" w:customStyle="1" w:styleId="a5">
    <w:name w:val="尾标符"/>
    <w:rsid w:val="00AB3D87"/>
    <w:rPr>
      <w:vertAlign w:val="superscript"/>
    </w:rPr>
  </w:style>
  <w:style w:type="character" w:customStyle="1" w:styleId="Heading1CharChar">
    <w:name w:val="Heading 1 Char Char"/>
    <w:rsid w:val="00AB3D87"/>
    <w:rPr>
      <w:rFonts w:ascii="Arial" w:eastAsia="宋体" w:hAnsi="Arial"/>
      <w:b/>
      <w:bCs/>
      <w:kern w:val="1"/>
      <w:sz w:val="24"/>
      <w:szCs w:val="24"/>
      <w:lang w:val="en-GB" w:eastAsia="ar-SA" w:bidi="ar-SA"/>
    </w:rPr>
  </w:style>
  <w:style w:type="character" w:styleId="a6">
    <w:name w:val="Hyperlink"/>
    <w:uiPriority w:val="99"/>
    <w:rsid w:val="00AB3D87"/>
    <w:rPr>
      <w:color w:val="0000FF"/>
      <w:u w:val="single"/>
    </w:rPr>
  </w:style>
  <w:style w:type="character" w:customStyle="1" w:styleId="BodyTextCharChar">
    <w:name w:val="Body Text Char Char"/>
    <w:rsid w:val="00AB3D87"/>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AB3D87"/>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AB3D87"/>
    <w:rPr>
      <w:rFonts w:ascii="Arial" w:eastAsia="Arial" w:hAnsi="Arial"/>
      <w:b/>
      <w:lang w:val="en-US" w:eastAsia="ar-SA" w:bidi="ar-SA"/>
    </w:rPr>
  </w:style>
  <w:style w:type="character" w:customStyle="1" w:styleId="LatinArialBoldAsianSimSunCharCharCharCharChar">
    <w:name w:val="(Latin) ArialBold (Asian) SimSun... Char Char Char Char Char"/>
    <w:rsid w:val="00AB3D87"/>
    <w:rPr>
      <w:rFonts w:ascii="Arial" w:eastAsia="宋体" w:hAnsi="Arial"/>
      <w:bCs/>
      <w:lang w:val="en-US" w:eastAsia="ar-SA" w:bidi="ar-SA"/>
    </w:rPr>
  </w:style>
  <w:style w:type="character" w:customStyle="1" w:styleId="ListNumberChar2Char">
    <w:name w:val="List Number Char2 Char"/>
    <w:rsid w:val="00AB3D87"/>
    <w:rPr>
      <w:rFonts w:ascii="Arial" w:eastAsia="Arial" w:hAnsi="Arial"/>
      <w:lang w:val="en-US" w:eastAsia="ar-SA" w:bidi="ar-SA"/>
    </w:rPr>
  </w:style>
  <w:style w:type="character" w:customStyle="1" w:styleId="SSEStyleListNumberArialBoldCharChar1CharChar">
    <w:name w:val="SSE Style List Number + ArialBold Char Char1 Char Char"/>
    <w:rsid w:val="00AB3D87"/>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AB3D87"/>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AB3D87"/>
    <w:rPr>
      <w:rFonts w:ascii="Arial" w:eastAsia="Arial" w:hAnsi="Arial"/>
      <w:b/>
      <w:lang w:val="en-US" w:eastAsia="ar-SA" w:bidi="ar-SA"/>
    </w:rPr>
  </w:style>
  <w:style w:type="character" w:customStyle="1" w:styleId="SSEStyleListNumberArialBoldCharChar">
    <w:name w:val="SSE Style List Number + ArialBold Char Char"/>
    <w:rsid w:val="00AB3D87"/>
    <w:rPr>
      <w:rFonts w:ascii="Arial" w:eastAsia="Arial" w:hAnsi="Arial" w:cs="Arial"/>
      <w:lang w:val="en-US" w:eastAsia="ar-SA" w:bidi="ar-SA"/>
    </w:rPr>
  </w:style>
  <w:style w:type="character" w:customStyle="1" w:styleId="WinDescrCharCharCharChar">
    <w:name w:val="WinDescr Char Char Char Char"/>
    <w:rsid w:val="00AB3D87"/>
    <w:rPr>
      <w:rFonts w:ascii="Arial" w:eastAsia="Arial" w:hAnsi="Arial"/>
      <w:lang w:val="en-US" w:eastAsia="ar-SA" w:bidi="ar-SA"/>
    </w:rPr>
  </w:style>
  <w:style w:type="character" w:customStyle="1" w:styleId="AppendixCharCharCharChar">
    <w:name w:val="Appendix Char Char Char Char"/>
    <w:basedOn w:val="Heading1CharChar"/>
    <w:rsid w:val="00AB3D87"/>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AB3D87"/>
    <w:rPr>
      <w:rFonts w:ascii="Arial" w:eastAsia="Arial" w:hAnsi="Arial"/>
      <w:lang w:val="en-US" w:eastAsia="ar-SA" w:bidi="ar-SA"/>
    </w:rPr>
  </w:style>
  <w:style w:type="character" w:customStyle="1" w:styleId="ListNumberChar">
    <w:name w:val="List Number Char"/>
    <w:rsid w:val="00AB3D87"/>
    <w:rPr>
      <w:rFonts w:ascii="NewsGoth Lt BT" w:eastAsia="宋体" w:hAnsi="NewsGoth Lt BT"/>
      <w:lang w:val="en-US" w:eastAsia="ar-SA" w:bidi="ar-SA"/>
    </w:rPr>
  </w:style>
  <w:style w:type="character" w:customStyle="1" w:styleId="11">
    <w:name w:val="批注引用1"/>
    <w:rsid w:val="00AB3D87"/>
    <w:rPr>
      <w:sz w:val="21"/>
      <w:szCs w:val="21"/>
    </w:rPr>
  </w:style>
  <w:style w:type="character" w:customStyle="1" w:styleId="SSEBodyTextJustifiedLeft148HangingCharCharCharCharCharChar">
    <w:name w:val="SSE Body Text + Justified Left:  148&quot; Hanging:  ... Char Char Char Char Char Char"/>
    <w:rsid w:val="00AB3D87"/>
    <w:rPr>
      <w:rFonts w:ascii="Arial" w:eastAsia="Arial" w:hAnsi="Arial"/>
      <w:lang w:val="en-US" w:eastAsia="ar-SA" w:bidi="ar-SA"/>
    </w:rPr>
  </w:style>
  <w:style w:type="character" w:customStyle="1" w:styleId="Heading4Char2Char">
    <w:name w:val="Heading 4 Char2 Char"/>
    <w:rsid w:val="00AB3D87"/>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AB3D87"/>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AB3D87"/>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AB3D87"/>
    <w:rPr>
      <w:rFonts w:ascii="Arial" w:eastAsia="Arial" w:hAnsi="Arial"/>
      <w:lang w:val="en-US" w:eastAsia="ar-SA" w:bidi="ar-SA"/>
    </w:rPr>
  </w:style>
  <w:style w:type="character" w:styleId="a7">
    <w:name w:val="FollowedHyperlink"/>
    <w:rsid w:val="00AB3D87"/>
    <w:rPr>
      <w:color w:val="800080"/>
      <w:u w:val="single"/>
    </w:rPr>
  </w:style>
  <w:style w:type="character" w:customStyle="1" w:styleId="SSEBodyTextJustifiedLeft148HangingChar1CharCharChar1">
    <w:name w:val="SSE Body Text + Justified Left:  148&quot; Hanging:  ... Char1 Char Char Char1"/>
    <w:basedOn w:val="BodyTextCharChar"/>
    <w:rsid w:val="00AB3D87"/>
    <w:rPr>
      <w:rFonts w:ascii="Arial" w:eastAsia="Arial" w:hAnsi="Arial"/>
      <w:lang w:val="en-US" w:eastAsia="ar-SA" w:bidi="ar-SA"/>
    </w:rPr>
  </w:style>
  <w:style w:type="character" w:customStyle="1" w:styleId="Heading4Char1CharChar">
    <w:name w:val="Heading 4 Char1 Char Char"/>
    <w:rsid w:val="00AB3D87"/>
    <w:rPr>
      <w:rFonts w:ascii="NewsGoth BT" w:eastAsia="Arial" w:hAnsi="NewsGoth BT"/>
      <w:b/>
      <w:bCs/>
      <w:lang w:val="en-US" w:eastAsia="ar-SA" w:bidi="ar-SA"/>
    </w:rPr>
  </w:style>
  <w:style w:type="character" w:customStyle="1" w:styleId="Heading1Char1CharCharChar">
    <w:name w:val="Heading 1 Char1 Char Char Char"/>
    <w:rsid w:val="00AB3D87"/>
    <w:rPr>
      <w:rFonts w:ascii="Arial" w:eastAsia="Arial" w:hAnsi="Arial"/>
      <w:b/>
      <w:bCs/>
      <w:kern w:val="1"/>
      <w:sz w:val="24"/>
      <w:szCs w:val="24"/>
      <w:lang w:val="en-US" w:eastAsia="ar-SA" w:bidi="ar-SA"/>
    </w:rPr>
  </w:style>
  <w:style w:type="character" w:customStyle="1" w:styleId="Heading4Char1Char">
    <w:name w:val="Heading 4 Char1 Char"/>
    <w:rsid w:val="00AB3D87"/>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AB3D87"/>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AB3D87"/>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AB3D87"/>
    <w:rPr>
      <w:rFonts w:ascii="Arial" w:eastAsia="Arial" w:hAnsi="Arial"/>
      <w:lang w:val="en-US" w:eastAsia="ar-SA" w:bidi="ar-SA"/>
    </w:rPr>
  </w:style>
  <w:style w:type="character" w:customStyle="1" w:styleId="Entwurf">
    <w:name w:val="Entwurf"/>
    <w:rsid w:val="00AB3D87"/>
    <w:rPr>
      <w:rFonts w:ascii="NewsGoth Lt BT" w:hAnsi="NewsGoth Lt BT"/>
      <w:sz w:val="20"/>
      <w:lang w:val="en-US"/>
    </w:rPr>
  </w:style>
  <w:style w:type="character" w:customStyle="1" w:styleId="SSEBodyTextJustifiedLeft148HangingCharChar4">
    <w:name w:val="SSE Body Text + Justified Left:  148&quot; Hanging:  ... Char Char4"/>
    <w:rsid w:val="00AB3D87"/>
    <w:rPr>
      <w:rFonts w:ascii="Arial" w:eastAsia="Arial" w:hAnsi="Arial"/>
      <w:lang w:val="en-GB" w:eastAsia="ar-SA" w:bidi="ar-SA"/>
    </w:rPr>
  </w:style>
  <w:style w:type="character" w:customStyle="1" w:styleId="smallfont1">
    <w:name w:val="smallfont1"/>
    <w:rsid w:val="00AB3D87"/>
    <w:rPr>
      <w:sz w:val="18"/>
      <w:szCs w:val="18"/>
    </w:rPr>
  </w:style>
  <w:style w:type="character" w:customStyle="1" w:styleId="a8">
    <w:name w:val="发布"/>
    <w:rsid w:val="00AB3D87"/>
    <w:rPr>
      <w:rFonts w:ascii="黑体" w:eastAsia="黑体" w:hAnsi="黑体"/>
      <w:spacing w:val="22"/>
      <w:w w:val="100"/>
      <w:position w:val="3"/>
      <w:sz w:val="28"/>
    </w:rPr>
  </w:style>
  <w:style w:type="character" w:customStyle="1" w:styleId="a9">
    <w:name w:val="个人答复风格"/>
    <w:rsid w:val="00AB3D87"/>
    <w:rPr>
      <w:rFonts w:ascii="Arial" w:eastAsia="宋体" w:hAnsi="Arial" w:cs="Arial"/>
      <w:color w:val="000000"/>
      <w:sz w:val="20"/>
    </w:rPr>
  </w:style>
  <w:style w:type="character" w:customStyle="1" w:styleId="aa">
    <w:name w:val="个人撰写风格"/>
    <w:rsid w:val="00AB3D87"/>
    <w:rPr>
      <w:rFonts w:ascii="Arial" w:eastAsia="宋体" w:hAnsi="Arial" w:cs="Arial"/>
      <w:color w:val="000000"/>
      <w:sz w:val="20"/>
    </w:rPr>
  </w:style>
  <w:style w:type="character" w:customStyle="1" w:styleId="line1">
    <w:name w:val="line1"/>
    <w:basedOn w:val="10"/>
    <w:rsid w:val="00AB3D87"/>
  </w:style>
  <w:style w:type="character" w:customStyle="1" w:styleId="f1">
    <w:name w:val="f1"/>
    <w:basedOn w:val="10"/>
    <w:rsid w:val="00AB3D87"/>
  </w:style>
  <w:style w:type="character" w:customStyle="1" w:styleId="ChapterXXStatementChar">
    <w:name w:val="Chapter X.X. Statement Char"/>
    <w:rsid w:val="00AB3D87"/>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AB3D87"/>
    <w:rPr>
      <w:rFonts w:ascii="宋体" w:eastAsia="宋体" w:hAnsi="宋体"/>
      <w:b/>
      <w:bCs/>
      <w:sz w:val="24"/>
      <w:szCs w:val="24"/>
      <w:lang w:val="en-GB" w:eastAsia="ar-SA" w:bidi="ar-SA"/>
    </w:rPr>
  </w:style>
  <w:style w:type="character" w:customStyle="1" w:styleId="EmailStyle282">
    <w:name w:val="EmailStyle282"/>
    <w:rsid w:val="00AB3D87"/>
    <w:rPr>
      <w:rFonts w:ascii="Arial" w:eastAsia="宋体" w:hAnsi="Arial" w:cs="Arial"/>
      <w:color w:val="000000"/>
      <w:sz w:val="20"/>
    </w:rPr>
  </w:style>
  <w:style w:type="character" w:customStyle="1" w:styleId="EmailStyle283">
    <w:name w:val="EmailStyle283"/>
    <w:rsid w:val="00AB3D87"/>
    <w:rPr>
      <w:rFonts w:ascii="Arial" w:eastAsia="宋体" w:hAnsi="Arial" w:cs="Arial"/>
      <w:color w:val="000000"/>
      <w:sz w:val="20"/>
    </w:rPr>
  </w:style>
  <w:style w:type="character" w:customStyle="1" w:styleId="Char1">
    <w:name w:val="Char1"/>
    <w:rsid w:val="00AB3D87"/>
    <w:rPr>
      <w:rFonts w:ascii="Arial" w:eastAsia="宋体" w:hAnsi="Arial"/>
      <w:lang w:val="en-GB" w:eastAsia="ar-SA" w:bidi="ar-SA"/>
    </w:rPr>
  </w:style>
  <w:style w:type="character" w:customStyle="1" w:styleId="WinDescrLeftCharCharChar">
    <w:name w:val="WinDescrLeft Char Char Char"/>
    <w:rsid w:val="00AB3D87"/>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AB3D87"/>
    <w:rPr>
      <w:rFonts w:ascii="Arial" w:eastAsia="Arial" w:hAnsi="Arial"/>
      <w:lang w:val="en-US" w:eastAsia="ar-SA" w:bidi="ar-SA"/>
    </w:rPr>
  </w:style>
  <w:style w:type="character" w:customStyle="1" w:styleId="Heading2CharChar2">
    <w:name w:val="Heading 2 Char Char2"/>
    <w:rsid w:val="00AB3D87"/>
    <w:rPr>
      <w:rFonts w:ascii="Arial" w:eastAsia="Arial" w:hAnsi="Arial"/>
      <w:b/>
      <w:bCs/>
      <w:sz w:val="24"/>
      <w:szCs w:val="24"/>
      <w:lang w:val="en-GB" w:eastAsia="ar-SA" w:bidi="ar-SA"/>
    </w:rPr>
  </w:style>
  <w:style w:type="character" w:customStyle="1" w:styleId="ab">
    <w:name w:val="编号字符"/>
    <w:rsid w:val="00AB3D87"/>
  </w:style>
  <w:style w:type="paragraph" w:customStyle="1" w:styleId="12">
    <w:name w:val="标题1"/>
    <w:basedOn w:val="a"/>
    <w:next w:val="ac"/>
    <w:rsid w:val="00AB3D87"/>
    <w:pPr>
      <w:keepNext/>
      <w:spacing w:before="240" w:after="120"/>
    </w:pPr>
    <w:rPr>
      <w:rFonts w:cs="Tahoma"/>
      <w:sz w:val="28"/>
      <w:szCs w:val="28"/>
    </w:rPr>
  </w:style>
  <w:style w:type="paragraph" w:styleId="ac">
    <w:name w:val="Body Text"/>
    <w:basedOn w:val="a"/>
    <w:next w:val="a"/>
    <w:rsid w:val="00AB3D87"/>
    <w:pPr>
      <w:keepLines w:val="0"/>
    </w:pPr>
  </w:style>
  <w:style w:type="paragraph" w:styleId="ad">
    <w:name w:val="List"/>
    <w:basedOn w:val="a"/>
    <w:uiPriority w:val="99"/>
    <w:rsid w:val="00AB3D87"/>
    <w:pPr>
      <w:ind w:left="283" w:hanging="283"/>
    </w:pPr>
  </w:style>
  <w:style w:type="paragraph" w:customStyle="1" w:styleId="ae">
    <w:name w:val="标签"/>
    <w:basedOn w:val="a"/>
    <w:rsid w:val="00AB3D87"/>
    <w:pPr>
      <w:suppressLineNumbers/>
      <w:spacing w:before="120" w:after="120"/>
    </w:pPr>
    <w:rPr>
      <w:rFonts w:cs="Tahoma"/>
      <w:i/>
      <w:iCs/>
      <w:sz w:val="24"/>
      <w:szCs w:val="24"/>
    </w:rPr>
  </w:style>
  <w:style w:type="paragraph" w:customStyle="1" w:styleId="af">
    <w:name w:val="目录"/>
    <w:basedOn w:val="a"/>
    <w:rsid w:val="00AB3D87"/>
    <w:pPr>
      <w:suppressLineNumbers/>
    </w:pPr>
    <w:rPr>
      <w:rFonts w:cs="Tahoma"/>
    </w:rPr>
  </w:style>
  <w:style w:type="paragraph" w:customStyle="1" w:styleId="XetraStandard">
    <w:name w:val="Xetra Standard"/>
    <w:basedOn w:val="a"/>
    <w:rsid w:val="00AB3D87"/>
    <w:pPr>
      <w:tabs>
        <w:tab w:val="left" w:pos="284"/>
        <w:tab w:val="left" w:pos="567"/>
        <w:tab w:val="left" w:pos="851"/>
      </w:tabs>
    </w:pPr>
  </w:style>
  <w:style w:type="paragraph" w:customStyle="1" w:styleId="WinDescrCharCharChar">
    <w:name w:val="WinDescr Char Char Char"/>
    <w:basedOn w:val="XetraStandard"/>
    <w:rsid w:val="00AB3D87"/>
  </w:style>
  <w:style w:type="paragraph" w:styleId="af0">
    <w:name w:val="header"/>
    <w:basedOn w:val="a"/>
    <w:rsid w:val="00AB3D87"/>
    <w:pPr>
      <w:keepLines w:val="0"/>
      <w:widowControl w:val="0"/>
      <w:spacing w:before="48" w:after="48" w:line="100" w:lineRule="atLeast"/>
      <w:ind w:left="1418" w:right="1417"/>
      <w:jc w:val="center"/>
    </w:pPr>
    <w:rPr>
      <w:rFonts w:ascii="Times New Roman" w:hAnsi="Times New Roman"/>
      <w:kern w:val="1"/>
      <w:sz w:val="21"/>
      <w:szCs w:val="24"/>
      <w:lang w:val="en-US"/>
    </w:rPr>
  </w:style>
  <w:style w:type="paragraph" w:styleId="af1">
    <w:name w:val="footer"/>
    <w:basedOn w:val="a"/>
    <w:rsid w:val="00AB3D87"/>
    <w:pPr>
      <w:pBdr>
        <w:top w:val="single" w:sz="8" w:space="1" w:color="000000"/>
      </w:pBdr>
      <w:tabs>
        <w:tab w:val="right" w:pos="8505"/>
      </w:tabs>
      <w:spacing w:after="0" w:line="100" w:lineRule="atLeast"/>
    </w:pPr>
  </w:style>
  <w:style w:type="paragraph" w:customStyle="1" w:styleId="13">
    <w:name w:val="题注1"/>
    <w:basedOn w:val="a"/>
    <w:next w:val="af2"/>
    <w:rsid w:val="00AB3D87"/>
    <w:pPr>
      <w:tabs>
        <w:tab w:val="left" w:pos="1135"/>
        <w:tab w:val="left" w:pos="1418"/>
        <w:tab w:val="left" w:pos="1702"/>
      </w:tabs>
      <w:spacing w:before="120" w:after="120"/>
      <w:ind w:left="851" w:hanging="851"/>
    </w:pPr>
    <w:rPr>
      <w:sz w:val="16"/>
      <w:szCs w:val="16"/>
    </w:rPr>
  </w:style>
  <w:style w:type="paragraph" w:styleId="af2">
    <w:name w:val="Subtitle"/>
    <w:basedOn w:val="a"/>
    <w:next w:val="ac"/>
    <w:qFormat/>
    <w:rsid w:val="00AB3D87"/>
    <w:rPr>
      <w:rFonts w:cs="Arial"/>
      <w:b/>
      <w:bCs/>
      <w:sz w:val="28"/>
      <w:szCs w:val="24"/>
    </w:rPr>
  </w:style>
  <w:style w:type="paragraph" w:styleId="14">
    <w:name w:val="toc 1"/>
    <w:basedOn w:val="a"/>
    <w:next w:val="a"/>
    <w:uiPriority w:val="39"/>
    <w:rsid w:val="00AB3D87"/>
    <w:pPr>
      <w:tabs>
        <w:tab w:val="right" w:leader="dot" w:pos="8793"/>
      </w:tabs>
      <w:spacing w:before="120" w:line="100" w:lineRule="atLeast"/>
      <w:ind w:left="288" w:hanging="288"/>
    </w:pPr>
    <w:rPr>
      <w:b/>
      <w:bCs/>
      <w:sz w:val="24"/>
    </w:rPr>
  </w:style>
  <w:style w:type="paragraph" w:styleId="20">
    <w:name w:val="toc 2"/>
    <w:basedOn w:val="14"/>
    <w:next w:val="a"/>
    <w:uiPriority w:val="39"/>
    <w:rsid w:val="00AB3D87"/>
    <w:pPr>
      <w:tabs>
        <w:tab w:val="left" w:leader="dot" w:pos="1152"/>
        <w:tab w:val="right" w:leader="dot" w:pos="8942"/>
      </w:tabs>
      <w:spacing w:before="60"/>
      <w:ind w:left="432" w:hanging="144"/>
    </w:pPr>
  </w:style>
  <w:style w:type="paragraph" w:customStyle="1" w:styleId="TOCHeader">
    <w:name w:val="TOC_Header"/>
    <w:basedOn w:val="a"/>
    <w:next w:val="WinDescrCharCharChar"/>
    <w:rsid w:val="00AB3D87"/>
    <w:pPr>
      <w:spacing w:before="360"/>
    </w:pPr>
    <w:rPr>
      <w:rFonts w:ascii="NewsGoth Dm BT" w:hAnsi="NewsGoth Dm BT"/>
      <w:b/>
      <w:bCs/>
      <w:caps/>
      <w:sz w:val="28"/>
      <w:szCs w:val="28"/>
    </w:rPr>
  </w:style>
  <w:style w:type="paragraph" w:styleId="af3">
    <w:name w:val="Title"/>
    <w:basedOn w:val="a"/>
    <w:next w:val="af2"/>
    <w:qFormat/>
    <w:rsid w:val="00AB3D87"/>
    <w:pPr>
      <w:spacing w:before="2160" w:after="240"/>
    </w:pPr>
    <w:rPr>
      <w:rFonts w:ascii="NewsGoth Dm BT" w:hAnsi="NewsGoth Dm BT"/>
      <w:b/>
      <w:bCs/>
      <w:kern w:val="1"/>
      <w:sz w:val="28"/>
      <w:szCs w:val="28"/>
    </w:rPr>
  </w:style>
  <w:style w:type="paragraph" w:styleId="30">
    <w:name w:val="toc 3"/>
    <w:basedOn w:val="20"/>
    <w:next w:val="a"/>
    <w:uiPriority w:val="39"/>
    <w:rsid w:val="00AB3D87"/>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
    <w:semiHidden/>
    <w:rsid w:val="00AB3D87"/>
    <w:pPr>
      <w:tabs>
        <w:tab w:val="left" w:leader="dot" w:pos="2160"/>
        <w:tab w:val="left" w:pos="2430"/>
        <w:tab w:val="right" w:leader="dot" w:pos="9963"/>
      </w:tabs>
      <w:spacing w:after="0"/>
      <w:ind w:left="1440" w:right="0" w:firstLine="0"/>
    </w:pPr>
    <w:rPr>
      <w:sz w:val="20"/>
    </w:rPr>
  </w:style>
  <w:style w:type="paragraph" w:styleId="50">
    <w:name w:val="toc 5"/>
    <w:basedOn w:val="40"/>
    <w:next w:val="a"/>
    <w:semiHidden/>
    <w:rsid w:val="00AB3D87"/>
    <w:pPr>
      <w:ind w:left="1640"/>
    </w:pPr>
  </w:style>
  <w:style w:type="paragraph" w:styleId="70">
    <w:name w:val="toc 7"/>
    <w:basedOn w:val="a"/>
    <w:next w:val="a"/>
    <w:semiHidden/>
    <w:rsid w:val="00AB3D87"/>
    <w:pPr>
      <w:tabs>
        <w:tab w:val="right" w:leader="dot" w:pos="9705"/>
      </w:tabs>
      <w:ind w:left="1200"/>
    </w:pPr>
  </w:style>
  <w:style w:type="paragraph" w:styleId="80">
    <w:name w:val="toc 8"/>
    <w:basedOn w:val="a"/>
    <w:next w:val="a"/>
    <w:semiHidden/>
    <w:rsid w:val="00AB3D87"/>
    <w:pPr>
      <w:tabs>
        <w:tab w:val="right" w:leader="dot" w:pos="9905"/>
      </w:tabs>
      <w:ind w:left="1400"/>
    </w:pPr>
  </w:style>
  <w:style w:type="paragraph" w:styleId="90">
    <w:name w:val="toc 9"/>
    <w:basedOn w:val="a"/>
    <w:next w:val="a"/>
    <w:semiHidden/>
    <w:rsid w:val="00AB3D87"/>
    <w:pPr>
      <w:tabs>
        <w:tab w:val="right" w:leader="dot" w:pos="10105"/>
      </w:tabs>
      <w:ind w:left="1600"/>
    </w:pPr>
  </w:style>
  <w:style w:type="paragraph" w:customStyle="1" w:styleId="Logo">
    <w:name w:val="Logo"/>
    <w:basedOn w:val="a"/>
    <w:rsid w:val="00AB3D87"/>
    <w:pPr>
      <w:ind w:right="-851"/>
      <w:jc w:val="right"/>
    </w:pPr>
  </w:style>
  <w:style w:type="paragraph" w:styleId="af4">
    <w:name w:val="endnote text"/>
    <w:basedOn w:val="a"/>
    <w:semiHidden/>
    <w:rsid w:val="00AB3D87"/>
  </w:style>
  <w:style w:type="paragraph" w:customStyle="1" w:styleId="Icon">
    <w:name w:val="Icon"/>
    <w:basedOn w:val="XetraStandard"/>
    <w:rsid w:val="00AB3D87"/>
    <w:pPr>
      <w:keepNext/>
      <w:spacing w:after="120" w:line="100" w:lineRule="atLeast"/>
    </w:pPr>
    <w:rPr>
      <w:sz w:val="60"/>
      <w:szCs w:val="60"/>
    </w:rPr>
  </w:style>
  <w:style w:type="paragraph" w:customStyle="1" w:styleId="Snapshot">
    <w:name w:val="Snapshot"/>
    <w:basedOn w:val="Icon"/>
    <w:rsid w:val="00AB3D87"/>
    <w:pPr>
      <w:jc w:val="center"/>
    </w:pPr>
    <w:rPr>
      <w:sz w:val="20"/>
      <w:szCs w:val="20"/>
    </w:rPr>
  </w:style>
  <w:style w:type="paragraph" w:customStyle="1" w:styleId="Keyword">
    <w:name w:val="Keyword"/>
    <w:basedOn w:val="a"/>
    <w:rsid w:val="00AB3D87"/>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AB3D87"/>
    <w:pPr>
      <w:keepNext/>
      <w:ind w:left="57" w:right="57"/>
    </w:pPr>
    <w:rPr>
      <w:rFonts w:ascii="NewsGoth BT" w:hAnsi="NewsGoth BT"/>
      <w:b/>
      <w:bCs/>
    </w:rPr>
  </w:style>
  <w:style w:type="paragraph" w:customStyle="1" w:styleId="WinDescrLeft">
    <w:name w:val="WinDescrLeft"/>
    <w:basedOn w:val="WinDescrCharCharChar"/>
    <w:rsid w:val="00AB3D87"/>
    <w:pPr>
      <w:keepNext/>
      <w:ind w:left="57" w:right="57"/>
    </w:pPr>
  </w:style>
  <w:style w:type="paragraph" w:customStyle="1" w:styleId="WinDescrCenter">
    <w:name w:val="WinDescrCenter"/>
    <w:basedOn w:val="WinDescrCharCharChar"/>
    <w:rsid w:val="00AB3D87"/>
    <w:pPr>
      <w:keepNext/>
      <w:jc w:val="center"/>
    </w:pPr>
  </w:style>
  <w:style w:type="paragraph" w:customStyle="1" w:styleId="WinDescrPositionsrahmen">
    <w:name w:val="WinDescrPositionsrahmen"/>
    <w:basedOn w:val="a"/>
    <w:rsid w:val="00AB3D87"/>
    <w:pPr>
      <w:keepLines w:val="0"/>
      <w:spacing w:before="0" w:after="0"/>
    </w:pPr>
    <w:rPr>
      <w:rFonts w:ascii="NewsGoth BT" w:hAnsi="NewsGoth BT"/>
    </w:rPr>
  </w:style>
  <w:style w:type="paragraph" w:customStyle="1" w:styleId="WinTabSubtitle">
    <w:name w:val="WinTabSubtitle"/>
    <w:basedOn w:val="WinTabTitle"/>
    <w:rsid w:val="00AB3D87"/>
    <w:pPr>
      <w:keepNext w:val="0"/>
    </w:pPr>
  </w:style>
  <w:style w:type="paragraph" w:customStyle="1" w:styleId="15">
    <w:name w:val="图表目录1"/>
    <w:basedOn w:val="a"/>
    <w:next w:val="a"/>
    <w:rsid w:val="00AB3D87"/>
    <w:pPr>
      <w:tabs>
        <w:tab w:val="left" w:pos="2268"/>
        <w:tab w:val="right" w:pos="9639"/>
      </w:tabs>
      <w:spacing w:before="0" w:after="0" w:line="100" w:lineRule="atLeast"/>
      <w:ind w:left="1134" w:hanging="1134"/>
    </w:pPr>
  </w:style>
  <w:style w:type="paragraph" w:styleId="16">
    <w:name w:val="index 1"/>
    <w:basedOn w:val="a"/>
    <w:next w:val="a"/>
    <w:semiHidden/>
    <w:rsid w:val="00AB3D87"/>
    <w:pPr>
      <w:tabs>
        <w:tab w:val="right" w:leader="dot" w:pos="8705"/>
      </w:tabs>
      <w:ind w:left="200" w:hanging="200"/>
    </w:pPr>
  </w:style>
  <w:style w:type="paragraph" w:customStyle="1" w:styleId="ButtonDescr">
    <w:name w:val="ButtonDescr"/>
    <w:basedOn w:val="a"/>
    <w:rsid w:val="00AB3D87"/>
    <w:pPr>
      <w:keepLines w:val="0"/>
      <w:tabs>
        <w:tab w:val="left" w:pos="2836"/>
      </w:tabs>
      <w:ind w:left="1418" w:hanging="1418"/>
    </w:pPr>
  </w:style>
  <w:style w:type="paragraph" w:customStyle="1" w:styleId="TTTHeader">
    <w:name w:val="TTT Header"/>
    <w:basedOn w:val="XetraStandard"/>
    <w:next w:val="TTT"/>
    <w:rsid w:val="00AB3D87"/>
    <w:pPr>
      <w:pBdr>
        <w:left w:val="single" w:sz="4" w:space="1" w:color="000000"/>
        <w:right w:val="single" w:sz="4" w:space="1" w:color="000000"/>
      </w:pBdr>
      <w:ind w:left="57" w:right="57"/>
    </w:pPr>
    <w:rPr>
      <w:rFonts w:ascii="NewsGoth BT" w:hAnsi="NewsGoth BT"/>
      <w:vanish/>
    </w:rPr>
  </w:style>
  <w:style w:type="paragraph" w:customStyle="1" w:styleId="TTT">
    <w:name w:val="TTT"/>
    <w:basedOn w:val="a"/>
    <w:rsid w:val="00AB3D87"/>
    <w:pPr>
      <w:keepLines w:val="0"/>
      <w:pBdr>
        <w:left w:val="single" w:sz="4" w:space="1" w:color="000000"/>
        <w:right w:val="single" w:sz="4" w:space="1" w:color="000000"/>
      </w:pBdr>
      <w:ind w:left="57" w:right="57"/>
    </w:pPr>
    <w:rPr>
      <w:vanish/>
    </w:rPr>
  </w:style>
  <w:style w:type="paragraph" w:styleId="af5">
    <w:name w:val="Body Text First Indent"/>
    <w:basedOn w:val="a"/>
    <w:rsid w:val="00AB3D87"/>
    <w:pPr>
      <w:ind w:left="284"/>
    </w:pPr>
  </w:style>
  <w:style w:type="paragraph" w:styleId="af6">
    <w:name w:val="footnote text"/>
    <w:basedOn w:val="a"/>
    <w:semiHidden/>
    <w:rsid w:val="00AB3D87"/>
    <w:pPr>
      <w:spacing w:before="0" w:after="0" w:line="100" w:lineRule="atLeast"/>
      <w:ind w:left="284" w:hanging="284"/>
    </w:pPr>
    <w:rPr>
      <w:sz w:val="16"/>
      <w:szCs w:val="16"/>
    </w:rPr>
  </w:style>
  <w:style w:type="paragraph" w:customStyle="1" w:styleId="Table">
    <w:name w:val="Table"/>
    <w:basedOn w:val="a"/>
    <w:rsid w:val="00AB3D87"/>
    <w:pPr>
      <w:keepNext/>
      <w:tabs>
        <w:tab w:val="left" w:pos="341"/>
        <w:tab w:val="left" w:pos="624"/>
        <w:tab w:val="left" w:pos="908"/>
      </w:tabs>
      <w:ind w:left="57" w:right="57"/>
    </w:pPr>
  </w:style>
  <w:style w:type="paragraph" w:customStyle="1" w:styleId="Figure">
    <w:name w:val="Figure"/>
    <w:basedOn w:val="a"/>
    <w:next w:val="af2"/>
    <w:rsid w:val="00AB3D87"/>
    <w:pPr>
      <w:tabs>
        <w:tab w:val="left" w:pos="284"/>
        <w:tab w:val="left" w:pos="567"/>
        <w:tab w:val="left" w:pos="851"/>
      </w:tabs>
      <w:spacing w:before="120" w:after="120" w:line="100" w:lineRule="atLeast"/>
    </w:pPr>
  </w:style>
  <w:style w:type="paragraph" w:customStyle="1" w:styleId="XetraBold">
    <w:name w:val="Xetra Bold"/>
    <w:basedOn w:val="XetraStandard"/>
    <w:rsid w:val="00AB3D87"/>
    <w:rPr>
      <w:rFonts w:ascii="NewsGoth Dm BT" w:hAnsi="NewsGoth Dm BT"/>
      <w:b/>
      <w:bCs/>
    </w:rPr>
  </w:style>
  <w:style w:type="paragraph" w:customStyle="1" w:styleId="XetraBullet">
    <w:name w:val="Xetra Bullet"/>
    <w:basedOn w:val="XetraStandard"/>
    <w:next w:val="XetraStandard"/>
    <w:rsid w:val="00AB3D87"/>
    <w:pPr>
      <w:tabs>
        <w:tab w:val="clear" w:pos="284"/>
        <w:tab w:val="num" w:pos="283"/>
      </w:tabs>
      <w:ind w:left="283" w:hanging="283"/>
    </w:pPr>
  </w:style>
  <w:style w:type="paragraph" w:customStyle="1" w:styleId="XetraItalics">
    <w:name w:val="Xetra Italics"/>
    <w:basedOn w:val="XetraStandard"/>
    <w:rsid w:val="00AB3D87"/>
    <w:rPr>
      <w:i/>
      <w:iCs/>
    </w:rPr>
  </w:style>
  <w:style w:type="paragraph" w:customStyle="1" w:styleId="XetraUnderline">
    <w:name w:val="Xetra Underline"/>
    <w:basedOn w:val="XetraStandard"/>
    <w:rsid w:val="00AB3D87"/>
    <w:rPr>
      <w:u w:val="single"/>
    </w:rPr>
  </w:style>
  <w:style w:type="paragraph" w:customStyle="1" w:styleId="EHSStandard">
    <w:name w:val="EHS Standard"/>
    <w:basedOn w:val="a"/>
    <w:rsid w:val="00AB3D87"/>
    <w:pPr>
      <w:spacing w:before="0" w:after="240" w:line="100" w:lineRule="atLeast"/>
    </w:pPr>
  </w:style>
  <w:style w:type="paragraph" w:customStyle="1" w:styleId="17">
    <w:name w:val="列表项目符号1"/>
    <w:basedOn w:val="a"/>
    <w:rsid w:val="00AB3D87"/>
    <w:pPr>
      <w:keepLines w:val="0"/>
      <w:tabs>
        <w:tab w:val="num" w:pos="283"/>
      </w:tabs>
      <w:spacing w:before="120" w:after="0" w:line="100" w:lineRule="atLeast"/>
      <w:ind w:left="426" w:hanging="284"/>
    </w:pPr>
    <w:rPr>
      <w:rFonts w:ascii="Times New Roman" w:hAnsi="Times New Roman"/>
      <w:sz w:val="22"/>
    </w:rPr>
  </w:style>
  <w:style w:type="paragraph" w:customStyle="1" w:styleId="Bullet1">
    <w:name w:val="Bullet 1"/>
    <w:basedOn w:val="ac"/>
    <w:rsid w:val="00AB3D87"/>
    <w:pPr>
      <w:spacing w:before="120" w:after="120"/>
      <w:ind w:left="993" w:hanging="412"/>
      <w:jc w:val="both"/>
    </w:pPr>
    <w:rPr>
      <w:rFonts w:ascii="Book Antiqua" w:eastAsia="????" w:hAnsi="Book Antiqua"/>
      <w:color w:val="000000"/>
    </w:rPr>
  </w:style>
  <w:style w:type="paragraph" w:customStyle="1" w:styleId="18">
    <w:name w:val="宏文本1"/>
    <w:rsid w:val="00AB3D87"/>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hAnsi="Arial"/>
    </w:rPr>
  </w:style>
  <w:style w:type="paragraph" w:customStyle="1" w:styleId="NormalIndent2">
    <w:name w:val="Normal Indent 2"/>
    <w:basedOn w:val="af5"/>
    <w:rsid w:val="00AB3D87"/>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AB3D87"/>
    <w:pPr>
      <w:keepLines w:val="0"/>
      <w:spacing w:after="0"/>
    </w:pPr>
    <w:rPr>
      <w:rFonts w:ascii="Book Antiqua" w:hAnsi="Book Antiqua"/>
      <w:sz w:val="22"/>
    </w:rPr>
  </w:style>
  <w:style w:type="paragraph" w:customStyle="1" w:styleId="THeader">
    <w:name w:val="T Header"/>
    <w:basedOn w:val="a"/>
    <w:rsid w:val="00AB3D87"/>
    <w:pPr>
      <w:keepLines w:val="0"/>
      <w:spacing w:before="120" w:after="120" w:line="100" w:lineRule="atLeast"/>
      <w:jc w:val="center"/>
    </w:pPr>
    <w:rPr>
      <w:rFonts w:ascii="Times New Roman" w:hAnsi="Times New Roman"/>
      <w:b/>
    </w:rPr>
  </w:style>
  <w:style w:type="paragraph" w:customStyle="1" w:styleId="Resume3">
    <w:name w:val="Resume3"/>
    <w:basedOn w:val="a"/>
    <w:rsid w:val="00AB3D87"/>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
    <w:rsid w:val="00AB3D87"/>
    <w:pPr>
      <w:keepLines w:val="0"/>
      <w:spacing w:before="0" w:after="0" w:line="100" w:lineRule="atLeast"/>
      <w:ind w:left="1440"/>
      <w:jc w:val="both"/>
    </w:pPr>
    <w:rPr>
      <w:rFonts w:ascii="Book Antiqua" w:hAnsi="Book Antiqua"/>
    </w:rPr>
  </w:style>
  <w:style w:type="paragraph" w:customStyle="1" w:styleId="Normal1">
    <w:name w:val="Normal 1"/>
    <w:basedOn w:val="a"/>
    <w:rsid w:val="00AB3D87"/>
    <w:pPr>
      <w:keepLines w:val="0"/>
      <w:spacing w:before="0" w:after="0" w:line="100" w:lineRule="atLeast"/>
      <w:ind w:left="720"/>
      <w:jc w:val="both"/>
    </w:pPr>
    <w:rPr>
      <w:rFonts w:ascii="Book Antiqua" w:hAnsi="Book Antiqua"/>
    </w:rPr>
  </w:style>
  <w:style w:type="paragraph" w:customStyle="1" w:styleId="Normal3">
    <w:name w:val="Normal 3"/>
    <w:basedOn w:val="Normal1"/>
    <w:rsid w:val="00AB3D87"/>
    <w:pPr>
      <w:keepLines/>
      <w:spacing w:after="120"/>
      <w:ind w:left="1440"/>
      <w:jc w:val="left"/>
    </w:pPr>
    <w:rPr>
      <w:rFonts w:ascii="Times New Roman" w:hAnsi="Times New Roman"/>
    </w:rPr>
  </w:style>
  <w:style w:type="paragraph" w:customStyle="1" w:styleId="21">
    <w:name w:val="列表项目符号 21"/>
    <w:basedOn w:val="a"/>
    <w:rsid w:val="00AB3D87"/>
    <w:pPr>
      <w:tabs>
        <w:tab w:val="left" w:pos="283"/>
      </w:tabs>
      <w:ind w:left="283" w:hanging="283"/>
    </w:pPr>
  </w:style>
  <w:style w:type="paragraph" w:customStyle="1" w:styleId="Bullet2">
    <w:name w:val="Bullet 2"/>
    <w:basedOn w:val="21"/>
    <w:rsid w:val="00AB3D87"/>
    <w:pPr>
      <w:keepLines w:val="0"/>
      <w:tabs>
        <w:tab w:val="left" w:pos="643"/>
      </w:tabs>
      <w:spacing w:before="0" w:after="0" w:line="100" w:lineRule="atLeast"/>
    </w:pPr>
    <w:rPr>
      <w:rFonts w:ascii="Book Antiqua" w:hAnsi="Book Antiqua"/>
    </w:rPr>
  </w:style>
  <w:style w:type="paragraph" w:customStyle="1" w:styleId="31">
    <w:name w:val="列表项目符号 31"/>
    <w:basedOn w:val="a"/>
    <w:rsid w:val="00AB3D87"/>
    <w:pPr>
      <w:tabs>
        <w:tab w:val="left" w:pos="283"/>
      </w:tabs>
      <w:ind w:left="283" w:hanging="283"/>
    </w:pPr>
  </w:style>
  <w:style w:type="paragraph" w:customStyle="1" w:styleId="Bullet3">
    <w:name w:val="Bullet 3"/>
    <w:basedOn w:val="31"/>
    <w:rsid w:val="00AB3D87"/>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
    <w:rsid w:val="00AB3D87"/>
    <w:pPr>
      <w:tabs>
        <w:tab w:val="left" w:pos="283"/>
      </w:tabs>
      <w:ind w:left="283" w:hanging="283"/>
    </w:pPr>
  </w:style>
  <w:style w:type="paragraph" w:customStyle="1" w:styleId="Number1">
    <w:name w:val="Number 1"/>
    <w:basedOn w:val="19"/>
    <w:rsid w:val="00AB3D87"/>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c"/>
    <w:rsid w:val="00AB3D87"/>
    <w:pPr>
      <w:spacing w:before="120" w:after="120"/>
      <w:ind w:left="2131"/>
    </w:pPr>
  </w:style>
  <w:style w:type="paragraph" w:customStyle="1" w:styleId="210">
    <w:name w:val="列表编号 21"/>
    <w:basedOn w:val="a"/>
    <w:rsid w:val="00AB3D87"/>
    <w:pPr>
      <w:tabs>
        <w:tab w:val="left" w:pos="2880"/>
      </w:tabs>
      <w:ind w:left="1440" w:hanging="360"/>
    </w:pPr>
  </w:style>
  <w:style w:type="paragraph" w:customStyle="1" w:styleId="ABLOCKPARA">
    <w:name w:val="A BLOCK PARA"/>
    <w:basedOn w:val="a"/>
    <w:rsid w:val="00AB3D87"/>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c"/>
    <w:next w:val="a"/>
    <w:rsid w:val="00AB3D87"/>
    <w:rPr>
      <w:b/>
    </w:rPr>
  </w:style>
  <w:style w:type="paragraph" w:customStyle="1" w:styleId="LatinArialBoldAsianSimSunCharCharCharChar">
    <w:name w:val="(Latin) ArialBold (Asian) SimSun... Char Char Char Char"/>
    <w:basedOn w:val="ac"/>
    <w:rsid w:val="00AB3D87"/>
    <w:rPr>
      <w:bCs/>
    </w:rPr>
  </w:style>
  <w:style w:type="paragraph" w:styleId="af7">
    <w:name w:val="Body Text Indent"/>
    <w:basedOn w:val="a"/>
    <w:rsid w:val="00AB3D87"/>
    <w:pPr>
      <w:spacing w:after="120"/>
      <w:ind w:left="283"/>
    </w:pPr>
  </w:style>
  <w:style w:type="paragraph" w:customStyle="1" w:styleId="211">
    <w:name w:val="正文文本 21"/>
    <w:basedOn w:val="a"/>
    <w:rsid w:val="00AB3D87"/>
    <w:pPr>
      <w:spacing w:after="120" w:line="480" w:lineRule="auto"/>
    </w:pPr>
  </w:style>
  <w:style w:type="paragraph" w:customStyle="1" w:styleId="SSEStyleListNumberArialBoldCharChar1Char">
    <w:name w:val="SSE Style List Number + ArialBold Char Char1 Char"/>
    <w:basedOn w:val="19"/>
    <w:rsid w:val="00AB3D87"/>
    <w:pPr>
      <w:tabs>
        <w:tab w:val="left" w:pos="1188"/>
        <w:tab w:val="left" w:pos="2376"/>
        <w:tab w:val="num" w:pos="2448"/>
      </w:tabs>
      <w:ind w:left="1188"/>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AB3D87"/>
  </w:style>
  <w:style w:type="paragraph" w:customStyle="1" w:styleId="StyleSSEBodyTextJustifiedLeft148HangingFirstl1">
    <w:name w:val="Style SSE Body Text + Justified Left:  148&quot; Hanging:  ... + First l...1"/>
    <w:basedOn w:val="SSEBodyTextJustifiedLeft148HangingCharCharCharCharCharCharCharChar"/>
    <w:rsid w:val="00AB3D87"/>
  </w:style>
  <w:style w:type="paragraph" w:customStyle="1" w:styleId="StyleSSEBodyTextJustifiedLeft148HangingAsian">
    <w:name w:val="Style SSE Body Text + Justified Left:  148&quot; Hanging:  ... + (Asian)..."/>
    <w:basedOn w:val="SSEBodyTextJustifiedLeft148HangingCharCharCharCharCharCharCharChar"/>
    <w:rsid w:val="00AB3D87"/>
  </w:style>
  <w:style w:type="paragraph" w:customStyle="1" w:styleId="SSEHeader">
    <w:name w:val="SSE Header"/>
    <w:basedOn w:val="af0"/>
    <w:rsid w:val="00AB3D87"/>
    <w:rPr>
      <w:sz w:val="20"/>
      <w:szCs w:val="20"/>
    </w:rPr>
  </w:style>
  <w:style w:type="paragraph" w:styleId="60">
    <w:name w:val="toc 6"/>
    <w:basedOn w:val="a"/>
    <w:next w:val="a"/>
    <w:semiHidden/>
    <w:rsid w:val="00AB3D87"/>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AB3D87"/>
    <w:pPr>
      <w:ind w:left="2448"/>
    </w:pPr>
  </w:style>
  <w:style w:type="paragraph" w:customStyle="1" w:styleId="SSEBulletafterNumbering">
    <w:name w:val="SSE Bullet after Numbering"/>
    <w:basedOn w:val="SSEBodyTextJustifiedLeft148HangingCharCharCharCharCharCharCharChar"/>
    <w:rsid w:val="00AB3D87"/>
    <w:pPr>
      <w:tabs>
        <w:tab w:val="num" w:pos="2851"/>
      </w:tabs>
      <w:ind w:left="2851" w:hanging="288"/>
    </w:pPr>
  </w:style>
  <w:style w:type="paragraph" w:customStyle="1" w:styleId="LatinArialBoldAsianSimSun">
    <w:name w:val="(Latin) ArialBold (Asian) SimSun..."/>
    <w:basedOn w:val="ac"/>
    <w:rsid w:val="00AB3D87"/>
    <w:rPr>
      <w:bCs/>
    </w:rPr>
  </w:style>
  <w:style w:type="paragraph" w:customStyle="1" w:styleId="SSEBodyTextJustifiedLeft148HangingCharCharChar1CharChar">
    <w:name w:val="SSE Body Text + Justified Left:  148&quot; Hanging:  ... Char Char Char1 Char Char"/>
    <w:basedOn w:val="ac"/>
    <w:rsid w:val="00AB3D87"/>
    <w:pPr>
      <w:spacing w:before="120" w:after="120"/>
      <w:ind w:left="2131"/>
    </w:pPr>
  </w:style>
  <w:style w:type="paragraph" w:customStyle="1" w:styleId="SSEBodyTextJustifiedLeft148HangingCharCharChar1Char">
    <w:name w:val="SSE Body Text + Justified Left:  148&quot; Hanging:  ... Char Char Char1 Char"/>
    <w:basedOn w:val="ac"/>
    <w:rsid w:val="00AB3D87"/>
    <w:pPr>
      <w:spacing w:before="120" w:after="120"/>
      <w:ind w:left="2131"/>
    </w:pPr>
  </w:style>
  <w:style w:type="paragraph" w:customStyle="1" w:styleId="AppendixCharCharChar">
    <w:name w:val="Appendix Char Char Char"/>
    <w:basedOn w:val="1"/>
    <w:rsid w:val="00AB3D87"/>
    <w:pPr>
      <w:numPr>
        <w:numId w:val="0"/>
      </w:numPr>
    </w:pPr>
  </w:style>
  <w:style w:type="paragraph" w:styleId="af8">
    <w:name w:val="Balloon Text"/>
    <w:basedOn w:val="a"/>
    <w:rsid w:val="00AB3D87"/>
    <w:rPr>
      <w:rFonts w:ascii="Tahoma" w:hAnsi="Tahoma" w:cs="Tahoma"/>
      <w:sz w:val="16"/>
      <w:szCs w:val="16"/>
    </w:rPr>
  </w:style>
  <w:style w:type="paragraph" w:customStyle="1" w:styleId="SSEBodyTextJustifiedLeft148HangingCharCharCharCharChar">
    <w:name w:val="SSE Body Text + Justified Left:  148&quot; Hanging:  ... Char Char Char Char Char"/>
    <w:basedOn w:val="ac"/>
    <w:rsid w:val="00AB3D87"/>
    <w:pPr>
      <w:spacing w:before="120" w:after="120"/>
      <w:ind w:left="2131"/>
    </w:pPr>
  </w:style>
  <w:style w:type="paragraph" w:customStyle="1" w:styleId="SSEBodyTextJustifiedLeft148HangingCharChar1CharChar1Char">
    <w:name w:val="SSE Body Text + Justified Left:  148&quot; Hanging:  ... Char Char1 Char Char1 Char"/>
    <w:basedOn w:val="ac"/>
    <w:rsid w:val="00AB3D87"/>
    <w:pPr>
      <w:spacing w:before="120" w:after="120"/>
      <w:ind w:left="2131"/>
    </w:pPr>
  </w:style>
  <w:style w:type="paragraph" w:customStyle="1" w:styleId="SSEBodyTextJustifiedLeft148HangingChar1CharCharChar2">
    <w:name w:val="SSE Body Text + Justified Left:  148&quot; Hanging:  ... Char1 Char Char Char2"/>
    <w:basedOn w:val="ac"/>
    <w:rsid w:val="00AB3D87"/>
    <w:pPr>
      <w:spacing w:before="120" w:after="120"/>
      <w:ind w:left="2131"/>
    </w:pPr>
  </w:style>
  <w:style w:type="paragraph" w:customStyle="1" w:styleId="1a">
    <w:name w:val="批注文字1"/>
    <w:basedOn w:val="a"/>
    <w:rsid w:val="00AB3D87"/>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c"/>
    <w:next w:val="a"/>
    <w:rsid w:val="00AB3D87"/>
    <w:rPr>
      <w:b/>
    </w:rPr>
  </w:style>
  <w:style w:type="paragraph" w:customStyle="1" w:styleId="WinDescr">
    <w:name w:val="WinDescr"/>
    <w:basedOn w:val="XetraStandard"/>
    <w:rsid w:val="00AB3D87"/>
  </w:style>
  <w:style w:type="paragraph" w:customStyle="1" w:styleId="SSEBulletinLevel1">
    <w:name w:val="SSE Bulletin Level 1"/>
    <w:basedOn w:val="SSEBodyTextJustifiedLeft148HangingCharCharCharCharChar"/>
    <w:rsid w:val="00AB3D87"/>
    <w:pPr>
      <w:tabs>
        <w:tab w:val="num" w:pos="1680"/>
      </w:tabs>
      <w:ind w:left="1963" w:hanging="283"/>
    </w:pPr>
    <w:rPr>
      <w:rFonts w:cs="Arial"/>
    </w:rPr>
  </w:style>
  <w:style w:type="paragraph" w:customStyle="1" w:styleId="310">
    <w:name w:val="正文文本 31"/>
    <w:basedOn w:val="a"/>
    <w:rsid w:val="00AB3D87"/>
    <w:pPr>
      <w:spacing w:after="120" w:line="100" w:lineRule="atLeast"/>
    </w:pPr>
    <w:rPr>
      <w:rFonts w:cs="Arial"/>
      <w:sz w:val="16"/>
      <w:szCs w:val="16"/>
    </w:rPr>
  </w:style>
  <w:style w:type="paragraph" w:customStyle="1" w:styleId="W1">
    <w:name w:val="•W1"/>
    <w:rsid w:val="00AB3D87"/>
    <w:pPr>
      <w:widowControl w:val="0"/>
      <w:suppressAutoHyphens/>
      <w:jc w:val="both"/>
    </w:pPr>
    <w:rPr>
      <w:kern w:val="1"/>
      <w:sz w:val="21"/>
      <w:lang w:eastAsia="ar-SA"/>
    </w:rPr>
  </w:style>
  <w:style w:type="paragraph" w:customStyle="1" w:styleId="table0">
    <w:name w:val="table"/>
    <w:basedOn w:val="a"/>
    <w:rsid w:val="00AB3D87"/>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9">
    <w:name w:val="前言、引言标题"/>
    <w:next w:val="a"/>
    <w:rsid w:val="00AB3D87"/>
    <w:pPr>
      <w:shd w:val="clear" w:color="auto" w:fill="FFFFFF"/>
      <w:suppressAutoHyphens/>
      <w:spacing w:before="640" w:after="560"/>
      <w:jc w:val="center"/>
    </w:pPr>
    <w:rPr>
      <w:rFonts w:ascii="黑体" w:eastAsia="黑体" w:hAnsi="黑体"/>
      <w:sz w:val="32"/>
      <w:lang w:eastAsia="ar-SA"/>
    </w:rPr>
  </w:style>
  <w:style w:type="paragraph" w:customStyle="1" w:styleId="afa">
    <w:name w:val="章标题"/>
    <w:next w:val="a"/>
    <w:rsid w:val="00AB3D87"/>
    <w:pPr>
      <w:suppressAutoHyphens/>
      <w:spacing w:before="50" w:after="50"/>
      <w:jc w:val="both"/>
    </w:pPr>
    <w:rPr>
      <w:rFonts w:ascii="黑体" w:eastAsia="黑体" w:hAnsi="黑体"/>
      <w:sz w:val="21"/>
      <w:lang w:eastAsia="ar-SA"/>
    </w:rPr>
  </w:style>
  <w:style w:type="paragraph" w:customStyle="1" w:styleId="afb">
    <w:name w:val="一级条标题"/>
    <w:next w:val="a"/>
    <w:rsid w:val="00AB3D87"/>
    <w:pPr>
      <w:suppressAutoHyphens/>
    </w:pPr>
    <w:rPr>
      <w:rFonts w:eastAsia="黑体"/>
      <w:sz w:val="21"/>
      <w:lang w:eastAsia="ar-SA"/>
    </w:rPr>
  </w:style>
  <w:style w:type="paragraph" w:customStyle="1" w:styleId="afc">
    <w:name w:val="二级条标题"/>
    <w:basedOn w:val="afb"/>
    <w:next w:val="a"/>
    <w:rsid w:val="00AB3D87"/>
  </w:style>
  <w:style w:type="paragraph" w:customStyle="1" w:styleId="afd">
    <w:name w:val="三级条标题"/>
    <w:basedOn w:val="afc"/>
    <w:next w:val="a"/>
    <w:rsid w:val="00AB3D87"/>
  </w:style>
  <w:style w:type="paragraph" w:customStyle="1" w:styleId="afe">
    <w:name w:val="图表脚注"/>
    <w:next w:val="a"/>
    <w:rsid w:val="00AB3D87"/>
    <w:pPr>
      <w:suppressAutoHyphens/>
      <w:ind w:left="300" w:hanging="100"/>
      <w:jc w:val="both"/>
    </w:pPr>
    <w:rPr>
      <w:rFonts w:ascii="宋体" w:hAnsi="宋体"/>
      <w:sz w:val="18"/>
      <w:lang w:eastAsia="ar-SA"/>
    </w:rPr>
  </w:style>
  <w:style w:type="paragraph" w:customStyle="1" w:styleId="aff">
    <w:name w:val="段"/>
    <w:rsid w:val="00AB3D87"/>
    <w:pPr>
      <w:suppressAutoHyphens/>
      <w:autoSpaceDE w:val="0"/>
      <w:ind w:firstLine="200"/>
      <w:jc w:val="both"/>
    </w:pPr>
    <w:rPr>
      <w:rFonts w:ascii="宋体" w:hAnsi="宋体"/>
      <w:sz w:val="21"/>
      <w:lang w:eastAsia="ar-SA"/>
    </w:rPr>
  </w:style>
  <w:style w:type="paragraph" w:customStyle="1" w:styleId="SSEBodyTextafterNumbering">
    <w:name w:val="SSE Body Text after Numbering"/>
    <w:basedOn w:val="SSEBodyTextJustifiedLeft148HangingChar1CharCharChar2"/>
    <w:rsid w:val="00AB3D87"/>
    <w:pPr>
      <w:ind w:left="2448"/>
    </w:pPr>
  </w:style>
  <w:style w:type="paragraph" w:customStyle="1" w:styleId="SSEBodyTextJustifiedLeft148HangingCharChar">
    <w:name w:val="SSE Body Text + Justified Left:  148&quot; Hanging:  ... Char Char"/>
    <w:basedOn w:val="ac"/>
    <w:rsid w:val="00AB3D87"/>
    <w:pPr>
      <w:spacing w:before="120" w:after="120"/>
      <w:ind w:left="2131"/>
    </w:pPr>
  </w:style>
  <w:style w:type="paragraph" w:styleId="aff0">
    <w:name w:val="annotation subject"/>
    <w:basedOn w:val="1a"/>
    <w:next w:val="1a"/>
    <w:rsid w:val="00AB3D87"/>
    <w:pPr>
      <w:keepLines/>
      <w:spacing w:before="60" w:after="60" w:line="270" w:lineRule="exact"/>
    </w:pPr>
    <w:rPr>
      <w:rFonts w:ascii="Arial" w:eastAsia="Arial" w:hAnsi="Arial"/>
      <w:b/>
      <w:bCs/>
      <w:sz w:val="20"/>
      <w:szCs w:val="20"/>
    </w:rPr>
  </w:style>
  <w:style w:type="paragraph" w:customStyle="1" w:styleId="StyleSSEBodyTextJustifiedLeft148HangingCharChar">
    <w:name w:val="Style SSE Body Text + Justified Left:  148&quot; Hanging:  ... Char Char..."/>
    <w:basedOn w:val="a"/>
    <w:rsid w:val="00AB3D87"/>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c"/>
    <w:rsid w:val="00AB3D87"/>
    <w:pPr>
      <w:spacing w:before="120" w:after="120"/>
      <w:ind w:left="2131"/>
    </w:pPr>
  </w:style>
  <w:style w:type="paragraph" w:customStyle="1" w:styleId="SSEBodyTextJustifiedLeft148HangingChar1">
    <w:name w:val="SSE Body Text + Justified Left:  148&quot; Hanging:  ... Char1"/>
    <w:basedOn w:val="ac"/>
    <w:rsid w:val="00AB3D87"/>
    <w:pPr>
      <w:spacing w:before="120" w:after="120"/>
      <w:ind w:left="2131"/>
    </w:pPr>
  </w:style>
  <w:style w:type="paragraph" w:customStyle="1" w:styleId="SSEBodyTextJustifiedLeft148HangingCharChar1CharChar1CharChar">
    <w:name w:val="SSE Body Text + Justified Left:  148&quot; Hanging:  ... Char Char1 Char Char1 Char Char"/>
    <w:basedOn w:val="ac"/>
    <w:rsid w:val="00AB3D87"/>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c"/>
    <w:rsid w:val="00AB3D87"/>
    <w:pPr>
      <w:spacing w:before="120" w:after="120"/>
      <w:ind w:left="2131"/>
    </w:pPr>
  </w:style>
  <w:style w:type="paragraph" w:customStyle="1" w:styleId="SSEBodyTextJustifiedLeft148HangingChar">
    <w:name w:val="SSE Body Text + Justified Left:  148&quot; Hanging:  ... Char"/>
    <w:basedOn w:val="ac"/>
    <w:rsid w:val="00AB3D87"/>
    <w:pPr>
      <w:spacing w:before="120" w:after="120"/>
      <w:ind w:left="2131"/>
    </w:pPr>
  </w:style>
  <w:style w:type="paragraph" w:customStyle="1" w:styleId="SSEBodyTextJustifiedLeft148HangingCharChar1CharChar">
    <w:name w:val="SSE Body Text + Justified Left:  148&quot; Hanging:  ... Char Char1 Char Char"/>
    <w:basedOn w:val="ac"/>
    <w:rsid w:val="00AB3D87"/>
    <w:pPr>
      <w:spacing w:before="120" w:after="120"/>
      <w:ind w:left="2131"/>
    </w:pPr>
  </w:style>
  <w:style w:type="paragraph" w:customStyle="1" w:styleId="font5">
    <w:name w:val="font5"/>
    <w:basedOn w:val="a"/>
    <w:rsid w:val="00AB3D87"/>
    <w:pPr>
      <w:keepLines w:val="0"/>
      <w:spacing w:before="100" w:after="100" w:line="100" w:lineRule="atLeast"/>
    </w:pPr>
    <w:rPr>
      <w:rFonts w:ascii="宋体" w:hAnsi="宋体" w:cs="宋体"/>
      <w:sz w:val="18"/>
      <w:szCs w:val="18"/>
    </w:rPr>
  </w:style>
  <w:style w:type="paragraph" w:customStyle="1" w:styleId="font6">
    <w:name w:val="font6"/>
    <w:basedOn w:val="a"/>
    <w:rsid w:val="00AB3D87"/>
    <w:pPr>
      <w:keepLines w:val="0"/>
      <w:spacing w:before="100" w:after="100" w:line="100" w:lineRule="atLeast"/>
    </w:pPr>
    <w:rPr>
      <w:rFonts w:ascii="宋体" w:hAnsi="宋体" w:cs="宋体"/>
      <w:sz w:val="22"/>
      <w:szCs w:val="22"/>
    </w:rPr>
  </w:style>
  <w:style w:type="paragraph" w:customStyle="1" w:styleId="font7">
    <w:name w:val="font7"/>
    <w:basedOn w:val="a"/>
    <w:rsid w:val="00AB3D87"/>
    <w:pPr>
      <w:keepLines w:val="0"/>
      <w:spacing w:before="100" w:after="100" w:line="100" w:lineRule="atLeast"/>
    </w:pPr>
    <w:rPr>
      <w:rFonts w:ascii="Times New Roman" w:hAnsi="Times New Roman"/>
      <w:sz w:val="22"/>
      <w:szCs w:val="22"/>
    </w:rPr>
  </w:style>
  <w:style w:type="paragraph" w:customStyle="1" w:styleId="xl24">
    <w:name w:val="xl24"/>
    <w:basedOn w:val="a"/>
    <w:rsid w:val="00AB3D87"/>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
    <w:rsid w:val="00AB3D87"/>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
    <w:rsid w:val="00AB3D87"/>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
    <w:rsid w:val="00AB3D87"/>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
    <w:rsid w:val="00AB3D87"/>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
    <w:rsid w:val="00AB3D87"/>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
    <w:rsid w:val="00AB3D87"/>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
    <w:rsid w:val="00AB3D87"/>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
    <w:rsid w:val="00AB3D87"/>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
    <w:rsid w:val="00AB3D87"/>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
    <w:rsid w:val="00AB3D87"/>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
    <w:rsid w:val="00AB3D87"/>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
    <w:rsid w:val="00AB3D87"/>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
    <w:rsid w:val="00AB3D87"/>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
    <w:rsid w:val="00AB3D87"/>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
    <w:rsid w:val="00AB3D87"/>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
    <w:rsid w:val="00AB3D87"/>
    <w:pPr>
      <w:keepLines w:val="0"/>
      <w:spacing w:before="100" w:after="100" w:line="100" w:lineRule="atLeast"/>
    </w:pPr>
    <w:rPr>
      <w:rFonts w:ascii="Times New Roman" w:hAnsi="Times New Roman"/>
      <w:sz w:val="22"/>
      <w:szCs w:val="22"/>
    </w:rPr>
  </w:style>
  <w:style w:type="paragraph" w:customStyle="1" w:styleId="xl51">
    <w:name w:val="xl51"/>
    <w:basedOn w:val="a"/>
    <w:rsid w:val="00AB3D87"/>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
    <w:rsid w:val="00AB3D87"/>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
    <w:rsid w:val="00AB3D87"/>
    <w:pPr>
      <w:keepLines w:val="0"/>
      <w:spacing w:before="100" w:after="100" w:line="100" w:lineRule="atLeast"/>
      <w:jc w:val="center"/>
      <w:textAlignment w:val="top"/>
    </w:pPr>
    <w:rPr>
      <w:rFonts w:cs="Arial"/>
    </w:rPr>
  </w:style>
  <w:style w:type="paragraph" w:customStyle="1" w:styleId="xl54">
    <w:name w:val="xl54"/>
    <w:basedOn w:val="a"/>
    <w:rsid w:val="00AB3D87"/>
    <w:pPr>
      <w:keepLines w:val="0"/>
      <w:spacing w:before="100" w:after="100" w:line="100" w:lineRule="atLeast"/>
      <w:textAlignment w:val="top"/>
    </w:pPr>
    <w:rPr>
      <w:rFonts w:cs="Arial"/>
    </w:rPr>
  </w:style>
  <w:style w:type="paragraph" w:customStyle="1" w:styleId="xl55">
    <w:name w:val="xl55"/>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
    <w:rsid w:val="00AB3D87"/>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
    <w:rsid w:val="00AB3D87"/>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
    <w:rsid w:val="00AB3D87"/>
    <w:pPr>
      <w:keepLines w:val="0"/>
      <w:spacing w:before="100" w:after="100" w:line="100" w:lineRule="atLeast"/>
    </w:pPr>
    <w:rPr>
      <w:rFonts w:ascii="Times New Roman" w:hAnsi="Times New Roman"/>
      <w:sz w:val="22"/>
      <w:szCs w:val="22"/>
    </w:rPr>
  </w:style>
  <w:style w:type="paragraph" w:customStyle="1" w:styleId="xl60">
    <w:name w:val="xl60"/>
    <w:basedOn w:val="a"/>
    <w:rsid w:val="00AB3D87"/>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
    <w:rsid w:val="00AB3D87"/>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
    <w:rsid w:val="00AB3D87"/>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
    <w:rsid w:val="00AB3D87"/>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
    <w:rsid w:val="00AB3D87"/>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
    <w:rsid w:val="00AB3D87"/>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c"/>
    <w:rsid w:val="00AB3D87"/>
    <w:pPr>
      <w:spacing w:before="120" w:after="120"/>
      <w:ind w:left="2131"/>
    </w:pPr>
    <w:rPr>
      <w:lang w:val="en-US"/>
    </w:rPr>
  </w:style>
  <w:style w:type="paragraph" w:customStyle="1" w:styleId="SSEBodyTextJustifiedLeft148HangingCharChar1Char">
    <w:name w:val="SSE Body Text + Justified Left:  148&quot; Hanging:  ... Char Char1 Char"/>
    <w:basedOn w:val="ac"/>
    <w:rsid w:val="00AB3D87"/>
    <w:pPr>
      <w:spacing w:before="120" w:after="120"/>
      <w:ind w:left="2131"/>
    </w:pPr>
    <w:rPr>
      <w:lang w:val="en-US"/>
    </w:rPr>
  </w:style>
  <w:style w:type="paragraph" w:customStyle="1" w:styleId="SSEBodyTextJustifiedLeft148HangingChar1CharChar">
    <w:name w:val="SSE Body Text + Justified Left:  148&quot; Hanging:  ... Char1 Char Char"/>
    <w:basedOn w:val="ac"/>
    <w:rsid w:val="00AB3D87"/>
    <w:pPr>
      <w:spacing w:before="120" w:after="120"/>
      <w:ind w:left="2131"/>
    </w:pPr>
    <w:rPr>
      <w:lang w:val="en-US"/>
    </w:rPr>
  </w:style>
  <w:style w:type="paragraph" w:customStyle="1" w:styleId="font8">
    <w:name w:val="font8"/>
    <w:basedOn w:val="a"/>
    <w:rsid w:val="00AB3D87"/>
    <w:pPr>
      <w:keepLines w:val="0"/>
      <w:spacing w:before="100" w:after="100" w:line="100" w:lineRule="atLeast"/>
    </w:pPr>
    <w:rPr>
      <w:rFonts w:ascii="宋体" w:hAnsi="宋体" w:cs="宋体"/>
      <w:sz w:val="18"/>
      <w:szCs w:val="18"/>
      <w:lang w:val="en-US"/>
    </w:rPr>
  </w:style>
  <w:style w:type="paragraph" w:customStyle="1" w:styleId="font9">
    <w:name w:val="font9"/>
    <w:basedOn w:val="a"/>
    <w:rsid w:val="00AB3D87"/>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c"/>
    <w:rsid w:val="00AB3D87"/>
    <w:pPr>
      <w:spacing w:before="120" w:after="120"/>
      <w:ind w:left="2131"/>
    </w:pPr>
    <w:rPr>
      <w:lang w:val="en-US"/>
    </w:rPr>
  </w:style>
  <w:style w:type="paragraph" w:customStyle="1" w:styleId="1b">
    <w:name w:val="文档结构图1"/>
    <w:basedOn w:val="a"/>
    <w:rsid w:val="00AB3D87"/>
    <w:pPr>
      <w:shd w:val="clear" w:color="auto" w:fill="000080"/>
    </w:pPr>
  </w:style>
  <w:style w:type="paragraph" w:customStyle="1" w:styleId="SSEBodyTextJustifiedLeft148HangingCharChar1">
    <w:name w:val="SSE Body Text + Justified Left:  148&quot; Hanging:  ... Char Char1"/>
    <w:basedOn w:val="ac"/>
    <w:rsid w:val="00AB3D87"/>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c"/>
    <w:rsid w:val="00AB3D87"/>
    <w:pPr>
      <w:spacing w:before="120" w:after="120"/>
      <w:ind w:left="2131"/>
    </w:pPr>
    <w:rPr>
      <w:kern w:val="1"/>
      <w:sz w:val="21"/>
      <w:szCs w:val="24"/>
      <w:lang w:val="en-US"/>
    </w:rPr>
  </w:style>
  <w:style w:type="paragraph" w:customStyle="1" w:styleId="font0">
    <w:name w:val="font0"/>
    <w:basedOn w:val="a"/>
    <w:rsid w:val="00AB3D87"/>
    <w:pPr>
      <w:keepLines w:val="0"/>
      <w:spacing w:before="100" w:after="100" w:line="100" w:lineRule="atLeast"/>
    </w:pPr>
    <w:rPr>
      <w:rFonts w:cs="Arial"/>
      <w:lang w:val="en-US"/>
    </w:rPr>
  </w:style>
  <w:style w:type="paragraph" w:styleId="HTML">
    <w:name w:val="HTML Preformatted"/>
    <w:basedOn w:val="a"/>
    <w:rsid w:val="00AB3D87"/>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paragraph" w:customStyle="1" w:styleId="aff1">
    <w:name w:val="附录标识"/>
    <w:basedOn w:val="af9"/>
    <w:rsid w:val="00AB3D87"/>
    <w:pPr>
      <w:tabs>
        <w:tab w:val="left" w:pos="720"/>
        <w:tab w:val="left" w:pos="6765"/>
      </w:tabs>
      <w:spacing w:after="200"/>
      <w:ind w:left="360" w:firstLine="289"/>
    </w:pPr>
    <w:rPr>
      <w:sz w:val="21"/>
    </w:rPr>
  </w:style>
  <w:style w:type="paragraph" w:customStyle="1" w:styleId="aff2">
    <w:name w:val="封面标准名称"/>
    <w:rsid w:val="00AB3D87"/>
    <w:pPr>
      <w:widowControl w:val="0"/>
      <w:suppressAutoHyphens/>
      <w:spacing w:line="680" w:lineRule="exact"/>
      <w:jc w:val="center"/>
      <w:textAlignment w:val="center"/>
    </w:pPr>
    <w:rPr>
      <w:rFonts w:ascii="黑体" w:eastAsia="黑体" w:hAnsi="黑体"/>
      <w:sz w:val="52"/>
      <w:lang w:eastAsia="ar-SA"/>
    </w:rPr>
  </w:style>
  <w:style w:type="paragraph" w:customStyle="1" w:styleId="aff3">
    <w:name w:val="二级无标题条"/>
    <w:basedOn w:val="a"/>
    <w:rsid w:val="00AB3D87"/>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f0"/>
    <w:rsid w:val="00AB3D87"/>
    <w:pPr>
      <w:pBdr>
        <w:bottom w:val="double" w:sz="28" w:space="1" w:color="000000"/>
      </w:pBdr>
      <w:tabs>
        <w:tab w:val="center" w:pos="4153"/>
        <w:tab w:val="right" w:pos="8306"/>
      </w:tabs>
      <w:snapToGrid w:val="0"/>
      <w:spacing w:before="0" w:after="0" w:line="360" w:lineRule="auto"/>
      <w:ind w:left="0" w:right="0"/>
      <w:jc w:val="both"/>
    </w:pPr>
    <w:rPr>
      <w:sz w:val="18"/>
      <w:szCs w:val="20"/>
    </w:rPr>
  </w:style>
  <w:style w:type="paragraph" w:customStyle="1" w:styleId="311">
    <w:name w:val="正文文本缩进 31"/>
    <w:basedOn w:val="a"/>
    <w:rsid w:val="00AB3D87"/>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AB3D87"/>
    <w:pPr>
      <w:suppressAutoHyphens/>
    </w:pPr>
    <w:rPr>
      <w:lang w:eastAsia="ar-SA"/>
    </w:rPr>
  </w:style>
  <w:style w:type="paragraph" w:customStyle="1" w:styleId="aff4">
    <w:name w:val="特点标题"/>
    <w:rsid w:val="00AB3D87"/>
    <w:pPr>
      <w:widowControl w:val="0"/>
      <w:suppressAutoHyphens/>
      <w:spacing w:line="360" w:lineRule="auto"/>
      <w:ind w:left="576"/>
      <w:jc w:val="both"/>
    </w:pPr>
    <w:rPr>
      <w:kern w:val="1"/>
      <w:sz w:val="24"/>
      <w:szCs w:val="24"/>
    </w:rPr>
  </w:style>
  <w:style w:type="paragraph" w:customStyle="1" w:styleId="aff5">
    <w:name w:val="封面标准文稿编辑信息"/>
    <w:rsid w:val="00AB3D87"/>
    <w:pPr>
      <w:tabs>
        <w:tab w:val="num" w:pos="0"/>
      </w:tabs>
      <w:suppressAutoHyphens/>
      <w:spacing w:before="180" w:line="180" w:lineRule="exact"/>
      <w:jc w:val="center"/>
    </w:pPr>
    <w:rPr>
      <w:rFonts w:ascii="宋体" w:hAnsi="宋体"/>
      <w:sz w:val="21"/>
      <w:lang w:eastAsia="ar-SA"/>
    </w:rPr>
  </w:style>
  <w:style w:type="paragraph" w:customStyle="1" w:styleId="aff6">
    <w:name w:val="列项——"/>
    <w:rsid w:val="00AB3D87"/>
    <w:pPr>
      <w:widowControl w:val="0"/>
      <w:tabs>
        <w:tab w:val="num" w:pos="432"/>
        <w:tab w:val="left" w:pos="720"/>
      </w:tabs>
      <w:suppressAutoHyphens/>
      <w:ind w:left="360" w:hanging="360"/>
      <w:jc w:val="both"/>
    </w:pPr>
    <w:rPr>
      <w:rFonts w:ascii="宋体" w:hAnsi="宋体"/>
      <w:sz w:val="21"/>
      <w:lang w:eastAsia="ar-SA"/>
    </w:rPr>
  </w:style>
  <w:style w:type="paragraph" w:customStyle="1" w:styleId="aff7">
    <w:name w:val="列项·"/>
    <w:rsid w:val="00AB3D87"/>
    <w:pPr>
      <w:tabs>
        <w:tab w:val="num" w:pos="432"/>
        <w:tab w:val="left" w:pos="720"/>
        <w:tab w:val="left" w:pos="1200"/>
      </w:tabs>
      <w:suppressAutoHyphens/>
      <w:ind w:left="360" w:hanging="360"/>
      <w:jc w:val="both"/>
    </w:pPr>
    <w:rPr>
      <w:rFonts w:ascii="宋体" w:hAnsi="宋体"/>
      <w:sz w:val="21"/>
      <w:lang w:eastAsia="ar-SA"/>
    </w:rPr>
  </w:style>
  <w:style w:type="paragraph" w:customStyle="1" w:styleId="aff8">
    <w:name w:val="一级无标题条"/>
    <w:basedOn w:val="a"/>
    <w:rsid w:val="00AB3D87"/>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9">
    <w:name w:val="封面标准文稿类别"/>
    <w:rsid w:val="00AB3D87"/>
    <w:pPr>
      <w:suppressAutoHyphens/>
      <w:spacing w:before="440" w:line="400" w:lineRule="exact"/>
      <w:jc w:val="center"/>
    </w:pPr>
    <w:rPr>
      <w:rFonts w:ascii="宋体" w:hAnsi="宋体"/>
      <w:sz w:val="24"/>
      <w:lang w:eastAsia="ar-SA"/>
    </w:rPr>
  </w:style>
  <w:style w:type="paragraph" w:customStyle="1" w:styleId="212">
    <w:name w:val="正文文本缩进 21"/>
    <w:basedOn w:val="a"/>
    <w:rsid w:val="00AB3D87"/>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
    <w:next w:val="a"/>
    <w:rsid w:val="00AB3D87"/>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
    <w:rsid w:val="00AB3D87"/>
    <w:pPr>
      <w:keepLines w:val="0"/>
      <w:widowControl w:val="0"/>
      <w:spacing w:before="0" w:after="0"/>
      <w:jc w:val="both"/>
    </w:pPr>
    <w:rPr>
      <w:rFonts w:ascii="黑体" w:eastAsia="黑体" w:hAnsi="黑体"/>
      <w:kern w:val="1"/>
      <w:sz w:val="24"/>
      <w:lang w:val="en-US"/>
    </w:rPr>
  </w:style>
  <w:style w:type="paragraph" w:customStyle="1" w:styleId="affa">
    <w:name w:val="正文表标题"/>
    <w:next w:val="aff"/>
    <w:rsid w:val="00AB3D87"/>
    <w:pPr>
      <w:tabs>
        <w:tab w:val="num" w:pos="3256"/>
      </w:tabs>
      <w:suppressAutoHyphens/>
      <w:ind w:left="3256" w:hanging="420"/>
      <w:jc w:val="center"/>
    </w:pPr>
    <w:rPr>
      <w:rFonts w:ascii="黑体" w:eastAsia="黑体" w:hAnsi="黑体"/>
      <w:sz w:val="21"/>
      <w:lang w:eastAsia="ar-SA"/>
    </w:rPr>
  </w:style>
  <w:style w:type="paragraph" w:customStyle="1" w:styleId="affb">
    <w:name w:val="标准书脚_偶数页"/>
    <w:rsid w:val="00AB3D87"/>
    <w:pPr>
      <w:suppressAutoHyphens/>
      <w:spacing w:before="120"/>
    </w:pPr>
    <w:rPr>
      <w:sz w:val="18"/>
      <w:lang w:eastAsia="ar-SA"/>
    </w:rPr>
  </w:style>
  <w:style w:type="paragraph" w:customStyle="1" w:styleId="affc">
    <w:name w:val="附录章标题"/>
    <w:next w:val="aff"/>
    <w:rsid w:val="00AB3D87"/>
    <w:pPr>
      <w:suppressAutoHyphens/>
      <w:overflowPunct w:val="0"/>
      <w:autoSpaceDE w:val="0"/>
      <w:spacing w:before="50" w:after="50"/>
      <w:jc w:val="both"/>
      <w:textAlignment w:val="baseline"/>
    </w:pPr>
    <w:rPr>
      <w:rFonts w:ascii="黑体" w:eastAsia="黑体" w:hAnsi="黑体"/>
      <w:kern w:val="1"/>
      <w:sz w:val="21"/>
      <w:lang w:eastAsia="ar-SA"/>
    </w:rPr>
  </w:style>
  <w:style w:type="paragraph" w:customStyle="1" w:styleId="affd">
    <w:name w:val="附录一级条标题"/>
    <w:basedOn w:val="affc"/>
    <w:next w:val="aff"/>
    <w:rsid w:val="00AB3D87"/>
    <w:pPr>
      <w:tabs>
        <w:tab w:val="num" w:pos="1080"/>
      </w:tabs>
      <w:spacing w:before="0" w:after="0"/>
      <w:ind w:left="1080" w:hanging="720"/>
    </w:pPr>
  </w:style>
  <w:style w:type="paragraph" w:customStyle="1" w:styleId="affe">
    <w:name w:val="附录表标题"/>
    <w:next w:val="aff"/>
    <w:rsid w:val="00AB3D87"/>
    <w:pPr>
      <w:suppressAutoHyphens/>
      <w:jc w:val="center"/>
      <w:textAlignment w:val="baseline"/>
    </w:pPr>
    <w:rPr>
      <w:rFonts w:ascii="黑体" w:eastAsia="黑体" w:hAnsi="黑体"/>
      <w:kern w:val="1"/>
      <w:sz w:val="21"/>
      <w:lang w:eastAsia="ar-SA"/>
    </w:rPr>
  </w:style>
  <w:style w:type="paragraph" w:customStyle="1" w:styleId="afff">
    <w:name w:val="参考文献、索引标题"/>
    <w:basedOn w:val="af9"/>
    <w:next w:val="a"/>
    <w:rsid w:val="00AB3D87"/>
    <w:pPr>
      <w:spacing w:after="200"/>
    </w:pPr>
    <w:rPr>
      <w:sz w:val="21"/>
    </w:rPr>
  </w:style>
  <w:style w:type="paragraph" w:customStyle="1" w:styleId="afff0">
    <w:name w:val="附录二级条标题"/>
    <w:basedOn w:val="affd"/>
    <w:next w:val="aff"/>
    <w:rsid w:val="00AB3D87"/>
    <w:pPr>
      <w:tabs>
        <w:tab w:val="clear" w:pos="1080"/>
        <w:tab w:val="left" w:pos="850"/>
        <w:tab w:val="num" w:pos="2448"/>
      </w:tabs>
      <w:ind w:left="425" w:hanging="425"/>
    </w:pPr>
  </w:style>
  <w:style w:type="paragraph" w:customStyle="1" w:styleId="afff1">
    <w:name w:val="附录三级条标题"/>
    <w:basedOn w:val="afff0"/>
    <w:next w:val="aff"/>
    <w:rsid w:val="00AB3D87"/>
  </w:style>
  <w:style w:type="paragraph" w:customStyle="1" w:styleId="afff2">
    <w:name w:val="附录四级条标题"/>
    <w:basedOn w:val="afff1"/>
    <w:next w:val="aff"/>
    <w:rsid w:val="00AB3D87"/>
  </w:style>
  <w:style w:type="paragraph" w:customStyle="1" w:styleId="afff3">
    <w:name w:val="附录五级条标题"/>
    <w:basedOn w:val="afff2"/>
    <w:next w:val="aff"/>
    <w:rsid w:val="00AB3D87"/>
  </w:style>
  <w:style w:type="paragraph" w:customStyle="1" w:styleId="afff4">
    <w:name w:val="目次、标准名称标题"/>
    <w:basedOn w:val="af9"/>
    <w:next w:val="aff"/>
    <w:rsid w:val="00AB3D87"/>
    <w:pPr>
      <w:spacing w:line="460" w:lineRule="exact"/>
    </w:pPr>
  </w:style>
  <w:style w:type="paragraph" w:customStyle="1" w:styleId="afff5">
    <w:name w:val="三级无标题条"/>
    <w:basedOn w:val="a"/>
    <w:rsid w:val="00AB3D87"/>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6">
    <w:name w:val="示例"/>
    <w:next w:val="aff"/>
    <w:rsid w:val="00AB3D87"/>
    <w:pPr>
      <w:tabs>
        <w:tab w:val="left" w:pos="816"/>
        <w:tab w:val="num" w:pos="2491"/>
      </w:tabs>
      <w:suppressAutoHyphens/>
      <w:ind w:firstLine="419"/>
      <w:jc w:val="both"/>
    </w:pPr>
    <w:rPr>
      <w:rFonts w:ascii="宋体" w:hAnsi="宋体"/>
      <w:sz w:val="18"/>
      <w:lang w:eastAsia="ar-SA"/>
    </w:rPr>
  </w:style>
  <w:style w:type="paragraph" w:customStyle="1" w:styleId="afff7">
    <w:name w:val="四级条标题"/>
    <w:basedOn w:val="afd"/>
    <w:next w:val="aff"/>
    <w:rsid w:val="00AB3D87"/>
    <w:pPr>
      <w:tabs>
        <w:tab w:val="left" w:pos="2268"/>
        <w:tab w:val="left" w:pos="2394"/>
      </w:tabs>
      <w:ind w:left="1134" w:hanging="1134"/>
      <w:jc w:val="both"/>
    </w:pPr>
    <w:rPr>
      <w:rFonts w:ascii="黑体" w:hAnsi="黑体"/>
    </w:rPr>
  </w:style>
  <w:style w:type="paragraph" w:customStyle="1" w:styleId="afff8">
    <w:name w:val="四级无标题条"/>
    <w:basedOn w:val="a"/>
    <w:rsid w:val="00AB3D87"/>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9">
    <w:name w:val="五级条标题"/>
    <w:basedOn w:val="afff7"/>
    <w:next w:val="aff"/>
    <w:rsid w:val="00AB3D87"/>
    <w:pPr>
      <w:tabs>
        <w:tab w:val="left" w:pos="2552"/>
      </w:tabs>
      <w:ind w:left="1276" w:hanging="1276"/>
    </w:pPr>
  </w:style>
  <w:style w:type="paragraph" w:customStyle="1" w:styleId="afffa">
    <w:name w:val="五级无标题条"/>
    <w:basedOn w:val="a"/>
    <w:rsid w:val="00AB3D87"/>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b">
    <w:name w:val="正文图标题"/>
    <w:next w:val="aff"/>
    <w:rsid w:val="00AB3D87"/>
    <w:pPr>
      <w:tabs>
        <w:tab w:val="num" w:pos="2950"/>
      </w:tabs>
      <w:suppressAutoHyphens/>
      <w:ind w:left="2950" w:hanging="420"/>
      <w:jc w:val="center"/>
    </w:pPr>
    <w:rPr>
      <w:rFonts w:ascii="黑体" w:eastAsia="黑体" w:hAnsi="黑体"/>
      <w:sz w:val="21"/>
      <w:lang w:eastAsia="ar-SA"/>
    </w:rPr>
  </w:style>
  <w:style w:type="paragraph" w:customStyle="1" w:styleId="afffc">
    <w:name w:val="注："/>
    <w:next w:val="aff"/>
    <w:rsid w:val="00AB3D87"/>
    <w:pPr>
      <w:widowControl w:val="0"/>
      <w:tabs>
        <w:tab w:val="num" w:pos="3256"/>
      </w:tabs>
      <w:suppressAutoHyphens/>
      <w:autoSpaceDE w:val="0"/>
      <w:ind w:left="3256" w:hanging="420"/>
      <w:jc w:val="both"/>
    </w:pPr>
    <w:rPr>
      <w:rFonts w:ascii="宋体" w:hAnsi="宋体"/>
      <w:sz w:val="18"/>
      <w:lang w:eastAsia="ar-SA"/>
    </w:rPr>
  </w:style>
  <w:style w:type="paragraph" w:customStyle="1" w:styleId="afffd">
    <w:name w:val="注×："/>
    <w:rsid w:val="00AB3D87"/>
    <w:pPr>
      <w:widowControl w:val="0"/>
      <w:tabs>
        <w:tab w:val="left" w:pos="630"/>
        <w:tab w:val="num" w:pos="3256"/>
      </w:tabs>
      <w:suppressAutoHyphens/>
      <w:autoSpaceDE w:val="0"/>
      <w:ind w:left="3256" w:hanging="420"/>
      <w:jc w:val="both"/>
    </w:pPr>
    <w:rPr>
      <w:rFonts w:ascii="宋体" w:hAnsi="宋体"/>
      <w:sz w:val="18"/>
      <w:lang w:eastAsia="ar-SA"/>
    </w:rPr>
  </w:style>
  <w:style w:type="paragraph" w:customStyle="1" w:styleId="afffe">
    <w:name w:val="标准标志"/>
    <w:next w:val="a"/>
    <w:rsid w:val="00AB3D87"/>
    <w:pPr>
      <w:shd w:val="clear" w:color="auto" w:fill="FFFFFF"/>
      <w:suppressAutoHyphens/>
      <w:spacing w:line="0" w:lineRule="atLeast"/>
      <w:jc w:val="both"/>
    </w:pPr>
    <w:rPr>
      <w:b/>
      <w:w w:val="130"/>
      <w:sz w:val="84"/>
      <w:lang w:eastAsia="ar-SA"/>
    </w:rPr>
  </w:style>
  <w:style w:type="paragraph" w:customStyle="1" w:styleId="affff">
    <w:name w:val="标准称谓"/>
    <w:next w:val="a"/>
    <w:rsid w:val="00AB3D87"/>
    <w:pPr>
      <w:widowControl w:val="0"/>
      <w:suppressAutoHyphens/>
      <w:kinsoku w:val="0"/>
      <w:overflowPunct w:val="0"/>
      <w:autoSpaceDE w:val="0"/>
      <w:spacing w:line="0" w:lineRule="atLeast"/>
      <w:jc w:val="both"/>
    </w:pPr>
    <w:rPr>
      <w:rFonts w:ascii="宋体" w:hAnsi="宋体"/>
      <w:b/>
      <w:bCs/>
      <w:spacing w:val="20"/>
      <w:w w:val="148"/>
      <w:sz w:val="52"/>
      <w:lang w:eastAsia="ar-SA"/>
    </w:rPr>
  </w:style>
  <w:style w:type="paragraph" w:customStyle="1" w:styleId="affff0">
    <w:name w:val="标准书脚_奇数页"/>
    <w:rsid w:val="00AB3D87"/>
    <w:pPr>
      <w:suppressAutoHyphens/>
      <w:spacing w:before="120"/>
      <w:jc w:val="right"/>
    </w:pPr>
    <w:rPr>
      <w:sz w:val="18"/>
      <w:lang w:eastAsia="ar-SA"/>
    </w:rPr>
  </w:style>
  <w:style w:type="paragraph" w:customStyle="1" w:styleId="affff1">
    <w:name w:val="标准书眉_奇数页"/>
    <w:next w:val="a"/>
    <w:rsid w:val="00AB3D87"/>
    <w:pPr>
      <w:tabs>
        <w:tab w:val="center" w:pos="4154"/>
        <w:tab w:val="right" w:pos="8306"/>
      </w:tabs>
      <w:suppressAutoHyphens/>
      <w:spacing w:after="120"/>
      <w:jc w:val="right"/>
    </w:pPr>
    <w:rPr>
      <w:sz w:val="21"/>
      <w:lang w:eastAsia="ar-SA"/>
    </w:rPr>
  </w:style>
  <w:style w:type="paragraph" w:customStyle="1" w:styleId="affff2">
    <w:name w:val="标准书眉_偶数页"/>
    <w:basedOn w:val="affff1"/>
    <w:next w:val="a"/>
    <w:rsid w:val="00AB3D87"/>
    <w:pPr>
      <w:jc w:val="left"/>
    </w:pPr>
  </w:style>
  <w:style w:type="paragraph" w:customStyle="1" w:styleId="affff3">
    <w:name w:val="标准书眉一"/>
    <w:rsid w:val="00AB3D87"/>
    <w:pPr>
      <w:suppressAutoHyphens/>
      <w:jc w:val="both"/>
    </w:pPr>
    <w:rPr>
      <w:lang w:eastAsia="ar-SA"/>
    </w:rPr>
  </w:style>
  <w:style w:type="paragraph" w:customStyle="1" w:styleId="affff4">
    <w:name w:val="发布部门"/>
    <w:next w:val="aff"/>
    <w:rsid w:val="00AB3D87"/>
    <w:pPr>
      <w:suppressAutoHyphens/>
      <w:jc w:val="center"/>
    </w:pPr>
    <w:rPr>
      <w:rFonts w:ascii="宋体" w:hAnsi="宋体"/>
      <w:b/>
      <w:spacing w:val="20"/>
      <w:w w:val="135"/>
      <w:sz w:val="36"/>
      <w:lang w:eastAsia="ar-SA"/>
    </w:rPr>
  </w:style>
  <w:style w:type="paragraph" w:customStyle="1" w:styleId="affff5">
    <w:name w:val="发布日期"/>
    <w:rsid w:val="00AB3D87"/>
    <w:pPr>
      <w:suppressAutoHyphens/>
    </w:pPr>
    <w:rPr>
      <w:rFonts w:eastAsia="黑体"/>
      <w:sz w:val="28"/>
      <w:lang w:eastAsia="ar-SA"/>
    </w:rPr>
  </w:style>
  <w:style w:type="paragraph" w:customStyle="1" w:styleId="1e">
    <w:name w:val="封面标准号1"/>
    <w:rsid w:val="00AB3D87"/>
    <w:pPr>
      <w:widowControl w:val="0"/>
      <w:suppressAutoHyphens/>
      <w:kinsoku w:val="0"/>
      <w:overflowPunct w:val="0"/>
      <w:autoSpaceDE w:val="0"/>
      <w:spacing w:before="308"/>
      <w:jc w:val="right"/>
      <w:textAlignment w:val="center"/>
    </w:pPr>
    <w:rPr>
      <w:sz w:val="28"/>
      <w:lang w:eastAsia="ar-SA"/>
    </w:rPr>
  </w:style>
  <w:style w:type="paragraph" w:customStyle="1" w:styleId="22">
    <w:name w:val="封面标准号2"/>
    <w:basedOn w:val="1e"/>
    <w:rsid w:val="00AB3D87"/>
    <w:pPr>
      <w:spacing w:before="357" w:line="280" w:lineRule="exact"/>
    </w:pPr>
  </w:style>
  <w:style w:type="paragraph" w:customStyle="1" w:styleId="affff6">
    <w:name w:val="封面标准代替信息"/>
    <w:basedOn w:val="22"/>
    <w:rsid w:val="00AB3D87"/>
    <w:pPr>
      <w:spacing w:before="57"/>
    </w:pPr>
    <w:rPr>
      <w:rFonts w:ascii="宋体" w:hAnsi="宋体"/>
      <w:sz w:val="21"/>
    </w:rPr>
  </w:style>
  <w:style w:type="paragraph" w:customStyle="1" w:styleId="affff7">
    <w:name w:val="封面标准英文名称"/>
    <w:rsid w:val="00AB3D87"/>
    <w:pPr>
      <w:widowControl w:val="0"/>
      <w:suppressAutoHyphens/>
      <w:spacing w:before="370" w:line="400" w:lineRule="exact"/>
      <w:jc w:val="center"/>
    </w:pPr>
    <w:rPr>
      <w:sz w:val="28"/>
      <w:lang w:eastAsia="ar-SA"/>
    </w:rPr>
  </w:style>
  <w:style w:type="paragraph" w:customStyle="1" w:styleId="affff8">
    <w:name w:val="封面一致性程度标识"/>
    <w:rsid w:val="00AB3D87"/>
    <w:pPr>
      <w:suppressAutoHyphens/>
      <w:spacing w:before="440" w:line="400" w:lineRule="exact"/>
      <w:jc w:val="center"/>
    </w:pPr>
    <w:rPr>
      <w:rFonts w:ascii="宋体" w:hAnsi="宋体"/>
      <w:sz w:val="28"/>
      <w:lang w:eastAsia="ar-SA"/>
    </w:rPr>
  </w:style>
  <w:style w:type="paragraph" w:customStyle="1" w:styleId="affff9">
    <w:name w:val="封面正文"/>
    <w:rsid w:val="00AB3D87"/>
    <w:pPr>
      <w:suppressAutoHyphens/>
      <w:jc w:val="both"/>
    </w:pPr>
    <w:rPr>
      <w:lang w:eastAsia="ar-SA"/>
    </w:rPr>
  </w:style>
  <w:style w:type="paragraph" w:customStyle="1" w:styleId="affffa">
    <w:name w:val="附录图标题"/>
    <w:next w:val="aff"/>
    <w:rsid w:val="00AB3D87"/>
    <w:pPr>
      <w:suppressAutoHyphens/>
      <w:jc w:val="center"/>
    </w:pPr>
    <w:rPr>
      <w:rFonts w:ascii="黑体" w:eastAsia="黑体" w:hAnsi="黑体"/>
      <w:sz w:val="21"/>
      <w:lang w:eastAsia="ar-SA"/>
    </w:rPr>
  </w:style>
  <w:style w:type="paragraph" w:customStyle="1" w:styleId="affffb">
    <w:name w:val="目次、索引正文"/>
    <w:rsid w:val="00AB3D87"/>
    <w:pPr>
      <w:suppressAutoHyphens/>
      <w:spacing w:line="320" w:lineRule="exact"/>
      <w:jc w:val="both"/>
    </w:pPr>
    <w:rPr>
      <w:rFonts w:ascii="宋体" w:hAnsi="宋体"/>
      <w:sz w:val="21"/>
      <w:lang w:eastAsia="ar-SA"/>
    </w:rPr>
  </w:style>
  <w:style w:type="paragraph" w:customStyle="1" w:styleId="affffc">
    <w:name w:val="其他标准称谓"/>
    <w:rsid w:val="00AB3D87"/>
    <w:pPr>
      <w:suppressAutoHyphens/>
      <w:spacing w:line="0" w:lineRule="atLeast"/>
      <w:jc w:val="both"/>
    </w:pPr>
    <w:rPr>
      <w:rFonts w:ascii="黑体" w:eastAsia="黑体" w:hAnsi="黑体"/>
      <w:sz w:val="52"/>
      <w:lang w:eastAsia="ar-SA"/>
    </w:rPr>
  </w:style>
  <w:style w:type="paragraph" w:customStyle="1" w:styleId="affffd">
    <w:name w:val="其他发布部门"/>
    <w:basedOn w:val="affff4"/>
    <w:rsid w:val="00AB3D87"/>
    <w:pPr>
      <w:spacing w:line="0" w:lineRule="atLeast"/>
    </w:pPr>
    <w:rPr>
      <w:rFonts w:ascii="黑体" w:eastAsia="黑体" w:hAnsi="黑体"/>
      <w:b w:val="0"/>
    </w:rPr>
  </w:style>
  <w:style w:type="paragraph" w:customStyle="1" w:styleId="affffe">
    <w:name w:val="实施日期"/>
    <w:basedOn w:val="affff5"/>
    <w:rsid w:val="00AB3D87"/>
    <w:pPr>
      <w:jc w:val="right"/>
    </w:pPr>
  </w:style>
  <w:style w:type="paragraph" w:customStyle="1" w:styleId="afffff">
    <w:name w:val="数字编号列项（二级）"/>
    <w:rsid w:val="00AB3D87"/>
    <w:pPr>
      <w:suppressAutoHyphens/>
      <w:ind w:left="1260" w:hanging="420"/>
      <w:jc w:val="both"/>
    </w:pPr>
    <w:rPr>
      <w:rFonts w:ascii="宋体" w:hAnsi="宋体"/>
      <w:sz w:val="21"/>
      <w:lang w:eastAsia="ar-SA"/>
    </w:rPr>
  </w:style>
  <w:style w:type="paragraph" w:customStyle="1" w:styleId="afffff0">
    <w:name w:val="条文脚注"/>
    <w:basedOn w:val="af6"/>
    <w:rsid w:val="00AB3D87"/>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1">
    <w:name w:val="文献分类号"/>
    <w:rsid w:val="00AB3D87"/>
    <w:pPr>
      <w:widowControl w:val="0"/>
      <w:suppressAutoHyphens/>
      <w:textAlignment w:val="center"/>
    </w:pPr>
    <w:rPr>
      <w:rFonts w:eastAsia="黑体"/>
      <w:sz w:val="21"/>
      <w:lang w:eastAsia="ar-SA"/>
    </w:rPr>
  </w:style>
  <w:style w:type="paragraph" w:customStyle="1" w:styleId="afffff2">
    <w:name w:val="无标题条"/>
    <w:next w:val="aff"/>
    <w:rsid w:val="00AB3D87"/>
    <w:pPr>
      <w:suppressAutoHyphens/>
      <w:jc w:val="both"/>
    </w:pPr>
    <w:rPr>
      <w:sz w:val="21"/>
      <w:lang w:eastAsia="ar-SA"/>
    </w:rPr>
  </w:style>
  <w:style w:type="paragraph" w:customStyle="1" w:styleId="afffff3">
    <w:name w:val="字母编号列项（一级）"/>
    <w:rsid w:val="00AB3D87"/>
    <w:pPr>
      <w:suppressAutoHyphens/>
      <w:ind w:left="840" w:hanging="420"/>
      <w:jc w:val="both"/>
    </w:pPr>
    <w:rPr>
      <w:rFonts w:ascii="宋体" w:hAnsi="宋体"/>
      <w:sz w:val="21"/>
      <w:lang w:eastAsia="ar-SA"/>
    </w:rPr>
  </w:style>
  <w:style w:type="paragraph" w:customStyle="1" w:styleId="RefText">
    <w:name w:val="Ref_Text"/>
    <w:basedOn w:val="a"/>
    <w:rsid w:val="00AB3D87"/>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c"/>
    <w:rsid w:val="00AB3D87"/>
    <w:pPr>
      <w:spacing w:before="20" w:after="20" w:line="220" w:lineRule="atLeast"/>
    </w:pPr>
    <w:rPr>
      <w:rFonts w:ascii="Times New Roman" w:eastAsia="黑体" w:hAnsi="Times New Roman"/>
      <w:sz w:val="24"/>
      <w:lang w:val="en-US"/>
    </w:rPr>
  </w:style>
  <w:style w:type="paragraph" w:customStyle="1" w:styleId="afffff4">
    <w:name w:val="基准标题"/>
    <w:basedOn w:val="a"/>
    <w:next w:val="ac"/>
    <w:rsid w:val="00AB3D87"/>
    <w:pPr>
      <w:keepNext/>
      <w:spacing w:before="140" w:after="0" w:line="220" w:lineRule="atLeast"/>
      <w:ind w:left="1080"/>
    </w:pPr>
    <w:rPr>
      <w:rFonts w:eastAsia="黑体"/>
      <w:spacing w:val="-4"/>
      <w:kern w:val="1"/>
      <w:sz w:val="22"/>
      <w:lang w:val="en-US"/>
    </w:rPr>
  </w:style>
  <w:style w:type="paragraph" w:customStyle="1" w:styleId="afffff5">
    <w:name w:val="图片"/>
    <w:basedOn w:val="a"/>
    <w:next w:val="13"/>
    <w:rsid w:val="00AB3D87"/>
    <w:pPr>
      <w:keepNext/>
      <w:keepLines w:val="0"/>
      <w:spacing w:before="0" w:after="0"/>
      <w:ind w:left="1080"/>
    </w:pPr>
    <w:rPr>
      <w:rFonts w:ascii="黑体" w:eastAsia="黑体" w:hAnsi="黑体"/>
      <w:lang w:val="en-US"/>
    </w:rPr>
  </w:style>
  <w:style w:type="paragraph" w:customStyle="1" w:styleId="23">
    <w:name w:val="样式2"/>
    <w:basedOn w:val="13"/>
    <w:rsid w:val="00AB3D87"/>
    <w:pPr>
      <w:keepNext/>
      <w:keepLines w:val="0"/>
      <w:spacing w:before="60" w:line="220" w:lineRule="atLeast"/>
      <w:ind w:firstLine="0"/>
    </w:pPr>
    <w:rPr>
      <w:rFonts w:ascii="黑体" w:eastAsia="黑体" w:hAnsi="黑体"/>
      <w:b/>
      <w:i/>
      <w:sz w:val="21"/>
      <w:szCs w:val="20"/>
      <w:lang w:val="en-US"/>
    </w:rPr>
  </w:style>
  <w:style w:type="paragraph" w:customStyle="1" w:styleId="afffff6">
    <w:name w:val="编号列项（三级）"/>
    <w:rsid w:val="00AB3D87"/>
    <w:pPr>
      <w:suppressAutoHyphens/>
      <w:ind w:left="800" w:hanging="200"/>
    </w:pPr>
    <w:rPr>
      <w:rFonts w:ascii="宋体" w:hAnsi="宋体"/>
      <w:sz w:val="21"/>
      <w:lang w:eastAsia="ar-SA"/>
    </w:rPr>
  </w:style>
  <w:style w:type="paragraph" w:customStyle="1" w:styleId="1GB23121">
    <w:name w:val="样式 标题 1 + 仿宋_GB2312 小四 自动设置1"/>
    <w:basedOn w:val="1"/>
    <w:rsid w:val="00AB3D87"/>
    <w:pPr>
      <w:keepLines w:val="0"/>
      <w:pageBreakBefore w:val="0"/>
      <w:widowControl w:val="0"/>
      <w:numPr>
        <w:numId w:val="0"/>
      </w:numPr>
      <w:tabs>
        <w:tab w:val="num" w:pos="1080"/>
      </w:tabs>
      <w:snapToGrid w:val="0"/>
      <w:spacing w:before="0" w:after="0" w:line="360" w:lineRule="auto"/>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AB3D87"/>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c"/>
    <w:rsid w:val="00AB3D87"/>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c"/>
    <w:rsid w:val="00AB3D87"/>
    <w:pPr>
      <w:spacing w:before="120" w:after="120"/>
      <w:ind w:left="2131"/>
    </w:pPr>
    <w:rPr>
      <w:rFonts w:eastAsia="Arial"/>
      <w:lang w:val="en-US"/>
    </w:rPr>
  </w:style>
  <w:style w:type="paragraph" w:customStyle="1" w:styleId="Char2">
    <w:name w:val="Char2"/>
    <w:basedOn w:val="a"/>
    <w:rsid w:val="00AB3D87"/>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c"/>
    <w:rsid w:val="00AB3D87"/>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
    <w:rsid w:val="00AB3D87"/>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f1"/>
    <w:rsid w:val="00AB3D87"/>
    <w:pPr>
      <w:pBdr>
        <w:top w:val="none" w:sz="0" w:space="0" w:color="auto"/>
      </w:pBdr>
      <w:ind w:left="57" w:right="57"/>
    </w:pPr>
    <w:rPr>
      <w:rFonts w:eastAsia="Arial" w:cs="宋体"/>
      <w:lang w:val="en-US"/>
    </w:rPr>
  </w:style>
  <w:style w:type="paragraph" w:customStyle="1" w:styleId="StyleFooterRight01cmTopSinglesolidlineAuto15">
    <w:name w:val="Style Footer + Right:  0.1 cm Top: (Single solid line Auto  1.5 ..."/>
    <w:basedOn w:val="af1"/>
    <w:rsid w:val="00AB3D87"/>
    <w:pPr>
      <w:pBdr>
        <w:top w:val="none" w:sz="0" w:space="0" w:color="auto"/>
      </w:pBdr>
      <w:ind w:right="57"/>
    </w:pPr>
    <w:rPr>
      <w:rFonts w:eastAsia="Arial" w:cs="宋体"/>
      <w:lang w:val="en-US"/>
    </w:rPr>
  </w:style>
  <w:style w:type="paragraph" w:customStyle="1" w:styleId="WinDescrLeftCharChar">
    <w:name w:val="WinDescrLeft Char Char"/>
    <w:basedOn w:val="a"/>
    <w:rsid w:val="00AB3D87"/>
    <w:pPr>
      <w:keepNext/>
      <w:spacing w:line="270" w:lineRule="exact"/>
      <w:ind w:left="57" w:right="57"/>
    </w:pPr>
    <w:rPr>
      <w:rFonts w:eastAsia="Arial"/>
      <w:lang w:val="en-US"/>
    </w:rPr>
  </w:style>
  <w:style w:type="paragraph" w:customStyle="1" w:styleId="WinDescrLeftChar">
    <w:name w:val="WinDescrLeft Char"/>
    <w:basedOn w:val="a"/>
    <w:rsid w:val="00AB3D87"/>
    <w:pPr>
      <w:keepNext/>
      <w:spacing w:line="270" w:lineRule="exact"/>
      <w:ind w:left="57" w:right="57"/>
    </w:pPr>
    <w:rPr>
      <w:rFonts w:eastAsia="Arial"/>
      <w:lang w:val="en-US"/>
    </w:rPr>
  </w:style>
  <w:style w:type="paragraph" w:customStyle="1" w:styleId="XETRAReport">
    <w:name w:val="XETRA Report"/>
    <w:basedOn w:val="a"/>
    <w:rsid w:val="00AB3D87"/>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c"/>
    <w:rsid w:val="00AB3D87"/>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
    <w:rsid w:val="00AB3D87"/>
    <w:pPr>
      <w:keepLines w:val="0"/>
      <w:widowControl w:val="0"/>
      <w:spacing w:before="0" w:after="0" w:line="100" w:lineRule="atLeast"/>
      <w:jc w:val="both"/>
    </w:pPr>
    <w:rPr>
      <w:rFonts w:ascii="Tahoma" w:hAnsi="Tahoma"/>
      <w:kern w:val="1"/>
      <w:sz w:val="24"/>
      <w:lang w:val="en-US"/>
    </w:rPr>
  </w:style>
  <w:style w:type="paragraph" w:customStyle="1" w:styleId="afffff7">
    <w:name w:val="框内容"/>
    <w:basedOn w:val="ac"/>
    <w:rsid w:val="00AB3D87"/>
  </w:style>
  <w:style w:type="paragraph" w:customStyle="1" w:styleId="100">
    <w:name w:val="内容目录 10"/>
    <w:basedOn w:val="af"/>
    <w:rsid w:val="00AB3D87"/>
    <w:pPr>
      <w:tabs>
        <w:tab w:val="right" w:leader="dot" w:pos="9637"/>
      </w:tabs>
      <w:ind w:left="2547"/>
    </w:pPr>
  </w:style>
  <w:style w:type="paragraph" w:customStyle="1" w:styleId="afffff8">
    <w:name w:val="表格内容"/>
    <w:basedOn w:val="a"/>
    <w:rsid w:val="00AB3D87"/>
    <w:pPr>
      <w:suppressLineNumbers/>
    </w:pPr>
  </w:style>
  <w:style w:type="paragraph" w:customStyle="1" w:styleId="afffff9">
    <w:name w:val="表格标题"/>
    <w:basedOn w:val="afffff8"/>
    <w:rsid w:val="00AB3D87"/>
    <w:pPr>
      <w:jc w:val="center"/>
    </w:pPr>
    <w:rPr>
      <w:b/>
      <w:bCs/>
    </w:rPr>
  </w:style>
  <w:style w:type="paragraph" w:customStyle="1" w:styleId="CharCharCharCharCharCharCharCharCharChar">
    <w:name w:val="Char Char Char Char Char Char Char Char Char Char"/>
    <w:basedOn w:val="afffffa"/>
    <w:semiHidden/>
    <w:rsid w:val="00CA6709"/>
    <w:pPr>
      <w:keepLines w:val="0"/>
      <w:widowControl w:val="0"/>
      <w:suppressAutoHyphens w:val="0"/>
      <w:spacing w:before="0" w:after="0" w:line="240" w:lineRule="auto"/>
    </w:pPr>
    <w:rPr>
      <w:rFonts w:ascii="Tahoma" w:hAnsi="Tahoma"/>
      <w:kern w:val="2"/>
      <w:sz w:val="24"/>
      <w:szCs w:val="28"/>
      <w:lang w:val="en-US" w:eastAsia="zh-CN"/>
    </w:rPr>
  </w:style>
  <w:style w:type="paragraph" w:styleId="afffffa">
    <w:name w:val="Document Map"/>
    <w:basedOn w:val="a"/>
    <w:semiHidden/>
    <w:rsid w:val="00CA6709"/>
    <w:pPr>
      <w:shd w:val="clear" w:color="auto" w:fill="000080"/>
    </w:pPr>
  </w:style>
  <w:style w:type="table" w:styleId="afffffb">
    <w:name w:val="Table Grid"/>
    <w:basedOn w:val="a1"/>
    <w:rsid w:val="00CA670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
    <w:link w:val="xgbChar"/>
    <w:rsid w:val="00D25BC6"/>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D25BC6"/>
    <w:rPr>
      <w:rFonts w:eastAsia="宋体"/>
      <w:kern w:val="2"/>
      <w:sz w:val="21"/>
      <w:szCs w:val="24"/>
      <w:lang w:val="en-US" w:eastAsia="zh-CN" w:bidi="ar-SA"/>
    </w:rPr>
  </w:style>
  <w:style w:type="paragraph" w:customStyle="1" w:styleId="xgb0">
    <w:name w:val="xgb源码"/>
    <w:basedOn w:val="a"/>
    <w:link w:val="xgbChar0"/>
    <w:rsid w:val="00D25BC6"/>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D25BC6"/>
    <w:rPr>
      <w:rFonts w:ascii="Verdana" w:hAnsi="Verdana" w:cs="Verdana"/>
      <w:sz w:val="15"/>
      <w:szCs w:val="15"/>
      <w:lang w:val="en-US" w:eastAsia="zh-CN" w:bidi="ar-SA"/>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a"/>
    <w:rsid w:val="00766CC6"/>
    <w:pPr>
      <w:keepLines w:val="0"/>
      <w:widowControl w:val="0"/>
      <w:suppressAutoHyphens w:val="0"/>
      <w:spacing w:before="0" w:after="0" w:line="240" w:lineRule="auto"/>
    </w:pPr>
    <w:rPr>
      <w:rFonts w:ascii="Tahoma" w:hAnsi="Tahoma"/>
      <w:kern w:val="2"/>
      <w:sz w:val="21"/>
      <w:szCs w:val="28"/>
      <w:lang w:val="en-US" w:eastAsia="zh-CN"/>
    </w:rPr>
  </w:style>
  <w:style w:type="character" w:styleId="afffffc">
    <w:name w:val="annotation reference"/>
    <w:semiHidden/>
    <w:rsid w:val="008761B3"/>
    <w:rPr>
      <w:sz w:val="21"/>
      <w:szCs w:val="21"/>
    </w:rPr>
  </w:style>
  <w:style w:type="paragraph" w:styleId="afffffd">
    <w:name w:val="annotation text"/>
    <w:basedOn w:val="a"/>
    <w:semiHidden/>
    <w:rsid w:val="008761B3"/>
  </w:style>
  <w:style w:type="paragraph" w:customStyle="1" w:styleId="ListParagraph1">
    <w:name w:val="List Paragraph1"/>
    <w:basedOn w:val="a"/>
    <w:rsid w:val="008C2099"/>
    <w:pPr>
      <w:keepLines w:val="0"/>
      <w:widowControl w:val="0"/>
      <w:suppressAutoHyphens w:val="0"/>
      <w:spacing w:before="0" w:after="0"/>
      <w:ind w:firstLineChars="200" w:firstLine="420"/>
      <w:jc w:val="both"/>
    </w:pPr>
    <w:rPr>
      <w:rFonts w:ascii="Times New Roman" w:hAnsi="Times New Roman"/>
      <w:kern w:val="2"/>
      <w:sz w:val="21"/>
      <w:szCs w:val="24"/>
      <w:lang w:val="en-US" w:eastAsia="zh-CN"/>
    </w:rPr>
  </w:style>
  <w:style w:type="paragraph" w:styleId="afffffe">
    <w:name w:val="Normal Indent"/>
    <w:aliases w:val="表正文,正文非缩进,特点,ALT+Z,正文缩进William,水上软件,段1,正文双线,正文（图说明文字居中）,正文不缩进,特点 Char,上海中望标准正文（首行缩进两字）,四号,标题4,正文缩进1,正文缩进 Char,bt,正文（首行缩进两字）"/>
    <w:basedOn w:val="a"/>
    <w:rsid w:val="00C44F4C"/>
    <w:pPr>
      <w:keepLines w:val="0"/>
      <w:widowControl w:val="0"/>
      <w:suppressAutoHyphens w:val="0"/>
      <w:spacing w:before="0" w:after="0" w:line="300" w:lineRule="auto"/>
      <w:ind w:firstLineChars="200" w:firstLine="420"/>
      <w:jc w:val="both"/>
    </w:pPr>
    <w:rPr>
      <w:rFonts w:ascii="Times New Roman" w:hAnsi="Times New Roman"/>
      <w:kern w:val="2"/>
      <w:sz w:val="24"/>
      <w:szCs w:val="24"/>
      <w:lang w:val="en-US" w:eastAsia="zh-CN"/>
    </w:rPr>
  </w:style>
  <w:style w:type="character" w:customStyle="1" w:styleId="word">
    <w:name w:val="word"/>
    <w:uiPriority w:val="99"/>
    <w:rsid w:val="00CC5B9D"/>
  </w:style>
  <w:style w:type="character" w:customStyle="1" w:styleId="2Char">
    <w:name w:val="标题 2 Char"/>
    <w:aliases w:val="H2 Char,H21 Char,H22 Char,H23 Char,H211 Char,H221 Char,H24 Char,H212 Char,H222 Char,H231 Char,H2111 Char,H2211 Char,H25 Char,H213 Char,H223 Char,H232 Char,H2112 Char,H2212 Char,H26 Char,H214 Char,H224 Char,H233 Char,H2113 Char,H2213 Char"/>
    <w:link w:val="2"/>
    <w:rsid w:val="00F56FBA"/>
    <w:rPr>
      <w:rFonts w:ascii="Arial" w:hAnsi="Arial"/>
      <w:b/>
      <w:bCs/>
      <w:sz w:val="24"/>
      <w:szCs w:val="24"/>
      <w:lang w:val="en-GB" w:eastAsia="ar-SA"/>
    </w:rPr>
  </w:style>
  <w:style w:type="character" w:customStyle="1" w:styleId="1Char">
    <w:name w:val="标题 1 Char"/>
    <w:aliases w:val="Heading 1 Char1 Char,Heading 1 Char Char1 Char,Heading 1 Char1 Char1 Char1 Char,Heading 1 Char Char1 Char Char1 Char,Char Char Char1 Char Char1 Char,Heading 1 Char Char Char Char1 Char1 Char,Char Char Char Char Char1 Char1 Char,Char Char"/>
    <w:link w:val="1"/>
    <w:rsid w:val="007063EE"/>
    <w:rPr>
      <w:rFonts w:ascii="Arial" w:hAnsi="Arial"/>
      <w:b/>
      <w:bCs/>
      <w:kern w:val="1"/>
      <w:sz w:val="24"/>
      <w:szCs w:val="24"/>
      <w:lang w:val="en-GB" w:eastAsia="ar-SA"/>
    </w:rPr>
  </w:style>
  <w:style w:type="paragraph" w:styleId="affffff">
    <w:name w:val="List Paragraph"/>
    <w:basedOn w:val="a"/>
    <w:uiPriority w:val="34"/>
    <w:qFormat/>
    <w:rsid w:val="00261C8A"/>
    <w:pPr>
      <w:ind w:firstLineChars="200" w:firstLine="420"/>
    </w:pPr>
  </w:style>
  <w:style w:type="character" w:customStyle="1" w:styleId="lijuyuanxing">
    <w:name w:val="lijuyuanxing"/>
    <w:basedOn w:val="a0"/>
    <w:rsid w:val="0089500B"/>
  </w:style>
  <w:style w:type="paragraph" w:styleId="affffff0">
    <w:name w:val="Revision"/>
    <w:hidden/>
    <w:uiPriority w:val="99"/>
    <w:semiHidden/>
    <w:rsid w:val="00AA339D"/>
    <w:rPr>
      <w:rFonts w:ascii="Arial" w:hAnsi="Arial"/>
      <w:lang w:val="en-GB" w:eastAsia="ar-SA"/>
    </w:rPr>
  </w:style>
  <w:style w:type="character" w:customStyle="1" w:styleId="3Char">
    <w:name w:val="标题 3 Char"/>
    <w:aliases w:val="Level 3 Head Char,H3 Char,t3 Char,Para3 Char,h3 Char,EuroNext - Title 3 Char,heading 3 Char,Chapter X.X.X. Char,3 Char,Heading 3 - old Char,3rd level Char,l3 Char,CT Char,PRTM Heading 3 Char,BOD 0 Char,Bold Head Char,bh Char,level_3 Char"/>
    <w:basedOn w:val="a0"/>
    <w:link w:val="3"/>
    <w:rsid w:val="00CE54BA"/>
    <w:rPr>
      <w:rFonts w:ascii="Arial" w:hAnsi="Arial"/>
      <w:b/>
      <w:bCs/>
      <w:sz w:val="22"/>
      <w:szCs w:val="22"/>
      <w:lang w:val="en-GB" w:eastAsia="ar-SA"/>
    </w:rPr>
  </w:style>
</w:styles>
</file>

<file path=word/webSettings.xml><?xml version="1.0" encoding="utf-8"?>
<w:webSettings xmlns:r="http://schemas.openxmlformats.org/officeDocument/2006/relationships" xmlns:w="http://schemas.openxmlformats.org/wordprocessingml/2006/main">
  <w:divs>
    <w:div w:id="25760064">
      <w:bodyDiv w:val="1"/>
      <w:marLeft w:val="0"/>
      <w:marRight w:val="0"/>
      <w:marTop w:val="0"/>
      <w:marBottom w:val="0"/>
      <w:divBdr>
        <w:top w:val="none" w:sz="0" w:space="0" w:color="auto"/>
        <w:left w:val="none" w:sz="0" w:space="0" w:color="auto"/>
        <w:bottom w:val="none" w:sz="0" w:space="0" w:color="auto"/>
        <w:right w:val="none" w:sz="0" w:space="0" w:color="auto"/>
      </w:divBdr>
    </w:div>
    <w:div w:id="59834712">
      <w:bodyDiv w:val="1"/>
      <w:marLeft w:val="0"/>
      <w:marRight w:val="0"/>
      <w:marTop w:val="0"/>
      <w:marBottom w:val="0"/>
      <w:divBdr>
        <w:top w:val="none" w:sz="0" w:space="0" w:color="auto"/>
        <w:left w:val="none" w:sz="0" w:space="0" w:color="auto"/>
        <w:bottom w:val="none" w:sz="0" w:space="0" w:color="auto"/>
        <w:right w:val="none" w:sz="0" w:space="0" w:color="auto"/>
      </w:divBdr>
    </w:div>
    <w:div w:id="194733102">
      <w:bodyDiv w:val="1"/>
      <w:marLeft w:val="0"/>
      <w:marRight w:val="0"/>
      <w:marTop w:val="0"/>
      <w:marBottom w:val="0"/>
      <w:divBdr>
        <w:top w:val="none" w:sz="0" w:space="0" w:color="auto"/>
        <w:left w:val="none" w:sz="0" w:space="0" w:color="auto"/>
        <w:bottom w:val="none" w:sz="0" w:space="0" w:color="auto"/>
        <w:right w:val="none" w:sz="0" w:space="0" w:color="auto"/>
      </w:divBdr>
    </w:div>
    <w:div w:id="285620520">
      <w:bodyDiv w:val="1"/>
      <w:marLeft w:val="0"/>
      <w:marRight w:val="0"/>
      <w:marTop w:val="0"/>
      <w:marBottom w:val="0"/>
      <w:divBdr>
        <w:top w:val="none" w:sz="0" w:space="0" w:color="auto"/>
        <w:left w:val="none" w:sz="0" w:space="0" w:color="auto"/>
        <w:bottom w:val="none" w:sz="0" w:space="0" w:color="auto"/>
        <w:right w:val="none" w:sz="0" w:space="0" w:color="auto"/>
      </w:divBdr>
    </w:div>
    <w:div w:id="318119268">
      <w:bodyDiv w:val="1"/>
      <w:marLeft w:val="0"/>
      <w:marRight w:val="0"/>
      <w:marTop w:val="0"/>
      <w:marBottom w:val="0"/>
      <w:divBdr>
        <w:top w:val="none" w:sz="0" w:space="0" w:color="auto"/>
        <w:left w:val="none" w:sz="0" w:space="0" w:color="auto"/>
        <w:bottom w:val="none" w:sz="0" w:space="0" w:color="auto"/>
        <w:right w:val="none" w:sz="0" w:space="0" w:color="auto"/>
      </w:divBdr>
    </w:div>
    <w:div w:id="329216355">
      <w:bodyDiv w:val="1"/>
      <w:marLeft w:val="0"/>
      <w:marRight w:val="0"/>
      <w:marTop w:val="0"/>
      <w:marBottom w:val="0"/>
      <w:divBdr>
        <w:top w:val="none" w:sz="0" w:space="0" w:color="auto"/>
        <w:left w:val="none" w:sz="0" w:space="0" w:color="auto"/>
        <w:bottom w:val="none" w:sz="0" w:space="0" w:color="auto"/>
        <w:right w:val="none" w:sz="0" w:space="0" w:color="auto"/>
      </w:divBdr>
    </w:div>
    <w:div w:id="742529505">
      <w:bodyDiv w:val="1"/>
      <w:marLeft w:val="0"/>
      <w:marRight w:val="0"/>
      <w:marTop w:val="0"/>
      <w:marBottom w:val="0"/>
      <w:divBdr>
        <w:top w:val="none" w:sz="0" w:space="0" w:color="auto"/>
        <w:left w:val="none" w:sz="0" w:space="0" w:color="auto"/>
        <w:bottom w:val="none" w:sz="0" w:space="0" w:color="auto"/>
        <w:right w:val="none" w:sz="0" w:space="0" w:color="auto"/>
      </w:divBdr>
    </w:div>
    <w:div w:id="792670215">
      <w:bodyDiv w:val="1"/>
      <w:marLeft w:val="0"/>
      <w:marRight w:val="0"/>
      <w:marTop w:val="0"/>
      <w:marBottom w:val="0"/>
      <w:divBdr>
        <w:top w:val="none" w:sz="0" w:space="0" w:color="auto"/>
        <w:left w:val="none" w:sz="0" w:space="0" w:color="auto"/>
        <w:bottom w:val="none" w:sz="0" w:space="0" w:color="auto"/>
        <w:right w:val="none" w:sz="0" w:space="0" w:color="auto"/>
      </w:divBdr>
    </w:div>
    <w:div w:id="848910028">
      <w:bodyDiv w:val="1"/>
      <w:marLeft w:val="0"/>
      <w:marRight w:val="0"/>
      <w:marTop w:val="0"/>
      <w:marBottom w:val="0"/>
      <w:divBdr>
        <w:top w:val="none" w:sz="0" w:space="0" w:color="auto"/>
        <w:left w:val="none" w:sz="0" w:space="0" w:color="auto"/>
        <w:bottom w:val="none" w:sz="0" w:space="0" w:color="auto"/>
        <w:right w:val="none" w:sz="0" w:space="0" w:color="auto"/>
      </w:divBdr>
    </w:div>
    <w:div w:id="898246285">
      <w:bodyDiv w:val="1"/>
      <w:marLeft w:val="0"/>
      <w:marRight w:val="0"/>
      <w:marTop w:val="0"/>
      <w:marBottom w:val="0"/>
      <w:divBdr>
        <w:top w:val="none" w:sz="0" w:space="0" w:color="auto"/>
        <w:left w:val="none" w:sz="0" w:space="0" w:color="auto"/>
        <w:bottom w:val="none" w:sz="0" w:space="0" w:color="auto"/>
        <w:right w:val="none" w:sz="0" w:space="0" w:color="auto"/>
      </w:divBdr>
    </w:div>
    <w:div w:id="982075206">
      <w:bodyDiv w:val="1"/>
      <w:marLeft w:val="0"/>
      <w:marRight w:val="0"/>
      <w:marTop w:val="0"/>
      <w:marBottom w:val="0"/>
      <w:divBdr>
        <w:top w:val="none" w:sz="0" w:space="0" w:color="auto"/>
        <w:left w:val="none" w:sz="0" w:space="0" w:color="auto"/>
        <w:bottom w:val="none" w:sz="0" w:space="0" w:color="auto"/>
        <w:right w:val="none" w:sz="0" w:space="0" w:color="auto"/>
      </w:divBdr>
    </w:div>
    <w:div w:id="1013068995">
      <w:bodyDiv w:val="1"/>
      <w:marLeft w:val="0"/>
      <w:marRight w:val="0"/>
      <w:marTop w:val="0"/>
      <w:marBottom w:val="0"/>
      <w:divBdr>
        <w:top w:val="none" w:sz="0" w:space="0" w:color="auto"/>
        <w:left w:val="none" w:sz="0" w:space="0" w:color="auto"/>
        <w:bottom w:val="none" w:sz="0" w:space="0" w:color="auto"/>
        <w:right w:val="none" w:sz="0" w:space="0" w:color="auto"/>
      </w:divBdr>
    </w:div>
    <w:div w:id="1019043746">
      <w:bodyDiv w:val="1"/>
      <w:marLeft w:val="0"/>
      <w:marRight w:val="0"/>
      <w:marTop w:val="0"/>
      <w:marBottom w:val="0"/>
      <w:divBdr>
        <w:top w:val="none" w:sz="0" w:space="0" w:color="auto"/>
        <w:left w:val="none" w:sz="0" w:space="0" w:color="auto"/>
        <w:bottom w:val="none" w:sz="0" w:space="0" w:color="auto"/>
        <w:right w:val="none" w:sz="0" w:space="0" w:color="auto"/>
      </w:divBdr>
    </w:div>
    <w:div w:id="1176503741">
      <w:bodyDiv w:val="1"/>
      <w:marLeft w:val="0"/>
      <w:marRight w:val="0"/>
      <w:marTop w:val="0"/>
      <w:marBottom w:val="0"/>
      <w:divBdr>
        <w:top w:val="none" w:sz="0" w:space="0" w:color="auto"/>
        <w:left w:val="none" w:sz="0" w:space="0" w:color="auto"/>
        <w:bottom w:val="none" w:sz="0" w:space="0" w:color="auto"/>
        <w:right w:val="none" w:sz="0" w:space="0" w:color="auto"/>
      </w:divBdr>
    </w:div>
    <w:div w:id="1197431710">
      <w:bodyDiv w:val="1"/>
      <w:marLeft w:val="0"/>
      <w:marRight w:val="0"/>
      <w:marTop w:val="0"/>
      <w:marBottom w:val="0"/>
      <w:divBdr>
        <w:top w:val="none" w:sz="0" w:space="0" w:color="auto"/>
        <w:left w:val="none" w:sz="0" w:space="0" w:color="auto"/>
        <w:bottom w:val="none" w:sz="0" w:space="0" w:color="auto"/>
        <w:right w:val="none" w:sz="0" w:space="0" w:color="auto"/>
      </w:divBdr>
    </w:div>
    <w:div w:id="1344742521">
      <w:bodyDiv w:val="1"/>
      <w:marLeft w:val="0"/>
      <w:marRight w:val="0"/>
      <w:marTop w:val="0"/>
      <w:marBottom w:val="0"/>
      <w:divBdr>
        <w:top w:val="none" w:sz="0" w:space="0" w:color="auto"/>
        <w:left w:val="none" w:sz="0" w:space="0" w:color="auto"/>
        <w:bottom w:val="none" w:sz="0" w:space="0" w:color="auto"/>
        <w:right w:val="none" w:sz="0" w:space="0" w:color="auto"/>
      </w:divBdr>
    </w:div>
    <w:div w:id="1390690986">
      <w:bodyDiv w:val="1"/>
      <w:marLeft w:val="0"/>
      <w:marRight w:val="0"/>
      <w:marTop w:val="0"/>
      <w:marBottom w:val="0"/>
      <w:divBdr>
        <w:top w:val="none" w:sz="0" w:space="0" w:color="auto"/>
        <w:left w:val="none" w:sz="0" w:space="0" w:color="auto"/>
        <w:bottom w:val="none" w:sz="0" w:space="0" w:color="auto"/>
        <w:right w:val="none" w:sz="0" w:space="0" w:color="auto"/>
      </w:divBdr>
    </w:div>
    <w:div w:id="1457797938">
      <w:bodyDiv w:val="1"/>
      <w:marLeft w:val="0"/>
      <w:marRight w:val="0"/>
      <w:marTop w:val="0"/>
      <w:marBottom w:val="0"/>
      <w:divBdr>
        <w:top w:val="none" w:sz="0" w:space="0" w:color="auto"/>
        <w:left w:val="none" w:sz="0" w:space="0" w:color="auto"/>
        <w:bottom w:val="none" w:sz="0" w:space="0" w:color="auto"/>
        <w:right w:val="none" w:sz="0" w:space="0" w:color="auto"/>
      </w:divBdr>
    </w:div>
    <w:div w:id="1718509387">
      <w:bodyDiv w:val="1"/>
      <w:marLeft w:val="0"/>
      <w:marRight w:val="0"/>
      <w:marTop w:val="0"/>
      <w:marBottom w:val="0"/>
      <w:divBdr>
        <w:top w:val="none" w:sz="0" w:space="0" w:color="auto"/>
        <w:left w:val="none" w:sz="0" w:space="0" w:color="auto"/>
        <w:bottom w:val="none" w:sz="0" w:space="0" w:color="auto"/>
        <w:right w:val="none" w:sz="0" w:space="0" w:color="auto"/>
      </w:divBdr>
    </w:div>
    <w:div w:id="1785881242">
      <w:bodyDiv w:val="1"/>
      <w:marLeft w:val="0"/>
      <w:marRight w:val="0"/>
      <w:marTop w:val="0"/>
      <w:marBottom w:val="0"/>
      <w:divBdr>
        <w:top w:val="none" w:sz="0" w:space="0" w:color="auto"/>
        <w:left w:val="none" w:sz="0" w:space="0" w:color="auto"/>
        <w:bottom w:val="none" w:sz="0" w:space="0" w:color="auto"/>
        <w:right w:val="none" w:sz="0" w:space="0" w:color="auto"/>
      </w:divBdr>
    </w:div>
    <w:div w:id="1872108291">
      <w:bodyDiv w:val="1"/>
      <w:marLeft w:val="0"/>
      <w:marRight w:val="0"/>
      <w:marTop w:val="0"/>
      <w:marBottom w:val="0"/>
      <w:divBdr>
        <w:top w:val="none" w:sz="0" w:space="0" w:color="auto"/>
        <w:left w:val="none" w:sz="0" w:space="0" w:color="auto"/>
        <w:bottom w:val="none" w:sz="0" w:space="0" w:color="auto"/>
        <w:right w:val="none" w:sz="0" w:space="0" w:color="auto"/>
      </w:divBdr>
    </w:div>
    <w:div w:id="1972439895">
      <w:bodyDiv w:val="1"/>
      <w:marLeft w:val="0"/>
      <w:marRight w:val="0"/>
      <w:marTop w:val="0"/>
      <w:marBottom w:val="0"/>
      <w:divBdr>
        <w:top w:val="none" w:sz="0" w:space="0" w:color="auto"/>
        <w:left w:val="none" w:sz="0" w:space="0" w:color="auto"/>
        <w:bottom w:val="none" w:sz="0" w:space="0" w:color="auto"/>
        <w:right w:val="none" w:sz="0" w:space="0" w:color="auto"/>
      </w:divBdr>
    </w:div>
    <w:div w:id="2088960806">
      <w:bodyDiv w:val="1"/>
      <w:marLeft w:val="0"/>
      <w:marRight w:val="0"/>
      <w:marTop w:val="0"/>
      <w:marBottom w:val="0"/>
      <w:divBdr>
        <w:top w:val="none" w:sz="0" w:space="0" w:color="auto"/>
        <w:left w:val="none" w:sz="0" w:space="0" w:color="auto"/>
        <w:bottom w:val="none" w:sz="0" w:space="0" w:color="auto"/>
        <w:right w:val="none" w:sz="0" w:space="0" w:color="auto"/>
      </w:divBdr>
    </w:div>
    <w:div w:id="21455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yperlink" Target="file:///D:\fast%20cs\fiximate\en\FIX.5.0SP2\tag529.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oleObject" Target="embeddings/oleObject4.bin"/><Relationship Id="rId33" Type="http://schemas.openxmlformats.org/officeDocument/2006/relationships/image" Target="media/image10.wmf"/><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emf"/><Relationship Id="rId29" Type="http://schemas.openxmlformats.org/officeDocument/2006/relationships/image" Target="media/image8.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e.com.cn/" TargetMode="External"/><Relationship Id="rId24" Type="http://schemas.openxmlformats.org/officeDocument/2006/relationships/image" Target="media/image7.emf"/><Relationship Id="rId32" Type="http://schemas.openxmlformats.org/officeDocument/2006/relationships/oleObject" Target="embeddings/oleObject6.bin"/><Relationship Id="rId37" Type="http://schemas.openxmlformats.org/officeDocument/2006/relationships/header" Target="header8.xml"/><Relationship Id="rId40" Type="http://schemas.openxmlformats.org/officeDocument/2006/relationships/header" Target="header10.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3.bin"/><Relationship Id="rId28" Type="http://schemas.openxmlformats.org/officeDocument/2006/relationships/comments" Target="comments.xml"/><Relationship Id="rId36"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9.emf"/><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hyperlink" Target="file:///D:\fast%20cs\fiximate\en\FIX.5.0SP2\tag529.html" TargetMode="External"/><Relationship Id="rId30" Type="http://schemas.openxmlformats.org/officeDocument/2006/relationships/oleObject" Target="embeddings/oleObject5.bin"/><Relationship Id="rId35" Type="http://schemas.openxmlformats.org/officeDocument/2006/relationships/image" Target="media/image11.wmf"/><Relationship Id="rId43" Type="http://schemas.openxmlformats.org/officeDocument/2006/relationships/theme" Target="theme/theme1.xml"/></Relationships>
</file>

<file path=word/_rels/header9.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2D6CE4-EC85-4785-96CD-6C14A1E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wdzx97.dot</Template>
  <TotalTime>40199</TotalTime>
  <Pages>52</Pages>
  <Words>6164</Words>
  <Characters>35138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上海证券交易所新一代交易系统市场参与者接口规格说明书</vt:lpstr>
    </vt:vector>
  </TitlesOfParts>
  <Company>Hewlett-Packard Company</Company>
  <LinksUpToDate>false</LinksUpToDate>
  <CharactersWithSpaces>41220</CharactersWithSpaces>
  <SharedDoc>false</SharedDoc>
  <HLinks>
    <vt:vector size="348" baseType="variant">
      <vt:variant>
        <vt:i4>524341</vt:i4>
      </vt:variant>
      <vt:variant>
        <vt:i4>258</vt:i4>
      </vt:variant>
      <vt:variant>
        <vt:i4>0</vt:i4>
      </vt:variant>
      <vt:variant>
        <vt:i4>5</vt:i4>
      </vt:variant>
      <vt:variant>
        <vt:lpwstr>C:\Documents and Settings\user\fast cs\fiximate\en\FIX.5.0SP2\tag1462.html</vt:lpwstr>
      </vt:variant>
      <vt:variant>
        <vt:lpwstr/>
      </vt:variant>
      <vt:variant>
        <vt:i4>393286</vt:i4>
      </vt:variant>
      <vt:variant>
        <vt:i4>255</vt:i4>
      </vt:variant>
      <vt:variant>
        <vt:i4>0</vt:i4>
      </vt:variant>
      <vt:variant>
        <vt:i4>5</vt:i4>
      </vt:variant>
      <vt:variant>
        <vt:lpwstr>../fast cs/fiximate/en/FIX.5.0SP2/tag119.html</vt:lpwstr>
      </vt:variant>
      <vt:variant>
        <vt:lpwstr/>
      </vt:variant>
      <vt:variant>
        <vt:i4>393286</vt:i4>
      </vt:variant>
      <vt:variant>
        <vt:i4>252</vt:i4>
      </vt:variant>
      <vt:variant>
        <vt:i4>0</vt:i4>
      </vt:variant>
      <vt:variant>
        <vt:i4>5</vt:i4>
      </vt:variant>
      <vt:variant>
        <vt:lpwstr>../fast cs/fiximate/en/FIX.5.0SP2/tag119.html</vt:lpwstr>
      </vt:variant>
      <vt:variant>
        <vt:lpwstr/>
      </vt:variant>
      <vt:variant>
        <vt:i4>393282</vt:i4>
      </vt:variant>
      <vt:variant>
        <vt:i4>249</vt:i4>
      </vt:variant>
      <vt:variant>
        <vt:i4>0</vt:i4>
      </vt:variant>
      <vt:variant>
        <vt:i4>5</vt:i4>
      </vt:variant>
      <vt:variant>
        <vt:lpwstr>../fast cs/fiximate/en/FIX.5.0SP2/tag159.html</vt:lpwstr>
      </vt:variant>
      <vt:variant>
        <vt:lpwstr/>
      </vt:variant>
      <vt:variant>
        <vt:i4>655429</vt:i4>
      </vt:variant>
      <vt:variant>
        <vt:i4>246</vt:i4>
      </vt:variant>
      <vt:variant>
        <vt:i4>0</vt:i4>
      </vt:variant>
      <vt:variant>
        <vt:i4>5</vt:i4>
      </vt:variant>
      <vt:variant>
        <vt:lpwstr>../fast cs/fiximate/en/FIX.5.0SP2/tag226.html</vt:lpwstr>
      </vt:variant>
      <vt:variant>
        <vt:lpwstr/>
      </vt:variant>
      <vt:variant>
        <vt:i4>655429</vt:i4>
      </vt:variant>
      <vt:variant>
        <vt:i4>243</vt:i4>
      </vt:variant>
      <vt:variant>
        <vt:i4>0</vt:i4>
      </vt:variant>
      <vt:variant>
        <vt:i4>5</vt:i4>
      </vt:variant>
      <vt:variant>
        <vt:lpwstr>../fast cs/fiximate/en/FIX.5.0SP2/tag226.html</vt:lpwstr>
      </vt:variant>
      <vt:variant>
        <vt:lpwstr/>
      </vt:variant>
      <vt:variant>
        <vt:i4>4063327</vt:i4>
      </vt:variant>
      <vt:variant>
        <vt:i4>240</vt:i4>
      </vt:variant>
      <vt:variant>
        <vt:i4>0</vt:i4>
      </vt:variant>
      <vt:variant>
        <vt:i4>5</vt:i4>
      </vt:variant>
      <vt:variant>
        <vt:lpwstr>C:\Documents and Settings\user\fast cs\fiximate\en\FIX.5.0SP2\tag537.html</vt:lpwstr>
      </vt:variant>
      <vt:variant>
        <vt:lpwstr/>
      </vt:variant>
      <vt:variant>
        <vt:i4>7340144</vt:i4>
      </vt:variant>
      <vt:variant>
        <vt:i4>237</vt:i4>
      </vt:variant>
      <vt:variant>
        <vt:i4>0</vt:i4>
      </vt:variant>
      <vt:variant>
        <vt:i4>5</vt:i4>
      </vt:variant>
      <vt:variant>
        <vt:lpwstr>C:\Documents and Settings\user\fiximate\en\FIX.5.0SP2\tag963.html</vt:lpwstr>
      </vt:variant>
      <vt:variant>
        <vt:lpwstr/>
      </vt:variant>
      <vt:variant>
        <vt:i4>2687066</vt:i4>
      </vt:variant>
      <vt:variant>
        <vt:i4>234</vt:i4>
      </vt:variant>
      <vt:variant>
        <vt:i4>0</vt:i4>
      </vt:variant>
      <vt:variant>
        <vt:i4>5</vt:i4>
      </vt:variant>
      <vt:variant>
        <vt:lpwstr>\\172.23.1.78\ngts\03 Architecture\3.91 Real-Time Trading\Task\fast cs\fiximate\en\FIX.5.0SP2\tag159.html</vt:lpwstr>
      </vt:variant>
      <vt:variant>
        <vt:lpwstr/>
      </vt:variant>
      <vt:variant>
        <vt:i4>2687066</vt:i4>
      </vt:variant>
      <vt:variant>
        <vt:i4>231</vt:i4>
      </vt:variant>
      <vt:variant>
        <vt:i4>0</vt:i4>
      </vt:variant>
      <vt:variant>
        <vt:i4>5</vt:i4>
      </vt:variant>
      <vt:variant>
        <vt:lpwstr>\\172.23.1.78\ngts\03 Architecture\3.91 Real-Time Trading\Task\fast cs\fiximate\en\FIX.5.0SP2\tag159.html</vt:lpwstr>
      </vt:variant>
      <vt:variant>
        <vt:lpwstr/>
      </vt:variant>
      <vt:variant>
        <vt:i4>2818135</vt:i4>
      </vt:variant>
      <vt:variant>
        <vt:i4>228</vt:i4>
      </vt:variant>
      <vt:variant>
        <vt:i4>0</vt:i4>
      </vt:variant>
      <vt:variant>
        <vt:i4>5</vt:i4>
      </vt:variant>
      <vt:variant>
        <vt:lpwstr>\\172.23.1.78\ngts\03 Architecture\3.91 Real-Time Trading\Task\fast cs\fiximate\en\FIX.5.0SP2\tag882.html</vt:lpwstr>
      </vt:variant>
      <vt:variant>
        <vt:lpwstr/>
      </vt:variant>
      <vt:variant>
        <vt:i4>2818135</vt:i4>
      </vt:variant>
      <vt:variant>
        <vt:i4>225</vt:i4>
      </vt:variant>
      <vt:variant>
        <vt:i4>0</vt:i4>
      </vt:variant>
      <vt:variant>
        <vt:i4>5</vt:i4>
      </vt:variant>
      <vt:variant>
        <vt:lpwstr>\\172.23.1.78\ngts\03 Architecture\3.91 Real-Time Trading\Task\fast cs\fiximate\en\FIX.5.0SP2\tag882.html</vt:lpwstr>
      </vt:variant>
      <vt:variant>
        <vt:lpwstr/>
      </vt:variant>
      <vt:variant>
        <vt:i4>393282</vt:i4>
      </vt:variant>
      <vt:variant>
        <vt:i4>222</vt:i4>
      </vt:variant>
      <vt:variant>
        <vt:i4>0</vt:i4>
      </vt:variant>
      <vt:variant>
        <vt:i4>5</vt:i4>
      </vt:variant>
      <vt:variant>
        <vt:lpwstr>../fast cs/fiximate/en/FIX.5.0SP2/tag159.html</vt:lpwstr>
      </vt:variant>
      <vt:variant>
        <vt:lpwstr/>
      </vt:variant>
      <vt:variant>
        <vt:i4>393282</vt:i4>
      </vt:variant>
      <vt:variant>
        <vt:i4>219</vt:i4>
      </vt:variant>
      <vt:variant>
        <vt:i4>0</vt:i4>
      </vt:variant>
      <vt:variant>
        <vt:i4>5</vt:i4>
      </vt:variant>
      <vt:variant>
        <vt:lpwstr>../fast cs/fiximate/en/FIX.5.0SP2/tag159.html</vt:lpwstr>
      </vt:variant>
      <vt:variant>
        <vt:lpwstr/>
      </vt:variant>
      <vt:variant>
        <vt:i4>393286</vt:i4>
      </vt:variant>
      <vt:variant>
        <vt:i4>216</vt:i4>
      </vt:variant>
      <vt:variant>
        <vt:i4>0</vt:i4>
      </vt:variant>
      <vt:variant>
        <vt:i4>5</vt:i4>
      </vt:variant>
      <vt:variant>
        <vt:lpwstr>../fast cs/fiximate/en/FIX.5.0SP2/tag119.html</vt:lpwstr>
      </vt:variant>
      <vt:variant>
        <vt:lpwstr/>
      </vt:variant>
      <vt:variant>
        <vt:i4>393286</vt:i4>
      </vt:variant>
      <vt:variant>
        <vt:i4>213</vt:i4>
      </vt:variant>
      <vt:variant>
        <vt:i4>0</vt:i4>
      </vt:variant>
      <vt:variant>
        <vt:i4>5</vt:i4>
      </vt:variant>
      <vt:variant>
        <vt:lpwstr>../fast cs/fiximate/en/FIX.5.0SP2/tag119.html</vt:lpwstr>
      </vt:variant>
      <vt:variant>
        <vt:lpwstr/>
      </vt:variant>
      <vt:variant>
        <vt:i4>655429</vt:i4>
      </vt:variant>
      <vt:variant>
        <vt:i4>210</vt:i4>
      </vt:variant>
      <vt:variant>
        <vt:i4>0</vt:i4>
      </vt:variant>
      <vt:variant>
        <vt:i4>5</vt:i4>
      </vt:variant>
      <vt:variant>
        <vt:lpwstr>../fast cs/fiximate/en/FIX.5.0SP2/tag226.html</vt:lpwstr>
      </vt:variant>
      <vt:variant>
        <vt:lpwstr/>
      </vt:variant>
      <vt:variant>
        <vt:i4>655429</vt:i4>
      </vt:variant>
      <vt:variant>
        <vt:i4>207</vt:i4>
      </vt:variant>
      <vt:variant>
        <vt:i4>0</vt:i4>
      </vt:variant>
      <vt:variant>
        <vt:i4>5</vt:i4>
      </vt:variant>
      <vt:variant>
        <vt:lpwstr>../fast cs/fiximate/en/FIX.5.0SP2/tag226.html</vt:lpwstr>
      </vt:variant>
      <vt:variant>
        <vt:lpwstr/>
      </vt:variant>
      <vt:variant>
        <vt:i4>393286</vt:i4>
      </vt:variant>
      <vt:variant>
        <vt:i4>204</vt:i4>
      </vt:variant>
      <vt:variant>
        <vt:i4>0</vt:i4>
      </vt:variant>
      <vt:variant>
        <vt:i4>5</vt:i4>
      </vt:variant>
      <vt:variant>
        <vt:lpwstr>../fast cs/fiximate/en/FIX.5.0SP2/tag119.html</vt:lpwstr>
      </vt:variant>
      <vt:variant>
        <vt:lpwstr/>
      </vt:variant>
      <vt:variant>
        <vt:i4>393286</vt:i4>
      </vt:variant>
      <vt:variant>
        <vt:i4>201</vt:i4>
      </vt:variant>
      <vt:variant>
        <vt:i4>0</vt:i4>
      </vt:variant>
      <vt:variant>
        <vt:i4>5</vt:i4>
      </vt:variant>
      <vt:variant>
        <vt:lpwstr>../fast cs/fiximate/en/FIX.5.0SP2/tag119.html</vt:lpwstr>
      </vt:variant>
      <vt:variant>
        <vt:lpwstr/>
      </vt:variant>
      <vt:variant>
        <vt:i4>786442</vt:i4>
      </vt:variant>
      <vt:variant>
        <vt:i4>198</vt:i4>
      </vt:variant>
      <vt:variant>
        <vt:i4>0</vt:i4>
      </vt:variant>
      <vt:variant>
        <vt:i4>5</vt:i4>
      </vt:variant>
      <vt:variant>
        <vt:lpwstr>../../fast cs/fiximate/en/FIX.5.0SP2/tag297.html</vt:lpwstr>
      </vt:variant>
      <vt:variant>
        <vt:lpwstr/>
      </vt:variant>
      <vt:variant>
        <vt:i4>786442</vt:i4>
      </vt:variant>
      <vt:variant>
        <vt:i4>195</vt:i4>
      </vt:variant>
      <vt:variant>
        <vt:i4>0</vt:i4>
      </vt:variant>
      <vt:variant>
        <vt:i4>5</vt:i4>
      </vt:variant>
      <vt:variant>
        <vt:lpwstr>../../fast cs/fiximate/en/FIX.5.0SP2/tag297.html</vt:lpwstr>
      </vt:variant>
      <vt:variant>
        <vt:lpwstr/>
      </vt:variant>
      <vt:variant>
        <vt:i4>-966809044</vt:i4>
      </vt:variant>
      <vt:variant>
        <vt:i4>192</vt:i4>
      </vt:variant>
      <vt:variant>
        <vt:i4>0</vt:i4>
      </vt:variant>
      <vt:variant>
        <vt:i4>5</vt:i4>
      </vt:variant>
      <vt:variant>
        <vt:lpwstr>\\172.18.1.3\homedir\jskfb-技术开发部\whuang-黄武\03 Architecture\3.91 Real-Time Trading\Task\fast cs\fiximate\en\FIX.5.0SP2\tag117.html</vt:lpwstr>
      </vt:variant>
      <vt:variant>
        <vt:lpwstr/>
      </vt:variant>
      <vt:variant>
        <vt:i4>-966809044</vt:i4>
      </vt:variant>
      <vt:variant>
        <vt:i4>189</vt:i4>
      </vt:variant>
      <vt:variant>
        <vt:i4>0</vt:i4>
      </vt:variant>
      <vt:variant>
        <vt:i4>5</vt:i4>
      </vt:variant>
      <vt:variant>
        <vt:lpwstr>\\172.18.1.3\homedir\jskfb-技术开发部\whuang-黄武\03 Architecture\3.91 Real-Time Trading\Task\fast cs\fiximate\en\FIX.5.0SP2\tag117.html</vt:lpwstr>
      </vt:variant>
      <vt:variant>
        <vt:lpwstr/>
      </vt:variant>
      <vt:variant>
        <vt:i4>-966809044</vt:i4>
      </vt:variant>
      <vt:variant>
        <vt:i4>186</vt:i4>
      </vt:variant>
      <vt:variant>
        <vt:i4>0</vt:i4>
      </vt:variant>
      <vt:variant>
        <vt:i4>5</vt:i4>
      </vt:variant>
      <vt:variant>
        <vt:lpwstr>\\172.18.1.3\homedir\jskfb-技术开发部\whuang-黄武\03 Architecture\3.91 Real-Time Trading\Task\fast cs\fiximate\en\FIX.5.0SP2\tag117.html</vt:lpwstr>
      </vt:variant>
      <vt:variant>
        <vt:lpwstr/>
      </vt:variant>
      <vt:variant>
        <vt:i4>-966809044</vt:i4>
      </vt:variant>
      <vt:variant>
        <vt:i4>183</vt:i4>
      </vt:variant>
      <vt:variant>
        <vt:i4>0</vt:i4>
      </vt:variant>
      <vt:variant>
        <vt:i4>5</vt:i4>
      </vt:variant>
      <vt:variant>
        <vt:lpwstr>\\172.18.1.3\homedir\jskfb-技术开发部\whuang-黄武\03 Architecture\3.91 Real-Time Trading\Task\fast cs\fiximate\en\FIX.5.0SP2\tag117.html</vt:lpwstr>
      </vt:variant>
      <vt:variant>
        <vt:lpwstr/>
      </vt:variant>
      <vt:variant>
        <vt:i4>-966809044</vt:i4>
      </vt:variant>
      <vt:variant>
        <vt:i4>180</vt:i4>
      </vt:variant>
      <vt:variant>
        <vt:i4>0</vt:i4>
      </vt:variant>
      <vt:variant>
        <vt:i4>5</vt:i4>
      </vt:variant>
      <vt:variant>
        <vt:lpwstr>\\172.18.1.3\homedir\jskfb-技术开发部\whuang-黄武\03 Architecture\3.91 Real-Time Trading\Task\fast cs\fiximate\en\FIX.5.0SP2\tag117.html</vt:lpwstr>
      </vt:variant>
      <vt:variant>
        <vt:lpwstr/>
      </vt:variant>
      <vt:variant>
        <vt:i4>393286</vt:i4>
      </vt:variant>
      <vt:variant>
        <vt:i4>177</vt:i4>
      </vt:variant>
      <vt:variant>
        <vt:i4>0</vt:i4>
      </vt:variant>
      <vt:variant>
        <vt:i4>5</vt:i4>
      </vt:variant>
      <vt:variant>
        <vt:lpwstr>../fast cs/fiximate/en/FIX.5.0SP2/tag119.html</vt:lpwstr>
      </vt:variant>
      <vt:variant>
        <vt:lpwstr/>
      </vt:variant>
      <vt:variant>
        <vt:i4>393286</vt:i4>
      </vt:variant>
      <vt:variant>
        <vt:i4>174</vt:i4>
      </vt:variant>
      <vt:variant>
        <vt:i4>0</vt:i4>
      </vt:variant>
      <vt:variant>
        <vt:i4>5</vt:i4>
      </vt:variant>
      <vt:variant>
        <vt:lpwstr>../fast cs/fiximate/en/FIX.5.0SP2/tag119.html</vt:lpwstr>
      </vt:variant>
      <vt:variant>
        <vt:lpwstr/>
      </vt:variant>
      <vt:variant>
        <vt:i4>393282</vt:i4>
      </vt:variant>
      <vt:variant>
        <vt:i4>171</vt:i4>
      </vt:variant>
      <vt:variant>
        <vt:i4>0</vt:i4>
      </vt:variant>
      <vt:variant>
        <vt:i4>5</vt:i4>
      </vt:variant>
      <vt:variant>
        <vt:lpwstr>../fast cs/fiximate/en/FIX.5.0SP2/tag159.html</vt:lpwstr>
      </vt:variant>
      <vt:variant>
        <vt:lpwstr/>
      </vt:variant>
      <vt:variant>
        <vt:i4>393282</vt:i4>
      </vt:variant>
      <vt:variant>
        <vt:i4>168</vt:i4>
      </vt:variant>
      <vt:variant>
        <vt:i4>0</vt:i4>
      </vt:variant>
      <vt:variant>
        <vt:i4>5</vt:i4>
      </vt:variant>
      <vt:variant>
        <vt:lpwstr>../fast cs/fiximate/en/FIX.5.0SP2/tag159.html</vt:lpwstr>
      </vt:variant>
      <vt:variant>
        <vt:lpwstr/>
      </vt:variant>
      <vt:variant>
        <vt:i4>655429</vt:i4>
      </vt:variant>
      <vt:variant>
        <vt:i4>165</vt:i4>
      </vt:variant>
      <vt:variant>
        <vt:i4>0</vt:i4>
      </vt:variant>
      <vt:variant>
        <vt:i4>5</vt:i4>
      </vt:variant>
      <vt:variant>
        <vt:lpwstr>../fast cs/fiximate/en/FIX.5.0SP2/tag226.html</vt:lpwstr>
      </vt:variant>
      <vt:variant>
        <vt:lpwstr/>
      </vt:variant>
      <vt:variant>
        <vt:i4>655429</vt:i4>
      </vt:variant>
      <vt:variant>
        <vt:i4>162</vt:i4>
      </vt:variant>
      <vt:variant>
        <vt:i4>0</vt:i4>
      </vt:variant>
      <vt:variant>
        <vt:i4>5</vt:i4>
      </vt:variant>
      <vt:variant>
        <vt:lpwstr>../fast cs/fiximate/en/FIX.5.0SP2/tag226.html</vt:lpwstr>
      </vt:variant>
      <vt:variant>
        <vt:lpwstr/>
      </vt:variant>
      <vt:variant>
        <vt:i4>1507381</vt:i4>
      </vt:variant>
      <vt:variant>
        <vt:i4>146</vt:i4>
      </vt:variant>
      <vt:variant>
        <vt:i4>0</vt:i4>
      </vt:variant>
      <vt:variant>
        <vt:i4>5</vt:i4>
      </vt:variant>
      <vt:variant>
        <vt:lpwstr/>
      </vt:variant>
      <vt:variant>
        <vt:lpwstr>_Toc461113143</vt:lpwstr>
      </vt:variant>
      <vt:variant>
        <vt:i4>1507381</vt:i4>
      </vt:variant>
      <vt:variant>
        <vt:i4>140</vt:i4>
      </vt:variant>
      <vt:variant>
        <vt:i4>0</vt:i4>
      </vt:variant>
      <vt:variant>
        <vt:i4>5</vt:i4>
      </vt:variant>
      <vt:variant>
        <vt:lpwstr/>
      </vt:variant>
      <vt:variant>
        <vt:lpwstr>_Toc461113142</vt:lpwstr>
      </vt:variant>
      <vt:variant>
        <vt:i4>1507381</vt:i4>
      </vt:variant>
      <vt:variant>
        <vt:i4>134</vt:i4>
      </vt:variant>
      <vt:variant>
        <vt:i4>0</vt:i4>
      </vt:variant>
      <vt:variant>
        <vt:i4>5</vt:i4>
      </vt:variant>
      <vt:variant>
        <vt:lpwstr/>
      </vt:variant>
      <vt:variant>
        <vt:lpwstr>_Toc461113140</vt:lpwstr>
      </vt:variant>
      <vt:variant>
        <vt:i4>1048629</vt:i4>
      </vt:variant>
      <vt:variant>
        <vt:i4>128</vt:i4>
      </vt:variant>
      <vt:variant>
        <vt:i4>0</vt:i4>
      </vt:variant>
      <vt:variant>
        <vt:i4>5</vt:i4>
      </vt:variant>
      <vt:variant>
        <vt:lpwstr/>
      </vt:variant>
      <vt:variant>
        <vt:lpwstr>_Toc461113138</vt:lpwstr>
      </vt:variant>
      <vt:variant>
        <vt:i4>1048629</vt:i4>
      </vt:variant>
      <vt:variant>
        <vt:i4>122</vt:i4>
      </vt:variant>
      <vt:variant>
        <vt:i4>0</vt:i4>
      </vt:variant>
      <vt:variant>
        <vt:i4>5</vt:i4>
      </vt:variant>
      <vt:variant>
        <vt:lpwstr/>
      </vt:variant>
      <vt:variant>
        <vt:lpwstr>_Toc461113136</vt:lpwstr>
      </vt:variant>
      <vt:variant>
        <vt:i4>1048629</vt:i4>
      </vt:variant>
      <vt:variant>
        <vt:i4>116</vt:i4>
      </vt:variant>
      <vt:variant>
        <vt:i4>0</vt:i4>
      </vt:variant>
      <vt:variant>
        <vt:i4>5</vt:i4>
      </vt:variant>
      <vt:variant>
        <vt:lpwstr/>
      </vt:variant>
      <vt:variant>
        <vt:lpwstr>_Toc461113134</vt:lpwstr>
      </vt:variant>
      <vt:variant>
        <vt:i4>1048629</vt:i4>
      </vt:variant>
      <vt:variant>
        <vt:i4>110</vt:i4>
      </vt:variant>
      <vt:variant>
        <vt:i4>0</vt:i4>
      </vt:variant>
      <vt:variant>
        <vt:i4>5</vt:i4>
      </vt:variant>
      <vt:variant>
        <vt:lpwstr/>
      </vt:variant>
      <vt:variant>
        <vt:lpwstr>_Toc461113133</vt:lpwstr>
      </vt:variant>
      <vt:variant>
        <vt:i4>1048629</vt:i4>
      </vt:variant>
      <vt:variant>
        <vt:i4>104</vt:i4>
      </vt:variant>
      <vt:variant>
        <vt:i4>0</vt:i4>
      </vt:variant>
      <vt:variant>
        <vt:i4>5</vt:i4>
      </vt:variant>
      <vt:variant>
        <vt:lpwstr/>
      </vt:variant>
      <vt:variant>
        <vt:lpwstr>_Toc461113131</vt:lpwstr>
      </vt:variant>
      <vt:variant>
        <vt:i4>1048629</vt:i4>
      </vt:variant>
      <vt:variant>
        <vt:i4>98</vt:i4>
      </vt:variant>
      <vt:variant>
        <vt:i4>0</vt:i4>
      </vt:variant>
      <vt:variant>
        <vt:i4>5</vt:i4>
      </vt:variant>
      <vt:variant>
        <vt:lpwstr/>
      </vt:variant>
      <vt:variant>
        <vt:lpwstr>_Toc461113130</vt:lpwstr>
      </vt:variant>
      <vt:variant>
        <vt:i4>1114165</vt:i4>
      </vt:variant>
      <vt:variant>
        <vt:i4>92</vt:i4>
      </vt:variant>
      <vt:variant>
        <vt:i4>0</vt:i4>
      </vt:variant>
      <vt:variant>
        <vt:i4>5</vt:i4>
      </vt:variant>
      <vt:variant>
        <vt:lpwstr/>
      </vt:variant>
      <vt:variant>
        <vt:lpwstr>_Toc461113129</vt:lpwstr>
      </vt:variant>
      <vt:variant>
        <vt:i4>1114165</vt:i4>
      </vt:variant>
      <vt:variant>
        <vt:i4>86</vt:i4>
      </vt:variant>
      <vt:variant>
        <vt:i4>0</vt:i4>
      </vt:variant>
      <vt:variant>
        <vt:i4>5</vt:i4>
      </vt:variant>
      <vt:variant>
        <vt:lpwstr/>
      </vt:variant>
      <vt:variant>
        <vt:lpwstr>_Toc461113128</vt:lpwstr>
      </vt:variant>
      <vt:variant>
        <vt:i4>1114165</vt:i4>
      </vt:variant>
      <vt:variant>
        <vt:i4>80</vt:i4>
      </vt:variant>
      <vt:variant>
        <vt:i4>0</vt:i4>
      </vt:variant>
      <vt:variant>
        <vt:i4>5</vt:i4>
      </vt:variant>
      <vt:variant>
        <vt:lpwstr/>
      </vt:variant>
      <vt:variant>
        <vt:lpwstr>_Toc461113127</vt:lpwstr>
      </vt:variant>
      <vt:variant>
        <vt:i4>1114165</vt:i4>
      </vt:variant>
      <vt:variant>
        <vt:i4>74</vt:i4>
      </vt:variant>
      <vt:variant>
        <vt:i4>0</vt:i4>
      </vt:variant>
      <vt:variant>
        <vt:i4>5</vt:i4>
      </vt:variant>
      <vt:variant>
        <vt:lpwstr/>
      </vt:variant>
      <vt:variant>
        <vt:lpwstr>_Toc461113126</vt:lpwstr>
      </vt:variant>
      <vt:variant>
        <vt:i4>1114165</vt:i4>
      </vt:variant>
      <vt:variant>
        <vt:i4>68</vt:i4>
      </vt:variant>
      <vt:variant>
        <vt:i4>0</vt:i4>
      </vt:variant>
      <vt:variant>
        <vt:i4>5</vt:i4>
      </vt:variant>
      <vt:variant>
        <vt:lpwstr/>
      </vt:variant>
      <vt:variant>
        <vt:lpwstr>_Toc461113125</vt:lpwstr>
      </vt:variant>
      <vt:variant>
        <vt:i4>1114165</vt:i4>
      </vt:variant>
      <vt:variant>
        <vt:i4>62</vt:i4>
      </vt:variant>
      <vt:variant>
        <vt:i4>0</vt:i4>
      </vt:variant>
      <vt:variant>
        <vt:i4>5</vt:i4>
      </vt:variant>
      <vt:variant>
        <vt:lpwstr/>
      </vt:variant>
      <vt:variant>
        <vt:lpwstr>_Toc461113124</vt:lpwstr>
      </vt:variant>
      <vt:variant>
        <vt:i4>1114165</vt:i4>
      </vt:variant>
      <vt:variant>
        <vt:i4>56</vt:i4>
      </vt:variant>
      <vt:variant>
        <vt:i4>0</vt:i4>
      </vt:variant>
      <vt:variant>
        <vt:i4>5</vt:i4>
      </vt:variant>
      <vt:variant>
        <vt:lpwstr/>
      </vt:variant>
      <vt:variant>
        <vt:lpwstr>_Toc461113123</vt:lpwstr>
      </vt:variant>
      <vt:variant>
        <vt:i4>1114165</vt:i4>
      </vt:variant>
      <vt:variant>
        <vt:i4>50</vt:i4>
      </vt:variant>
      <vt:variant>
        <vt:i4>0</vt:i4>
      </vt:variant>
      <vt:variant>
        <vt:i4>5</vt:i4>
      </vt:variant>
      <vt:variant>
        <vt:lpwstr/>
      </vt:variant>
      <vt:variant>
        <vt:lpwstr>_Toc461113122</vt:lpwstr>
      </vt:variant>
      <vt:variant>
        <vt:i4>1114165</vt:i4>
      </vt:variant>
      <vt:variant>
        <vt:i4>44</vt:i4>
      </vt:variant>
      <vt:variant>
        <vt:i4>0</vt:i4>
      </vt:variant>
      <vt:variant>
        <vt:i4>5</vt:i4>
      </vt:variant>
      <vt:variant>
        <vt:lpwstr/>
      </vt:variant>
      <vt:variant>
        <vt:lpwstr>_Toc461113121</vt:lpwstr>
      </vt:variant>
      <vt:variant>
        <vt:i4>1114165</vt:i4>
      </vt:variant>
      <vt:variant>
        <vt:i4>38</vt:i4>
      </vt:variant>
      <vt:variant>
        <vt:i4>0</vt:i4>
      </vt:variant>
      <vt:variant>
        <vt:i4>5</vt:i4>
      </vt:variant>
      <vt:variant>
        <vt:lpwstr/>
      </vt:variant>
      <vt:variant>
        <vt:lpwstr>_Toc461113120</vt:lpwstr>
      </vt:variant>
      <vt:variant>
        <vt:i4>1179701</vt:i4>
      </vt:variant>
      <vt:variant>
        <vt:i4>32</vt:i4>
      </vt:variant>
      <vt:variant>
        <vt:i4>0</vt:i4>
      </vt:variant>
      <vt:variant>
        <vt:i4>5</vt:i4>
      </vt:variant>
      <vt:variant>
        <vt:lpwstr/>
      </vt:variant>
      <vt:variant>
        <vt:lpwstr>_Toc461113119</vt:lpwstr>
      </vt:variant>
      <vt:variant>
        <vt:i4>1179701</vt:i4>
      </vt:variant>
      <vt:variant>
        <vt:i4>26</vt:i4>
      </vt:variant>
      <vt:variant>
        <vt:i4>0</vt:i4>
      </vt:variant>
      <vt:variant>
        <vt:i4>5</vt:i4>
      </vt:variant>
      <vt:variant>
        <vt:lpwstr/>
      </vt:variant>
      <vt:variant>
        <vt:lpwstr>_Toc461113118</vt:lpwstr>
      </vt:variant>
      <vt:variant>
        <vt:i4>1179701</vt:i4>
      </vt:variant>
      <vt:variant>
        <vt:i4>20</vt:i4>
      </vt:variant>
      <vt:variant>
        <vt:i4>0</vt:i4>
      </vt:variant>
      <vt:variant>
        <vt:i4>5</vt:i4>
      </vt:variant>
      <vt:variant>
        <vt:lpwstr/>
      </vt:variant>
      <vt:variant>
        <vt:lpwstr>_Toc461113117</vt:lpwstr>
      </vt:variant>
      <vt:variant>
        <vt:i4>1179701</vt:i4>
      </vt:variant>
      <vt:variant>
        <vt:i4>14</vt:i4>
      </vt:variant>
      <vt:variant>
        <vt:i4>0</vt:i4>
      </vt:variant>
      <vt:variant>
        <vt:i4>5</vt:i4>
      </vt:variant>
      <vt:variant>
        <vt:lpwstr/>
      </vt:variant>
      <vt:variant>
        <vt:lpwstr>_Toc461113116</vt:lpwstr>
      </vt:variant>
      <vt:variant>
        <vt:i4>1179701</vt:i4>
      </vt:variant>
      <vt:variant>
        <vt:i4>8</vt:i4>
      </vt:variant>
      <vt:variant>
        <vt:i4>0</vt:i4>
      </vt:variant>
      <vt:variant>
        <vt:i4>5</vt:i4>
      </vt:variant>
      <vt:variant>
        <vt:lpwstr/>
      </vt:variant>
      <vt:variant>
        <vt:lpwstr>_Toc461113115</vt:lpwstr>
      </vt:variant>
      <vt:variant>
        <vt:i4>1179701</vt:i4>
      </vt:variant>
      <vt:variant>
        <vt:i4>2</vt:i4>
      </vt:variant>
      <vt:variant>
        <vt:i4>0</vt:i4>
      </vt:variant>
      <vt:variant>
        <vt:i4>5</vt:i4>
      </vt:variant>
      <vt:variant>
        <vt:lpwstr/>
      </vt:variant>
      <vt:variant>
        <vt:lpwstr>_Toc461113114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固定收益平台STEP协议报盘接口规格说明书V0.5版（技术开发稿）</dc:title>
  <dc:subject/>
  <dc:creator>WuShaoPing</dc:creator>
  <cp:keywords/>
  <dc:description/>
  <cp:lastModifiedBy>dsware</cp:lastModifiedBy>
  <cp:revision>183</cp:revision>
  <cp:lastPrinted>2016-09-09T01:40:00Z</cp:lastPrinted>
  <dcterms:created xsi:type="dcterms:W3CDTF">2018-03-20T14:54:00Z</dcterms:created>
  <dcterms:modified xsi:type="dcterms:W3CDTF">2018-09-26T02:56:00Z</dcterms:modified>
</cp:coreProperties>
</file>